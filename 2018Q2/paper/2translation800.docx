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79798" w14:textId="1EDE7F15" w:rsidR="00462543" w:rsidRDefault="00462543" w:rsidP="00F82A93">
      <w:pPr>
        <w:pStyle w:val="1"/>
      </w:pPr>
      <w:del w:id="0" w:author="Maggie Wei" w:date="2018-06-26T17:51:00Z">
        <w:r w:rsidRPr="003A0FF8" w:rsidDel="00BE4B22">
          <w:rPr>
            <w:rFonts w:hint="eastAsia"/>
            <w:u w:val="single"/>
            <w:rPrChange w:id="1" w:author="Maggie Wei" w:date="2018-06-26T17:33:00Z">
              <w:rPr>
                <w:rFonts w:hint="eastAsia"/>
              </w:rPr>
            </w:rPrChange>
          </w:rPr>
          <w:delText>不容忽视的</w:delText>
        </w:r>
        <w:r w:rsidDel="00BE4B22">
          <w:rPr>
            <w:rFonts w:hint="eastAsia"/>
          </w:rPr>
          <w:delText>PDF</w:delText>
        </w:r>
      </w:del>
      <w:r>
        <w:rPr>
          <w:rFonts w:hint="eastAsia"/>
        </w:rPr>
        <w:t>恶意文</w:t>
      </w:r>
      <w:r w:rsidR="00BE4B22">
        <w:rPr>
          <w:rFonts w:hint="eastAsia"/>
        </w:rPr>
        <w:t>档及其检测技术发展</w:t>
      </w:r>
      <w:ins w:id="2" w:author="Yonah" w:date="2018-06-27T11:44:00Z">
        <w:r w:rsidR="007C6EE9">
          <w:rPr>
            <w:rFonts w:ascii="宋体" w:eastAsia="宋体" w:hAnsi="宋体" w:hint="eastAsia"/>
          </w:rPr>
          <w:t>纵览</w:t>
        </w:r>
      </w:ins>
    </w:p>
    <w:p w14:paraId="486F8892" w14:textId="768FE6AB" w:rsidR="00F82A93" w:rsidRPr="00615821" w:rsidRDefault="00F82A93" w:rsidP="00F82A93">
      <w:pPr>
        <w:ind w:firstLine="360"/>
      </w:pPr>
      <w:r w:rsidRPr="006E0283">
        <w:t>随着时间的推移，</w:t>
      </w:r>
      <w:r w:rsidRPr="006E0283">
        <w:t>PDF</w:t>
      </w:r>
      <w:r w:rsidRPr="00A34556">
        <w:t>规格</w:t>
      </w:r>
      <w:r w:rsidRPr="00A34556">
        <w:rPr>
          <w:rFonts w:hint="eastAsia"/>
        </w:rPr>
        <w:t>和样式都在改变</w:t>
      </w:r>
      <w:r w:rsidR="003A0FF8">
        <w:rPr>
          <w:rFonts w:hint="eastAsia"/>
        </w:rPr>
        <w:t>且</w:t>
      </w:r>
      <w:r w:rsidR="003A0FF8">
        <w:rPr>
          <w:rFonts w:ascii=".Apple Color Emoji UI" w:eastAsia=".Apple Color Emoji UI" w:hAnsi=".Apple Color Emoji UI" w:cs=".Apple Color Emoji UI" w:hint="eastAsia"/>
        </w:rPr>
        <w:t>愈加</w:t>
      </w:r>
      <w:r w:rsidRPr="00A34556">
        <w:rPr>
          <w:rFonts w:hint="eastAsia"/>
        </w:rPr>
        <w:t>丰富</w:t>
      </w:r>
      <w:r>
        <w:t>。增加的脚本功能可以使文档</w:t>
      </w:r>
      <w:r w:rsidRPr="006E0283">
        <w:t>与可执行文件几乎</w:t>
      </w:r>
      <w:r w:rsidR="003A0FF8">
        <w:rPr>
          <w:rFonts w:hint="eastAsia"/>
        </w:rPr>
        <w:t>以</w:t>
      </w:r>
      <w:r w:rsidRPr="006E0283">
        <w:t>相同的方式工作，包括连接到</w:t>
      </w:r>
      <w:r w:rsidRPr="006E0283">
        <w:t>Internet</w:t>
      </w:r>
      <w:r w:rsidRPr="006E0283">
        <w:t>，运行</w:t>
      </w:r>
      <w:bookmarkStart w:id="3" w:name="_GoBack"/>
      <w:bookmarkEnd w:id="3"/>
      <w:r w:rsidRPr="006E0283">
        <w:t>进程以及与其他文件</w:t>
      </w:r>
      <w:r w:rsidRPr="006E0283">
        <w:t>/</w:t>
      </w:r>
      <w:r w:rsidRPr="006E0283">
        <w:t>程序进行交互。内容复杂性的增长为</w:t>
      </w:r>
      <w:r w:rsidR="002F7028">
        <w:t>攻击者提供了更多的武器来发动强大的攻击，并且更灵活地隐藏恶意</w:t>
      </w:r>
      <w:r w:rsidRPr="006E0283">
        <w:t>载荷</w:t>
      </w:r>
      <w:r w:rsidR="002F7028">
        <w:t>，</w:t>
      </w:r>
      <w:r w:rsidRPr="006E0283">
        <w:t>并逃避检测。</w:t>
      </w:r>
      <w:r w:rsidR="002F7028">
        <w:t>由于企业和个人</w:t>
      </w:r>
      <w:r w:rsidR="002F7028">
        <w:rPr>
          <w:rFonts w:hint="eastAsia"/>
        </w:rPr>
        <w:t>对文件的防护意识不足</w:t>
      </w:r>
      <w:r w:rsidRPr="00967F04">
        <w:t>，</w:t>
      </w:r>
      <w:r w:rsidR="002F7028">
        <w:rPr>
          <w:rFonts w:hint="eastAsia"/>
        </w:rPr>
        <w:t>使得这些攻击更容易成功</w:t>
      </w:r>
      <w:r>
        <w:rPr>
          <w:rFonts w:ascii="Helvetica" w:hAnsi="Helvetica" w:cs="Helvetica"/>
          <w:color w:val="666666"/>
          <w:shd w:val="clear" w:color="auto" w:fill="FFFFFF"/>
        </w:rPr>
        <w:t>。</w:t>
      </w:r>
    </w:p>
    <w:p w14:paraId="79D72785" w14:textId="4848CE65" w:rsidR="00F82A93" w:rsidRDefault="00F82A93" w:rsidP="00F82A93">
      <w:pPr>
        <w:ind w:firstLine="420"/>
        <w:rPr>
          <w:rFonts w:asciiTheme="minorEastAsia" w:hAnsiTheme="minorEastAsia"/>
          <w:color w:val="333333"/>
        </w:rPr>
      </w:pPr>
      <w:r w:rsidRPr="00F75C78">
        <w:rPr>
          <w:rFonts w:asciiTheme="minorEastAsia" w:hAnsiTheme="minorEastAsia"/>
          <w:color w:val="333333"/>
          <w:highlight w:val="white"/>
        </w:rPr>
        <w:t>2012年，</w:t>
      </w:r>
      <w:r w:rsidR="00C53F76">
        <w:rPr>
          <w:rFonts w:asciiTheme="minorEastAsia" w:hAnsiTheme="minorEastAsia" w:hint="eastAsia"/>
          <w:color w:val="333333"/>
          <w:highlight w:val="white"/>
        </w:rPr>
        <w:t>出现了</w:t>
      </w:r>
      <w:bookmarkStart w:id="4" w:name="OLE_LINK12"/>
      <w:bookmarkStart w:id="5" w:name="OLE_LINK13"/>
      <w:r w:rsidR="00C53F76">
        <w:rPr>
          <w:rFonts w:asciiTheme="minorEastAsia" w:hAnsiTheme="minorEastAsia" w:hint="eastAsia"/>
          <w:color w:val="333333"/>
          <w:highlight w:val="white"/>
        </w:rPr>
        <w:t>一款全新的</w:t>
      </w:r>
      <w:r w:rsidRPr="00F75C78">
        <w:rPr>
          <w:rFonts w:asciiTheme="minorEastAsia" w:hAnsiTheme="minorEastAsia"/>
          <w:color w:val="333333"/>
          <w:highlight w:val="white"/>
        </w:rPr>
        <w:t>漏洞攻击工具</w:t>
      </w:r>
      <w:bookmarkStart w:id="6" w:name="OLE_LINK10"/>
      <w:bookmarkStart w:id="7" w:name="OLE_LINK11"/>
      <w:r w:rsidRPr="00F75C78">
        <w:rPr>
          <w:rFonts w:asciiTheme="minorEastAsia" w:hAnsiTheme="minorEastAsia"/>
          <w:color w:val="333333"/>
          <w:highlight w:val="white"/>
        </w:rPr>
        <w:t>Blackhole</w:t>
      </w:r>
      <w:bookmarkEnd w:id="4"/>
      <w:bookmarkEnd w:id="5"/>
      <w:bookmarkEnd w:id="6"/>
      <w:bookmarkEnd w:id="7"/>
      <w:r w:rsidR="00C53F76">
        <w:rPr>
          <w:rFonts w:asciiTheme="minorEastAsia" w:hAnsiTheme="minorEastAsia" w:hint="eastAsia"/>
          <w:color w:val="333333"/>
          <w:highlight w:val="white"/>
        </w:rPr>
        <w:t>，</w:t>
      </w:r>
      <w:r w:rsidRPr="00F75C78">
        <w:rPr>
          <w:rFonts w:asciiTheme="minorEastAsia" w:hAnsiTheme="minorEastAsia"/>
          <w:color w:val="333333"/>
          <w:highlight w:val="white"/>
        </w:rPr>
        <w:t>专门针对Java，PDF和Flash</w:t>
      </w:r>
      <w:r>
        <w:rPr>
          <w:rFonts w:asciiTheme="minorEastAsia" w:hAnsiTheme="minorEastAsia"/>
          <w:color w:val="333333"/>
          <w:highlight w:val="white"/>
        </w:rPr>
        <w:t>文件</w:t>
      </w:r>
      <w:r w:rsidR="003A0FF8">
        <w:rPr>
          <w:rFonts w:asciiTheme="minorEastAsia" w:hAnsiTheme="minorEastAsia" w:hint="eastAsia"/>
          <w:color w:val="333333"/>
          <w:highlight w:val="white"/>
        </w:rPr>
        <w:t>进行攻击</w:t>
      </w:r>
      <w:r w:rsidRPr="00F75C78">
        <w:rPr>
          <w:rFonts w:asciiTheme="minorEastAsia" w:hAnsiTheme="minorEastAsia"/>
          <w:color w:val="333333"/>
          <w:highlight w:val="white"/>
        </w:rPr>
        <w:t>。2013年，通过网络传输</w:t>
      </w:r>
      <w:del w:id="8" w:author="Yonah" w:date="2018-06-27T11:30:00Z">
        <w:r w:rsidRPr="00F75C78" w:rsidDel="000B0580">
          <w:rPr>
            <w:rFonts w:asciiTheme="minorEastAsia" w:hAnsiTheme="minorEastAsia"/>
            <w:color w:val="333333"/>
            <w:highlight w:val="white"/>
          </w:rPr>
          <w:delText>的</w:delText>
        </w:r>
      </w:del>
      <w:ins w:id="9" w:author="Yonah" w:date="2018-06-27T11:29:00Z">
        <w:r w:rsidR="000B0580">
          <w:rPr>
            <w:rFonts w:ascii="宋体" w:eastAsia="宋体" w:hAnsi="宋体" w:hint="eastAsia"/>
            <w:color w:val="333333"/>
            <w:highlight w:val="white"/>
          </w:rPr>
          <w:t>文档</w:t>
        </w:r>
      </w:ins>
      <w:del w:id="10" w:author="Yonah" w:date="2018-06-27T11:29:00Z">
        <w:r w:rsidRPr="00F75C78" w:rsidDel="000B0580">
          <w:rPr>
            <w:rFonts w:asciiTheme="minorEastAsia" w:hAnsiTheme="minorEastAsia"/>
            <w:color w:val="333333"/>
            <w:highlight w:val="white"/>
          </w:rPr>
          <w:delText>不可执行恶意软件</w:delText>
        </w:r>
      </w:del>
      <w:r w:rsidR="00BD236A">
        <w:rPr>
          <w:rFonts w:asciiTheme="minorEastAsia" w:hAnsiTheme="minorEastAsia" w:hint="eastAsia"/>
          <w:color w:val="333333"/>
          <w:highlight w:val="white"/>
        </w:rPr>
        <w:t>发起</w:t>
      </w:r>
      <w:del w:id="11" w:author="Yonah" w:date="2018-06-27T11:30:00Z">
        <w:r w:rsidR="00BD236A" w:rsidDel="000B0580">
          <w:rPr>
            <w:rFonts w:asciiTheme="minorEastAsia" w:hAnsiTheme="minorEastAsia" w:hint="eastAsia"/>
            <w:color w:val="333333"/>
            <w:highlight w:val="white"/>
          </w:rPr>
          <w:delText>的</w:delText>
        </w:r>
      </w:del>
      <w:r w:rsidR="00BD236A">
        <w:rPr>
          <w:rFonts w:asciiTheme="minorEastAsia" w:hAnsiTheme="minorEastAsia" w:hint="eastAsia"/>
          <w:color w:val="333333"/>
          <w:highlight w:val="white"/>
        </w:rPr>
        <w:t>攻击</w:t>
      </w:r>
      <w:ins w:id="12" w:author="Yonah" w:date="2018-06-27T11:30:00Z">
        <w:r w:rsidR="000B0580">
          <w:rPr>
            <w:rFonts w:ascii="宋体" w:eastAsia="宋体" w:hAnsi="宋体" w:hint="eastAsia"/>
            <w:color w:val="333333"/>
            <w:highlight w:val="white"/>
          </w:rPr>
          <w:t>的</w:t>
        </w:r>
      </w:ins>
      <w:r w:rsidRPr="00F75C78">
        <w:rPr>
          <w:rFonts w:asciiTheme="minorEastAsia" w:hAnsiTheme="minorEastAsia"/>
          <w:color w:val="333333"/>
          <w:highlight w:val="white"/>
        </w:rPr>
        <w:t>主要</w:t>
      </w:r>
      <w:ins w:id="13" w:author="Maggie Wei" w:date="2018-06-26T17:38:00Z">
        <w:r w:rsidR="00BD236A">
          <w:rPr>
            <w:rFonts w:asciiTheme="minorEastAsia" w:hAnsiTheme="minorEastAsia" w:hint="eastAsia"/>
            <w:color w:val="333333"/>
            <w:highlight w:val="white"/>
          </w:rPr>
          <w:t>是</w:t>
        </w:r>
      </w:ins>
      <w:r w:rsidRPr="00F75C78">
        <w:rPr>
          <w:rFonts w:asciiTheme="minorEastAsia" w:hAnsiTheme="minorEastAsia"/>
          <w:color w:val="333333"/>
          <w:highlight w:val="white"/>
        </w:rPr>
        <w:t>针对Adobe Reader和Microsoft Office应用程序的PDF和Flash文件。在2014年发现的24个</w:t>
      </w:r>
      <w:r>
        <w:rPr>
          <w:rFonts w:asciiTheme="minorEastAsia" w:hAnsiTheme="minorEastAsia"/>
          <w:color w:val="333333"/>
          <w:highlight w:val="white"/>
        </w:rPr>
        <w:t>0</w:t>
      </w:r>
      <w:ins w:id="14" w:author="Yonah" w:date="2018-06-27T11:34:00Z">
        <w:r w:rsidR="000B0580">
          <w:rPr>
            <w:rFonts w:asciiTheme="minorEastAsia" w:hAnsiTheme="minorEastAsia"/>
            <w:color w:val="333333"/>
            <w:highlight w:val="white"/>
          </w:rPr>
          <w:t>-</w:t>
        </w:r>
      </w:ins>
      <w:r>
        <w:rPr>
          <w:rFonts w:asciiTheme="minorEastAsia" w:hAnsiTheme="minorEastAsia" w:hint="eastAsia"/>
          <w:color w:val="333333"/>
          <w:highlight w:val="white"/>
        </w:rPr>
        <w:t>day</w:t>
      </w:r>
      <w:r w:rsidRPr="00F75C78">
        <w:rPr>
          <w:rFonts w:asciiTheme="minorEastAsia" w:hAnsiTheme="minorEastAsia"/>
          <w:color w:val="333333"/>
          <w:highlight w:val="white"/>
        </w:rPr>
        <w:t>中，有16个是针对Adobe Reader和Flash Player的</w:t>
      </w:r>
      <w:r w:rsidR="00BD236A">
        <w:rPr>
          <w:rFonts w:asciiTheme="minorEastAsia" w:hAnsiTheme="minorEastAsia" w:hint="eastAsia"/>
          <w:color w:val="333333"/>
          <w:highlight w:val="white"/>
        </w:rPr>
        <w:t>。</w:t>
      </w:r>
      <w:r>
        <w:rPr>
          <w:rFonts w:asciiTheme="minorEastAsia" w:hAnsiTheme="minorEastAsia" w:hint="eastAsia"/>
          <w:color w:val="333333"/>
          <w:highlight w:val="white"/>
        </w:rPr>
        <w:t>图1</w:t>
      </w:r>
      <w:r>
        <w:rPr>
          <w:rFonts w:asciiTheme="minorEastAsia" w:hAnsiTheme="minorEastAsia"/>
          <w:color w:val="333333"/>
        </w:rPr>
        <w:t xml:space="preserve"> </w:t>
      </w:r>
      <w:r w:rsidR="00BD236A">
        <w:rPr>
          <w:rFonts w:asciiTheme="minorEastAsia" w:hAnsiTheme="minorEastAsia" w:hint="eastAsia"/>
          <w:color w:val="333333"/>
        </w:rPr>
        <w:t>所示</w:t>
      </w:r>
      <w:r>
        <w:rPr>
          <w:rFonts w:asciiTheme="minorEastAsia" w:hAnsiTheme="minorEastAsia" w:hint="eastAsia"/>
          <w:color w:val="333333"/>
          <w:highlight w:val="white"/>
        </w:rPr>
        <w:t>是近几年来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>
        <w:rPr>
          <w:rFonts w:asciiTheme="minorEastAsia" w:hAnsiTheme="minorEastAsia" w:hint="eastAsia"/>
          <w:color w:val="333333"/>
          <w:highlight w:val="white"/>
        </w:rPr>
        <w:t>在CVE</w:t>
      </w:r>
      <w:r w:rsidR="00EA0B49">
        <w:rPr>
          <w:rFonts w:asciiTheme="minorEastAsia" w:hAnsiTheme="minorEastAsia" w:hint="eastAsia"/>
          <w:color w:val="333333"/>
          <w:highlight w:val="white"/>
        </w:rPr>
        <w:t>上公布的一些漏洞统计</w:t>
      </w:r>
      <w:r w:rsidR="00BD236A">
        <w:rPr>
          <w:rFonts w:asciiTheme="minorEastAsia" w:hAnsiTheme="minorEastAsia" w:hint="eastAsia"/>
          <w:color w:val="333333"/>
          <w:highlight w:val="white"/>
        </w:rPr>
        <w:t>。</w:t>
      </w:r>
      <w:r w:rsidR="00EA0B49">
        <w:rPr>
          <w:rFonts w:asciiTheme="minorEastAsia" w:hAnsiTheme="minorEastAsia" w:hint="eastAsia"/>
          <w:color w:val="333333"/>
          <w:highlight w:val="white"/>
        </w:rPr>
        <w:t>由图</w:t>
      </w:r>
      <w:r>
        <w:rPr>
          <w:rFonts w:asciiTheme="minorEastAsia" w:hAnsiTheme="minorEastAsia" w:hint="eastAsia"/>
          <w:color w:val="333333"/>
          <w:highlight w:val="white"/>
        </w:rPr>
        <w:t>可以看出，从2015年开始</w:t>
      </w:r>
      <w:r w:rsidR="00BD236A">
        <w:rPr>
          <w:rFonts w:asciiTheme="minorEastAsia" w:hAnsiTheme="minorEastAsia" w:hint="eastAsia"/>
          <w:color w:val="333333"/>
          <w:highlight w:val="white"/>
        </w:rPr>
        <w:t>，</w:t>
      </w:r>
      <w:r>
        <w:rPr>
          <w:rFonts w:asciiTheme="minorEastAsia" w:hAnsiTheme="minorEastAsia" w:hint="eastAsia"/>
          <w:color w:val="333333"/>
          <w:highlight w:val="white"/>
        </w:rPr>
        <w:t>关于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 w:rsidR="00EA0B49">
        <w:rPr>
          <w:rFonts w:asciiTheme="minorEastAsia" w:hAnsiTheme="minorEastAsia" w:hint="eastAsia"/>
          <w:color w:val="333333"/>
          <w:highlight w:val="white"/>
        </w:rPr>
        <w:t>发现的漏洞</w:t>
      </w:r>
      <w:r w:rsidR="00BD236A">
        <w:rPr>
          <w:rFonts w:asciiTheme="minorEastAsia" w:hAnsiTheme="minorEastAsia" w:hint="eastAsia"/>
          <w:color w:val="333333"/>
          <w:highlight w:val="white"/>
        </w:rPr>
        <w:t>呈现</w:t>
      </w:r>
      <w:r w:rsidR="00EA0B49">
        <w:rPr>
          <w:rFonts w:asciiTheme="minorEastAsia" w:hAnsiTheme="minorEastAsia" w:hint="eastAsia"/>
          <w:color w:val="333333"/>
          <w:highlight w:val="white"/>
        </w:rPr>
        <w:t>线性增长，表明了针对</w:t>
      </w:r>
      <w:r>
        <w:rPr>
          <w:rFonts w:asciiTheme="minorEastAsia" w:hAnsiTheme="minorEastAsia" w:hint="eastAsia"/>
          <w:color w:val="333333"/>
          <w:highlight w:val="white"/>
        </w:rPr>
        <w:t>PDF文档的攻击开始增多。</w:t>
      </w:r>
    </w:p>
    <w:p w14:paraId="4E141B64" w14:textId="77777777" w:rsidR="00EA0B49" w:rsidRPr="00EA0B49" w:rsidRDefault="00EA0B49" w:rsidP="00EA0B49">
      <w:pPr>
        <w:ind w:firstLine="420"/>
        <w:jc w:val="center"/>
        <w:rPr>
          <w:rFonts w:ascii="华文宋体" w:hAnsi="华文宋体"/>
          <w:sz w:val="18"/>
        </w:rPr>
      </w:pPr>
      <w:r>
        <w:rPr>
          <w:rFonts w:ascii="华文宋体" w:hAnsi="华文宋体" w:hint="eastAsia"/>
          <w:sz w:val="18"/>
        </w:rPr>
        <w:t>图</w:t>
      </w:r>
      <w:r w:rsidRPr="000B7BE0">
        <w:rPr>
          <w:rFonts w:ascii="华文宋体" w:hAnsi="华文宋体" w:hint="eastAsia"/>
          <w:sz w:val="18"/>
        </w:rPr>
        <w:t xml:space="preserve">1 </w:t>
      </w:r>
      <w:r>
        <w:rPr>
          <w:rFonts w:ascii="华文宋体" w:hAnsi="华文宋体"/>
          <w:sz w:val="18"/>
        </w:rPr>
        <w:t xml:space="preserve"> </w:t>
      </w:r>
      <w:r w:rsidRPr="00F75C78">
        <w:rPr>
          <w:rFonts w:asciiTheme="minorEastAsia" w:hAnsiTheme="minorEastAsia"/>
          <w:color w:val="333333"/>
          <w:highlight w:val="white"/>
        </w:rPr>
        <w:t>Adobe Reader</w:t>
      </w:r>
      <w:r>
        <w:rPr>
          <w:rFonts w:asciiTheme="minorEastAsia" w:hAnsiTheme="minorEastAsia" w:hint="eastAsia"/>
          <w:color w:val="333333"/>
          <w:highlight w:val="white"/>
        </w:rPr>
        <w:t>近几年CVE的变化图</w:t>
      </w:r>
    </w:p>
    <w:p w14:paraId="746BB1C1" w14:textId="77777777" w:rsidR="00EA0B49" w:rsidRPr="00E21D26" w:rsidRDefault="00EA0B49" w:rsidP="00EA0B49">
      <w:pPr>
        <w:ind w:firstLine="420"/>
        <w:jc w:val="center"/>
      </w:pPr>
      <w:r w:rsidRPr="004120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971ACE" wp14:editId="14EC2F8C">
            <wp:extent cx="4154170" cy="2803634"/>
            <wp:effectExtent l="0" t="0" r="0" b="0"/>
            <wp:docPr id="7" name="图片 7" descr="C:\Users\Yonah\Documents\Tencent Files\1169040755\Image\C2C\{C7AED794-E57F-6C07-51ED-E523276DDC8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onah\Documents\Tencent Files\1169040755\Image\C2C\{C7AED794-E57F-6C07-51ED-E523276DDC8E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4168391" cy="28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F1E90" w14:textId="446DF4D1" w:rsidR="0043688F" w:rsidRDefault="00F82A93" w:rsidP="0043688F">
      <w:pPr>
        <w:ind w:firstLine="420"/>
        <w:rPr>
          <w:rFonts w:ascii="华文宋体" w:hAnsi="华文宋体"/>
        </w:rPr>
      </w:pPr>
      <w:r w:rsidRPr="00394F5B">
        <w:rPr>
          <w:rFonts w:asciiTheme="minorEastAsia" w:hAnsiTheme="minorEastAsia" w:cs="宋体" w:hint="eastAsia"/>
          <w:kern w:val="0"/>
          <w:szCs w:val="21"/>
        </w:rPr>
        <w:lastRenderedPageBreak/>
        <w:t>如今检测PDF文件的方法有很多，主要的方法可以分为两类</w:t>
      </w:r>
      <w:r w:rsidR="00BD236A">
        <w:rPr>
          <w:rFonts w:asciiTheme="minorEastAsia" w:hAnsiTheme="minorEastAsia" w:cs="宋体" w:hint="eastAsia"/>
          <w:kern w:val="0"/>
          <w:szCs w:val="21"/>
        </w:rPr>
        <w:t>：</w:t>
      </w:r>
      <w:r>
        <w:rPr>
          <w:rFonts w:asciiTheme="minorEastAsia" w:hAnsiTheme="minorEastAsia" w:cs="宋体" w:hint="eastAsia"/>
          <w:kern w:val="0"/>
          <w:szCs w:val="21"/>
        </w:rPr>
        <w:t>动态检测和静态检测</w:t>
      </w:r>
      <w:r w:rsidR="00BD236A">
        <w:rPr>
          <w:rFonts w:asciiTheme="minorEastAsia" w:hAnsiTheme="minorEastAsia" w:cs="宋体" w:hint="eastAsia"/>
          <w:kern w:val="0"/>
          <w:szCs w:val="21"/>
        </w:rPr>
        <w:t>。</w:t>
      </w:r>
      <w:r w:rsidR="0043688F">
        <w:rPr>
          <w:rFonts w:ascii="华文宋体" w:hAnsi="华文宋体" w:hint="eastAsia"/>
        </w:rPr>
        <w:t>由图</w:t>
      </w:r>
      <w:r w:rsidR="0043688F">
        <w:rPr>
          <w:rFonts w:ascii="华文宋体" w:hAnsi="华文宋体" w:hint="eastAsia"/>
        </w:rPr>
        <w:t>2</w:t>
      </w:r>
      <w:r w:rsidR="0043688F" w:rsidRPr="000B7BE0">
        <w:rPr>
          <w:rFonts w:ascii="华文宋体" w:hAnsi="华文宋体" w:hint="eastAsia"/>
        </w:rPr>
        <w:t>可见，静态分析一般聚焦于</w:t>
      </w:r>
      <w:r w:rsidR="0043688F" w:rsidRPr="000B7BE0">
        <w:rPr>
          <w:rFonts w:ascii="华文宋体" w:hAnsi="华文宋体"/>
        </w:rPr>
        <w:t>JavaScript</w:t>
      </w:r>
      <w:r w:rsidR="0043688F" w:rsidRPr="000B7BE0">
        <w:rPr>
          <w:rFonts w:ascii="华文宋体" w:hAnsi="华文宋体" w:hint="eastAsia"/>
        </w:rPr>
        <w:t>本身或使用</w:t>
      </w:r>
      <w:r w:rsidR="0043688F">
        <w:rPr>
          <w:rFonts w:ascii="华文宋体" w:hAnsi="华文宋体" w:hint="eastAsia"/>
        </w:rPr>
        <w:t>结构</w:t>
      </w:r>
      <w:r w:rsidR="0043688F" w:rsidRPr="000B7BE0">
        <w:rPr>
          <w:rFonts w:ascii="华文宋体" w:hAnsi="华文宋体" w:hint="eastAsia"/>
        </w:rPr>
        <w:t>进行分析。代表性的检测技术有基于</w:t>
      </w:r>
      <w:r w:rsidR="0043688F" w:rsidRPr="000B7BE0">
        <w:rPr>
          <w:rFonts w:ascii="华文宋体" w:hAnsi="华文宋体"/>
        </w:rPr>
        <w:t>Shellcode</w:t>
      </w:r>
      <w:r w:rsidR="0043688F" w:rsidRPr="000B7BE0">
        <w:rPr>
          <w:rFonts w:ascii="华文宋体" w:hAnsi="华文宋体" w:hint="eastAsia"/>
        </w:rPr>
        <w:t>和</w:t>
      </w:r>
      <w:r w:rsidR="0043688F" w:rsidRPr="000B7BE0">
        <w:rPr>
          <w:rFonts w:ascii="华文宋体" w:hAnsi="华文宋体"/>
        </w:rPr>
        <w:t>OPCode</w:t>
      </w:r>
      <w:r w:rsidR="0043688F" w:rsidRPr="000B7BE0">
        <w:rPr>
          <w:rFonts w:ascii="华文宋体" w:hAnsi="华文宋体" w:hint="eastAsia"/>
        </w:rPr>
        <w:t>签名的</w:t>
      </w:r>
      <w:r w:rsidR="0043688F">
        <w:rPr>
          <w:rFonts w:ascii="华文宋体" w:hAnsi="华文宋体"/>
        </w:rPr>
        <w:t>MPScan</w:t>
      </w:r>
      <w:r w:rsidR="0043688F">
        <w:rPr>
          <w:rFonts w:ascii="华文宋体" w:hAnsi="华文宋体" w:hint="eastAsia"/>
        </w:rPr>
        <w:t>、基于结构与内容等</w:t>
      </w:r>
      <w:r w:rsidR="0043688F" w:rsidRPr="000B7BE0">
        <w:rPr>
          <w:rFonts w:ascii="华文宋体" w:hAnsi="华文宋体" w:hint="eastAsia"/>
        </w:rPr>
        <w:t>。动态分析技术一般</w:t>
      </w:r>
      <w:r w:rsidR="00BD236A">
        <w:rPr>
          <w:rFonts w:ascii="华文宋体" w:hAnsi="华文宋体" w:hint="eastAsia"/>
        </w:rPr>
        <w:t>是</w:t>
      </w:r>
      <w:r w:rsidR="0043688F" w:rsidRPr="000B7BE0">
        <w:rPr>
          <w:rFonts w:ascii="华文宋体" w:hAnsi="华文宋体" w:hint="eastAsia"/>
        </w:rPr>
        <w:t>提取嵌入在</w:t>
      </w:r>
      <w:r w:rsidR="0043688F" w:rsidRPr="000B7BE0">
        <w:rPr>
          <w:rFonts w:ascii="华文宋体" w:hAnsi="华文宋体"/>
        </w:rPr>
        <w:t>PDF</w:t>
      </w:r>
      <w:r w:rsidR="0043688F" w:rsidRPr="000B7BE0">
        <w:rPr>
          <w:rFonts w:ascii="华文宋体" w:hAnsi="华文宋体" w:hint="eastAsia"/>
        </w:rPr>
        <w:t>文档中的</w:t>
      </w:r>
      <w:r w:rsidR="0043688F" w:rsidRPr="000B7BE0">
        <w:rPr>
          <w:rFonts w:ascii="华文宋体" w:hAnsi="华文宋体"/>
        </w:rPr>
        <w:t>JavaScript</w:t>
      </w:r>
      <w:r w:rsidR="0043688F" w:rsidRPr="000B7BE0">
        <w:rPr>
          <w:rFonts w:ascii="华文宋体" w:hAnsi="华文宋体" w:hint="eastAsia"/>
        </w:rPr>
        <w:t>代码，再通过实际试运行这些代码片段，检测出恶意行为。</w:t>
      </w:r>
    </w:p>
    <w:p w14:paraId="2794786B" w14:textId="7A28FC80" w:rsidR="00F82A93" w:rsidRPr="0043688F" w:rsidRDefault="0043688F" w:rsidP="0043688F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同时，由表可以看出</w:t>
      </w:r>
      <w:r w:rsidRPr="000B7BE0">
        <w:rPr>
          <w:rFonts w:ascii="华文宋体" w:hAnsi="华文宋体" w:hint="eastAsia"/>
        </w:rPr>
        <w:t>机器学习一般并不适合于动态分析，而几乎所有的静态分析工作，都在某种程度上使用了机器学习的技术。这部分的典型工作有</w:t>
      </w:r>
      <w:r>
        <w:rPr>
          <w:rFonts w:ascii="华文宋体" w:hAnsi="华文宋体"/>
        </w:rPr>
        <w:t>PDFrate</w:t>
      </w:r>
      <w:r w:rsidRPr="000B7BE0">
        <w:rPr>
          <w:rFonts w:ascii="华文宋体" w:hAnsi="华文宋体" w:hint="eastAsia"/>
        </w:rPr>
        <w:t>、</w:t>
      </w:r>
      <w:r>
        <w:rPr>
          <w:rFonts w:ascii="华文宋体" w:hAnsi="华文宋体"/>
        </w:rPr>
        <w:t>PDF Malware Slayer</w:t>
      </w:r>
      <w:r>
        <w:rPr>
          <w:rFonts w:ascii="华文宋体" w:hAnsi="华文宋体" w:hint="eastAsia"/>
        </w:rPr>
        <w:t>等。这些分类器</w:t>
      </w:r>
      <w:r w:rsidRPr="000B7BE0">
        <w:rPr>
          <w:rFonts w:ascii="华文宋体" w:hAnsi="华文宋体" w:hint="eastAsia"/>
        </w:rPr>
        <w:t>能在低功耗环境下达到很高的检测精度，但对模型本身的安全性</w:t>
      </w:r>
      <w:r w:rsidR="00BD236A">
        <w:rPr>
          <w:rFonts w:ascii="华文宋体" w:hAnsi="华文宋体" w:hint="eastAsia"/>
        </w:rPr>
        <w:t>、</w:t>
      </w:r>
      <w:r w:rsidRPr="000B7BE0">
        <w:rPr>
          <w:rFonts w:ascii="华文宋体" w:hAnsi="华文宋体" w:hint="eastAsia"/>
        </w:rPr>
        <w:t>恶意样本逃逸分类器等对抗性学习的研究内容却鲜有提及。这种攻击在</w:t>
      </w:r>
      <w:r>
        <w:rPr>
          <w:rFonts w:ascii="华文宋体" w:hAnsi="华文宋体"/>
        </w:rPr>
        <w:t>Xu et al</w:t>
      </w:r>
      <w:r w:rsidRPr="000B7BE0">
        <w:rPr>
          <w:rFonts w:ascii="华文宋体" w:hAnsi="华文宋体" w:hint="eastAsia"/>
        </w:rPr>
        <w:t>的工作中被提出，作者通过构建一个能自动生成恶意样本变种的框架，在每一次的样本变异迭代中，原始输入样本集会经过某种遗传算法把良性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>
        <w:rPr>
          <w:rFonts w:ascii="华文宋体" w:hAnsi="华文宋体" w:hint="eastAsia"/>
        </w:rPr>
        <w:t>的文件结构</w:t>
      </w:r>
      <w:r w:rsidRPr="000B7BE0">
        <w:rPr>
          <w:rFonts w:ascii="华文宋体" w:hAnsi="华文宋体" w:hint="eastAsia"/>
        </w:rPr>
        <w:t>中。在不断的变异过程中</w:t>
      </w:r>
      <w:r w:rsidR="00BD236A">
        <w:rPr>
          <w:rFonts w:ascii="华文宋体" w:hAnsi="华文宋体" w:hint="eastAsia"/>
        </w:rPr>
        <w:t>，</w:t>
      </w:r>
      <w:r w:rsidRPr="000B7BE0">
        <w:rPr>
          <w:rFonts w:ascii="华文宋体" w:hAnsi="华文宋体" w:hint="eastAsia"/>
        </w:rPr>
        <w:t>系统一方面需保持恶意样本的恶意本来面目不变，另一方面则需要达到迷惑分类器的目的。这种专门针对分类器的攻击及其框架</w:t>
      </w:r>
      <w:r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</w:p>
    <w:p w14:paraId="05DC6F40" w14:textId="77777777" w:rsidR="00BD236A" w:rsidRDefault="00BD236A" w:rsidP="002F7028">
      <w:pPr>
        <w:ind w:firstLine="420"/>
        <w:jc w:val="center"/>
        <w:rPr>
          <w:rFonts w:ascii="华文宋体" w:hAnsi="华文宋体"/>
          <w:sz w:val="18"/>
        </w:rPr>
      </w:pPr>
    </w:p>
    <w:p w14:paraId="74A49D93" w14:textId="77777777" w:rsidR="002F7028" w:rsidRPr="002F7028" w:rsidRDefault="002F7028" w:rsidP="002F7028">
      <w:pPr>
        <w:ind w:firstLine="420"/>
        <w:jc w:val="center"/>
        <w:rPr>
          <w:rFonts w:ascii="华文宋体" w:hAnsi="华文宋体"/>
          <w:sz w:val="18"/>
        </w:rPr>
      </w:pPr>
      <w:r>
        <w:rPr>
          <w:rFonts w:ascii="华文宋体" w:hAnsi="华文宋体" w:hint="eastAsia"/>
          <w:sz w:val="18"/>
        </w:rPr>
        <w:t>图</w:t>
      </w:r>
      <w:r>
        <w:rPr>
          <w:rFonts w:ascii="华文宋体" w:hAnsi="华文宋体" w:hint="eastAsia"/>
          <w:sz w:val="18"/>
        </w:rPr>
        <w:t>2</w:t>
      </w:r>
      <w:r w:rsidRPr="000B7BE0">
        <w:rPr>
          <w:rFonts w:ascii="华文宋体" w:hAnsi="华文宋体" w:hint="eastAsia"/>
          <w:sz w:val="18"/>
        </w:rPr>
        <w:t xml:space="preserve"> </w:t>
      </w:r>
      <w:r>
        <w:rPr>
          <w:rFonts w:ascii="华文宋体" w:hAnsi="华文宋体"/>
          <w:sz w:val="18"/>
        </w:rPr>
        <w:t xml:space="preserve"> </w:t>
      </w:r>
      <w:r>
        <w:rPr>
          <w:rFonts w:asciiTheme="minorEastAsia" w:hAnsiTheme="minorEastAsia" w:hint="eastAsia"/>
          <w:color w:val="333333"/>
          <w:highlight w:val="white"/>
        </w:rPr>
        <w:t>PDF检测技术总结</w:t>
      </w:r>
    </w:p>
    <w:p w14:paraId="6A3DFA80" w14:textId="77777777" w:rsidR="00F82A93" w:rsidRDefault="0009625D" w:rsidP="0009625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3E8D81D" wp14:editId="56B7AA99">
            <wp:extent cx="5274310" cy="427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221" w14:textId="77777777" w:rsidR="00F82A93" w:rsidRPr="00F82A93" w:rsidRDefault="00F82A93" w:rsidP="00F82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2FFD3" w14:textId="22774C57" w:rsidR="00E721F5" w:rsidRPr="000B7BE0" w:rsidRDefault="00FF4584" w:rsidP="00E721F5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我们看到了</w:t>
      </w:r>
      <w:r w:rsidR="00E721F5" w:rsidRPr="000B7BE0">
        <w:rPr>
          <w:rFonts w:ascii="华文宋体" w:hAnsi="华文宋体" w:hint="eastAsia"/>
        </w:rPr>
        <w:t>一些有趣的研究性问题：是否可以通过不改变原文件的恶意属性，用增加良性行为部分的方法，以成功逃逸分类器的检测？是否可以通过不改变原文件的善意行为，用增加恶意行为的方法，使这些样本通过隐藏方式，成功逃逸分类器</w:t>
      </w:r>
      <w:ins w:id="15" w:author="Yonah" w:date="2018-06-27T11:38:00Z">
        <w:r w:rsidR="00F4186B">
          <w:rPr>
            <w:rFonts w:ascii="华文宋体" w:eastAsia="宋体" w:hAnsi="华文宋体"/>
          </w:rPr>
          <w:t>。</w:t>
        </w:r>
      </w:ins>
      <w:r w:rsidR="00E11A0D">
        <w:rPr>
          <w:rFonts w:ascii="华文宋体" w:hAnsi="华文宋体"/>
        </w:rPr>
        <w:t xml:space="preserve">Srndic et al. </w:t>
      </w:r>
      <w:r w:rsidR="00E721F5" w:rsidRPr="000B7BE0">
        <w:rPr>
          <w:rFonts w:ascii="华文宋体" w:hAnsi="华文宋体" w:hint="eastAsia"/>
        </w:rPr>
        <w:t>的工作从恶意样本着手，聚焦于前一种攻击，我们把其称为模拟性攻击（</w:t>
      </w:r>
      <w:r w:rsidR="00E721F5" w:rsidRPr="000B7BE0">
        <w:rPr>
          <w:rFonts w:ascii="华文宋体" w:hAnsi="华文宋体"/>
        </w:rPr>
        <w:t>Mimicry Attack</w:t>
      </w:r>
      <w:r w:rsidR="00E721F5" w:rsidRPr="000B7BE0">
        <w:rPr>
          <w:rFonts w:ascii="华文宋体" w:hAnsi="华文宋体" w:hint="eastAsia"/>
        </w:rPr>
        <w:t>）；而</w:t>
      </w:r>
      <w:r w:rsidR="00E11A0D">
        <w:rPr>
          <w:rFonts w:ascii="华文宋体" w:hAnsi="华文宋体"/>
        </w:rPr>
        <w:t>Maiorca et al.</w:t>
      </w:r>
      <w:r w:rsidR="00E721F5" w:rsidRPr="000B7BE0">
        <w:rPr>
          <w:rFonts w:ascii="华文宋体" w:hAnsi="华文宋体" w:hint="eastAsia"/>
        </w:rPr>
        <w:t>的工作从良性样本着手，我们在这里称其为反向模拟性攻击（</w:t>
      </w:r>
      <w:r w:rsidR="00E721F5" w:rsidRPr="000B7BE0">
        <w:rPr>
          <w:rFonts w:ascii="华文宋体" w:hAnsi="华文宋体"/>
        </w:rPr>
        <w:t>Reverse Mimicry Attacks</w:t>
      </w:r>
      <w:r w:rsidR="00E721F5" w:rsidRPr="000B7BE0">
        <w:rPr>
          <w:rFonts w:ascii="华文宋体" w:hAnsi="华文宋体" w:hint="eastAsia"/>
        </w:rPr>
        <w:t>）</w:t>
      </w:r>
      <w:r w:rsidR="00E721F5" w:rsidRPr="000775AA">
        <w:rPr>
          <w:rFonts w:ascii="华文宋体" w:eastAsia="华文宋体" w:hAnsi="华文宋体" w:hint="eastAsia"/>
          <w:szCs w:val="21"/>
        </w:rPr>
        <w:t>。</w:t>
      </w:r>
    </w:p>
    <w:p w14:paraId="0D2D3AD1" w14:textId="77777777" w:rsidR="00E721F5" w:rsidRPr="000B7BE0" w:rsidRDefault="00E721F5" w:rsidP="00E721F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解析器，现有攻击手段是解析器混淆攻击（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Automatic Classifier Evasion Attacks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对于假设性的“可检测的</w:t>
      </w:r>
      <w:r w:rsidR="00FF4584">
        <w:rPr>
          <w:rFonts w:ascii="华文宋体" w:hAnsi="华文宋体" w:hint="eastAsia"/>
        </w:rPr>
        <w:t>差异</w:t>
      </w:r>
      <w:del w:id="16" w:author="Maggie Wei" w:date="2018-06-26T17:49:00Z">
        <w:r w:rsidRPr="000B7BE0" w:rsidDel="00FF4584">
          <w:rPr>
            <w:rFonts w:ascii="华文宋体" w:hAnsi="华文宋体" w:hint="eastAsia"/>
          </w:rPr>
          <w:delText>分辨力</w:delText>
        </w:r>
      </w:del>
      <w:r w:rsidRPr="000B7BE0">
        <w:rPr>
          <w:rFonts w:ascii="华文宋体" w:hAnsi="华文宋体" w:hint="eastAsia"/>
        </w:rPr>
        <w:t>”</w:t>
      </w:r>
      <w:r w:rsidRPr="000B7BE0">
        <w:rPr>
          <w:rFonts w:ascii="华文宋体" w:hAnsi="华文宋体"/>
        </w:rPr>
        <w:t>(Detectable Discrepancy)</w:t>
      </w:r>
      <w:r w:rsidRPr="000B7BE0">
        <w:rPr>
          <w:rFonts w:ascii="华文宋体" w:hAnsi="华文宋体" w:hint="eastAsia"/>
        </w:rPr>
        <w:t>，现有攻击手段为模拟和反向模拟攻击（</w:t>
      </w:r>
      <w:r w:rsidRPr="000B7BE0">
        <w:rPr>
          <w:rFonts w:ascii="华文宋体" w:hAnsi="华文宋体"/>
        </w:rPr>
        <w:t>Mimicry and Reverse Mimicry</w:t>
      </w:r>
      <w:r w:rsidRPr="000B7BE0">
        <w:rPr>
          <w:rFonts w:ascii="华文宋体" w:hAnsi="华文宋体" w:hint="eastAsia"/>
        </w:rPr>
        <w:t>）</w:t>
      </w:r>
      <w:r w:rsidRPr="000775AA">
        <w:rPr>
          <w:rFonts w:ascii="华文宋体" w:eastAsia="华文宋体" w:hAnsi="华文宋体" w:hint="eastAsia"/>
          <w:szCs w:val="21"/>
        </w:rPr>
        <w:t>。</w:t>
      </w:r>
      <w:r w:rsidRPr="000B7BE0">
        <w:rPr>
          <w:rFonts w:ascii="华文宋体" w:hAnsi="华文宋体" w:hint="eastAsia"/>
        </w:rPr>
        <w:t>这些攻击手段对于模</w:t>
      </w:r>
      <w:r w:rsidR="00E11A0D">
        <w:rPr>
          <w:rFonts w:ascii="华文宋体" w:hAnsi="华文宋体" w:hint="eastAsia"/>
        </w:rPr>
        <w:t>型本身的安全提出了很大挑战。</w:t>
      </w:r>
      <w:r w:rsidR="00E11A0D" w:rsidRPr="000B7BE0">
        <w:rPr>
          <w:rFonts w:ascii="华文宋体" w:hAnsi="华文宋体"/>
        </w:rPr>
        <w:t xml:space="preserve"> </w:t>
      </w:r>
    </w:p>
    <w:p w14:paraId="1B360C64" w14:textId="77777777" w:rsidR="00F82A93" w:rsidRPr="00E721F5" w:rsidRDefault="00F82A93" w:rsidP="00F82A93">
      <w:pPr>
        <w:ind w:firstLine="420"/>
      </w:pPr>
    </w:p>
    <w:p w14:paraId="1C01EF05" w14:textId="77777777" w:rsidR="00F4186B" w:rsidRPr="00F4186B" w:rsidRDefault="00F4186B" w:rsidP="00F4186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ins w:id="17" w:author="Yonah" w:date="2018-06-27T11:41:00Z"/>
          <w:rFonts w:asciiTheme="minorHAnsi" w:hAnsiTheme="minorHAnsi"/>
          <w:color w:val="000000" w:themeColor="text1"/>
          <w:sz w:val="20"/>
          <w:szCs w:val="20"/>
          <w:rPrChange w:id="18" w:author="Yonah" w:date="2018-06-27T11:41:00Z">
            <w:rPr>
              <w:ins w:id="19" w:author="Yonah" w:date="2018-06-27T11:41:00Z"/>
              <w:rFonts w:asciiTheme="minorHAnsi" w:hAnsiTheme="minorHAnsi" w:cs="NimbusRomNo9L-Regu"/>
              <w:color w:val="000000" w:themeColor="text1"/>
              <w:kern w:val="0"/>
              <w:sz w:val="20"/>
              <w:szCs w:val="20"/>
            </w:rPr>
          </w:rPrChange>
        </w:rPr>
      </w:pPr>
      <w:ins w:id="20" w:author="Yonah" w:date="2018-06-27T11:41:00Z">
        <w:r w:rsidRPr="00275493">
          <w:rPr>
            <w:rFonts w:asciiTheme="minorHAnsi" w:hAnsiTheme="minorHAnsi" w:cs="NimbusRomNo9L-Regu"/>
            <w:color w:val="000000" w:themeColor="text1"/>
            <w:kern w:val="0"/>
            <w:sz w:val="20"/>
            <w:szCs w:val="20"/>
          </w:rPr>
          <w:lastRenderedPageBreak/>
          <w:t xml:space="preserve">Nedim ˇ Srndic and Pavel Laskov. Mimicus: A Library for Adversarial Classifier Evasion. </w:t>
        </w:r>
        <w:r>
          <w:fldChar w:fldCharType="begin"/>
        </w:r>
        <w:r>
          <w:instrText xml:space="preserve"> HYPERLINK "https://github.com/srndic/mimicus" </w:instrText>
        </w:r>
        <w:r>
          <w:fldChar w:fldCharType="separate"/>
        </w:r>
        <w:r w:rsidRPr="00275493">
          <w:rPr>
            <w:rStyle w:val="a7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>https://github.com/srndic/</w:t>
        </w:r>
        <w:r>
          <w:rPr>
            <w:rStyle w:val="a7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 xml:space="preserve"> </w:t>
        </w:r>
        <w:r w:rsidRPr="00275493">
          <w:rPr>
            <w:rStyle w:val="a7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t>mimicus</w:t>
        </w:r>
        <w:r>
          <w:rPr>
            <w:rStyle w:val="a7"/>
            <w:rFonts w:asciiTheme="minorHAnsi" w:hAnsiTheme="minorHAnsi" w:cs="NimbusSanL-Regu"/>
            <w:color w:val="000000" w:themeColor="text1"/>
            <w:kern w:val="0"/>
            <w:sz w:val="20"/>
            <w:szCs w:val="20"/>
          </w:rPr>
          <w:fldChar w:fldCharType="end"/>
        </w:r>
        <w:r w:rsidRPr="00275493">
          <w:rPr>
            <w:rFonts w:asciiTheme="minorHAnsi" w:hAnsiTheme="minorHAnsi" w:cs="NimbusRomNo9L-Regu"/>
            <w:color w:val="000000" w:themeColor="text1"/>
            <w:kern w:val="0"/>
            <w:sz w:val="20"/>
            <w:szCs w:val="20"/>
          </w:rPr>
          <w:t>.</w:t>
        </w:r>
      </w:ins>
    </w:p>
    <w:p w14:paraId="619AD117" w14:textId="77777777" w:rsidR="00F4186B" w:rsidRPr="00275493" w:rsidRDefault="00F4186B" w:rsidP="00F4186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ins w:id="21" w:author="Yonah" w:date="2018-06-27T11:41:00Z"/>
          <w:rFonts w:asciiTheme="minorHAnsi" w:hAnsiTheme="minorHAnsi"/>
          <w:color w:val="000000" w:themeColor="text1"/>
          <w:sz w:val="20"/>
          <w:szCs w:val="20"/>
        </w:rPr>
      </w:pPr>
      <w:bookmarkStart w:id="22" w:name="_Ref510014683"/>
      <w:ins w:id="23" w:author="Yonah" w:date="2018-06-27T11:41:00Z">
        <w:r w:rsidRPr="00275493">
          <w:rPr>
            <w:rFonts w:asciiTheme="minorHAnsi" w:hAnsiTheme="minorHAnsi"/>
            <w:color w:val="000000" w:themeColor="text1"/>
            <w:sz w:val="20"/>
            <w:szCs w:val="20"/>
          </w:rPr>
          <w:t>Nedim Šrndic and Pavel Laskov . Hidost: a static machine-learning-based detector of malicious files, Šrndi′c and Laskov EURASIP Journal on Information Security (2016) 2016</w:t>
        </w:r>
        <w:bookmarkEnd w:id="22"/>
      </w:ins>
    </w:p>
    <w:p w14:paraId="3E6A080E" w14:textId="77777777" w:rsidR="00F4186B" w:rsidRDefault="00F4186B" w:rsidP="00F4186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ins w:id="24" w:author="Yonah" w:date="2018-06-27T11:41:00Z"/>
          <w:rFonts w:asciiTheme="minorHAnsi" w:hAnsiTheme="minorHAnsi"/>
          <w:color w:val="000000" w:themeColor="text1"/>
          <w:sz w:val="20"/>
          <w:szCs w:val="20"/>
        </w:rPr>
      </w:pPr>
      <w:ins w:id="25" w:author="Yonah" w:date="2018-06-27T11:41:00Z">
        <w:r w:rsidRPr="00275493">
          <w:rPr>
            <w:rFonts w:asciiTheme="minorHAnsi" w:hAnsiTheme="minorHAnsi"/>
            <w:color w:val="000000" w:themeColor="text1"/>
            <w:sz w:val="20"/>
            <w:szCs w:val="20"/>
          </w:rPr>
          <w:t>DavideMaiorca, DavideAriu, IginoCorona, andGiorgioGiacinto. An Evasion Resilient Approach to the Detection of Malicious PDF Files. In Proceedings of the International Conference on Information Systems Security and Privacy (ICISSP), 2016.</w:t>
        </w:r>
      </w:ins>
    </w:p>
    <w:p w14:paraId="65D2A8E0" w14:textId="77777777" w:rsidR="00F4186B" w:rsidRPr="00275493" w:rsidRDefault="00F4186B" w:rsidP="00F4186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ins w:id="26" w:author="Yonah" w:date="2018-06-27T11:42:00Z"/>
          <w:rFonts w:asciiTheme="minorHAnsi" w:hAnsiTheme="minorHAnsi"/>
          <w:color w:val="000000" w:themeColor="text1"/>
          <w:sz w:val="20"/>
          <w:szCs w:val="20"/>
        </w:rPr>
      </w:pPr>
      <w:ins w:id="27" w:author="Yonah" w:date="2018-06-27T11:42:00Z">
        <w:r w:rsidRPr="00275493">
          <w:rPr>
            <w:rFonts w:asciiTheme="minorHAnsi" w:hAnsiTheme="minorHAnsi" w:cs="NimbusRomNo9L-Regu"/>
            <w:color w:val="000000" w:themeColor="text1"/>
            <w:kern w:val="0"/>
            <w:sz w:val="20"/>
            <w:szCs w:val="20"/>
          </w:rPr>
          <w:t xml:space="preserve">Meng Xu and Taesoo Kim, </w:t>
        </w:r>
        <w:r w:rsidRPr="00275493">
          <w:rPr>
            <w:rFonts w:asciiTheme="minorHAnsi" w:hAnsiTheme="minorHAnsi" w:cs="NimbusRomNo9L-Regu"/>
            <w:iCs/>
            <w:color w:val="000000" w:themeColor="text1"/>
            <w:kern w:val="0"/>
            <w:sz w:val="20"/>
            <w:szCs w:val="20"/>
          </w:rPr>
          <w:t>Georgia Institute of Technology:</w:t>
        </w:r>
        <w:r w:rsidRPr="00275493">
          <w:rPr>
            <w:rFonts w:asciiTheme="minorHAnsi" w:hAnsiTheme="minorHAnsi" w:cs="MyriadPro-Bold"/>
            <w:b/>
            <w:bCs/>
            <w:color w:val="000000" w:themeColor="text1"/>
            <w:kern w:val="0"/>
            <w:sz w:val="20"/>
            <w:szCs w:val="20"/>
          </w:rPr>
          <w:t xml:space="preserve"> </w:t>
        </w:r>
        <w:r w:rsidRPr="00275493">
          <w:rPr>
            <w:rFonts w:asciiTheme="minorHAnsi" w:hAnsiTheme="minorHAnsi" w:cs="NimbusRomNo9L-Regu"/>
            <w:bCs/>
            <w:iCs/>
            <w:color w:val="000000" w:themeColor="text1"/>
            <w:kern w:val="0"/>
            <w:sz w:val="20"/>
            <w:szCs w:val="20"/>
          </w:rPr>
          <w:t>PlatPal: Detecting Malicious Documents with Platform Diversity .</w:t>
        </w:r>
        <w:r w:rsidRPr="00275493">
          <w:rPr>
            <w:rFonts w:asciiTheme="minorHAnsi" w:hAnsiTheme="minorHAnsi" w:cs="MyriadPro-Semibold"/>
            <w:color w:val="000000" w:themeColor="text1"/>
            <w:kern w:val="0"/>
            <w:sz w:val="20"/>
            <w:szCs w:val="20"/>
          </w:rPr>
          <w:t xml:space="preserve"> </w:t>
        </w:r>
        <w:r w:rsidRPr="00275493">
          <w:rPr>
            <w:rFonts w:asciiTheme="minorHAnsi" w:hAnsiTheme="minorHAnsi" w:cs="NimbusRomNo9L-Regu"/>
            <w:bCs/>
            <w:iCs/>
            <w:color w:val="000000" w:themeColor="text1"/>
            <w:kern w:val="0"/>
            <w:sz w:val="20"/>
            <w:szCs w:val="20"/>
          </w:rPr>
          <w:t>26th USENIX Security Symposium 2017</w:t>
        </w:r>
      </w:ins>
    </w:p>
    <w:p w14:paraId="353B678C" w14:textId="77777777" w:rsidR="00F4186B" w:rsidRPr="00275493" w:rsidRDefault="00F4186B" w:rsidP="00F4186B">
      <w:pPr>
        <w:pStyle w:val="a6"/>
        <w:numPr>
          <w:ilvl w:val="0"/>
          <w:numId w:val="1"/>
        </w:numPr>
        <w:ind w:firstLineChars="0"/>
        <w:rPr>
          <w:ins w:id="28" w:author="Yonah" w:date="2018-06-27T11:44:00Z"/>
          <w:rFonts w:asciiTheme="minorHAnsi" w:hAnsiTheme="minorHAnsi"/>
          <w:color w:val="000000" w:themeColor="text1"/>
          <w:sz w:val="20"/>
          <w:szCs w:val="20"/>
        </w:rPr>
      </w:pPr>
      <w:ins w:id="29" w:author="Yonah" w:date="2018-06-27T11:44:00Z">
        <w:r w:rsidRPr="00275493">
          <w:rPr>
            <w:rFonts w:asciiTheme="minorHAnsi" w:hAnsiTheme="minorHAnsi"/>
            <w:color w:val="000000" w:themeColor="text1"/>
            <w:sz w:val="20"/>
            <w:szCs w:val="20"/>
          </w:rPr>
          <w:t>Weilin Xu, Yanjun Qi, and David Evans. Automatically Evading Classifiers: A Case Study on PDF Malware Classifiers. In Proceedings of the 2016 Annual Network and Distributed System Security Symposium (NDSS), San Diego, CA, February 2016. http://evademl.org/</w:t>
        </w:r>
      </w:ins>
    </w:p>
    <w:p w14:paraId="2B6BCCC1" w14:textId="77777777" w:rsidR="00F4186B" w:rsidRPr="00275493" w:rsidRDefault="00F4186B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ins w:id="30" w:author="Yonah" w:date="2018-06-27T11:41:00Z"/>
          <w:rFonts w:asciiTheme="minorHAnsi" w:hAnsiTheme="minorHAnsi"/>
          <w:color w:val="000000" w:themeColor="text1"/>
          <w:sz w:val="20"/>
          <w:szCs w:val="20"/>
        </w:rPr>
        <w:pPrChange w:id="31" w:author="Yonah" w:date="2018-06-27T11:44:00Z">
          <w:pPr>
            <w:pStyle w:val="a6"/>
            <w:numPr>
              <w:numId w:val="1"/>
            </w:numPr>
            <w:autoSpaceDE w:val="0"/>
            <w:autoSpaceDN w:val="0"/>
            <w:adjustRightInd w:val="0"/>
            <w:ind w:left="420" w:firstLineChars="0" w:hanging="420"/>
            <w:jc w:val="left"/>
          </w:pPr>
        </w:pPrChange>
      </w:pPr>
    </w:p>
    <w:p w14:paraId="03860F1B" w14:textId="77777777" w:rsidR="00F82A93" w:rsidRDefault="00F82A93"/>
    <w:p w14:paraId="48FE29D1" w14:textId="77777777" w:rsidR="00462543" w:rsidRDefault="00462543"/>
    <w:sectPr w:rsidR="0046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F774A" w14:textId="77777777" w:rsidR="00400313" w:rsidRDefault="00400313" w:rsidP="00462543">
      <w:r>
        <w:separator/>
      </w:r>
    </w:p>
  </w:endnote>
  <w:endnote w:type="continuationSeparator" w:id="0">
    <w:p w14:paraId="14300494" w14:textId="77777777" w:rsidR="00400313" w:rsidRDefault="00400313" w:rsidP="0046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Apple Color Emoji UI">
    <w:altName w:val="MS Gothic"/>
    <w:charset w:val="00"/>
    <w:family w:val="auto"/>
    <w:pitch w:val="variable"/>
    <w:sig w:usb0="00000003" w:usb1="18000000" w:usb2="14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NimbusSan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61428" w14:textId="77777777" w:rsidR="00400313" w:rsidRDefault="00400313" w:rsidP="00462543">
      <w:r>
        <w:separator/>
      </w:r>
    </w:p>
  </w:footnote>
  <w:footnote w:type="continuationSeparator" w:id="0">
    <w:p w14:paraId="562ED2A0" w14:textId="77777777" w:rsidR="00400313" w:rsidRDefault="00400313" w:rsidP="00462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nah">
    <w15:presenceInfo w15:providerId="None" w15:userId="Yo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4B"/>
    <w:rsid w:val="0006151E"/>
    <w:rsid w:val="0009625D"/>
    <w:rsid w:val="000B0580"/>
    <w:rsid w:val="00133F74"/>
    <w:rsid w:val="002F2E1C"/>
    <w:rsid w:val="002F7028"/>
    <w:rsid w:val="00355A32"/>
    <w:rsid w:val="003940EE"/>
    <w:rsid w:val="003A0FF8"/>
    <w:rsid w:val="00400313"/>
    <w:rsid w:val="0043688F"/>
    <w:rsid w:val="00462543"/>
    <w:rsid w:val="006823DB"/>
    <w:rsid w:val="007C6EE9"/>
    <w:rsid w:val="00AE215C"/>
    <w:rsid w:val="00B8168E"/>
    <w:rsid w:val="00BD236A"/>
    <w:rsid w:val="00BE4B22"/>
    <w:rsid w:val="00C3024B"/>
    <w:rsid w:val="00C53F76"/>
    <w:rsid w:val="00CB2509"/>
    <w:rsid w:val="00D30A05"/>
    <w:rsid w:val="00D56FA2"/>
    <w:rsid w:val="00DE3F1E"/>
    <w:rsid w:val="00E11A0D"/>
    <w:rsid w:val="00E26609"/>
    <w:rsid w:val="00E721F5"/>
    <w:rsid w:val="00EA0B49"/>
    <w:rsid w:val="00F41379"/>
    <w:rsid w:val="00F4186B"/>
    <w:rsid w:val="00F82A93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E3AC4"/>
  <w15:chartTrackingRefBased/>
  <w15:docId w15:val="{4E91B7C7-0614-43BF-9A58-C59121E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A9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A0FF8"/>
    <w:rPr>
      <w:rFonts w:ascii="PMingLiU" w:eastAsia="PMingLiU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0FF8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F4186B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F41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2018-06-27T06:40:00Z</dcterms:created>
  <dcterms:modified xsi:type="dcterms:W3CDTF">2018-06-27T06:40:00Z</dcterms:modified>
</cp:coreProperties>
</file>