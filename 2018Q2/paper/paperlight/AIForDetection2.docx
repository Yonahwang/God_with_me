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280" w:rsidRDefault="002F6280" w:rsidP="002F6280">
      <w:pPr>
        <w:jc w:val="center"/>
        <w:rPr>
          <w:rFonts w:ascii="黑体" w:eastAsia="黑体"/>
          <w:b/>
          <w:sz w:val="32"/>
          <w:szCs w:val="32"/>
        </w:rPr>
      </w:pPr>
      <w:r w:rsidRPr="009958D3">
        <w:rPr>
          <w:rFonts w:ascii="黑体" w:eastAsia="黑体" w:hint="eastAsia"/>
          <w:b/>
          <w:sz w:val="32"/>
          <w:szCs w:val="32"/>
        </w:rPr>
        <w:t>基于机器学习的PDF</w:t>
      </w:r>
      <w:r>
        <w:rPr>
          <w:rFonts w:ascii="黑体" w:eastAsia="黑体" w:hint="eastAsia"/>
          <w:b/>
          <w:sz w:val="32"/>
          <w:szCs w:val="32"/>
        </w:rPr>
        <w:t>恶意软件</w:t>
      </w:r>
      <w:r w:rsidRPr="009958D3">
        <w:rPr>
          <w:rFonts w:ascii="黑体" w:eastAsia="黑体" w:hint="eastAsia"/>
          <w:b/>
          <w:sz w:val="32"/>
          <w:szCs w:val="32"/>
        </w:rPr>
        <w:t>检测与分类器</w:t>
      </w:r>
      <w:r>
        <w:rPr>
          <w:rFonts w:ascii="黑体" w:eastAsia="黑体" w:hint="eastAsia"/>
          <w:b/>
          <w:sz w:val="32"/>
          <w:szCs w:val="32"/>
        </w:rPr>
        <w:t>对抗性学习研究</w:t>
      </w:r>
    </w:p>
    <w:p w:rsidR="002F6280" w:rsidRDefault="002F6280" w:rsidP="002F6280">
      <w:pPr>
        <w:jc w:val="center"/>
        <w:rPr>
          <w:szCs w:val="21"/>
        </w:rPr>
      </w:pPr>
    </w:p>
    <w:p w:rsidR="002F6280" w:rsidRDefault="005D02FF" w:rsidP="002F6280">
      <w:pPr>
        <w:jc w:val="center"/>
        <w:rPr>
          <w:rFonts w:ascii="Times New Roman" w:eastAsia="华文楷体" w:hAnsi="Times New Roman"/>
          <w:sz w:val="28"/>
          <w:szCs w:val="28"/>
        </w:rPr>
      </w:pPr>
      <w:ins w:id="0" w:author="Yonah" w:date="2018-05-28T20:40:00Z">
        <w:r>
          <w:rPr>
            <w:rFonts w:ascii="华文楷体" w:eastAsia="华文楷体" w:hAnsi="华文楷体" w:hint="eastAsia"/>
            <w:sz w:val="28"/>
            <w:szCs w:val="28"/>
          </w:rPr>
          <w:t>王</w:t>
        </w:r>
      </w:ins>
      <w:r w:rsidR="002F6280">
        <w:rPr>
          <w:rFonts w:ascii="华文楷体" w:eastAsia="华文楷体" w:hAnsi="华文楷体" w:hint="eastAsia"/>
          <w:sz w:val="28"/>
          <w:szCs w:val="28"/>
        </w:rPr>
        <w:t>凤娇，江纬和杨育斌</w:t>
      </w:r>
      <w:del w:id="1" w:author="Yonah" w:date="2018-05-28T20:42:00Z">
        <w:r w:rsidR="002F6280" w:rsidDel="005D02FF">
          <w:rPr>
            <w:rFonts w:ascii="Times New Roman" w:eastAsia="华文楷体" w:hAnsi="Times New Roman"/>
            <w:sz w:val="28"/>
            <w:szCs w:val="28"/>
          </w:rPr>
          <w:delText>A</w:delText>
        </w:r>
        <w:r w:rsidR="002F6280" w:rsidDel="005D02FF">
          <w:rPr>
            <w:rFonts w:ascii="Times New Roman" w:eastAsia="华文楷体" w:hAnsi="Times New Roman"/>
            <w:sz w:val="28"/>
            <w:szCs w:val="28"/>
            <w:vertAlign w:val="superscript"/>
          </w:rPr>
          <w:delText>1</w:delText>
        </w:r>
        <w:r w:rsidR="002F6280" w:rsidDel="005D02FF">
          <w:rPr>
            <w:rFonts w:ascii="Times New Roman" w:eastAsia="华文楷体" w:hAnsi="Times New Roman" w:hint="eastAsia"/>
            <w:sz w:val="28"/>
            <w:szCs w:val="28"/>
            <w:vertAlign w:val="superscript"/>
          </w:rPr>
          <w:delText>，</w:delText>
        </w:r>
        <w:r w:rsidR="002F6280" w:rsidDel="005D02FF">
          <w:rPr>
            <w:rFonts w:ascii="Times New Roman" w:eastAsia="华文楷体" w:hAnsi="Times New Roman" w:hint="eastAsia"/>
            <w:sz w:val="28"/>
            <w:szCs w:val="28"/>
            <w:vertAlign w:val="superscript"/>
          </w:rPr>
          <w:delText>3</w:delText>
        </w:r>
        <w:r w:rsidR="002F6280" w:rsidDel="005D02FF">
          <w:rPr>
            <w:rFonts w:ascii="华文楷体" w:eastAsia="华文楷体" w:hAnsi="华文楷体" w:hint="eastAsia"/>
            <w:sz w:val="28"/>
            <w:szCs w:val="28"/>
          </w:rPr>
          <w:delText>，作者</w:delText>
        </w:r>
      </w:del>
      <w:r w:rsidR="002F6280">
        <w:rPr>
          <w:rFonts w:ascii="Times New Roman" w:eastAsia="华文楷体" w:hAnsi="Times New Roman" w:hint="eastAsia"/>
          <w:sz w:val="28"/>
          <w:szCs w:val="28"/>
        </w:rPr>
        <w:t>B</w:t>
      </w:r>
      <w:r w:rsidR="002F6280">
        <w:rPr>
          <w:rFonts w:ascii="Times New Roman" w:eastAsia="华文楷体" w:hAnsi="Times New Roman" w:hint="eastAsia"/>
          <w:sz w:val="28"/>
          <w:szCs w:val="28"/>
          <w:vertAlign w:val="superscript"/>
        </w:rPr>
        <w:t>2</w:t>
      </w:r>
    </w:p>
    <w:p w:rsidR="002F6280" w:rsidRDefault="002F6280" w:rsidP="002F6280">
      <w:pPr>
        <w:jc w:val="center"/>
        <w:rPr>
          <w:sz w:val="18"/>
          <w:szCs w:val="18"/>
        </w:rPr>
      </w:pPr>
      <w:r>
        <w:rPr>
          <w:rFonts w:hint="eastAsia"/>
          <w:sz w:val="18"/>
          <w:szCs w:val="18"/>
        </w:rPr>
        <w:t>（</w:t>
      </w:r>
      <w:r>
        <w:rPr>
          <w:rFonts w:hint="eastAsia"/>
          <w:sz w:val="18"/>
          <w:szCs w:val="18"/>
        </w:rPr>
        <w:t>1.</w:t>
      </w:r>
      <w:r>
        <w:rPr>
          <w:rFonts w:hint="eastAsia"/>
          <w:sz w:val="18"/>
          <w:szCs w:val="18"/>
        </w:rPr>
        <w:t>单位名</w:t>
      </w:r>
      <w:r>
        <w:rPr>
          <w:rFonts w:hint="eastAsia"/>
          <w:sz w:val="18"/>
          <w:szCs w:val="18"/>
        </w:rPr>
        <w:t>1,</w:t>
      </w:r>
      <w:r>
        <w:rPr>
          <w:rFonts w:hint="eastAsia"/>
          <w:sz w:val="18"/>
          <w:szCs w:val="18"/>
        </w:rPr>
        <w:t>城市名</w:t>
      </w:r>
      <w:r>
        <w:rPr>
          <w:rFonts w:hint="eastAsia"/>
          <w:sz w:val="18"/>
          <w:szCs w:val="18"/>
        </w:rPr>
        <w:t xml:space="preserve">1   </w:t>
      </w:r>
      <w:r>
        <w:rPr>
          <w:rFonts w:hint="eastAsia"/>
          <w:sz w:val="18"/>
          <w:szCs w:val="18"/>
        </w:rPr>
        <w:t>邮政编码</w:t>
      </w:r>
      <w:r>
        <w:rPr>
          <w:rFonts w:hint="eastAsia"/>
          <w:sz w:val="18"/>
          <w:szCs w:val="18"/>
        </w:rPr>
        <w:t>1</w:t>
      </w:r>
      <w:r>
        <w:rPr>
          <w:rFonts w:hint="eastAsia"/>
          <w:sz w:val="18"/>
          <w:szCs w:val="18"/>
        </w:rPr>
        <w:t>）</w:t>
      </w:r>
    </w:p>
    <w:p w:rsidR="002F6280" w:rsidRDefault="002F6280" w:rsidP="002F6280">
      <w:pPr>
        <w:jc w:val="center"/>
        <w:rPr>
          <w:sz w:val="18"/>
          <w:szCs w:val="18"/>
        </w:rPr>
      </w:pPr>
      <w:r>
        <w:rPr>
          <w:rFonts w:hint="eastAsia"/>
          <w:sz w:val="18"/>
          <w:szCs w:val="18"/>
        </w:rPr>
        <w:t>（</w:t>
      </w:r>
      <w:r>
        <w:rPr>
          <w:rFonts w:hint="eastAsia"/>
          <w:sz w:val="18"/>
          <w:szCs w:val="18"/>
        </w:rPr>
        <w:t>2.</w:t>
      </w:r>
      <w:r>
        <w:rPr>
          <w:rFonts w:hint="eastAsia"/>
          <w:sz w:val="18"/>
          <w:szCs w:val="18"/>
        </w:rPr>
        <w:t>单位名</w:t>
      </w:r>
      <w:r>
        <w:rPr>
          <w:rFonts w:hint="eastAsia"/>
          <w:sz w:val="18"/>
          <w:szCs w:val="18"/>
        </w:rPr>
        <w:t>2,</w:t>
      </w:r>
      <w:r>
        <w:rPr>
          <w:rFonts w:hint="eastAsia"/>
          <w:sz w:val="18"/>
          <w:szCs w:val="18"/>
        </w:rPr>
        <w:t>城市名</w:t>
      </w:r>
      <w:r>
        <w:rPr>
          <w:rFonts w:hint="eastAsia"/>
          <w:sz w:val="18"/>
          <w:szCs w:val="18"/>
        </w:rPr>
        <w:t xml:space="preserve">2   </w:t>
      </w:r>
      <w:r>
        <w:rPr>
          <w:rFonts w:hint="eastAsia"/>
          <w:sz w:val="18"/>
          <w:szCs w:val="18"/>
        </w:rPr>
        <w:t>邮政编码</w:t>
      </w:r>
      <w:r>
        <w:rPr>
          <w:rFonts w:hint="eastAsia"/>
          <w:sz w:val="18"/>
          <w:szCs w:val="18"/>
        </w:rPr>
        <w:t>2</w:t>
      </w:r>
      <w:r>
        <w:rPr>
          <w:rFonts w:hint="eastAsia"/>
          <w:sz w:val="18"/>
          <w:szCs w:val="18"/>
        </w:rPr>
        <w:t>）</w:t>
      </w:r>
    </w:p>
    <w:p w:rsidR="002F6280" w:rsidRDefault="002F6280" w:rsidP="002F6280">
      <w:pPr>
        <w:jc w:val="center"/>
        <w:rPr>
          <w:sz w:val="18"/>
          <w:szCs w:val="18"/>
        </w:rPr>
      </w:pPr>
    </w:p>
    <w:p w:rsidR="002F6280" w:rsidRPr="000125BB" w:rsidRDefault="005D02FF" w:rsidP="002F6280">
      <w:pPr>
        <w:rPr>
          <w:rFonts w:ascii="Times New Roman" w:hAnsi="Times New Roman"/>
        </w:rPr>
      </w:pPr>
      <w:ins w:id="2" w:author="Yonah" w:date="2018-05-28T20:39:00Z">
        <w:r>
          <w:rPr>
            <w:rFonts w:ascii="Times New Roman" w:hAnsi="Times New Roman" w:hint="eastAsia"/>
            <w:b/>
            <w:sz w:val="18"/>
            <w:szCs w:val="18"/>
          </w:rPr>
          <w:t>Abstract</w:t>
        </w:r>
      </w:ins>
      <w:ins w:id="3" w:author="Yonah" w:date="2018-05-28T20:40:00Z">
        <w:r>
          <w:rPr>
            <w:rFonts w:ascii="Times New Roman" w:hAnsi="Times New Roman"/>
            <w:b/>
            <w:sz w:val="18"/>
            <w:szCs w:val="18"/>
          </w:rPr>
          <w:t xml:space="preserve"> </w:t>
        </w:r>
      </w:ins>
      <w:del w:id="4" w:author="Yonah" w:date="2018-05-28T20:39:00Z">
        <w:r w:rsidR="002F6280" w:rsidDel="005D02FF">
          <w:rPr>
            <w:rFonts w:ascii="Times New Roman" w:hAnsi="Times New Roman" w:hint="eastAsia"/>
            <w:b/>
            <w:sz w:val="18"/>
            <w:szCs w:val="18"/>
          </w:rPr>
          <w:delText>英文简介还没有看</w:delText>
        </w:r>
      </w:del>
      <w:r w:rsidR="002F6280" w:rsidRPr="000125BB">
        <w:rPr>
          <w:rFonts w:ascii="Times New Roman" w:hAnsi="Times New Roman"/>
          <w:b/>
          <w:sz w:val="18"/>
          <w:szCs w:val="18"/>
        </w:rPr>
        <w:t xml:space="preserve">- </w:t>
      </w:r>
      <w:r w:rsidR="002F6280" w:rsidRPr="00E81FED">
        <w:rPr>
          <w:rFonts w:ascii="Times New Roman" w:hAnsi="Times New Roman" w:hint="eastAsia"/>
        </w:rPr>
        <w:t xml:space="preserve">Nowadays, with the highly rapid development of information, it is becoming more and more important to detection based on malicious documents (such as PDF). A attack for document type is </w:t>
      </w:r>
      <w:r w:rsidR="002F6280">
        <w:rPr>
          <w:rFonts w:ascii="Times New Roman" w:hAnsi="Times New Roman" w:hint="eastAsia"/>
        </w:rPr>
        <w:t xml:space="preserve">targeted and more </w:t>
      </w:r>
      <w:proofErr w:type="gramStart"/>
      <w:r w:rsidR="002F6280">
        <w:rPr>
          <w:rFonts w:ascii="Times New Roman" w:hAnsi="Times New Roman" w:hint="eastAsia"/>
        </w:rPr>
        <w:t xml:space="preserve">vulnerable </w:t>
      </w:r>
      <w:r w:rsidR="002F6280" w:rsidRPr="00E81FED">
        <w:rPr>
          <w:rFonts w:ascii="Times New Roman" w:hAnsi="Times New Roman" w:hint="eastAsia"/>
        </w:rPr>
        <w:t>.</w:t>
      </w:r>
      <w:proofErr w:type="gramEnd"/>
      <w:r w:rsidR="002F6280" w:rsidRPr="00E81FED">
        <w:rPr>
          <w:rFonts w:ascii="Times New Roman" w:hAnsi="Times New Roman" w:hint="eastAsia"/>
        </w:rPr>
        <w:t xml:space="preserve"> Because of the diversity of its structure and form, attackers have various accesses and its technique is hard to be retrieved. Therefore, this research project aims to provide document (PDF) classifier based on AI for industry and academia. The study has collected 200,000 samples data and analyzed training process. This results show that the accuracy for training model highly rated 99.82% while the false positives only rated 0.01%; and through the study of antagonism, the model has certain ability to resist attacks and good robustness. This model can be widely used in the Terminal Security Products or mail servers when a file is detected at a millisecond level. It is a feasible model for AI is not limited to use in PDF document classifier, also can be extended the structure of documents such as word, excel etc.</w:t>
      </w:r>
    </w:p>
    <w:p w:rsidR="002F6280" w:rsidRPr="000125BB" w:rsidRDefault="002F6280" w:rsidP="002F6280">
      <w:pPr>
        <w:rPr>
          <w:rFonts w:ascii="Times New Roman" w:hAnsi="Times New Roman"/>
          <w:sz w:val="18"/>
          <w:szCs w:val="18"/>
        </w:rPr>
      </w:pPr>
    </w:p>
    <w:p w:rsidR="002F6280" w:rsidRDefault="002F6280" w:rsidP="002F6280">
      <w:pPr>
        <w:rPr>
          <w:rFonts w:ascii="Times New Roman" w:hAnsi="Times New Roman"/>
          <w:sz w:val="18"/>
          <w:szCs w:val="18"/>
        </w:rPr>
      </w:pPr>
      <w:r w:rsidRPr="000125BB">
        <w:rPr>
          <w:rFonts w:ascii="Times New Roman" w:hAnsi="Times New Roman"/>
          <w:b/>
          <w:sz w:val="18"/>
          <w:szCs w:val="18"/>
        </w:rPr>
        <w:t>Key</w:t>
      </w:r>
      <w:r>
        <w:rPr>
          <w:rFonts w:ascii="Times New Roman" w:hAnsi="Times New Roman" w:hint="eastAsia"/>
          <w:b/>
          <w:sz w:val="18"/>
          <w:szCs w:val="18"/>
        </w:rPr>
        <w:t xml:space="preserve"> </w:t>
      </w:r>
      <w:r w:rsidRPr="000125BB">
        <w:rPr>
          <w:rFonts w:ascii="Times New Roman" w:hAnsi="Times New Roman"/>
          <w:b/>
          <w:sz w:val="18"/>
          <w:szCs w:val="18"/>
        </w:rPr>
        <w:t>Words</w:t>
      </w:r>
      <w:r w:rsidRPr="000125BB">
        <w:rPr>
          <w:rFonts w:ascii="Times New Roman" w:hAnsi="Times New Roman"/>
          <w:b/>
          <w:sz w:val="18"/>
          <w:szCs w:val="18"/>
        </w:rPr>
        <w:t>：</w:t>
      </w:r>
      <w:r>
        <w:rPr>
          <w:rFonts w:ascii="Times New Roman" w:hAnsi="Times New Roman"/>
          <w:sz w:val="18"/>
          <w:szCs w:val="18"/>
        </w:rPr>
        <w:t>AI</w:t>
      </w:r>
      <w:r w:rsidRPr="000125BB">
        <w:rPr>
          <w:rFonts w:ascii="Times New Roman" w:hAnsi="Times New Roman"/>
          <w:sz w:val="18"/>
          <w:szCs w:val="18"/>
        </w:rPr>
        <w:t xml:space="preserve"> Security</w:t>
      </w:r>
      <w:r>
        <w:rPr>
          <w:rFonts w:ascii="Times New Roman" w:hAnsi="Times New Roman"/>
          <w:sz w:val="18"/>
          <w:szCs w:val="18"/>
        </w:rPr>
        <w:t xml:space="preserve">; </w:t>
      </w:r>
      <w:r w:rsidRPr="00C02E9C">
        <w:rPr>
          <w:rFonts w:ascii="Times New Roman" w:hAnsi="Times New Roman"/>
          <w:sz w:val="18"/>
          <w:szCs w:val="18"/>
        </w:rPr>
        <w:t xml:space="preserve">Machine </w:t>
      </w:r>
      <w:r>
        <w:rPr>
          <w:rFonts w:ascii="Times New Roman" w:hAnsi="Times New Roman" w:hint="eastAsia"/>
          <w:sz w:val="18"/>
          <w:szCs w:val="18"/>
        </w:rPr>
        <w:t>L</w:t>
      </w:r>
      <w:r w:rsidRPr="00C02E9C">
        <w:rPr>
          <w:rFonts w:ascii="Times New Roman" w:hAnsi="Times New Roman"/>
          <w:sz w:val="18"/>
          <w:szCs w:val="18"/>
        </w:rPr>
        <w:t>earning</w:t>
      </w:r>
      <w:r>
        <w:rPr>
          <w:rFonts w:ascii="Times New Roman" w:hAnsi="Times New Roman"/>
          <w:sz w:val="18"/>
          <w:szCs w:val="18"/>
        </w:rPr>
        <w:t xml:space="preserve">; </w:t>
      </w:r>
      <w:r>
        <w:rPr>
          <w:rFonts w:ascii="Times New Roman" w:hAnsi="Times New Roman" w:hint="eastAsia"/>
          <w:sz w:val="18"/>
          <w:szCs w:val="18"/>
        </w:rPr>
        <w:t>Maldoc Detection</w:t>
      </w:r>
      <w:r>
        <w:rPr>
          <w:rFonts w:ascii="Times New Roman" w:hAnsi="Times New Roman"/>
          <w:sz w:val="18"/>
          <w:szCs w:val="18"/>
        </w:rPr>
        <w:t xml:space="preserve">; </w:t>
      </w:r>
      <w:r w:rsidRPr="0039773D">
        <w:rPr>
          <w:rFonts w:ascii="Times New Roman" w:hAnsi="Times New Roman"/>
          <w:sz w:val="18"/>
          <w:szCs w:val="18"/>
        </w:rPr>
        <w:t>Adversarial ML</w:t>
      </w:r>
    </w:p>
    <w:p w:rsidR="002F6280" w:rsidRDefault="002F6280" w:rsidP="002F6280">
      <w:pPr>
        <w:rPr>
          <w:sz w:val="18"/>
          <w:szCs w:val="18"/>
        </w:rPr>
      </w:pPr>
      <w:r>
        <w:rPr>
          <w:rFonts w:hint="eastAsia"/>
          <w:sz w:val="18"/>
          <w:szCs w:val="18"/>
        </w:rPr>
        <w:t xml:space="preserve"> </w:t>
      </w:r>
    </w:p>
    <w:p w:rsidR="002F6280" w:rsidRDefault="002F6280" w:rsidP="002F6280">
      <w:r>
        <w:rPr>
          <w:rFonts w:hint="eastAsia"/>
          <w:b/>
          <w:sz w:val="18"/>
          <w:szCs w:val="18"/>
        </w:rPr>
        <w:t>摘</w:t>
      </w:r>
      <w:r>
        <w:rPr>
          <w:rFonts w:hint="eastAsia"/>
          <w:b/>
          <w:sz w:val="18"/>
          <w:szCs w:val="18"/>
        </w:rPr>
        <w:t xml:space="preserve">  </w:t>
      </w:r>
      <w:r>
        <w:rPr>
          <w:rFonts w:hint="eastAsia"/>
          <w:b/>
          <w:sz w:val="18"/>
          <w:szCs w:val="18"/>
        </w:rPr>
        <w:t>要：</w:t>
      </w:r>
      <w:r>
        <w:rPr>
          <w:rFonts w:hint="eastAsia"/>
        </w:rPr>
        <w:t>在当今信息安全领域</w:t>
      </w:r>
      <w:r w:rsidRPr="00D55B65">
        <w:t>，基于恶意文档（如</w:t>
      </w:r>
      <w:r w:rsidRPr="00D55B65">
        <w:t>pdf</w:t>
      </w:r>
      <w:r w:rsidRPr="00D55B65">
        <w:t>）的</w:t>
      </w:r>
      <w:r>
        <w:rPr>
          <w:rFonts w:hint="eastAsia"/>
        </w:rPr>
        <w:t>恶意软件</w:t>
      </w:r>
      <w:r w:rsidRPr="00D55B65">
        <w:t>检测越</w:t>
      </w:r>
      <w:r>
        <w:rPr>
          <w:rFonts w:hint="eastAsia"/>
        </w:rPr>
        <w:t>发</w:t>
      </w:r>
      <w:r w:rsidRPr="00D55B65">
        <w:t>重要，</w:t>
      </w:r>
      <w:r>
        <w:rPr>
          <w:rFonts w:hint="eastAsia"/>
        </w:rPr>
        <w:t>基于</w:t>
      </w:r>
      <w:r w:rsidRPr="00D55B65">
        <w:t>文档的攻</w:t>
      </w:r>
      <w:r>
        <w:t>击</w:t>
      </w:r>
      <w:r>
        <w:rPr>
          <w:rFonts w:hint="eastAsia"/>
        </w:rPr>
        <w:t>通常具有</w:t>
      </w:r>
      <w:r>
        <w:t>针对性</w:t>
      </w:r>
      <w:r>
        <w:rPr>
          <w:rFonts w:hint="eastAsia"/>
        </w:rPr>
        <w:t>（</w:t>
      </w:r>
      <w:r>
        <w:rPr>
          <w:rFonts w:hint="eastAsia"/>
        </w:rPr>
        <w:t>targeted attack</w:t>
      </w:r>
      <w:r>
        <w:rPr>
          <w:rFonts w:hint="eastAsia"/>
        </w:rPr>
        <w:t>）</w:t>
      </w:r>
      <w:r>
        <w:t>，</w:t>
      </w:r>
      <w:r>
        <w:rPr>
          <w:rFonts w:hint="eastAsia"/>
        </w:rPr>
        <w:t>因此</w:t>
      </w:r>
      <w:r>
        <w:t>更容易攻击成功。</w:t>
      </w:r>
      <w:r>
        <w:rPr>
          <w:rFonts w:hint="eastAsia"/>
        </w:rPr>
        <w:t>加上其文件</w:t>
      </w:r>
      <w:r>
        <w:t>结构的多样</w:t>
      </w:r>
      <w:r>
        <w:rPr>
          <w:rFonts w:hint="eastAsia"/>
        </w:rPr>
        <w:t>性</w:t>
      </w:r>
      <w:r w:rsidRPr="00D55B65">
        <w:t>，攻击手段</w:t>
      </w:r>
      <w:r>
        <w:rPr>
          <w:rFonts w:hint="eastAsia"/>
        </w:rPr>
        <w:t>变得</w:t>
      </w:r>
      <w:r w:rsidRPr="00D55B65">
        <w:t>丰富</w:t>
      </w:r>
      <w:r>
        <w:rPr>
          <w:rFonts w:hint="eastAsia"/>
        </w:rPr>
        <w:t>且容易隐藏</w:t>
      </w:r>
      <w:r w:rsidRPr="00D55B65">
        <w:t>。此研究项目的目标旨在为工业界和学术界提供一个基于</w:t>
      </w:r>
      <w:r w:rsidRPr="00D55B65">
        <w:t>AI</w:t>
      </w:r>
      <w:r w:rsidRPr="00D55B65">
        <w:t>的文档（</w:t>
      </w:r>
      <w:r w:rsidRPr="00D55B65">
        <w:t>PDF</w:t>
      </w:r>
      <w:r w:rsidRPr="00D55B65">
        <w:t>）</w:t>
      </w:r>
      <w:r>
        <w:rPr>
          <w:rFonts w:hint="eastAsia"/>
        </w:rPr>
        <w:t>恶意软件</w:t>
      </w:r>
      <w:r w:rsidRPr="00D55B65">
        <w:t>分类器</w:t>
      </w:r>
      <w:r>
        <w:rPr>
          <w:rFonts w:hint="eastAsia"/>
        </w:rPr>
        <w:t>原型。直到目前为止，</w:t>
      </w:r>
      <w:r w:rsidRPr="00D55B65">
        <w:t>我们收集了</w:t>
      </w:r>
      <w:r>
        <w:t>20</w:t>
      </w:r>
      <w:r>
        <w:rPr>
          <w:rFonts w:hint="eastAsia"/>
        </w:rPr>
        <w:t>万</w:t>
      </w:r>
      <w:r>
        <w:t>个</w:t>
      </w:r>
      <w:r>
        <w:rPr>
          <w:rFonts w:hint="eastAsia"/>
        </w:rPr>
        <w:t>文档</w:t>
      </w:r>
      <w:r>
        <w:t>，</w:t>
      </w:r>
      <w:r>
        <w:rPr>
          <w:rFonts w:hint="eastAsia"/>
        </w:rPr>
        <w:t>对其进行解析（</w:t>
      </w:r>
      <w:r>
        <w:rPr>
          <w:rFonts w:hint="eastAsia"/>
        </w:rPr>
        <w:t>parsing</w:t>
      </w:r>
      <w:r>
        <w:rPr>
          <w:rFonts w:hint="eastAsia"/>
        </w:rPr>
        <w:t>）</w:t>
      </w:r>
      <w:r>
        <w:t>，</w:t>
      </w:r>
      <w:r>
        <w:rPr>
          <w:rFonts w:hint="eastAsia"/>
        </w:rPr>
        <w:t>并训练生成模型。我们模型的准确率达到</w:t>
      </w:r>
      <w:r>
        <w:t>99.82</w:t>
      </w:r>
      <w:r w:rsidRPr="00D55B65">
        <w:t>%</w:t>
      </w:r>
      <w:r w:rsidRPr="00D55B65">
        <w:t>，</w:t>
      </w:r>
      <w:r>
        <w:rPr>
          <w:rFonts w:hint="eastAsia"/>
        </w:rPr>
        <w:t>而</w:t>
      </w:r>
      <w:r w:rsidRPr="00D55B65">
        <w:t>误报率</w:t>
      </w:r>
      <w:r>
        <w:rPr>
          <w:rFonts w:hint="eastAsia"/>
        </w:rPr>
        <w:t>却只有</w:t>
      </w:r>
      <w:r>
        <w:t>0.01</w:t>
      </w:r>
      <w:r w:rsidRPr="00D55B65">
        <w:t>%</w:t>
      </w:r>
      <w:r>
        <w:rPr>
          <w:rFonts w:hint="eastAsia"/>
        </w:rPr>
        <w:t>，单个文件的检测时间为毫秒。进一步地，我们</w:t>
      </w:r>
      <w:r w:rsidRPr="00C62249">
        <w:rPr>
          <w:rFonts w:hint="eastAsia"/>
        </w:rPr>
        <w:t>通过</w:t>
      </w:r>
      <w:r>
        <w:rPr>
          <w:rFonts w:hint="eastAsia"/>
        </w:rPr>
        <w:t>使用</w:t>
      </w:r>
      <w:r w:rsidRPr="00C62249">
        <w:rPr>
          <w:rFonts w:hint="eastAsia"/>
        </w:rPr>
        <w:t>对抗</w:t>
      </w:r>
      <w:r>
        <w:rPr>
          <w:rFonts w:hint="eastAsia"/>
        </w:rPr>
        <w:t>性学习方法</w:t>
      </w:r>
      <w:r w:rsidRPr="00C62249">
        <w:rPr>
          <w:rFonts w:hint="eastAsia"/>
        </w:rPr>
        <w:t>，</w:t>
      </w:r>
      <w:r>
        <w:rPr>
          <w:rFonts w:hint="eastAsia"/>
        </w:rPr>
        <w:t>用实验数据</w:t>
      </w:r>
      <w:r w:rsidRPr="00C62249">
        <w:rPr>
          <w:rFonts w:hint="eastAsia"/>
        </w:rPr>
        <w:t>证明模型具有</w:t>
      </w:r>
      <w:r>
        <w:rPr>
          <w:rFonts w:hint="eastAsia"/>
        </w:rPr>
        <w:t>很好的</w:t>
      </w:r>
      <w:r w:rsidRPr="00C62249">
        <w:rPr>
          <w:rFonts w:hint="eastAsia"/>
        </w:rPr>
        <w:t>抗攻击</w:t>
      </w:r>
      <w:r>
        <w:rPr>
          <w:rFonts w:hint="eastAsia"/>
        </w:rPr>
        <w:t>（样本逃逸）能力和鲁棒性</w:t>
      </w:r>
      <w:r w:rsidRPr="00C62249">
        <w:rPr>
          <w:rFonts w:hint="eastAsia"/>
        </w:rPr>
        <w:t>。</w:t>
      </w:r>
      <w:r>
        <w:t>此模型可广泛</w:t>
      </w:r>
      <w:r>
        <w:rPr>
          <w:rFonts w:hint="eastAsia"/>
        </w:rPr>
        <w:t>部署在</w:t>
      </w:r>
      <w:r>
        <w:t>终端安全产品，</w:t>
      </w:r>
      <w:r w:rsidRPr="00D55B65">
        <w:t>邮</w:t>
      </w:r>
      <w:r>
        <w:t>件服务器</w:t>
      </w:r>
      <w:r>
        <w:rPr>
          <w:rFonts w:hint="eastAsia"/>
        </w:rPr>
        <w:t>等</w:t>
      </w:r>
      <w:r>
        <w:t>，</w:t>
      </w:r>
      <w:r>
        <w:rPr>
          <w:rFonts w:hint="eastAsia"/>
        </w:rPr>
        <w:t>这些</w:t>
      </w:r>
      <w:r>
        <w:t>均</w:t>
      </w:r>
      <w:r>
        <w:rPr>
          <w:rFonts w:hint="eastAsia"/>
        </w:rPr>
        <w:t>是</w:t>
      </w:r>
      <w:r w:rsidRPr="00D55B65">
        <w:t>非常有意义的应用场景</w:t>
      </w:r>
      <w:r>
        <w:rPr>
          <w:rFonts w:hint="eastAsia"/>
        </w:rPr>
        <w:t>。</w:t>
      </w:r>
    </w:p>
    <w:p w:rsidR="002F6280" w:rsidRDefault="002F6280" w:rsidP="002F6280">
      <w:pPr>
        <w:rPr>
          <w:sz w:val="18"/>
          <w:szCs w:val="18"/>
        </w:rPr>
      </w:pPr>
    </w:p>
    <w:p w:rsidR="002F6280" w:rsidRDefault="002F6280" w:rsidP="002F6280">
      <w:pPr>
        <w:rPr>
          <w:sz w:val="18"/>
          <w:szCs w:val="18"/>
        </w:rPr>
      </w:pPr>
      <w:r>
        <w:rPr>
          <w:rFonts w:hint="eastAsia"/>
          <w:b/>
          <w:sz w:val="18"/>
          <w:szCs w:val="18"/>
        </w:rPr>
        <w:t>关键词：</w:t>
      </w:r>
      <w:r>
        <w:rPr>
          <w:rFonts w:hint="eastAsia"/>
          <w:sz w:val="18"/>
          <w:szCs w:val="18"/>
        </w:rPr>
        <w:t xml:space="preserve">  </w:t>
      </w:r>
      <w:r w:rsidRPr="000125BB">
        <w:rPr>
          <w:rFonts w:hint="eastAsia"/>
          <w:sz w:val="18"/>
          <w:szCs w:val="18"/>
        </w:rPr>
        <w:t>人工智能</w:t>
      </w:r>
      <w:r>
        <w:rPr>
          <w:rFonts w:hint="eastAsia"/>
          <w:sz w:val="18"/>
          <w:szCs w:val="18"/>
        </w:rPr>
        <w:t>之于信息安全；机器学习；恶意文件检测；对抗性学习</w:t>
      </w:r>
      <w:r>
        <w:rPr>
          <w:sz w:val="18"/>
          <w:szCs w:val="18"/>
        </w:rPr>
        <w:t xml:space="preserve"> </w:t>
      </w:r>
    </w:p>
    <w:p w:rsidR="002F6280" w:rsidRPr="000125BB" w:rsidRDefault="002F6280" w:rsidP="002F6280">
      <w:pPr>
        <w:rPr>
          <w:sz w:val="18"/>
          <w:szCs w:val="18"/>
        </w:rPr>
      </w:pPr>
    </w:p>
    <w:p w:rsidR="002F6280" w:rsidRDefault="002F6280" w:rsidP="002F6280">
      <w:pPr>
        <w:rPr>
          <w:szCs w:val="21"/>
        </w:rPr>
      </w:pPr>
    </w:p>
    <w:p w:rsidR="002F6280" w:rsidRDefault="002F6280" w:rsidP="002F6280">
      <w:pPr>
        <w:rPr>
          <w:szCs w:val="21"/>
        </w:rPr>
      </w:pPr>
    </w:p>
    <w:p w:rsidR="002F6280" w:rsidRDefault="002F6280" w:rsidP="002F6280">
      <w:pPr>
        <w:rPr>
          <w:szCs w:val="21"/>
        </w:rPr>
      </w:pPr>
    </w:p>
    <w:p w:rsidR="002F6280" w:rsidDel="002F6280" w:rsidRDefault="002F6280" w:rsidP="002F6280">
      <w:pPr>
        <w:rPr>
          <w:del w:id="5" w:author="Yonah" w:date="2018-05-28T13:56:00Z"/>
          <w:szCs w:val="21"/>
        </w:rPr>
      </w:pPr>
    </w:p>
    <w:p w:rsidR="002F6280" w:rsidDel="002F6280" w:rsidRDefault="002F6280" w:rsidP="002F6280">
      <w:pPr>
        <w:rPr>
          <w:del w:id="6" w:author="Yonah" w:date="2018-05-28T13:56:00Z"/>
          <w:szCs w:val="21"/>
        </w:rPr>
      </w:pPr>
    </w:p>
    <w:p w:rsidR="002F6280" w:rsidDel="002F6280" w:rsidRDefault="002F6280" w:rsidP="002F6280">
      <w:pPr>
        <w:rPr>
          <w:del w:id="7" w:author="Yonah" w:date="2018-05-28T13:56:00Z"/>
          <w:szCs w:val="21"/>
        </w:rPr>
      </w:pPr>
    </w:p>
    <w:p w:rsidR="002F6280" w:rsidDel="002F6280" w:rsidRDefault="002F6280" w:rsidP="002F6280">
      <w:pPr>
        <w:rPr>
          <w:del w:id="8" w:author="Yonah" w:date="2018-05-28T13:56:00Z"/>
          <w:szCs w:val="21"/>
        </w:rPr>
      </w:pPr>
    </w:p>
    <w:p w:rsidR="002F6280" w:rsidRDefault="002F6280" w:rsidP="002F6280">
      <w:pPr>
        <w:rPr>
          <w:szCs w:val="21"/>
        </w:rPr>
      </w:pPr>
    </w:p>
    <w:p w:rsidR="002F6280" w:rsidRDefault="002F6280" w:rsidP="002F6280">
      <w:pPr>
        <w:pBdr>
          <w:bottom w:val="single" w:sz="6" w:space="1" w:color="auto"/>
        </w:pBdr>
        <w:rPr>
          <w:szCs w:val="21"/>
        </w:rPr>
      </w:pPr>
    </w:p>
    <w:p w:rsidR="002F6280" w:rsidRDefault="002F6280" w:rsidP="002F6280">
      <w:pPr>
        <w:rPr>
          <w:sz w:val="18"/>
          <w:szCs w:val="18"/>
        </w:rPr>
      </w:pPr>
      <w:r>
        <w:rPr>
          <w:rFonts w:hint="eastAsia"/>
          <w:sz w:val="18"/>
          <w:szCs w:val="18"/>
        </w:rPr>
        <w:t>作者简介：作者</w:t>
      </w:r>
      <w:r>
        <w:rPr>
          <w:rFonts w:hint="eastAsia"/>
          <w:sz w:val="18"/>
          <w:szCs w:val="18"/>
        </w:rPr>
        <w:t>1</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作者</w:t>
      </w:r>
      <w:r>
        <w:rPr>
          <w:rFonts w:hint="eastAsia"/>
          <w:sz w:val="18"/>
          <w:szCs w:val="18"/>
        </w:rPr>
        <w:t>2</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。项目基金：名称、编号</w:t>
      </w:r>
    </w:p>
    <w:p w:rsidR="002F6280" w:rsidRDefault="002F6280" w:rsidP="002F6280">
      <w:pPr>
        <w:rPr>
          <w:szCs w:val="21"/>
        </w:rPr>
      </w:pPr>
    </w:p>
    <w:p w:rsidR="002F6280" w:rsidRDefault="002F6280" w:rsidP="002F6280">
      <w:pPr>
        <w:pStyle w:val="a5"/>
        <w:numPr>
          <w:ilvl w:val="0"/>
          <w:numId w:val="8"/>
        </w:numPr>
        <w:ind w:left="426" w:firstLineChars="0" w:hanging="426"/>
        <w:outlineLvl w:val="0"/>
        <w:rPr>
          <w:b/>
          <w:sz w:val="32"/>
          <w:szCs w:val="32"/>
        </w:rPr>
      </w:pPr>
      <w:r>
        <w:rPr>
          <w:rFonts w:hint="eastAsia"/>
          <w:b/>
          <w:sz w:val="32"/>
          <w:szCs w:val="32"/>
        </w:rPr>
        <w:lastRenderedPageBreak/>
        <w:t>简介</w:t>
      </w:r>
    </w:p>
    <w:p w:rsidR="002F6280" w:rsidRPr="00615821" w:rsidRDefault="002F6280" w:rsidP="002F6280">
      <w:pPr>
        <w:ind w:firstLine="360"/>
      </w:pPr>
      <w:r w:rsidRPr="006E0283">
        <w:t>随着时间的推移，</w:t>
      </w:r>
      <w:r w:rsidRPr="006E0283">
        <w:t>PDF</w:t>
      </w:r>
      <w:r w:rsidRPr="00A34556">
        <w:t>规格</w:t>
      </w:r>
      <w:r w:rsidRPr="00A34556">
        <w:rPr>
          <w:rFonts w:hint="eastAsia"/>
        </w:rPr>
        <w:t>和样式都在变得丰富</w:t>
      </w:r>
      <w:r>
        <w:t>。增加的脚本功能使文档</w:t>
      </w:r>
      <w:r w:rsidRPr="006E0283">
        <w:t>与可执行文件几乎</w:t>
      </w:r>
      <w:r>
        <w:rPr>
          <w:rFonts w:hint="eastAsia"/>
        </w:rPr>
        <w:t>能以</w:t>
      </w:r>
      <w:r w:rsidRPr="006E0283">
        <w:t>相同的方式工作，</w:t>
      </w:r>
      <w:r>
        <w:rPr>
          <w:rFonts w:hint="eastAsia"/>
        </w:rPr>
        <w:t>如</w:t>
      </w:r>
      <w:r w:rsidRPr="006E0283">
        <w:t>连接到</w:t>
      </w:r>
      <w:r w:rsidRPr="006E0283">
        <w:t>Internet</w:t>
      </w:r>
      <w:r w:rsidRPr="006E0283">
        <w:t>的能力，运行进程以及与其他文件</w:t>
      </w:r>
      <w:r w:rsidRPr="006E0283">
        <w:t>/</w:t>
      </w:r>
      <w:r w:rsidRPr="006E0283">
        <w:t>程序进行交互</w:t>
      </w:r>
      <w:r>
        <w:rPr>
          <w:rFonts w:hint="eastAsia"/>
        </w:rPr>
        <w:t>等</w:t>
      </w:r>
      <w:r w:rsidRPr="006E0283">
        <w:t>。</w:t>
      </w:r>
      <w:r>
        <w:rPr>
          <w:rFonts w:hint="eastAsia"/>
        </w:rPr>
        <w:t>这种</w:t>
      </w:r>
      <w:r w:rsidRPr="006E0283">
        <w:t>复杂性的增长为攻击者提供了更多的武器来发动</w:t>
      </w:r>
      <w:r>
        <w:rPr>
          <w:rFonts w:hint="eastAsia"/>
        </w:rPr>
        <w:t>黑客</w:t>
      </w:r>
      <w:r w:rsidRPr="006E0283">
        <w:t>攻击，并且</w:t>
      </w:r>
      <w:r>
        <w:rPr>
          <w:rFonts w:hint="eastAsia"/>
        </w:rPr>
        <w:t>能</w:t>
      </w:r>
      <w:r w:rsidRPr="006E0283">
        <w:t>更灵活地隐藏恶意有效载荷（例如加密，隐藏为图像，字体或</w:t>
      </w:r>
      <w:r w:rsidRPr="006E0283">
        <w:t>Flash</w:t>
      </w:r>
      <w:r w:rsidRPr="006E0283">
        <w:t>内容</w:t>
      </w:r>
      <w:r>
        <w:rPr>
          <w:rFonts w:hint="eastAsia"/>
        </w:rPr>
        <w:t>等</w:t>
      </w:r>
      <w:r w:rsidRPr="006E0283">
        <w:t>）并</w:t>
      </w:r>
      <w:r>
        <w:rPr>
          <w:rFonts w:hint="eastAsia"/>
        </w:rPr>
        <w:t>逃逸</w:t>
      </w:r>
      <w:r w:rsidRPr="006E0283">
        <w:t>检测。</w:t>
      </w:r>
      <w:r w:rsidRPr="00967F04">
        <w:t>由于企业和个人</w:t>
      </w:r>
      <w:r>
        <w:rPr>
          <w:rFonts w:hint="eastAsia"/>
        </w:rPr>
        <w:t>普遍对此类安全漏洞反应迟缓，安全意识不足，导致大量的</w:t>
      </w:r>
      <w:r w:rsidRPr="00967F04">
        <w:t>用户系统未采用最新的浏览器插件（例如，</w:t>
      </w:r>
      <w:r w:rsidRPr="00967F04">
        <w:t>Adobe</w:t>
      </w:r>
      <w:r w:rsidRPr="00967F04">
        <w:t>的</w:t>
      </w:r>
      <w:r w:rsidRPr="00967F04">
        <w:t xml:space="preserve"> Flash Player </w:t>
      </w:r>
      <w:r w:rsidRPr="00967F04">
        <w:t>和</w:t>
      </w:r>
      <w:r w:rsidRPr="00967F04">
        <w:t xml:space="preserve"> Acrobat Reader</w:t>
      </w:r>
      <w:r w:rsidRPr="00967F04">
        <w:t>）修补程序进行更新，</w:t>
      </w:r>
      <w:r>
        <w:rPr>
          <w:rFonts w:hint="eastAsia"/>
        </w:rPr>
        <w:t>导致</w:t>
      </w:r>
      <w:r w:rsidRPr="00967F04">
        <w:t>这些攻击取得成功</w:t>
      </w:r>
      <w:r>
        <w:rPr>
          <w:rFonts w:ascii="Helvetica" w:hAnsi="Helvetica" w:cs="Helvetica"/>
          <w:color w:val="666666"/>
          <w:shd w:val="clear" w:color="auto" w:fill="FFFFFF"/>
        </w:rPr>
        <w:t>。</w:t>
      </w:r>
    </w:p>
    <w:p w:rsidR="002F6280" w:rsidRPr="005D02FF" w:rsidRDefault="002F6280" w:rsidP="002F6280">
      <w:pPr>
        <w:ind w:firstLine="360"/>
        <w:rPr>
          <w:rPrChange w:id="9" w:author="Yonah" w:date="2018-05-28T20:39:00Z">
            <w:rPr>
              <w:rFonts w:asciiTheme="minorEastAsia" w:hAnsiTheme="minorEastAsia"/>
              <w:color w:val="333333"/>
            </w:rPr>
          </w:rPrChange>
        </w:rPr>
      </w:pPr>
      <w:r w:rsidRPr="005D02FF">
        <w:rPr>
          <w:rPrChange w:id="10" w:author="Yonah" w:date="2018-05-28T20:39:00Z">
            <w:rPr>
              <w:rFonts w:asciiTheme="minorEastAsia" w:hAnsiTheme="minorEastAsia"/>
              <w:color w:val="333333"/>
              <w:highlight w:val="white"/>
            </w:rPr>
          </w:rPrChange>
        </w:rPr>
        <w:t>在</w:t>
      </w:r>
      <w:r w:rsidRPr="005D02FF">
        <w:rPr>
          <w:rPrChange w:id="11" w:author="Yonah" w:date="2018-05-28T20:39:00Z">
            <w:rPr>
              <w:rFonts w:asciiTheme="minorEastAsia" w:hAnsiTheme="minorEastAsia"/>
              <w:color w:val="333333"/>
              <w:highlight w:val="white"/>
            </w:rPr>
          </w:rPrChange>
        </w:rPr>
        <w:t>2012</w:t>
      </w:r>
      <w:bookmarkStart w:id="12" w:name="OLE_LINK12"/>
      <w:bookmarkStart w:id="13" w:name="OLE_LINK13"/>
      <w:r w:rsidRPr="005D02FF">
        <w:rPr>
          <w:rPrChange w:id="14" w:author="Yonah" w:date="2018-05-28T20:39:00Z">
            <w:rPr>
              <w:rFonts w:asciiTheme="minorEastAsia" w:hAnsiTheme="minorEastAsia"/>
              <w:color w:val="333333"/>
              <w:highlight w:val="white"/>
            </w:rPr>
          </w:rPrChange>
        </w:rPr>
        <w:t>年，开创性的漏洞攻击工具</w:t>
      </w:r>
      <w:bookmarkStart w:id="15" w:name="OLE_LINK10"/>
      <w:bookmarkStart w:id="16" w:name="OLE_LINK11"/>
      <w:proofErr w:type="spellStart"/>
      <w:r w:rsidRPr="005D02FF">
        <w:rPr>
          <w:rPrChange w:id="17" w:author="Yonah" w:date="2018-05-28T20:39:00Z">
            <w:rPr>
              <w:rFonts w:asciiTheme="minorEastAsia" w:hAnsiTheme="minorEastAsia"/>
              <w:color w:val="333333"/>
              <w:highlight w:val="white"/>
            </w:rPr>
          </w:rPrChange>
        </w:rPr>
        <w:t>Blackhole</w:t>
      </w:r>
      <w:bookmarkEnd w:id="12"/>
      <w:bookmarkEnd w:id="13"/>
      <w:bookmarkEnd w:id="15"/>
      <w:bookmarkEnd w:id="16"/>
      <w:proofErr w:type="spellEnd"/>
      <w:r w:rsidRPr="005D02FF">
        <w:rPr>
          <w:rPrChange w:id="18" w:author="Yonah" w:date="2018-05-28T20:39:00Z">
            <w:rPr>
              <w:rFonts w:asciiTheme="minorEastAsia" w:hAnsiTheme="minorEastAsia"/>
              <w:color w:val="333333"/>
              <w:highlight w:val="white"/>
            </w:rPr>
          </w:rPrChange>
        </w:rPr>
        <w:t>专门针对</w:t>
      </w:r>
      <w:r w:rsidRPr="005D02FF">
        <w:rPr>
          <w:rPrChange w:id="19" w:author="Yonah" w:date="2018-05-28T20:39:00Z">
            <w:rPr>
              <w:rFonts w:asciiTheme="minorEastAsia" w:hAnsiTheme="minorEastAsia"/>
              <w:color w:val="333333"/>
              <w:highlight w:val="white"/>
            </w:rPr>
          </w:rPrChange>
        </w:rPr>
        <w:t>Java</w:t>
      </w:r>
      <w:r w:rsidRPr="005D02FF">
        <w:rPr>
          <w:rPrChange w:id="20" w:author="Yonah" w:date="2018-05-28T20:39:00Z">
            <w:rPr>
              <w:rFonts w:asciiTheme="minorEastAsia" w:hAnsiTheme="minorEastAsia"/>
              <w:color w:val="333333"/>
              <w:highlight w:val="white"/>
            </w:rPr>
          </w:rPrChange>
        </w:rPr>
        <w:t>，</w:t>
      </w:r>
      <w:r w:rsidRPr="005D02FF">
        <w:rPr>
          <w:rPrChange w:id="21" w:author="Yonah" w:date="2018-05-28T20:39:00Z">
            <w:rPr>
              <w:rFonts w:asciiTheme="minorEastAsia" w:hAnsiTheme="minorEastAsia"/>
              <w:color w:val="333333"/>
              <w:highlight w:val="white"/>
            </w:rPr>
          </w:rPrChange>
        </w:rPr>
        <w:t>PDF</w:t>
      </w:r>
      <w:r w:rsidRPr="005D02FF">
        <w:rPr>
          <w:rPrChange w:id="22" w:author="Yonah" w:date="2018-05-28T20:39:00Z">
            <w:rPr>
              <w:rFonts w:asciiTheme="minorEastAsia" w:hAnsiTheme="minorEastAsia"/>
              <w:color w:val="333333"/>
              <w:highlight w:val="white"/>
            </w:rPr>
          </w:rPrChange>
        </w:rPr>
        <w:t>和</w:t>
      </w:r>
      <w:r w:rsidRPr="005D02FF">
        <w:rPr>
          <w:rPrChange w:id="23" w:author="Yonah" w:date="2018-05-28T20:39:00Z">
            <w:rPr>
              <w:rFonts w:asciiTheme="minorEastAsia" w:hAnsiTheme="minorEastAsia"/>
              <w:color w:val="333333"/>
              <w:highlight w:val="white"/>
            </w:rPr>
          </w:rPrChange>
        </w:rPr>
        <w:t>Flash</w:t>
      </w:r>
      <w:r w:rsidRPr="005D02FF">
        <w:rPr>
          <w:rPrChange w:id="24" w:author="Yonah" w:date="2018-05-28T20:39:00Z">
            <w:rPr>
              <w:rFonts w:asciiTheme="minorEastAsia" w:hAnsiTheme="minorEastAsia"/>
              <w:color w:val="333333"/>
              <w:highlight w:val="white"/>
            </w:rPr>
          </w:rPrChange>
        </w:rPr>
        <w:t>文件。</w:t>
      </w:r>
      <w:r w:rsidRPr="005D02FF">
        <w:rPr>
          <w:rPrChange w:id="25" w:author="Yonah" w:date="2018-05-28T20:39:00Z">
            <w:rPr>
              <w:rFonts w:asciiTheme="minorEastAsia" w:hAnsiTheme="minorEastAsia"/>
              <w:color w:val="333333"/>
              <w:highlight w:val="white"/>
            </w:rPr>
          </w:rPrChange>
        </w:rPr>
        <w:t>2013</w:t>
      </w:r>
      <w:r w:rsidRPr="005D02FF">
        <w:rPr>
          <w:rPrChange w:id="26" w:author="Yonah" w:date="2018-05-28T20:39:00Z">
            <w:rPr>
              <w:rFonts w:asciiTheme="minorEastAsia" w:hAnsiTheme="minorEastAsia"/>
              <w:color w:val="333333"/>
              <w:highlight w:val="white"/>
            </w:rPr>
          </w:rPrChange>
        </w:rPr>
        <w:t>年，通过网络传输的</w:t>
      </w:r>
      <w:r w:rsidRPr="005D02FF">
        <w:rPr>
          <w:rFonts w:hint="eastAsia"/>
          <w:rPrChange w:id="27" w:author="Yonah" w:date="2018-05-28T20:39:00Z">
            <w:rPr>
              <w:rFonts w:asciiTheme="minorEastAsia" w:hAnsiTheme="minorEastAsia" w:hint="eastAsia"/>
              <w:color w:val="333333"/>
              <w:highlight w:val="white"/>
            </w:rPr>
          </w:rPrChange>
        </w:rPr>
        <w:t>文档类型的</w:t>
      </w:r>
      <w:r w:rsidRPr="005D02FF">
        <w:rPr>
          <w:rPrChange w:id="28" w:author="Yonah" w:date="2018-05-28T20:39:00Z">
            <w:rPr>
              <w:rFonts w:asciiTheme="minorEastAsia" w:hAnsiTheme="minorEastAsia"/>
              <w:color w:val="333333"/>
              <w:highlight w:val="white"/>
            </w:rPr>
          </w:rPrChange>
        </w:rPr>
        <w:t>文件</w:t>
      </w:r>
      <w:r w:rsidRPr="005D02FF">
        <w:rPr>
          <w:rFonts w:hint="eastAsia"/>
          <w:rPrChange w:id="29" w:author="Yonah" w:date="2018-05-28T20:39:00Z">
            <w:rPr>
              <w:rFonts w:asciiTheme="minorEastAsia" w:hAnsiTheme="minorEastAsia" w:hint="eastAsia"/>
              <w:color w:val="333333"/>
              <w:highlight w:val="white"/>
            </w:rPr>
          </w:rPrChange>
        </w:rPr>
        <w:t>，</w:t>
      </w:r>
      <w:r w:rsidRPr="005D02FF">
        <w:rPr>
          <w:rPrChange w:id="30" w:author="Yonah" w:date="2018-05-28T20:39:00Z">
            <w:rPr>
              <w:rFonts w:asciiTheme="minorEastAsia" w:hAnsiTheme="minorEastAsia"/>
              <w:color w:val="333333"/>
              <w:highlight w:val="white"/>
            </w:rPr>
          </w:rPrChange>
        </w:rPr>
        <w:t>主要针对</w:t>
      </w:r>
      <w:r w:rsidRPr="005D02FF">
        <w:rPr>
          <w:rPrChange w:id="31" w:author="Yonah" w:date="2018-05-28T20:39:00Z">
            <w:rPr>
              <w:rFonts w:asciiTheme="minorEastAsia" w:hAnsiTheme="minorEastAsia"/>
              <w:color w:val="333333"/>
              <w:highlight w:val="white"/>
            </w:rPr>
          </w:rPrChange>
        </w:rPr>
        <w:t>PDF</w:t>
      </w:r>
      <w:r w:rsidRPr="005D02FF">
        <w:rPr>
          <w:rPrChange w:id="32" w:author="Yonah" w:date="2018-05-28T20:39:00Z">
            <w:rPr>
              <w:rFonts w:asciiTheme="minorEastAsia" w:hAnsiTheme="minorEastAsia"/>
              <w:color w:val="333333"/>
              <w:highlight w:val="white"/>
            </w:rPr>
          </w:rPrChange>
        </w:rPr>
        <w:t>和</w:t>
      </w:r>
      <w:r w:rsidRPr="005D02FF">
        <w:rPr>
          <w:rPrChange w:id="33" w:author="Yonah" w:date="2018-05-28T20:39:00Z">
            <w:rPr>
              <w:rFonts w:asciiTheme="minorEastAsia" w:hAnsiTheme="minorEastAsia"/>
              <w:color w:val="333333"/>
              <w:highlight w:val="white"/>
            </w:rPr>
          </w:rPrChange>
        </w:rPr>
        <w:t>Flash</w:t>
      </w:r>
      <w:r w:rsidRPr="005D02FF">
        <w:rPr>
          <w:rPrChange w:id="34" w:author="Yonah" w:date="2018-05-28T20:39:00Z">
            <w:rPr>
              <w:rFonts w:asciiTheme="minorEastAsia" w:hAnsiTheme="minorEastAsia"/>
              <w:color w:val="333333"/>
              <w:highlight w:val="white"/>
            </w:rPr>
          </w:rPrChange>
        </w:rPr>
        <w:t>文件。在</w:t>
      </w:r>
      <w:r w:rsidRPr="005D02FF">
        <w:rPr>
          <w:rPrChange w:id="35" w:author="Yonah" w:date="2018-05-28T20:39:00Z">
            <w:rPr>
              <w:rFonts w:asciiTheme="minorEastAsia" w:hAnsiTheme="minorEastAsia"/>
              <w:color w:val="333333"/>
              <w:highlight w:val="white"/>
            </w:rPr>
          </w:rPrChange>
        </w:rPr>
        <w:t>2014</w:t>
      </w:r>
      <w:r w:rsidRPr="005D02FF">
        <w:rPr>
          <w:rPrChange w:id="36" w:author="Yonah" w:date="2018-05-28T20:39:00Z">
            <w:rPr>
              <w:rFonts w:asciiTheme="minorEastAsia" w:hAnsiTheme="minorEastAsia"/>
              <w:color w:val="333333"/>
              <w:highlight w:val="white"/>
            </w:rPr>
          </w:rPrChange>
        </w:rPr>
        <w:t>年发现的</w:t>
      </w:r>
      <w:r w:rsidRPr="005D02FF">
        <w:rPr>
          <w:rPrChange w:id="37" w:author="Yonah" w:date="2018-05-28T20:39:00Z">
            <w:rPr>
              <w:rFonts w:asciiTheme="minorEastAsia" w:hAnsiTheme="minorEastAsia"/>
              <w:color w:val="333333"/>
              <w:highlight w:val="white"/>
            </w:rPr>
          </w:rPrChange>
        </w:rPr>
        <w:t>24</w:t>
      </w:r>
      <w:r w:rsidRPr="005D02FF">
        <w:rPr>
          <w:rPrChange w:id="38" w:author="Yonah" w:date="2018-05-28T20:39:00Z">
            <w:rPr>
              <w:rFonts w:asciiTheme="minorEastAsia" w:hAnsiTheme="minorEastAsia"/>
              <w:color w:val="333333"/>
              <w:highlight w:val="white"/>
            </w:rPr>
          </w:rPrChange>
        </w:rPr>
        <w:t>个</w:t>
      </w:r>
      <w:r w:rsidRPr="005D02FF">
        <w:rPr>
          <w:rPrChange w:id="39" w:author="Yonah" w:date="2018-05-28T20:39:00Z">
            <w:rPr>
              <w:rFonts w:asciiTheme="minorEastAsia" w:hAnsiTheme="minorEastAsia"/>
              <w:color w:val="333333"/>
              <w:highlight w:val="white"/>
            </w:rPr>
          </w:rPrChange>
        </w:rPr>
        <w:t>0</w:t>
      </w:r>
      <w:r w:rsidRPr="005D02FF">
        <w:rPr>
          <w:rFonts w:hint="eastAsia"/>
          <w:rPrChange w:id="40" w:author="Yonah" w:date="2018-05-28T20:39:00Z">
            <w:rPr>
              <w:rFonts w:asciiTheme="minorEastAsia" w:hAnsiTheme="minorEastAsia" w:hint="eastAsia"/>
              <w:color w:val="333333"/>
              <w:highlight w:val="white"/>
            </w:rPr>
          </w:rPrChange>
        </w:rPr>
        <w:t>-day</w:t>
      </w:r>
      <w:r w:rsidRPr="005D02FF">
        <w:rPr>
          <w:rPrChange w:id="41" w:author="Yonah" w:date="2018-05-28T20:39:00Z">
            <w:rPr>
              <w:rFonts w:asciiTheme="minorEastAsia" w:hAnsiTheme="minorEastAsia"/>
              <w:color w:val="333333"/>
              <w:highlight w:val="white"/>
            </w:rPr>
          </w:rPrChange>
        </w:rPr>
        <w:t>中，有</w:t>
      </w:r>
      <w:r w:rsidRPr="005D02FF">
        <w:rPr>
          <w:rPrChange w:id="42" w:author="Yonah" w:date="2018-05-28T20:39:00Z">
            <w:rPr>
              <w:rFonts w:asciiTheme="minorEastAsia" w:hAnsiTheme="minorEastAsia"/>
              <w:color w:val="333333"/>
              <w:highlight w:val="white"/>
            </w:rPr>
          </w:rPrChange>
        </w:rPr>
        <w:t>16</w:t>
      </w:r>
      <w:r w:rsidRPr="005D02FF">
        <w:rPr>
          <w:rPrChange w:id="43" w:author="Yonah" w:date="2018-05-28T20:39:00Z">
            <w:rPr>
              <w:rFonts w:asciiTheme="minorEastAsia" w:hAnsiTheme="minorEastAsia"/>
              <w:color w:val="333333"/>
              <w:highlight w:val="white"/>
            </w:rPr>
          </w:rPrChange>
        </w:rPr>
        <w:t>个是针对</w:t>
      </w:r>
      <w:r w:rsidRPr="005D02FF">
        <w:rPr>
          <w:rPrChange w:id="44" w:author="Yonah" w:date="2018-05-28T20:39:00Z">
            <w:rPr>
              <w:rFonts w:asciiTheme="minorEastAsia" w:hAnsiTheme="minorEastAsia"/>
              <w:color w:val="333333"/>
              <w:highlight w:val="white"/>
            </w:rPr>
          </w:rPrChange>
        </w:rPr>
        <w:t>Adobe Reader</w:t>
      </w:r>
      <w:r w:rsidRPr="005D02FF">
        <w:rPr>
          <w:rPrChange w:id="45" w:author="Yonah" w:date="2018-05-28T20:39:00Z">
            <w:rPr>
              <w:rFonts w:asciiTheme="minorEastAsia" w:hAnsiTheme="minorEastAsia"/>
              <w:color w:val="333333"/>
              <w:highlight w:val="white"/>
            </w:rPr>
          </w:rPrChange>
        </w:rPr>
        <w:t>和</w:t>
      </w:r>
      <w:r w:rsidRPr="005D02FF">
        <w:rPr>
          <w:rPrChange w:id="46" w:author="Yonah" w:date="2018-05-28T20:39:00Z">
            <w:rPr>
              <w:rFonts w:asciiTheme="minorEastAsia" w:hAnsiTheme="minorEastAsia"/>
              <w:color w:val="333333"/>
              <w:highlight w:val="white"/>
            </w:rPr>
          </w:rPrChange>
        </w:rPr>
        <w:t>Flash Player</w:t>
      </w:r>
      <w:r w:rsidRPr="005D02FF">
        <w:rPr>
          <w:rPrChange w:id="47" w:author="Yonah" w:date="2018-05-28T20:39:00Z">
            <w:rPr>
              <w:rFonts w:asciiTheme="minorEastAsia" w:hAnsiTheme="minorEastAsia"/>
              <w:color w:val="333333"/>
              <w:highlight w:val="white"/>
            </w:rPr>
          </w:rPrChange>
        </w:rPr>
        <w:t>的</w:t>
      </w:r>
      <w:r w:rsidRPr="005D02FF">
        <w:rPr>
          <w:rFonts w:hint="eastAsia"/>
          <w:rPrChange w:id="48" w:author="Yonah" w:date="2018-05-28T20:39:00Z">
            <w:rPr>
              <w:rFonts w:asciiTheme="minorEastAsia" w:hAnsiTheme="minorEastAsia" w:hint="eastAsia"/>
              <w:color w:val="333333"/>
              <w:highlight w:val="white"/>
            </w:rPr>
          </w:rPrChange>
        </w:rPr>
        <w:t>。在通用漏洞与披露（</w:t>
      </w:r>
      <w:r w:rsidRPr="005D02FF">
        <w:rPr>
          <w:rFonts w:hint="eastAsia"/>
          <w:rPrChange w:id="49" w:author="Yonah" w:date="2018-05-28T20:39:00Z">
            <w:rPr>
              <w:rFonts w:asciiTheme="minorEastAsia" w:hAnsiTheme="minorEastAsia" w:hint="eastAsia"/>
              <w:color w:val="333333"/>
              <w:highlight w:val="white"/>
            </w:rPr>
          </w:rPrChange>
        </w:rPr>
        <w:t>CVE</w:t>
      </w:r>
      <w:r w:rsidRPr="005D02FF">
        <w:rPr>
          <w:rFonts w:hint="eastAsia"/>
          <w:rPrChange w:id="50" w:author="Yonah" w:date="2018-05-28T20:39:00Z">
            <w:rPr>
              <w:rFonts w:asciiTheme="minorEastAsia" w:hAnsiTheme="minorEastAsia" w:hint="eastAsia"/>
              <w:color w:val="333333"/>
              <w:highlight w:val="white"/>
            </w:rPr>
          </w:rPrChange>
        </w:rPr>
        <w:t>）也可以明显观测到，从</w:t>
      </w:r>
      <w:r w:rsidRPr="005D02FF">
        <w:rPr>
          <w:rFonts w:hint="eastAsia"/>
          <w:rPrChange w:id="51" w:author="Yonah" w:date="2018-05-28T20:39:00Z">
            <w:rPr>
              <w:rFonts w:asciiTheme="minorEastAsia" w:hAnsiTheme="minorEastAsia" w:hint="eastAsia"/>
              <w:color w:val="333333"/>
              <w:highlight w:val="white"/>
            </w:rPr>
          </w:rPrChange>
        </w:rPr>
        <w:t>2015</w:t>
      </w:r>
      <w:r w:rsidRPr="005D02FF">
        <w:rPr>
          <w:rFonts w:hint="eastAsia"/>
          <w:rPrChange w:id="52" w:author="Yonah" w:date="2018-05-28T20:39:00Z">
            <w:rPr>
              <w:rFonts w:asciiTheme="minorEastAsia" w:hAnsiTheme="minorEastAsia" w:hint="eastAsia"/>
              <w:color w:val="333333"/>
              <w:highlight w:val="white"/>
            </w:rPr>
          </w:rPrChange>
        </w:rPr>
        <w:t>年开始关于</w:t>
      </w:r>
      <w:r w:rsidRPr="005D02FF">
        <w:rPr>
          <w:rPrChange w:id="53" w:author="Yonah" w:date="2018-05-28T20:39:00Z">
            <w:rPr>
              <w:rFonts w:asciiTheme="minorEastAsia" w:hAnsiTheme="minorEastAsia"/>
              <w:color w:val="333333"/>
              <w:highlight w:val="white"/>
            </w:rPr>
          </w:rPrChange>
        </w:rPr>
        <w:t>Adobe Reader</w:t>
      </w:r>
      <w:r w:rsidRPr="005D02FF">
        <w:rPr>
          <w:rFonts w:hint="eastAsia"/>
          <w:rPrChange w:id="54" w:author="Yonah" w:date="2018-05-28T20:39:00Z">
            <w:rPr>
              <w:rFonts w:asciiTheme="minorEastAsia" w:hAnsiTheme="minorEastAsia" w:hint="eastAsia"/>
              <w:color w:val="333333"/>
              <w:highlight w:val="white"/>
            </w:rPr>
          </w:rPrChange>
        </w:rPr>
        <w:t>发现的漏洞呈现高增长态势，这给基于</w:t>
      </w:r>
      <w:r w:rsidRPr="005D02FF">
        <w:rPr>
          <w:rFonts w:hint="eastAsia"/>
          <w:rPrChange w:id="55" w:author="Yonah" w:date="2018-05-28T20:39:00Z">
            <w:rPr>
              <w:rFonts w:asciiTheme="minorEastAsia" w:hAnsiTheme="minorEastAsia" w:hint="eastAsia"/>
              <w:color w:val="333333"/>
              <w:highlight w:val="white"/>
            </w:rPr>
          </w:rPrChange>
        </w:rPr>
        <w:t>PDF</w:t>
      </w:r>
      <w:r w:rsidRPr="005D02FF">
        <w:rPr>
          <w:rFonts w:hint="eastAsia"/>
          <w:rPrChange w:id="56" w:author="Yonah" w:date="2018-05-28T20:39:00Z">
            <w:rPr>
              <w:rFonts w:asciiTheme="minorEastAsia" w:hAnsiTheme="minorEastAsia" w:hint="eastAsia"/>
              <w:color w:val="333333"/>
              <w:highlight w:val="white"/>
            </w:rPr>
          </w:rPrChange>
        </w:rPr>
        <w:t>的文档攻击敞开了大门。</w:t>
      </w:r>
    </w:p>
    <w:p w:rsidR="002F6280" w:rsidRPr="003B266C" w:rsidRDefault="002F6280" w:rsidP="002F6280">
      <w:pPr>
        <w:rPr>
          <w:rFonts w:asciiTheme="minorEastAsia" w:hAnsiTheme="minorEastAsia" w:cs="宋体"/>
          <w:kern w:val="0"/>
          <w:szCs w:val="21"/>
        </w:rPr>
      </w:pPr>
      <w:r>
        <w:rPr>
          <w:rFonts w:asciiTheme="minorEastAsia" w:hAnsiTheme="minorEastAsia" w:hint="eastAsia"/>
          <w:color w:val="333333"/>
        </w:rPr>
        <w:tab/>
        <w:t>针对于近几年遇到的多种基于文档的攻击，</w:t>
      </w:r>
      <w:r w:rsidRPr="00394F5B">
        <w:rPr>
          <w:rFonts w:asciiTheme="minorEastAsia" w:hAnsiTheme="minorEastAsia" w:cs="宋体"/>
          <w:kern w:val="0"/>
          <w:szCs w:val="21"/>
        </w:rPr>
        <w:t>传统的PDF</w:t>
      </w:r>
      <w:r>
        <w:rPr>
          <w:rFonts w:asciiTheme="minorEastAsia" w:hAnsiTheme="minorEastAsia" w:cs="宋体" w:hint="eastAsia"/>
          <w:kern w:val="0"/>
          <w:szCs w:val="21"/>
        </w:rPr>
        <w:t>恶意软件</w:t>
      </w:r>
      <w:r w:rsidRPr="00394F5B">
        <w:rPr>
          <w:rFonts w:asciiTheme="minorEastAsia" w:hAnsiTheme="minorEastAsia" w:cs="宋体"/>
          <w:kern w:val="0"/>
          <w:szCs w:val="21"/>
        </w:rPr>
        <w:t>检测方法有基于</w:t>
      </w:r>
      <w:proofErr w:type="spellStart"/>
      <w:r w:rsidRPr="00BF44DA">
        <w:rPr>
          <w:rFonts w:asciiTheme="minorEastAsia" w:hAnsiTheme="minorEastAsia" w:cs="宋体"/>
          <w:kern w:val="0"/>
          <w:sz w:val="18"/>
          <w:szCs w:val="18"/>
        </w:rPr>
        <w:t>Shellcode</w:t>
      </w:r>
      <w:proofErr w:type="spellEnd"/>
      <w:r>
        <w:rPr>
          <w:rFonts w:asciiTheme="minorEastAsia" w:hAnsiTheme="minorEastAsia" w:cs="宋体" w:hint="eastAsia"/>
          <w:kern w:val="0"/>
          <w:sz w:val="18"/>
          <w:szCs w:val="18"/>
        </w:rPr>
        <w:t>的</w:t>
      </w:r>
      <w:r w:rsidRPr="00394F5B">
        <w:rPr>
          <w:rFonts w:asciiTheme="minorEastAsia" w:hAnsiTheme="minorEastAsia" w:cs="宋体"/>
          <w:kern w:val="0"/>
          <w:szCs w:val="21"/>
        </w:rPr>
        <w:t>检测</w:t>
      </w:r>
      <w:r>
        <w:rPr>
          <w:rFonts w:asciiTheme="minorEastAsia" w:hAnsiTheme="minorEastAsia" w:cs="宋体"/>
          <w:kern w:val="0"/>
          <w:sz w:val="18"/>
          <w:szCs w:val="18"/>
        </w:rPr>
        <w:t>[58]</w:t>
      </w:r>
      <w:r w:rsidRPr="00394F5B">
        <w:rPr>
          <w:rFonts w:asciiTheme="minorEastAsia" w:hAnsiTheme="minorEastAsia" w:cs="宋体"/>
          <w:kern w:val="0"/>
          <w:szCs w:val="21"/>
        </w:rPr>
        <w:t>、基于签名的检测</w:t>
      </w:r>
      <w:r>
        <w:rPr>
          <w:rFonts w:asciiTheme="minorEastAsia" w:hAnsiTheme="minorEastAsia" w:cs="宋体"/>
          <w:kern w:val="0"/>
          <w:szCs w:val="21"/>
        </w:rPr>
        <w:t>[31</w:t>
      </w:r>
      <w:r w:rsidRPr="00394F5B">
        <w:rPr>
          <w:rFonts w:asciiTheme="minorEastAsia" w:hAnsiTheme="minorEastAsia" w:cs="宋体"/>
          <w:kern w:val="0"/>
          <w:szCs w:val="21"/>
        </w:rPr>
        <w:t>]等</w:t>
      </w:r>
      <w:r>
        <w:rPr>
          <w:rFonts w:asciiTheme="minorEastAsia" w:hAnsiTheme="minorEastAsia" w:cs="宋体" w:hint="eastAsia"/>
          <w:kern w:val="0"/>
          <w:szCs w:val="21"/>
        </w:rPr>
        <w:t>。</w:t>
      </w:r>
      <w:r w:rsidRPr="00394F5B">
        <w:rPr>
          <w:rFonts w:asciiTheme="minorEastAsia" w:hAnsiTheme="minorEastAsia" w:cs="宋体"/>
          <w:kern w:val="0"/>
          <w:szCs w:val="21"/>
        </w:rPr>
        <w:t>这些方法</w:t>
      </w:r>
      <w:r>
        <w:rPr>
          <w:rFonts w:asciiTheme="minorEastAsia" w:hAnsiTheme="minorEastAsia" w:cs="宋体" w:hint="eastAsia"/>
          <w:kern w:val="0"/>
          <w:szCs w:val="21"/>
        </w:rPr>
        <w:t>均</w:t>
      </w:r>
      <w:r w:rsidRPr="00394F5B">
        <w:rPr>
          <w:rFonts w:asciiTheme="minorEastAsia" w:hAnsiTheme="minorEastAsia" w:cs="宋体"/>
          <w:kern w:val="0"/>
          <w:szCs w:val="21"/>
        </w:rPr>
        <w:t>存在识别率不高、无法及时更新恶意代码等</w:t>
      </w:r>
      <w:r>
        <w:rPr>
          <w:rFonts w:asciiTheme="minorEastAsia" w:hAnsiTheme="minorEastAsia" w:cs="宋体" w:hint="eastAsia"/>
          <w:kern w:val="0"/>
          <w:szCs w:val="21"/>
        </w:rPr>
        <w:t>普遍</w:t>
      </w:r>
      <w:r w:rsidRPr="00394F5B">
        <w:rPr>
          <w:rFonts w:asciiTheme="minorEastAsia" w:hAnsiTheme="minorEastAsia" w:cs="宋体"/>
          <w:kern w:val="0"/>
          <w:szCs w:val="21"/>
        </w:rPr>
        <w:t>问题。</w:t>
      </w:r>
      <w:r>
        <w:rPr>
          <w:rFonts w:asciiTheme="minorEastAsia" w:hAnsiTheme="minorEastAsia" w:cs="宋体" w:hint="eastAsia"/>
          <w:kern w:val="0"/>
          <w:szCs w:val="21"/>
        </w:rPr>
        <w:t>基于</w:t>
      </w:r>
      <w:r w:rsidRPr="00394F5B">
        <w:rPr>
          <w:rFonts w:asciiTheme="minorEastAsia" w:hAnsiTheme="minorEastAsia" w:cs="宋体"/>
          <w:kern w:val="0"/>
          <w:szCs w:val="21"/>
        </w:rPr>
        <w:t>机器学习</w:t>
      </w:r>
      <w:r>
        <w:rPr>
          <w:rFonts w:asciiTheme="minorEastAsia" w:hAnsiTheme="minorEastAsia" w:cs="宋体" w:hint="eastAsia"/>
          <w:kern w:val="0"/>
          <w:szCs w:val="21"/>
        </w:rPr>
        <w:t>的</w:t>
      </w:r>
      <w:r w:rsidRPr="00394F5B">
        <w:rPr>
          <w:rFonts w:asciiTheme="minorEastAsia" w:hAnsiTheme="minorEastAsia" w:cs="宋体"/>
          <w:kern w:val="0"/>
          <w:szCs w:val="21"/>
        </w:rPr>
        <w:t>PDF</w:t>
      </w:r>
      <w:r>
        <w:rPr>
          <w:rFonts w:asciiTheme="minorEastAsia" w:hAnsiTheme="minorEastAsia" w:cs="宋体" w:hint="eastAsia"/>
          <w:kern w:val="0"/>
          <w:szCs w:val="21"/>
        </w:rPr>
        <w:t>恶意软件</w:t>
      </w:r>
      <w:r w:rsidRPr="00394F5B">
        <w:rPr>
          <w:rFonts w:asciiTheme="minorEastAsia" w:hAnsiTheme="minorEastAsia" w:cs="宋体"/>
          <w:kern w:val="0"/>
          <w:szCs w:val="21"/>
        </w:rPr>
        <w:t>检测</w:t>
      </w:r>
      <w:r>
        <w:rPr>
          <w:rFonts w:asciiTheme="minorEastAsia" w:hAnsiTheme="minorEastAsia" w:cs="宋体" w:hint="eastAsia"/>
          <w:kern w:val="0"/>
          <w:szCs w:val="21"/>
        </w:rPr>
        <w:t>为此</w:t>
      </w:r>
      <w:r w:rsidRPr="00394F5B">
        <w:rPr>
          <w:rFonts w:asciiTheme="minorEastAsia" w:hAnsiTheme="minorEastAsia" w:cs="宋体"/>
          <w:kern w:val="0"/>
          <w:szCs w:val="21"/>
        </w:rPr>
        <w:t>提供了</w:t>
      </w:r>
      <w:r>
        <w:rPr>
          <w:rFonts w:asciiTheme="minorEastAsia" w:hAnsiTheme="minorEastAsia" w:cs="宋体" w:hint="eastAsia"/>
          <w:kern w:val="0"/>
          <w:szCs w:val="21"/>
        </w:rPr>
        <w:t>崭新的</w:t>
      </w:r>
      <w:r w:rsidRPr="00394F5B">
        <w:rPr>
          <w:rFonts w:asciiTheme="minorEastAsia" w:hAnsiTheme="minorEastAsia" w:cs="宋体"/>
          <w:kern w:val="0"/>
          <w:szCs w:val="21"/>
        </w:rPr>
        <w:t>方向，</w:t>
      </w:r>
      <w:r>
        <w:rPr>
          <w:rFonts w:asciiTheme="minorEastAsia" w:hAnsiTheme="minorEastAsia" w:cs="宋体" w:hint="eastAsia"/>
          <w:kern w:val="0"/>
          <w:szCs w:val="21"/>
        </w:rPr>
        <w:t>通过把</w:t>
      </w:r>
      <w:r w:rsidRPr="00394F5B">
        <w:rPr>
          <w:rFonts w:asciiTheme="minorEastAsia" w:hAnsiTheme="minorEastAsia" w:cs="宋体"/>
          <w:kern w:val="0"/>
          <w:szCs w:val="21"/>
        </w:rPr>
        <w:t>PDF文档内容</w:t>
      </w:r>
      <w:r>
        <w:rPr>
          <w:rFonts w:asciiTheme="minorEastAsia" w:hAnsiTheme="minorEastAsia" w:cs="宋体" w:hint="eastAsia"/>
          <w:kern w:val="0"/>
          <w:szCs w:val="21"/>
        </w:rPr>
        <w:t>、</w:t>
      </w:r>
      <w:r w:rsidRPr="00394F5B">
        <w:rPr>
          <w:rFonts w:asciiTheme="minorEastAsia" w:hAnsiTheme="minorEastAsia" w:cs="宋体"/>
          <w:kern w:val="0"/>
          <w:szCs w:val="21"/>
        </w:rPr>
        <w:t>结构</w:t>
      </w:r>
      <w:r>
        <w:rPr>
          <w:rFonts w:asciiTheme="minorEastAsia" w:hAnsiTheme="minorEastAsia" w:cs="宋体" w:hint="eastAsia"/>
          <w:kern w:val="0"/>
          <w:szCs w:val="21"/>
        </w:rPr>
        <w:t>、附加信息等作为</w:t>
      </w:r>
      <w:r w:rsidRPr="00394F5B">
        <w:rPr>
          <w:rFonts w:asciiTheme="minorEastAsia" w:hAnsiTheme="minorEastAsia" w:cs="宋体"/>
          <w:kern w:val="0"/>
          <w:szCs w:val="21"/>
        </w:rPr>
        <w:t>特征，</w:t>
      </w:r>
      <w:r>
        <w:rPr>
          <w:rFonts w:asciiTheme="minorEastAsia" w:hAnsiTheme="minorEastAsia" w:cs="宋体" w:hint="eastAsia"/>
          <w:kern w:val="0"/>
          <w:szCs w:val="21"/>
        </w:rPr>
        <w:t>综合</w:t>
      </w:r>
      <w:r w:rsidRPr="00394F5B">
        <w:rPr>
          <w:rFonts w:asciiTheme="minorEastAsia" w:hAnsiTheme="minorEastAsia" w:cs="宋体"/>
          <w:kern w:val="0"/>
          <w:szCs w:val="21"/>
        </w:rPr>
        <w:t>利用随机森林、SVM、决策树等</w:t>
      </w:r>
      <w:r>
        <w:rPr>
          <w:rFonts w:asciiTheme="minorEastAsia" w:hAnsiTheme="minorEastAsia" w:cs="宋体" w:hint="eastAsia"/>
          <w:kern w:val="0"/>
          <w:szCs w:val="21"/>
        </w:rPr>
        <w:t>AI算法</w:t>
      </w:r>
      <w:r w:rsidRPr="00394F5B">
        <w:rPr>
          <w:rFonts w:asciiTheme="minorEastAsia" w:hAnsiTheme="minorEastAsia" w:cs="宋体"/>
          <w:kern w:val="0"/>
          <w:szCs w:val="21"/>
        </w:rPr>
        <w:t>构建PDF</w:t>
      </w:r>
      <w:r>
        <w:rPr>
          <w:rFonts w:asciiTheme="minorEastAsia" w:hAnsiTheme="minorEastAsia" w:cs="宋体" w:hint="eastAsia"/>
          <w:kern w:val="0"/>
          <w:szCs w:val="21"/>
        </w:rPr>
        <w:t>恶意软件分类器，此方向的研究有了突破性进展</w:t>
      </w:r>
      <w:r>
        <w:rPr>
          <w:rFonts w:asciiTheme="minorEastAsia" w:hAnsiTheme="minorEastAsia" w:cs="宋体"/>
          <w:kern w:val="0"/>
          <w:szCs w:val="21"/>
        </w:rPr>
        <w:t>。</w:t>
      </w:r>
    </w:p>
    <w:p w:rsidR="002F6280" w:rsidRPr="00BF418D" w:rsidRDefault="002F6280" w:rsidP="002F6280">
      <w:pPr>
        <w:ind w:firstLine="420"/>
        <w:jc w:val="left"/>
        <w:rPr>
          <w:rFonts w:ascii="宋体" w:hAnsi="宋体" w:cs="宋体"/>
          <w:kern w:val="0"/>
          <w:szCs w:val="21"/>
        </w:rPr>
      </w:pPr>
      <w:r w:rsidRPr="00BF418D">
        <w:rPr>
          <w:rFonts w:ascii="宋体" w:hAnsi="宋体" w:cs="宋体"/>
          <w:kern w:val="0"/>
          <w:szCs w:val="21"/>
        </w:rPr>
        <w:t>本文的主要贡献如下：</w:t>
      </w:r>
    </w:p>
    <w:p w:rsidR="002F6280" w:rsidRPr="000E61ED" w:rsidRDefault="002F6280" w:rsidP="002F6280">
      <w:pPr>
        <w:numPr>
          <w:ilvl w:val="0"/>
          <w:numId w:val="6"/>
        </w:numPr>
        <w:jc w:val="left"/>
        <w:rPr>
          <w:rFonts w:ascii="宋体" w:hAnsi="宋体" w:cs="宋体"/>
          <w:kern w:val="0"/>
          <w:szCs w:val="21"/>
        </w:rPr>
      </w:pPr>
      <w:bookmarkStart w:id="57" w:name="98fufc1520739287591"/>
      <w:bookmarkStart w:id="58" w:name="40ponb1520739287591"/>
      <w:bookmarkEnd w:id="57"/>
      <w:bookmarkEnd w:id="58"/>
      <w:r>
        <w:rPr>
          <w:rFonts w:ascii="宋体" w:hAnsi="宋体" w:cs="宋体" w:hint="eastAsia"/>
          <w:kern w:val="0"/>
          <w:szCs w:val="21"/>
        </w:rPr>
        <w:t>一个全新的PDF数据集，总样本数达到约二十万，其中恶意样本173036个，正常样本28332个。无论在数量还是质量上，均达到业界领先水平；</w:t>
      </w:r>
    </w:p>
    <w:p w:rsidR="002F6280" w:rsidRDefault="002F6280" w:rsidP="002F6280">
      <w:pPr>
        <w:numPr>
          <w:ilvl w:val="0"/>
          <w:numId w:val="6"/>
        </w:numPr>
        <w:jc w:val="left"/>
        <w:rPr>
          <w:rFonts w:ascii="宋体" w:hAnsi="宋体" w:cs="宋体"/>
          <w:kern w:val="0"/>
          <w:szCs w:val="21"/>
        </w:rPr>
      </w:pPr>
      <w:r>
        <w:rPr>
          <w:rFonts w:ascii="宋体" w:hAnsi="宋体" w:cs="宋体" w:hint="eastAsia"/>
          <w:kern w:val="0"/>
          <w:szCs w:val="21"/>
        </w:rPr>
        <w:t>精心选取了一套</w:t>
      </w:r>
      <w:r>
        <w:rPr>
          <w:rFonts w:ascii="宋体" w:hAnsi="宋体" w:cs="宋体"/>
          <w:kern w:val="0"/>
          <w:szCs w:val="21"/>
        </w:rPr>
        <w:t>静态</w:t>
      </w:r>
      <w:r>
        <w:rPr>
          <w:rFonts w:ascii="宋体" w:hAnsi="宋体" w:cs="宋体" w:hint="eastAsia"/>
          <w:kern w:val="0"/>
          <w:szCs w:val="21"/>
        </w:rPr>
        <w:t>特征集</w:t>
      </w:r>
      <w:r>
        <w:rPr>
          <w:rFonts w:ascii="宋体" w:hAnsi="宋体" w:cs="宋体"/>
          <w:kern w:val="0"/>
          <w:szCs w:val="21"/>
        </w:rPr>
        <w:t>（133</w:t>
      </w:r>
      <w:r>
        <w:rPr>
          <w:rFonts w:ascii="宋体" w:hAnsi="宋体" w:cs="宋体" w:hint="eastAsia"/>
          <w:kern w:val="0"/>
          <w:szCs w:val="21"/>
        </w:rPr>
        <w:t>个</w:t>
      </w:r>
      <w:r>
        <w:rPr>
          <w:rFonts w:ascii="宋体" w:hAnsi="宋体" w:cs="宋体"/>
          <w:kern w:val="0"/>
          <w:szCs w:val="21"/>
        </w:rPr>
        <w:t>）以</w:t>
      </w:r>
      <w:r>
        <w:rPr>
          <w:rFonts w:ascii="宋体" w:hAnsi="宋体" w:cs="宋体" w:hint="eastAsia"/>
          <w:kern w:val="0"/>
          <w:szCs w:val="21"/>
        </w:rPr>
        <w:t>用于刻画PDF恶意软件形象（Profile），使其能快速有效的区分恶意与良性样本；</w:t>
      </w:r>
    </w:p>
    <w:p w:rsidR="002F6280" w:rsidRPr="000E61ED" w:rsidRDefault="002F6280" w:rsidP="002F6280">
      <w:pPr>
        <w:numPr>
          <w:ilvl w:val="0"/>
          <w:numId w:val="6"/>
        </w:numPr>
        <w:jc w:val="left"/>
        <w:rPr>
          <w:rFonts w:ascii="宋体" w:hAnsi="宋体" w:cs="宋体"/>
          <w:kern w:val="0"/>
          <w:szCs w:val="21"/>
        </w:rPr>
      </w:pPr>
      <w:r>
        <w:rPr>
          <w:rFonts w:ascii="宋体" w:hAnsi="宋体" w:cs="宋体" w:hint="eastAsia"/>
          <w:kern w:val="0"/>
          <w:szCs w:val="21"/>
        </w:rPr>
        <w:t>模型准确度高达99.8</w:t>
      </w:r>
      <w:r>
        <w:rPr>
          <w:rFonts w:ascii="宋体" w:hAnsi="宋体" w:cs="宋体"/>
          <w:kern w:val="0"/>
          <w:szCs w:val="21"/>
        </w:rPr>
        <w:t>2</w:t>
      </w:r>
      <w:r>
        <w:rPr>
          <w:rFonts w:ascii="宋体" w:hAnsi="宋体" w:cs="宋体" w:hint="eastAsia"/>
          <w:kern w:val="0"/>
          <w:szCs w:val="21"/>
        </w:rPr>
        <w:t>%，</w:t>
      </w:r>
      <w:r w:rsidRPr="000E61ED">
        <w:rPr>
          <w:rFonts w:ascii="宋体" w:hAnsi="宋体" w:cs="宋体"/>
          <w:kern w:val="0"/>
          <w:szCs w:val="21"/>
        </w:rPr>
        <w:t>误报率0.</w:t>
      </w:r>
      <w:r>
        <w:rPr>
          <w:rFonts w:ascii="宋体" w:hAnsi="宋体" w:cs="宋体"/>
          <w:kern w:val="0"/>
          <w:szCs w:val="21"/>
        </w:rPr>
        <w:t>0</w:t>
      </w:r>
      <w:r w:rsidRPr="000E61ED">
        <w:rPr>
          <w:rFonts w:ascii="宋体" w:hAnsi="宋体" w:cs="宋体"/>
          <w:kern w:val="0"/>
          <w:szCs w:val="21"/>
        </w:rPr>
        <w:t>1%</w:t>
      </w:r>
      <w:r>
        <w:rPr>
          <w:rFonts w:ascii="宋体" w:hAnsi="宋体" w:cs="宋体" w:hint="eastAsia"/>
          <w:kern w:val="0"/>
          <w:szCs w:val="21"/>
        </w:rPr>
        <w:t>，单个文件检测时间维持在毫秒水平，领先业界；</w:t>
      </w:r>
    </w:p>
    <w:p w:rsidR="002F6280" w:rsidRDefault="002F6280" w:rsidP="002F6280">
      <w:pPr>
        <w:numPr>
          <w:ilvl w:val="0"/>
          <w:numId w:val="6"/>
        </w:numPr>
        <w:jc w:val="left"/>
        <w:rPr>
          <w:rFonts w:ascii="宋体" w:hAnsi="宋体" w:cs="宋体"/>
          <w:kern w:val="0"/>
          <w:szCs w:val="21"/>
        </w:rPr>
      </w:pPr>
      <w:r w:rsidRPr="000E61ED">
        <w:rPr>
          <w:rFonts w:ascii="宋体" w:hAnsi="宋体" w:cs="宋体" w:hint="eastAsia"/>
          <w:kern w:val="0"/>
          <w:szCs w:val="21"/>
        </w:rPr>
        <w:t>使用逃逸</w:t>
      </w:r>
      <w:r>
        <w:rPr>
          <w:rFonts w:ascii="宋体" w:hAnsi="宋体" w:cs="宋体" w:hint="eastAsia"/>
          <w:kern w:val="0"/>
          <w:szCs w:val="21"/>
        </w:rPr>
        <w:t>样本生成算法</w:t>
      </w:r>
      <w:r w:rsidRPr="000E61ED">
        <w:rPr>
          <w:rFonts w:ascii="宋体" w:hAnsi="宋体" w:cs="宋体" w:hint="eastAsia"/>
          <w:kern w:val="0"/>
          <w:szCs w:val="21"/>
        </w:rPr>
        <w:t>生成7000个恶意</w:t>
      </w:r>
      <w:r>
        <w:rPr>
          <w:rFonts w:ascii="宋体" w:hAnsi="宋体" w:cs="宋体" w:hint="eastAsia"/>
          <w:kern w:val="0"/>
          <w:szCs w:val="21"/>
        </w:rPr>
        <w:t>软件的变种以用于对抗性学习研究；</w:t>
      </w:r>
    </w:p>
    <w:p w:rsidR="002F6280" w:rsidRPr="000E61ED" w:rsidRDefault="002F6280" w:rsidP="002F6280">
      <w:pPr>
        <w:numPr>
          <w:ilvl w:val="0"/>
          <w:numId w:val="6"/>
        </w:numPr>
        <w:jc w:val="left"/>
        <w:rPr>
          <w:rFonts w:ascii="宋体" w:hAnsi="宋体" w:cs="宋体"/>
          <w:kern w:val="0"/>
          <w:szCs w:val="21"/>
        </w:rPr>
      </w:pPr>
      <w:r w:rsidRPr="000E61ED">
        <w:rPr>
          <w:rFonts w:ascii="宋体" w:hAnsi="宋体" w:cs="宋体" w:hint="eastAsia"/>
          <w:kern w:val="0"/>
          <w:szCs w:val="21"/>
        </w:rPr>
        <w:t>成</w:t>
      </w:r>
      <w:r w:rsidRPr="00F60D79">
        <w:rPr>
          <w:rFonts w:ascii="宋体" w:hAnsi="宋体" w:cs="宋体" w:hint="eastAsia"/>
          <w:kern w:val="0"/>
          <w:szCs w:val="21"/>
        </w:rPr>
        <w:t>功</w:t>
      </w:r>
      <w:r>
        <w:rPr>
          <w:rFonts w:ascii="宋体" w:hAnsi="宋体" w:cs="宋体" w:hint="eastAsia"/>
          <w:kern w:val="0"/>
          <w:szCs w:val="21"/>
        </w:rPr>
        <w:t>使用变异样本对分类器发动逃逸</w:t>
      </w:r>
      <w:r w:rsidRPr="00F60D79">
        <w:rPr>
          <w:rFonts w:ascii="宋体" w:hAnsi="宋体" w:cs="宋体"/>
          <w:kern w:val="0"/>
          <w:szCs w:val="21"/>
        </w:rPr>
        <w:t>攻击</w:t>
      </w:r>
      <w:r>
        <w:rPr>
          <w:rFonts w:ascii="宋体" w:hAnsi="宋体" w:cs="宋体" w:hint="eastAsia"/>
          <w:kern w:val="0"/>
          <w:szCs w:val="21"/>
        </w:rPr>
        <w:t>，分类器根据攻击进行自我修复，重新训练得出一个鲁棒性强，抗逃逸能力强的模型</w:t>
      </w:r>
      <w:bookmarkStart w:id="59" w:name="31nunt1520739287591"/>
      <w:bookmarkStart w:id="60" w:name="58rzwq1520739287591"/>
      <w:bookmarkEnd w:id="59"/>
      <w:bookmarkEnd w:id="60"/>
    </w:p>
    <w:p w:rsidR="00A0067D" w:rsidRDefault="00A0067D" w:rsidP="002F6280">
      <w:pPr>
        <w:rPr>
          <w:ins w:id="61" w:author="Yonah" w:date="2018-05-28T15:02:00Z"/>
        </w:rPr>
      </w:pPr>
    </w:p>
    <w:p w:rsidR="00B7410C" w:rsidRDefault="00B7410C" w:rsidP="002F6280">
      <w:pPr>
        <w:rPr>
          <w:ins w:id="62" w:author="Yonah" w:date="2018-05-28T20:38:00Z"/>
        </w:rPr>
      </w:pPr>
    </w:p>
    <w:p w:rsidR="00635D94" w:rsidRDefault="00635D94" w:rsidP="002F6280">
      <w:pPr>
        <w:rPr>
          <w:ins w:id="63" w:author="Yonah" w:date="2018-05-28T20:38:00Z"/>
        </w:rPr>
      </w:pPr>
    </w:p>
    <w:p w:rsidR="00635D94" w:rsidRDefault="00635D94" w:rsidP="002F6280">
      <w:pPr>
        <w:rPr>
          <w:ins w:id="64" w:author="Yonah" w:date="2018-05-28T20:38:00Z"/>
        </w:rPr>
      </w:pPr>
    </w:p>
    <w:p w:rsidR="00635D94" w:rsidRDefault="00635D94" w:rsidP="002F6280">
      <w:pPr>
        <w:rPr>
          <w:ins w:id="65" w:author="Yonah" w:date="2018-05-28T20:38:00Z"/>
        </w:rPr>
      </w:pPr>
    </w:p>
    <w:p w:rsidR="00635D94" w:rsidRDefault="00635D94" w:rsidP="002F6280">
      <w:pPr>
        <w:rPr>
          <w:ins w:id="66" w:author="Yonah" w:date="2018-05-28T15:06:00Z"/>
          <w:rFonts w:hint="eastAsia"/>
        </w:rPr>
      </w:pPr>
    </w:p>
    <w:p w:rsidR="00E630E3" w:rsidRDefault="00E630E3" w:rsidP="00E630E3">
      <w:pPr>
        <w:pStyle w:val="a5"/>
        <w:numPr>
          <w:ilvl w:val="0"/>
          <w:numId w:val="8"/>
        </w:numPr>
        <w:ind w:left="426" w:firstLineChars="0" w:hanging="426"/>
        <w:outlineLvl w:val="0"/>
        <w:rPr>
          <w:ins w:id="67" w:author="Yonah" w:date="2018-05-28T15:23:00Z"/>
          <w:b/>
          <w:sz w:val="32"/>
          <w:szCs w:val="32"/>
        </w:rPr>
      </w:pPr>
      <w:ins w:id="68" w:author="Yonah" w:date="2018-05-28T15:23:00Z">
        <w:r>
          <w:rPr>
            <w:rFonts w:hint="eastAsia"/>
            <w:b/>
            <w:sz w:val="32"/>
            <w:szCs w:val="32"/>
          </w:rPr>
          <w:t>相关工作</w:t>
        </w:r>
      </w:ins>
    </w:p>
    <w:p w:rsidR="00E630E3" w:rsidRPr="005D02FF" w:rsidRDefault="00E630E3" w:rsidP="005D02FF">
      <w:pPr>
        <w:ind w:firstLine="420"/>
        <w:rPr>
          <w:ins w:id="69" w:author="Yonah" w:date="2018-05-28T15:23:00Z"/>
          <w:rFonts w:asciiTheme="minorEastAsia" w:eastAsiaTheme="minorEastAsia" w:hAnsiTheme="minorEastAsia"/>
          <w:szCs w:val="21"/>
          <w:rPrChange w:id="70" w:author="Yonah" w:date="2018-05-28T20:43:00Z">
            <w:rPr>
              <w:ins w:id="71" w:author="Yonah" w:date="2018-05-28T15:23:00Z"/>
              <w:rFonts w:cs="宋体"/>
              <w:color w:val="000000"/>
              <w:kern w:val="0"/>
              <w:sz w:val="20"/>
              <w:szCs w:val="20"/>
            </w:rPr>
          </w:rPrChange>
        </w:rPr>
        <w:pPrChange w:id="72" w:author="Yonah" w:date="2018-05-28T20:43:00Z">
          <w:pPr>
            <w:widowControl/>
            <w:ind w:firstLine="360"/>
            <w:jc w:val="left"/>
          </w:pPr>
        </w:pPrChange>
      </w:pPr>
      <w:bookmarkStart w:id="73" w:name="OLE_LINK16"/>
      <w:bookmarkStart w:id="74" w:name="OLE_LINK17"/>
      <w:ins w:id="75" w:author="Yonah" w:date="2018-05-28T15:23:00Z">
        <w:r w:rsidRPr="005D02FF">
          <w:rPr>
            <w:rFonts w:asciiTheme="minorEastAsia" w:eastAsiaTheme="minorEastAsia" w:hAnsiTheme="minorEastAsia" w:cs="宋体" w:hint="eastAsia"/>
            <w:kern w:val="0"/>
            <w:szCs w:val="21"/>
            <w:rPrChange w:id="76" w:author="Yonah" w:date="2018-05-28T20:43:00Z">
              <w:rPr>
                <w:rFonts w:asciiTheme="minorEastAsia" w:hAnsiTheme="minorEastAsia" w:cs="宋体" w:hint="eastAsia"/>
                <w:kern w:val="0"/>
                <w:szCs w:val="21"/>
              </w:rPr>
            </w:rPrChange>
          </w:rPr>
          <w:t>如今</w:t>
        </w:r>
      </w:ins>
      <w:ins w:id="77" w:author="Yonah" w:date="2018-05-28T20:35:00Z">
        <w:r w:rsidR="00E61927" w:rsidRPr="005D02FF">
          <w:rPr>
            <w:rFonts w:asciiTheme="minorEastAsia" w:eastAsiaTheme="minorEastAsia" w:hAnsiTheme="minorEastAsia" w:hint="eastAsia"/>
            <w:szCs w:val="21"/>
            <w:rPrChange w:id="78" w:author="Yonah" w:date="2018-05-28T20:43:00Z">
              <w:rPr>
                <w:rFonts w:hint="eastAsia"/>
              </w:rPr>
            </w:rPrChange>
          </w:rPr>
          <w:t>PDF</w:t>
        </w:r>
        <w:r w:rsidR="00E61927" w:rsidRPr="005D02FF">
          <w:rPr>
            <w:rFonts w:asciiTheme="minorEastAsia" w:eastAsiaTheme="minorEastAsia" w:hAnsiTheme="minorEastAsia" w:hint="eastAsia"/>
            <w:szCs w:val="21"/>
            <w:rPrChange w:id="79" w:author="Yonah" w:date="2018-05-28T20:43:00Z">
              <w:rPr>
                <w:rFonts w:hint="eastAsia"/>
              </w:rPr>
            </w:rPrChange>
          </w:rPr>
          <w:t>恶意文档检测技术可大约分为两大类：静态分析和动态分析。静态分析无需使样本运行，仅通过文件头部格式，二进制层</w:t>
        </w:r>
        <w:r w:rsidR="00E61927" w:rsidRPr="005D02FF">
          <w:rPr>
            <w:rFonts w:asciiTheme="minorEastAsia" w:eastAsiaTheme="minorEastAsia" w:hAnsiTheme="minorEastAsia" w:hint="eastAsia"/>
            <w:szCs w:val="21"/>
            <w:rPrChange w:id="80" w:author="Yonah" w:date="2018-05-28T20:43:00Z">
              <w:rPr>
                <w:rFonts w:hint="eastAsia"/>
              </w:rPr>
            </w:rPrChange>
          </w:rPr>
          <w:t>N-gram</w:t>
        </w:r>
        <w:proofErr w:type="spellStart"/>
        <w:r w:rsidR="00E61927" w:rsidRPr="005D02FF">
          <w:rPr>
            <w:rFonts w:asciiTheme="minorEastAsia" w:eastAsiaTheme="minorEastAsia" w:hAnsiTheme="minorEastAsia" w:hint="eastAsia"/>
            <w:szCs w:val="21"/>
            <w:rPrChange w:id="81" w:author="Yonah" w:date="2018-05-28T20:43:00Z">
              <w:rPr>
                <w:rFonts w:hint="eastAsia"/>
              </w:rPr>
            </w:rPrChange>
          </w:rPr>
          <w:t>等静态模式，即可对目标样本进行预测；动态分析，则通过使目标样本运行于受控环境内，以此捕捉其恶意行为。一般地，静态分析的优点是速度快，但精度不高，动态分析的优点是速度慢，消耗资源多，需要人参与但精度很高。两种方法在业界均有大量成功应用案例，更高级的解决方案如可以把静态和动态分析结合，典型的工作如</w:t>
        </w:r>
        <w:proofErr w:type="spellEnd"/>
        <w:r w:rsidR="00E61927" w:rsidRPr="005D02FF">
          <w:rPr>
            <w:rFonts w:asciiTheme="minorEastAsia" w:eastAsiaTheme="minorEastAsia" w:hAnsiTheme="minorEastAsia" w:hint="eastAsia"/>
            <w:szCs w:val="21"/>
            <w:rPrChange w:id="82" w:author="Yonah" w:date="2018-05-28T20:43:00Z">
              <w:rPr>
                <w:rFonts w:hint="eastAsia"/>
              </w:rPr>
            </w:rPrChange>
          </w:rPr>
          <w:t>Maiorca et al. [2016]</w:t>
        </w:r>
        <w:r w:rsidR="00E61927" w:rsidRPr="005D02FF">
          <w:rPr>
            <w:rFonts w:asciiTheme="minorEastAsia" w:eastAsiaTheme="minorEastAsia" w:hAnsiTheme="minorEastAsia" w:hint="eastAsia"/>
            <w:szCs w:val="21"/>
            <w:rPrChange w:id="83" w:author="Yonah" w:date="2018-05-28T20:43:00Z">
              <w:rPr>
                <w:rFonts w:hint="eastAsia"/>
              </w:rPr>
            </w:rPrChange>
          </w:rPr>
          <w:t>。</w:t>
        </w:r>
      </w:ins>
      <w:ins w:id="84" w:author="Yonah" w:date="2018-05-28T15:23:00Z">
        <w:r w:rsidRPr="00561C9C">
          <w:rPr>
            <w:rFonts w:asciiTheme="minorEastAsia" w:eastAsiaTheme="minorEastAsia" w:hAnsiTheme="minorEastAsia" w:cs="宋体"/>
            <w:kern w:val="0"/>
            <w:szCs w:val="21"/>
            <w:rPrChange w:id="85" w:author="Yonah" w:date="2018-05-28T21:18:00Z">
              <w:rPr>
                <w:rFonts w:cs="宋体"/>
                <w:color w:val="0000FF"/>
                <w:kern w:val="0"/>
                <w:sz w:val="20"/>
                <w:szCs w:val="20"/>
              </w:rPr>
            </w:rPrChange>
          </w:rPr>
          <w:t>表</w:t>
        </w:r>
        <w:r w:rsidRPr="00561C9C">
          <w:rPr>
            <w:rFonts w:asciiTheme="minorEastAsia" w:eastAsiaTheme="minorEastAsia" w:hAnsiTheme="minorEastAsia" w:cs="宋体"/>
            <w:kern w:val="0"/>
            <w:szCs w:val="21"/>
            <w:rPrChange w:id="86" w:author="Yonah" w:date="2018-05-28T21:18:00Z">
              <w:rPr>
                <w:rFonts w:cs="宋体"/>
                <w:color w:val="0000FF"/>
                <w:kern w:val="0"/>
                <w:sz w:val="20"/>
                <w:szCs w:val="20"/>
              </w:rPr>
            </w:rPrChange>
          </w:rPr>
          <w:t>1</w:t>
        </w:r>
        <w:r w:rsidRPr="00561C9C">
          <w:rPr>
            <w:rFonts w:asciiTheme="minorEastAsia" w:eastAsiaTheme="minorEastAsia" w:hAnsiTheme="minorEastAsia" w:cs="宋体" w:hint="eastAsia"/>
            <w:kern w:val="0"/>
            <w:szCs w:val="21"/>
            <w:rPrChange w:id="87" w:author="Yonah" w:date="2018-05-28T21:18:00Z">
              <w:rPr>
                <w:rFonts w:cs="宋体" w:hint="eastAsia"/>
                <w:color w:val="0000FF"/>
                <w:kern w:val="0"/>
                <w:sz w:val="20"/>
                <w:szCs w:val="20"/>
              </w:rPr>
            </w:rPrChange>
          </w:rPr>
          <w:t>基于之前的研究</w:t>
        </w:r>
        <w:r w:rsidRPr="00561C9C">
          <w:rPr>
            <w:rFonts w:asciiTheme="minorEastAsia" w:eastAsiaTheme="minorEastAsia" w:hAnsiTheme="minorEastAsia" w:cs="宋体"/>
            <w:kern w:val="0"/>
            <w:szCs w:val="21"/>
            <w:rPrChange w:id="88" w:author="Yonah" w:date="2018-05-28T21:18:00Z">
              <w:rPr>
                <w:rFonts w:cs="宋体"/>
                <w:color w:val="000000"/>
                <w:kern w:val="0"/>
                <w:sz w:val="20"/>
                <w:szCs w:val="20"/>
              </w:rPr>
            </w:rPrChange>
          </w:rPr>
          <w:t>列出了</w:t>
        </w:r>
        <w:r w:rsidRPr="005D02FF">
          <w:rPr>
            <w:rFonts w:asciiTheme="minorEastAsia" w:eastAsiaTheme="minorEastAsia" w:hAnsiTheme="minorEastAsia" w:cs="宋体" w:hint="eastAsia"/>
            <w:color w:val="000000"/>
            <w:kern w:val="0"/>
            <w:szCs w:val="21"/>
            <w:rPrChange w:id="89" w:author="Yonah" w:date="2018-05-28T20:43:00Z">
              <w:rPr>
                <w:rFonts w:cs="宋体" w:hint="eastAsia"/>
                <w:color w:val="000000"/>
                <w:kern w:val="0"/>
                <w:sz w:val="20"/>
                <w:szCs w:val="20"/>
              </w:rPr>
            </w:rPrChange>
          </w:rPr>
          <w:t>对</w:t>
        </w:r>
        <w:r w:rsidRPr="005D02FF">
          <w:rPr>
            <w:rFonts w:asciiTheme="minorEastAsia" w:eastAsiaTheme="minorEastAsia" w:hAnsiTheme="minorEastAsia" w:cs="宋体"/>
            <w:color w:val="000000"/>
            <w:kern w:val="0"/>
            <w:szCs w:val="21"/>
            <w:rPrChange w:id="90" w:author="Yonah" w:date="2018-05-28T20:43:00Z">
              <w:rPr>
                <w:rFonts w:cs="宋体"/>
                <w:color w:val="000000"/>
                <w:kern w:val="0"/>
                <w:sz w:val="20"/>
                <w:szCs w:val="20"/>
              </w:rPr>
            </w:rPrChange>
          </w:rPr>
          <w:t>现有方法的总结</w:t>
        </w:r>
        <w:r w:rsidRPr="005D02FF">
          <w:rPr>
            <w:rFonts w:asciiTheme="minorEastAsia" w:eastAsiaTheme="minorEastAsia" w:hAnsiTheme="minorEastAsia" w:cs="宋体" w:hint="eastAsia"/>
            <w:color w:val="000000"/>
            <w:kern w:val="0"/>
            <w:szCs w:val="21"/>
            <w:rPrChange w:id="91" w:author="Yonah" w:date="2018-05-28T20:43:00Z">
              <w:rPr>
                <w:rFonts w:cs="宋体" w:hint="eastAsia"/>
                <w:color w:val="000000"/>
                <w:kern w:val="0"/>
                <w:sz w:val="20"/>
                <w:szCs w:val="20"/>
              </w:rPr>
            </w:rPrChange>
          </w:rPr>
          <w:t>。</w:t>
        </w:r>
      </w:ins>
    </w:p>
    <w:p w:rsidR="00E630E3" w:rsidRPr="008B33DB" w:rsidRDefault="00E630E3" w:rsidP="00E630E3">
      <w:pPr>
        <w:jc w:val="center"/>
        <w:rPr>
          <w:ins w:id="92" w:author="Yonah" w:date="2018-05-28T15:23:00Z"/>
          <w:b/>
          <w:bCs/>
          <w:sz w:val="18"/>
          <w:szCs w:val="18"/>
        </w:rPr>
      </w:pPr>
      <w:ins w:id="93" w:author="Yonah" w:date="2018-05-28T15:23:00Z">
        <w:r>
          <w:rPr>
            <w:rFonts w:hint="eastAsia"/>
            <w:sz w:val="18"/>
            <w:szCs w:val="18"/>
          </w:rPr>
          <w:lastRenderedPageBreak/>
          <w:t>表</w:t>
        </w:r>
        <w:r>
          <w:rPr>
            <w:rFonts w:hint="eastAsia"/>
            <w:sz w:val="18"/>
            <w:szCs w:val="18"/>
          </w:rPr>
          <w:t>1</w:t>
        </w:r>
        <w:r w:rsidRPr="002E1B38">
          <w:rPr>
            <w:rFonts w:hint="eastAsia"/>
            <w:sz w:val="18"/>
            <w:szCs w:val="18"/>
          </w:rPr>
          <w:t xml:space="preserve"> </w:t>
        </w:r>
        <w:r w:rsidRPr="002E1B38">
          <w:rPr>
            <w:rFonts w:hint="eastAsia"/>
            <w:bCs/>
            <w:sz w:val="18"/>
            <w:szCs w:val="18"/>
          </w:rPr>
          <w:t>PDF</w:t>
        </w:r>
        <w:r>
          <w:rPr>
            <w:rFonts w:hint="eastAsia"/>
            <w:bCs/>
            <w:sz w:val="18"/>
            <w:szCs w:val="18"/>
          </w:rPr>
          <w:t>分析技术对比</w:t>
        </w:r>
      </w:ins>
    </w:p>
    <w:tbl>
      <w:tblPr>
        <w:tblW w:w="908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94" w:author="Yonah" w:date="2018-05-28T20:34:00Z">
          <w:tblPr>
            <w:tblW w:w="95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895"/>
        <w:gridCol w:w="942"/>
        <w:gridCol w:w="3118"/>
        <w:gridCol w:w="1704"/>
        <w:gridCol w:w="566"/>
        <w:gridCol w:w="567"/>
        <w:gridCol w:w="283"/>
        <w:gridCol w:w="1010"/>
        <w:tblGridChange w:id="95">
          <w:tblGrid>
            <w:gridCol w:w="895"/>
            <w:gridCol w:w="942"/>
            <w:gridCol w:w="3118"/>
            <w:gridCol w:w="1704"/>
            <w:gridCol w:w="830"/>
            <w:gridCol w:w="606"/>
            <w:gridCol w:w="270"/>
            <w:gridCol w:w="1170"/>
          </w:tblGrid>
        </w:tblGridChange>
      </w:tblGrid>
      <w:tr w:rsidR="00E61927" w:rsidRPr="00BF44DA" w:rsidTr="00E61927">
        <w:trPr>
          <w:tblCellSpacing w:w="0" w:type="dxa"/>
          <w:ins w:id="96" w:author="Yonah" w:date="2018-05-28T20:28:00Z"/>
          <w:trPrChange w:id="97" w:author="Yonah" w:date="2018-05-28T20:34:00Z">
            <w:trPr>
              <w:tblCellSpacing w:w="0" w:type="dxa"/>
            </w:trPr>
          </w:trPrChange>
        </w:trPr>
        <w:tc>
          <w:tcPr>
            <w:tcW w:w="895" w:type="dxa"/>
            <w:tcBorders>
              <w:top w:val="single" w:sz="4" w:space="0" w:color="auto"/>
              <w:left w:val="single" w:sz="4" w:space="0" w:color="auto"/>
              <w:bottom w:val="single" w:sz="4" w:space="0" w:color="auto"/>
              <w:right w:val="outset" w:sz="6" w:space="0" w:color="auto"/>
            </w:tcBorders>
            <w:vAlign w:val="center"/>
            <w:hideMark/>
            <w:tcPrChange w:id="98" w:author="Yonah" w:date="2018-05-28T20:34:00Z">
              <w:tcPr>
                <w:tcW w:w="895" w:type="dxa"/>
                <w:tcBorders>
                  <w:top w:val="single" w:sz="4" w:space="0" w:color="auto"/>
                  <w:left w:val="single" w:sz="4" w:space="0" w:color="auto"/>
                  <w:bottom w:val="single" w:sz="4" w:space="0" w:color="auto"/>
                  <w:right w:val="outset" w:sz="6" w:space="0" w:color="auto"/>
                </w:tcBorders>
                <w:vAlign w:val="center"/>
                <w:hideMark/>
              </w:tcPr>
            </w:tcPrChange>
          </w:tcPr>
          <w:bookmarkEnd w:id="73"/>
          <w:bookmarkEnd w:id="74"/>
          <w:p w:rsidR="00E61927" w:rsidRPr="00BF44DA" w:rsidRDefault="00E61927" w:rsidP="00174DB7">
            <w:pPr>
              <w:widowControl/>
              <w:jc w:val="left"/>
              <w:rPr>
                <w:ins w:id="99" w:author="Yonah" w:date="2018-05-28T20:28:00Z"/>
                <w:rFonts w:asciiTheme="minorEastAsia" w:hAnsiTheme="minorEastAsia" w:cs="宋体"/>
                <w:kern w:val="0"/>
                <w:sz w:val="18"/>
                <w:szCs w:val="18"/>
              </w:rPr>
            </w:pPr>
            <w:ins w:id="100" w:author="Yonah" w:date="2018-05-28T20:28:00Z">
              <w:r w:rsidRPr="00BF44DA">
                <w:rPr>
                  <w:rFonts w:asciiTheme="minorEastAsia" w:hAnsiTheme="minorEastAsia" w:cs="宋体"/>
                  <w:kern w:val="0"/>
                  <w:sz w:val="18"/>
                  <w:szCs w:val="18"/>
                </w:rPr>
                <w:t>方法</w:t>
              </w:r>
            </w:ins>
          </w:p>
        </w:tc>
        <w:tc>
          <w:tcPr>
            <w:tcW w:w="942" w:type="dxa"/>
            <w:tcBorders>
              <w:top w:val="single" w:sz="4" w:space="0" w:color="auto"/>
              <w:left w:val="outset" w:sz="6" w:space="0" w:color="auto"/>
              <w:bottom w:val="single" w:sz="4" w:space="0" w:color="auto"/>
              <w:right w:val="outset" w:sz="6" w:space="0" w:color="auto"/>
            </w:tcBorders>
            <w:vAlign w:val="center"/>
            <w:hideMark/>
            <w:tcPrChange w:id="101" w:author="Yonah" w:date="2018-05-28T20:34:00Z">
              <w:tcPr>
                <w:tcW w:w="942" w:type="dxa"/>
                <w:tcBorders>
                  <w:top w:val="single" w:sz="4"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102" w:author="Yonah" w:date="2018-05-28T20:28:00Z"/>
                <w:rFonts w:asciiTheme="minorEastAsia" w:hAnsiTheme="minorEastAsia" w:cs="宋体"/>
                <w:kern w:val="0"/>
                <w:sz w:val="18"/>
                <w:szCs w:val="18"/>
              </w:rPr>
            </w:pPr>
            <w:ins w:id="103" w:author="Yonah" w:date="2018-05-28T20:28:00Z">
              <w:r w:rsidRPr="00BF44DA">
                <w:rPr>
                  <w:rFonts w:asciiTheme="minorEastAsia" w:hAnsiTheme="minorEastAsia" w:cs="宋体"/>
                  <w:kern w:val="0"/>
                  <w:sz w:val="18"/>
                  <w:szCs w:val="18"/>
                </w:rPr>
                <w:t>分析重点</w:t>
              </w:r>
            </w:ins>
          </w:p>
        </w:tc>
        <w:tc>
          <w:tcPr>
            <w:tcW w:w="3118" w:type="dxa"/>
            <w:tcBorders>
              <w:top w:val="single" w:sz="4" w:space="0" w:color="auto"/>
              <w:left w:val="outset" w:sz="6" w:space="0" w:color="auto"/>
              <w:bottom w:val="single" w:sz="4" w:space="0" w:color="auto"/>
              <w:right w:val="outset" w:sz="6" w:space="0" w:color="auto"/>
            </w:tcBorders>
            <w:vAlign w:val="center"/>
            <w:hideMark/>
            <w:tcPrChange w:id="104" w:author="Yonah" w:date="2018-05-28T20:34:00Z">
              <w:tcPr>
                <w:tcW w:w="3118" w:type="dxa"/>
                <w:tcBorders>
                  <w:top w:val="single" w:sz="4"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105" w:author="Yonah" w:date="2018-05-28T20:28:00Z"/>
                <w:rFonts w:asciiTheme="minorEastAsia" w:hAnsiTheme="minorEastAsia" w:cs="宋体"/>
                <w:kern w:val="0"/>
                <w:sz w:val="18"/>
                <w:szCs w:val="18"/>
              </w:rPr>
            </w:pPr>
            <w:ins w:id="106" w:author="Yonah" w:date="2018-05-28T20:28:00Z">
              <w:r w:rsidRPr="00BF44DA">
                <w:rPr>
                  <w:rFonts w:asciiTheme="minorEastAsia" w:hAnsiTheme="minorEastAsia" w:cs="宋体"/>
                  <w:kern w:val="0"/>
                  <w:sz w:val="18"/>
                  <w:szCs w:val="18"/>
                </w:rPr>
                <w:t>检测技术</w:t>
              </w:r>
            </w:ins>
          </w:p>
        </w:tc>
        <w:tc>
          <w:tcPr>
            <w:tcW w:w="1704" w:type="dxa"/>
            <w:tcBorders>
              <w:top w:val="single" w:sz="4" w:space="0" w:color="auto"/>
              <w:left w:val="outset" w:sz="6" w:space="0" w:color="auto"/>
              <w:bottom w:val="single" w:sz="4" w:space="0" w:color="auto"/>
              <w:right w:val="outset" w:sz="6" w:space="0" w:color="auto"/>
            </w:tcBorders>
            <w:vAlign w:val="center"/>
            <w:hideMark/>
            <w:tcPrChange w:id="107" w:author="Yonah" w:date="2018-05-28T20:34:00Z">
              <w:tcPr>
                <w:tcW w:w="1704" w:type="dxa"/>
                <w:tcBorders>
                  <w:top w:val="single" w:sz="4"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108" w:author="Yonah" w:date="2018-05-28T20:28:00Z"/>
                <w:rFonts w:asciiTheme="minorEastAsia" w:hAnsiTheme="minorEastAsia" w:cs="宋体"/>
                <w:kern w:val="0"/>
                <w:sz w:val="18"/>
                <w:szCs w:val="18"/>
              </w:rPr>
            </w:pPr>
            <w:ins w:id="109" w:author="Yonah" w:date="2018-05-28T20:28:00Z">
              <w:r>
                <w:rPr>
                  <w:rFonts w:asciiTheme="minorEastAsia" w:hAnsiTheme="minorEastAsia" w:cs="宋体" w:hint="eastAsia"/>
                  <w:kern w:val="0"/>
                  <w:sz w:val="18"/>
                  <w:szCs w:val="18"/>
                </w:rPr>
                <w:t>工作</w:t>
              </w:r>
            </w:ins>
          </w:p>
        </w:tc>
        <w:tc>
          <w:tcPr>
            <w:tcW w:w="566" w:type="dxa"/>
            <w:tcBorders>
              <w:top w:val="single" w:sz="4" w:space="0" w:color="auto"/>
              <w:left w:val="outset" w:sz="6" w:space="0" w:color="auto"/>
              <w:bottom w:val="single" w:sz="4" w:space="0" w:color="auto"/>
              <w:right w:val="outset" w:sz="6" w:space="0" w:color="auto"/>
            </w:tcBorders>
            <w:vAlign w:val="center"/>
            <w:hideMark/>
            <w:tcPrChange w:id="110" w:author="Yonah" w:date="2018-05-28T20:34:00Z">
              <w:tcPr>
                <w:tcW w:w="830" w:type="dxa"/>
                <w:tcBorders>
                  <w:top w:val="single" w:sz="4"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111" w:author="Yonah" w:date="2018-05-28T20:28:00Z"/>
                <w:rFonts w:asciiTheme="minorEastAsia" w:hAnsiTheme="minorEastAsia" w:cs="宋体"/>
                <w:kern w:val="0"/>
                <w:sz w:val="18"/>
                <w:szCs w:val="18"/>
              </w:rPr>
            </w:pPr>
            <w:ins w:id="112" w:author="Yonah" w:date="2018-05-28T20:28:00Z">
              <w:r>
                <w:rPr>
                  <w:rFonts w:asciiTheme="minorEastAsia" w:hAnsiTheme="minorEastAsia" w:cs="宋体" w:hint="eastAsia"/>
                  <w:kern w:val="0"/>
                  <w:sz w:val="18"/>
                  <w:szCs w:val="18"/>
                </w:rPr>
                <w:t>年份</w:t>
              </w:r>
            </w:ins>
          </w:p>
        </w:tc>
        <w:tc>
          <w:tcPr>
            <w:tcW w:w="567" w:type="dxa"/>
            <w:tcBorders>
              <w:top w:val="single" w:sz="4" w:space="0" w:color="auto"/>
              <w:left w:val="outset" w:sz="6" w:space="0" w:color="auto"/>
              <w:bottom w:val="single" w:sz="4" w:space="0" w:color="auto"/>
              <w:right w:val="single" w:sz="4" w:space="0" w:color="auto"/>
            </w:tcBorders>
            <w:vAlign w:val="center"/>
            <w:hideMark/>
            <w:tcPrChange w:id="113" w:author="Yonah" w:date="2018-05-28T20:34:00Z">
              <w:tcPr>
                <w:tcW w:w="606" w:type="dxa"/>
                <w:tcBorders>
                  <w:top w:val="single" w:sz="4" w:space="0" w:color="auto"/>
                  <w:left w:val="outset" w:sz="6" w:space="0" w:color="auto"/>
                  <w:bottom w:val="single" w:sz="4" w:space="0" w:color="auto"/>
                  <w:right w:val="single" w:sz="4" w:space="0" w:color="auto"/>
                </w:tcBorders>
                <w:vAlign w:val="center"/>
                <w:hideMark/>
              </w:tcPr>
            </w:tcPrChange>
          </w:tcPr>
          <w:p w:rsidR="00E61927" w:rsidRPr="00BF44DA" w:rsidRDefault="00E61927" w:rsidP="00174DB7">
            <w:pPr>
              <w:widowControl/>
              <w:jc w:val="left"/>
              <w:rPr>
                <w:ins w:id="114" w:author="Yonah" w:date="2018-05-28T20:28:00Z"/>
                <w:rFonts w:asciiTheme="minorEastAsia" w:hAnsiTheme="minorEastAsia" w:cs="宋体"/>
                <w:kern w:val="0"/>
                <w:sz w:val="18"/>
                <w:szCs w:val="18"/>
              </w:rPr>
            </w:pPr>
            <w:ins w:id="115" w:author="Yonah" w:date="2018-05-28T20:28:00Z">
              <w:r>
                <w:rPr>
                  <w:rFonts w:asciiTheme="minorEastAsia" w:hAnsiTheme="minorEastAsia" w:cs="宋体" w:hint="eastAsia"/>
                  <w:kern w:val="0"/>
                  <w:sz w:val="18"/>
                  <w:szCs w:val="18"/>
                </w:rPr>
                <w:t>外置</w:t>
              </w:r>
              <w:proofErr w:type="gramStart"/>
              <w:r>
                <w:rPr>
                  <w:rFonts w:asciiTheme="minorEastAsia" w:hAnsiTheme="minorEastAsia" w:cs="宋体" w:hint="eastAsia"/>
                  <w:kern w:val="0"/>
                  <w:sz w:val="18"/>
                  <w:szCs w:val="18"/>
                </w:rPr>
                <w:t>解析器</w:t>
              </w:r>
              <w:proofErr w:type="gramEnd"/>
              <w:r w:rsidRPr="00BF44DA">
                <w:rPr>
                  <w:rFonts w:asciiTheme="minorEastAsia" w:hAnsiTheme="minorEastAsia" w:cs="宋体" w:hint="eastAsia"/>
                  <w:kern w:val="0"/>
                  <w:sz w:val="18"/>
                  <w:szCs w:val="18"/>
                </w:rPr>
                <w:t xml:space="preserve"> </w:t>
              </w:r>
            </w:ins>
          </w:p>
        </w:tc>
        <w:tc>
          <w:tcPr>
            <w:tcW w:w="283" w:type="dxa"/>
            <w:tcBorders>
              <w:top w:val="single" w:sz="4" w:space="0" w:color="auto"/>
              <w:left w:val="single" w:sz="4" w:space="0" w:color="auto"/>
              <w:bottom w:val="single" w:sz="4" w:space="0" w:color="auto"/>
              <w:right w:val="single" w:sz="4" w:space="0" w:color="auto"/>
            </w:tcBorders>
            <w:vAlign w:val="center"/>
            <w:tcPrChange w:id="116" w:author="Yonah" w:date="2018-05-28T20:34:00Z">
              <w:tcPr>
                <w:tcW w:w="270" w:type="dxa"/>
                <w:tcBorders>
                  <w:top w:val="single" w:sz="4" w:space="0" w:color="auto"/>
                  <w:left w:val="single" w:sz="4" w:space="0" w:color="auto"/>
                  <w:bottom w:val="single" w:sz="4" w:space="0" w:color="auto"/>
                  <w:right w:val="single" w:sz="4" w:space="0" w:color="auto"/>
                </w:tcBorders>
                <w:vAlign w:val="center"/>
              </w:tcPr>
            </w:tcPrChange>
          </w:tcPr>
          <w:p w:rsidR="00E61927" w:rsidRPr="00BF44DA" w:rsidRDefault="00E61927" w:rsidP="00174DB7">
            <w:pPr>
              <w:widowControl/>
              <w:jc w:val="left"/>
              <w:rPr>
                <w:ins w:id="117" w:author="Yonah" w:date="2018-05-28T20:28:00Z"/>
                <w:rFonts w:asciiTheme="minorEastAsia" w:hAnsiTheme="minorEastAsia" w:cs="宋体"/>
                <w:kern w:val="0"/>
                <w:sz w:val="18"/>
                <w:szCs w:val="18"/>
              </w:rPr>
            </w:pPr>
            <w:ins w:id="118" w:author="Yonah" w:date="2018-05-28T20:28:00Z">
              <w:r>
                <w:rPr>
                  <w:rFonts w:asciiTheme="minorEastAsia" w:hAnsiTheme="minorEastAsia" w:cs="宋体"/>
                  <w:kern w:val="0"/>
                  <w:sz w:val="18"/>
                  <w:szCs w:val="18"/>
                </w:rPr>
                <w:t>ML</w:t>
              </w:r>
            </w:ins>
          </w:p>
        </w:tc>
        <w:tc>
          <w:tcPr>
            <w:tcW w:w="1010" w:type="dxa"/>
            <w:tcBorders>
              <w:top w:val="single" w:sz="4" w:space="0" w:color="auto"/>
              <w:left w:val="single" w:sz="4" w:space="0" w:color="auto"/>
              <w:bottom w:val="single" w:sz="4" w:space="0" w:color="auto"/>
              <w:right w:val="single" w:sz="4" w:space="0" w:color="auto"/>
            </w:tcBorders>
            <w:vAlign w:val="center"/>
            <w:tcPrChange w:id="119" w:author="Yonah" w:date="2018-05-28T20:34:00Z">
              <w:tcPr>
                <w:tcW w:w="1170" w:type="dxa"/>
                <w:tcBorders>
                  <w:top w:val="single" w:sz="4" w:space="0" w:color="auto"/>
                  <w:left w:val="single" w:sz="4" w:space="0" w:color="auto"/>
                  <w:bottom w:val="single" w:sz="4" w:space="0" w:color="auto"/>
                  <w:right w:val="single" w:sz="4" w:space="0" w:color="auto"/>
                </w:tcBorders>
                <w:vAlign w:val="center"/>
              </w:tcPr>
            </w:tcPrChange>
          </w:tcPr>
          <w:p w:rsidR="00E61927" w:rsidRPr="00BF44DA" w:rsidRDefault="00E61927" w:rsidP="00174DB7">
            <w:pPr>
              <w:widowControl/>
              <w:jc w:val="left"/>
              <w:rPr>
                <w:ins w:id="120" w:author="Yonah" w:date="2018-05-28T20:28:00Z"/>
                <w:rFonts w:asciiTheme="minorEastAsia" w:hAnsiTheme="minorEastAsia" w:cs="宋体"/>
                <w:kern w:val="0"/>
                <w:sz w:val="18"/>
                <w:szCs w:val="18"/>
              </w:rPr>
            </w:pPr>
            <w:ins w:id="121" w:author="Yonah" w:date="2018-05-28T20:28:00Z">
              <w:r>
                <w:rPr>
                  <w:rFonts w:asciiTheme="minorEastAsia" w:hAnsiTheme="minorEastAsia" w:cs="宋体"/>
                  <w:kern w:val="0"/>
                  <w:sz w:val="18"/>
                  <w:szCs w:val="18"/>
                </w:rPr>
                <w:t>Detectable Discrepancy</w:t>
              </w:r>
            </w:ins>
          </w:p>
        </w:tc>
      </w:tr>
      <w:tr w:rsidR="00E61927" w:rsidRPr="00BF44DA" w:rsidTr="00E61927">
        <w:trPr>
          <w:trHeight w:val="345"/>
          <w:tblCellSpacing w:w="0" w:type="dxa"/>
          <w:ins w:id="122" w:author="Yonah" w:date="2018-05-28T20:28:00Z"/>
          <w:trPrChange w:id="123" w:author="Yonah" w:date="2018-05-28T20:34:00Z">
            <w:trPr>
              <w:trHeight w:val="345"/>
              <w:tblCellSpacing w:w="0" w:type="dxa"/>
            </w:trPr>
          </w:trPrChange>
        </w:trPr>
        <w:tc>
          <w:tcPr>
            <w:tcW w:w="895" w:type="dxa"/>
            <w:vMerge w:val="restart"/>
            <w:tcBorders>
              <w:top w:val="outset" w:sz="6" w:space="0" w:color="auto"/>
              <w:left w:val="outset" w:sz="6" w:space="0" w:color="auto"/>
              <w:bottom w:val="single" w:sz="4" w:space="0" w:color="auto"/>
              <w:right w:val="outset" w:sz="6" w:space="0" w:color="auto"/>
            </w:tcBorders>
            <w:vAlign w:val="center"/>
            <w:hideMark/>
            <w:tcPrChange w:id="124" w:author="Yonah" w:date="2018-05-28T20:34:00Z">
              <w:tcPr>
                <w:tcW w:w="895" w:type="dxa"/>
                <w:vMerge w:val="restart"/>
                <w:tcBorders>
                  <w:top w:val="outset" w:sz="6"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125" w:author="Yonah" w:date="2018-05-28T20:28:00Z"/>
                <w:rFonts w:asciiTheme="minorEastAsia" w:hAnsiTheme="minorEastAsia" w:cs="宋体"/>
                <w:kern w:val="0"/>
                <w:sz w:val="18"/>
                <w:szCs w:val="18"/>
              </w:rPr>
            </w:pPr>
            <w:ins w:id="126" w:author="Yonah" w:date="2018-05-28T20:28:00Z">
              <w:r>
                <w:rPr>
                  <w:rFonts w:asciiTheme="minorEastAsia" w:hAnsiTheme="minorEastAsia" w:cs="宋体" w:hint="eastAsia"/>
                  <w:kern w:val="0"/>
                  <w:sz w:val="18"/>
                  <w:szCs w:val="18"/>
                </w:rPr>
                <w:t>静态分析</w:t>
              </w:r>
            </w:ins>
          </w:p>
        </w:tc>
        <w:tc>
          <w:tcPr>
            <w:tcW w:w="942" w:type="dxa"/>
            <w:tcBorders>
              <w:top w:val="nil"/>
              <w:left w:val="nil"/>
              <w:bottom w:val="nil"/>
              <w:right w:val="nil"/>
            </w:tcBorders>
            <w:vAlign w:val="center"/>
            <w:hideMark/>
            <w:tcPrChange w:id="127" w:author="Yonah" w:date="2018-05-28T20:34:00Z">
              <w:tcPr>
                <w:tcW w:w="942" w:type="dxa"/>
                <w:tcBorders>
                  <w:top w:val="nil"/>
                  <w:left w:val="nil"/>
                  <w:bottom w:val="nil"/>
                  <w:right w:val="nil"/>
                </w:tcBorders>
                <w:vAlign w:val="center"/>
                <w:hideMark/>
              </w:tcPr>
            </w:tcPrChange>
          </w:tcPr>
          <w:p w:rsidR="00E61927" w:rsidRPr="00BF44DA" w:rsidRDefault="00E61927" w:rsidP="00174DB7">
            <w:pPr>
              <w:widowControl/>
              <w:jc w:val="left"/>
              <w:rPr>
                <w:ins w:id="128" w:author="Yonah" w:date="2018-05-28T20:28:00Z"/>
                <w:rFonts w:asciiTheme="minorEastAsia" w:hAnsiTheme="minorEastAsia" w:cs="宋体"/>
                <w:kern w:val="0"/>
                <w:sz w:val="18"/>
                <w:szCs w:val="18"/>
              </w:rPr>
            </w:pPr>
            <w:ins w:id="129" w:author="Yonah" w:date="2018-05-28T20:28:00Z">
              <w:r w:rsidRPr="00BF44DA">
                <w:rPr>
                  <w:rFonts w:asciiTheme="minorEastAsia" w:hAnsiTheme="minorEastAsia" w:cs="宋体"/>
                  <w:kern w:val="0"/>
                  <w:sz w:val="18"/>
                  <w:szCs w:val="18"/>
                </w:rPr>
                <w:t>JavaScript</w:t>
              </w:r>
            </w:ins>
          </w:p>
        </w:tc>
        <w:tc>
          <w:tcPr>
            <w:tcW w:w="3118" w:type="dxa"/>
            <w:tcBorders>
              <w:top w:val="nil"/>
              <w:left w:val="nil"/>
              <w:bottom w:val="nil"/>
              <w:right w:val="nil"/>
            </w:tcBorders>
            <w:vAlign w:val="center"/>
            <w:hideMark/>
            <w:tcPrChange w:id="130" w:author="Yonah" w:date="2018-05-28T20:34:00Z">
              <w:tcPr>
                <w:tcW w:w="3118" w:type="dxa"/>
                <w:tcBorders>
                  <w:top w:val="nil"/>
                  <w:left w:val="nil"/>
                  <w:bottom w:val="nil"/>
                  <w:right w:val="nil"/>
                </w:tcBorders>
                <w:vAlign w:val="center"/>
                <w:hideMark/>
              </w:tcPr>
            </w:tcPrChange>
          </w:tcPr>
          <w:p w:rsidR="00E61927" w:rsidRPr="00BF44DA" w:rsidRDefault="00E61927" w:rsidP="00174DB7">
            <w:pPr>
              <w:widowControl/>
              <w:jc w:val="left"/>
              <w:rPr>
                <w:ins w:id="131" w:author="Yonah" w:date="2018-05-28T20:28:00Z"/>
                <w:rFonts w:asciiTheme="minorEastAsia" w:hAnsiTheme="minorEastAsia" w:cs="宋体"/>
                <w:kern w:val="0"/>
                <w:sz w:val="18"/>
                <w:szCs w:val="18"/>
              </w:rPr>
            </w:pPr>
            <w:ins w:id="132" w:author="Yonah" w:date="2018-05-28T20:28:00Z">
              <w:r w:rsidRPr="00BF44DA">
                <w:rPr>
                  <w:rFonts w:asciiTheme="minorEastAsia" w:hAnsiTheme="minorEastAsia" w:cs="宋体"/>
                  <w:kern w:val="0"/>
                  <w:sz w:val="18"/>
                  <w:szCs w:val="18"/>
                </w:rPr>
                <w:t>Lexical 分析 [27]</w:t>
              </w:r>
            </w:ins>
          </w:p>
        </w:tc>
        <w:tc>
          <w:tcPr>
            <w:tcW w:w="1704" w:type="dxa"/>
            <w:tcBorders>
              <w:top w:val="nil"/>
              <w:left w:val="nil"/>
              <w:bottom w:val="nil"/>
              <w:right w:val="nil"/>
            </w:tcBorders>
            <w:vAlign w:val="center"/>
            <w:hideMark/>
            <w:tcPrChange w:id="133" w:author="Yonah" w:date="2018-05-28T20:34:00Z">
              <w:tcPr>
                <w:tcW w:w="1704" w:type="dxa"/>
                <w:tcBorders>
                  <w:top w:val="nil"/>
                  <w:left w:val="nil"/>
                  <w:bottom w:val="nil"/>
                  <w:right w:val="nil"/>
                </w:tcBorders>
                <w:vAlign w:val="center"/>
                <w:hideMark/>
              </w:tcPr>
            </w:tcPrChange>
          </w:tcPr>
          <w:p w:rsidR="00E61927" w:rsidRPr="00BF44DA" w:rsidRDefault="00E61927" w:rsidP="00174DB7">
            <w:pPr>
              <w:widowControl/>
              <w:jc w:val="left"/>
              <w:rPr>
                <w:ins w:id="134" w:author="Yonah" w:date="2018-05-28T20:28:00Z"/>
                <w:rFonts w:asciiTheme="minorEastAsia" w:hAnsiTheme="minorEastAsia" w:cs="宋体"/>
                <w:kern w:val="0"/>
                <w:sz w:val="18"/>
                <w:szCs w:val="18"/>
              </w:rPr>
            </w:pPr>
            <w:proofErr w:type="spellStart"/>
            <w:ins w:id="135" w:author="Yonah" w:date="2018-05-28T20:28:00Z">
              <w:r>
                <w:rPr>
                  <w:rFonts w:asciiTheme="minorEastAsia" w:hAnsiTheme="minorEastAsia" w:cs="宋体" w:hint="eastAsia"/>
                  <w:kern w:val="0"/>
                  <w:sz w:val="18"/>
                  <w:szCs w:val="18"/>
                </w:rPr>
                <w:t>PJScan</w:t>
              </w:r>
              <w:proofErr w:type="spellEnd"/>
            </w:ins>
          </w:p>
        </w:tc>
        <w:tc>
          <w:tcPr>
            <w:tcW w:w="566" w:type="dxa"/>
            <w:tcBorders>
              <w:top w:val="nil"/>
              <w:left w:val="nil"/>
              <w:bottom w:val="nil"/>
              <w:right w:val="nil"/>
            </w:tcBorders>
            <w:vAlign w:val="center"/>
            <w:hideMark/>
            <w:tcPrChange w:id="136" w:author="Yonah" w:date="2018-05-28T20:34:00Z">
              <w:tcPr>
                <w:tcW w:w="830" w:type="dxa"/>
                <w:tcBorders>
                  <w:top w:val="nil"/>
                  <w:left w:val="nil"/>
                  <w:bottom w:val="nil"/>
                  <w:right w:val="nil"/>
                </w:tcBorders>
                <w:vAlign w:val="center"/>
                <w:hideMark/>
              </w:tcPr>
            </w:tcPrChange>
          </w:tcPr>
          <w:p w:rsidR="00E61927" w:rsidRPr="00BF44DA" w:rsidRDefault="00E61927" w:rsidP="00174DB7">
            <w:pPr>
              <w:widowControl/>
              <w:jc w:val="left"/>
              <w:rPr>
                <w:ins w:id="137" w:author="Yonah" w:date="2018-05-28T20:28:00Z"/>
                <w:rFonts w:asciiTheme="minorEastAsia" w:hAnsiTheme="minorEastAsia" w:cs="宋体"/>
                <w:kern w:val="0"/>
                <w:sz w:val="18"/>
                <w:szCs w:val="18"/>
              </w:rPr>
            </w:pPr>
            <w:ins w:id="138" w:author="Yonah" w:date="2018-05-28T20:28:00Z">
              <w:r>
                <w:rPr>
                  <w:rFonts w:asciiTheme="minorEastAsia" w:hAnsiTheme="minorEastAsia" w:cs="宋体"/>
                  <w:kern w:val="0"/>
                  <w:sz w:val="18"/>
                  <w:szCs w:val="18"/>
                </w:rPr>
                <w:t>2011</w:t>
              </w:r>
            </w:ins>
          </w:p>
        </w:tc>
        <w:tc>
          <w:tcPr>
            <w:tcW w:w="567" w:type="dxa"/>
            <w:tcBorders>
              <w:top w:val="nil"/>
              <w:left w:val="nil"/>
              <w:bottom w:val="nil"/>
              <w:right w:val="single" w:sz="4" w:space="0" w:color="auto"/>
            </w:tcBorders>
            <w:vAlign w:val="center"/>
            <w:hideMark/>
            <w:tcPrChange w:id="139" w:author="Yonah" w:date="2018-05-28T20:34:00Z">
              <w:tcPr>
                <w:tcW w:w="606" w:type="dxa"/>
                <w:tcBorders>
                  <w:top w:val="nil"/>
                  <w:left w:val="nil"/>
                  <w:bottom w:val="nil"/>
                  <w:right w:val="single" w:sz="4" w:space="0" w:color="auto"/>
                </w:tcBorders>
                <w:vAlign w:val="center"/>
                <w:hideMark/>
              </w:tcPr>
            </w:tcPrChange>
          </w:tcPr>
          <w:p w:rsidR="00E61927" w:rsidRPr="00BF44DA" w:rsidRDefault="00E61927" w:rsidP="00174DB7">
            <w:pPr>
              <w:widowControl/>
              <w:jc w:val="left"/>
              <w:rPr>
                <w:ins w:id="140" w:author="Yonah" w:date="2018-05-28T20:28:00Z"/>
                <w:rFonts w:asciiTheme="minorEastAsia" w:hAnsiTheme="minorEastAsia" w:cs="宋体"/>
                <w:kern w:val="0"/>
                <w:sz w:val="18"/>
                <w:szCs w:val="18"/>
              </w:rPr>
            </w:pPr>
            <w:ins w:id="141" w:author="Yonah" w:date="2018-05-28T20:28:00Z">
              <w:r>
                <w:rPr>
                  <w:rFonts w:asciiTheme="minorEastAsia" w:hAnsiTheme="minorEastAsia" w:cs="宋体"/>
                  <w:kern w:val="0"/>
                  <w:sz w:val="18"/>
                  <w:szCs w:val="18"/>
                </w:rPr>
                <w:t>Y</w:t>
              </w:r>
              <w:r>
                <w:rPr>
                  <w:rFonts w:asciiTheme="minorEastAsia" w:hAnsiTheme="minorEastAsia" w:cs="宋体" w:hint="eastAsia"/>
                  <w:kern w:val="0"/>
                  <w:sz w:val="18"/>
                  <w:szCs w:val="18"/>
                </w:rPr>
                <w:t xml:space="preserve"> </w:t>
              </w:r>
            </w:ins>
          </w:p>
        </w:tc>
        <w:tc>
          <w:tcPr>
            <w:tcW w:w="283" w:type="dxa"/>
            <w:tcBorders>
              <w:top w:val="nil"/>
              <w:left w:val="single" w:sz="4" w:space="0" w:color="auto"/>
              <w:bottom w:val="nil"/>
              <w:right w:val="single" w:sz="4" w:space="0" w:color="auto"/>
            </w:tcBorders>
            <w:vAlign w:val="center"/>
            <w:tcPrChange w:id="142" w:author="Yonah" w:date="2018-05-28T20:34:00Z">
              <w:tcPr>
                <w:tcW w:w="2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143" w:author="Yonah" w:date="2018-05-28T20:28:00Z"/>
                <w:rFonts w:asciiTheme="minorEastAsia" w:hAnsiTheme="minorEastAsia" w:cs="宋体"/>
                <w:kern w:val="0"/>
                <w:sz w:val="18"/>
                <w:szCs w:val="18"/>
              </w:rPr>
            </w:pPr>
            <w:ins w:id="144" w:author="Yonah" w:date="2018-05-28T20:28:00Z">
              <w:r>
                <w:rPr>
                  <w:rFonts w:asciiTheme="minorEastAsia" w:hAnsiTheme="minorEastAsia" w:cs="宋体"/>
                  <w:kern w:val="0"/>
                  <w:sz w:val="18"/>
                  <w:szCs w:val="18"/>
                </w:rPr>
                <w:t>Y</w:t>
              </w:r>
            </w:ins>
          </w:p>
        </w:tc>
        <w:tc>
          <w:tcPr>
            <w:tcW w:w="1010" w:type="dxa"/>
            <w:tcBorders>
              <w:top w:val="nil"/>
              <w:left w:val="single" w:sz="4" w:space="0" w:color="auto"/>
              <w:bottom w:val="nil"/>
              <w:right w:val="single" w:sz="4" w:space="0" w:color="auto"/>
            </w:tcBorders>
            <w:vAlign w:val="center"/>
            <w:tcPrChange w:id="145" w:author="Yonah" w:date="2018-05-28T20:34:00Z">
              <w:tcPr>
                <w:tcW w:w="11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146" w:author="Yonah" w:date="2018-05-28T20:28:00Z"/>
                <w:rFonts w:asciiTheme="minorEastAsia" w:hAnsiTheme="minorEastAsia" w:cs="宋体"/>
                <w:kern w:val="0"/>
                <w:sz w:val="18"/>
                <w:szCs w:val="18"/>
              </w:rPr>
            </w:pPr>
            <w:ins w:id="147" w:author="Yonah" w:date="2018-05-28T20:28:00Z">
              <w:r>
                <w:rPr>
                  <w:rFonts w:asciiTheme="minorEastAsia" w:hAnsiTheme="minorEastAsia" w:cs="宋体"/>
                  <w:kern w:val="0"/>
                  <w:sz w:val="18"/>
                  <w:szCs w:val="18"/>
                </w:rPr>
                <w:t>Y</w:t>
              </w:r>
            </w:ins>
          </w:p>
        </w:tc>
      </w:tr>
      <w:tr w:rsidR="00E61927" w:rsidRPr="00BF44DA" w:rsidTr="00E61927">
        <w:trPr>
          <w:tblCellSpacing w:w="0" w:type="dxa"/>
          <w:ins w:id="148" w:author="Yonah" w:date="2018-05-28T20:28:00Z"/>
          <w:trPrChange w:id="149" w:author="Yonah" w:date="2018-05-28T20:34:00Z">
            <w:trPr>
              <w:tblCellSpacing w:w="0" w:type="dxa"/>
            </w:trPr>
          </w:trPrChange>
        </w:trPr>
        <w:tc>
          <w:tcPr>
            <w:tcW w:w="895" w:type="dxa"/>
            <w:vMerge/>
            <w:tcBorders>
              <w:top w:val="outset" w:sz="6" w:space="0" w:color="auto"/>
              <w:left w:val="outset" w:sz="6" w:space="0" w:color="auto"/>
              <w:bottom w:val="single" w:sz="4" w:space="0" w:color="auto"/>
              <w:right w:val="outset" w:sz="6" w:space="0" w:color="auto"/>
            </w:tcBorders>
            <w:vAlign w:val="center"/>
            <w:hideMark/>
            <w:tcPrChange w:id="150" w:author="Yonah" w:date="2018-05-28T20:34:00Z">
              <w:tcPr>
                <w:tcW w:w="895" w:type="dxa"/>
                <w:vMerge/>
                <w:tcBorders>
                  <w:top w:val="outset" w:sz="6"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151" w:author="Yonah" w:date="2018-05-28T20:28:00Z"/>
                <w:rFonts w:asciiTheme="minorEastAsia" w:hAnsiTheme="minorEastAsia" w:cs="宋体"/>
                <w:kern w:val="0"/>
                <w:sz w:val="18"/>
                <w:szCs w:val="18"/>
              </w:rPr>
            </w:pPr>
          </w:p>
        </w:tc>
        <w:tc>
          <w:tcPr>
            <w:tcW w:w="942" w:type="dxa"/>
            <w:tcBorders>
              <w:top w:val="nil"/>
              <w:left w:val="nil"/>
              <w:bottom w:val="nil"/>
              <w:right w:val="nil"/>
            </w:tcBorders>
            <w:vAlign w:val="center"/>
            <w:hideMark/>
            <w:tcPrChange w:id="152" w:author="Yonah" w:date="2018-05-28T20:34:00Z">
              <w:tcPr>
                <w:tcW w:w="942" w:type="dxa"/>
                <w:tcBorders>
                  <w:top w:val="nil"/>
                  <w:left w:val="nil"/>
                  <w:bottom w:val="nil"/>
                  <w:right w:val="nil"/>
                </w:tcBorders>
                <w:vAlign w:val="center"/>
                <w:hideMark/>
              </w:tcPr>
            </w:tcPrChange>
          </w:tcPr>
          <w:p w:rsidR="00E61927" w:rsidRPr="00BF44DA" w:rsidRDefault="00E61927" w:rsidP="00174DB7">
            <w:pPr>
              <w:widowControl/>
              <w:jc w:val="left"/>
              <w:rPr>
                <w:ins w:id="153" w:author="Yonah" w:date="2018-05-28T20:28:00Z"/>
                <w:rFonts w:asciiTheme="minorEastAsia" w:hAnsiTheme="minorEastAsia" w:cs="宋体"/>
                <w:kern w:val="0"/>
                <w:sz w:val="18"/>
                <w:szCs w:val="18"/>
              </w:rPr>
            </w:pPr>
            <w:ins w:id="154" w:author="Yonah" w:date="2018-05-28T20:28:00Z">
              <w:r w:rsidRPr="00BF44DA">
                <w:rPr>
                  <w:rFonts w:asciiTheme="minorEastAsia" w:hAnsiTheme="minorEastAsia" w:cs="宋体"/>
                  <w:kern w:val="0"/>
                  <w:sz w:val="18"/>
                  <w:szCs w:val="18"/>
                </w:rPr>
                <w:t>JavaScript</w:t>
              </w:r>
            </w:ins>
          </w:p>
        </w:tc>
        <w:tc>
          <w:tcPr>
            <w:tcW w:w="3118" w:type="dxa"/>
            <w:tcBorders>
              <w:top w:val="nil"/>
              <w:left w:val="nil"/>
              <w:bottom w:val="nil"/>
              <w:right w:val="nil"/>
            </w:tcBorders>
            <w:vAlign w:val="center"/>
            <w:hideMark/>
            <w:tcPrChange w:id="155" w:author="Yonah" w:date="2018-05-28T20:34:00Z">
              <w:tcPr>
                <w:tcW w:w="3118" w:type="dxa"/>
                <w:tcBorders>
                  <w:top w:val="nil"/>
                  <w:left w:val="nil"/>
                  <w:bottom w:val="nil"/>
                  <w:right w:val="nil"/>
                </w:tcBorders>
                <w:vAlign w:val="center"/>
                <w:hideMark/>
              </w:tcPr>
            </w:tcPrChange>
          </w:tcPr>
          <w:p w:rsidR="00E61927" w:rsidRPr="00BF44DA" w:rsidRDefault="00E61927" w:rsidP="00174DB7">
            <w:pPr>
              <w:widowControl/>
              <w:jc w:val="left"/>
              <w:rPr>
                <w:ins w:id="156" w:author="Yonah" w:date="2018-05-28T20:28:00Z"/>
                <w:rFonts w:asciiTheme="minorEastAsia" w:hAnsiTheme="minorEastAsia" w:cs="宋体"/>
                <w:kern w:val="0"/>
                <w:sz w:val="18"/>
                <w:szCs w:val="18"/>
              </w:rPr>
            </w:pPr>
            <w:ins w:id="157" w:author="Yonah" w:date="2018-05-28T20:28:00Z">
              <w:r w:rsidRPr="00BF44DA">
                <w:rPr>
                  <w:rFonts w:asciiTheme="minorEastAsia" w:hAnsiTheme="minorEastAsia" w:cs="宋体"/>
                  <w:kern w:val="0"/>
                  <w:sz w:val="18"/>
                  <w:szCs w:val="18"/>
                </w:rPr>
                <w:t>Token 聚类 [59]</w:t>
              </w:r>
            </w:ins>
          </w:p>
        </w:tc>
        <w:tc>
          <w:tcPr>
            <w:tcW w:w="1704" w:type="dxa"/>
            <w:tcBorders>
              <w:top w:val="nil"/>
              <w:left w:val="nil"/>
              <w:bottom w:val="nil"/>
              <w:right w:val="nil"/>
            </w:tcBorders>
            <w:vAlign w:val="center"/>
            <w:hideMark/>
            <w:tcPrChange w:id="158" w:author="Yonah" w:date="2018-05-28T20:34:00Z">
              <w:tcPr>
                <w:tcW w:w="1704" w:type="dxa"/>
                <w:tcBorders>
                  <w:top w:val="nil"/>
                  <w:left w:val="nil"/>
                  <w:bottom w:val="nil"/>
                  <w:right w:val="nil"/>
                </w:tcBorders>
                <w:vAlign w:val="center"/>
                <w:hideMark/>
              </w:tcPr>
            </w:tcPrChange>
          </w:tcPr>
          <w:p w:rsidR="00E61927" w:rsidRPr="00BF44DA" w:rsidRDefault="00E61927" w:rsidP="00174DB7">
            <w:pPr>
              <w:widowControl/>
              <w:jc w:val="left"/>
              <w:rPr>
                <w:ins w:id="159" w:author="Yonah" w:date="2018-05-28T20:28:00Z"/>
                <w:rFonts w:asciiTheme="minorEastAsia" w:hAnsiTheme="minorEastAsia" w:cs="宋体"/>
                <w:kern w:val="0"/>
                <w:sz w:val="18"/>
                <w:szCs w:val="18"/>
              </w:rPr>
            </w:pPr>
            <w:proofErr w:type="spellStart"/>
            <w:ins w:id="160" w:author="Yonah" w:date="2018-05-28T20:28:00Z">
              <w:r>
                <w:rPr>
                  <w:rFonts w:asciiTheme="minorEastAsia" w:hAnsiTheme="minorEastAsia" w:cs="宋体" w:hint="eastAsia"/>
                  <w:kern w:val="0"/>
                  <w:sz w:val="18"/>
                  <w:szCs w:val="18"/>
                </w:rPr>
                <w:t>Vatamanu</w:t>
              </w:r>
              <w:proofErr w:type="spellEnd"/>
              <w:r>
                <w:rPr>
                  <w:rFonts w:asciiTheme="minorEastAsia" w:hAnsiTheme="minorEastAsia" w:cs="宋体" w:hint="eastAsia"/>
                  <w:kern w:val="0"/>
                  <w:sz w:val="18"/>
                  <w:szCs w:val="18"/>
                </w:rPr>
                <w:t xml:space="preserve"> </w:t>
              </w:r>
              <w:r>
                <w:rPr>
                  <w:rFonts w:asciiTheme="minorEastAsia" w:hAnsiTheme="minorEastAsia" w:cs="宋体"/>
                  <w:kern w:val="0"/>
                  <w:sz w:val="18"/>
                  <w:szCs w:val="18"/>
                </w:rPr>
                <w:t>et al.</w:t>
              </w:r>
            </w:ins>
          </w:p>
        </w:tc>
        <w:tc>
          <w:tcPr>
            <w:tcW w:w="566" w:type="dxa"/>
            <w:tcBorders>
              <w:top w:val="nil"/>
              <w:left w:val="nil"/>
              <w:bottom w:val="nil"/>
              <w:right w:val="nil"/>
            </w:tcBorders>
            <w:vAlign w:val="center"/>
            <w:hideMark/>
            <w:tcPrChange w:id="161" w:author="Yonah" w:date="2018-05-28T20:34:00Z">
              <w:tcPr>
                <w:tcW w:w="830" w:type="dxa"/>
                <w:tcBorders>
                  <w:top w:val="nil"/>
                  <w:left w:val="nil"/>
                  <w:bottom w:val="nil"/>
                  <w:right w:val="nil"/>
                </w:tcBorders>
                <w:vAlign w:val="center"/>
                <w:hideMark/>
              </w:tcPr>
            </w:tcPrChange>
          </w:tcPr>
          <w:p w:rsidR="00E61927" w:rsidRPr="00BF44DA" w:rsidRDefault="00E61927" w:rsidP="00174DB7">
            <w:pPr>
              <w:widowControl/>
              <w:jc w:val="left"/>
              <w:rPr>
                <w:ins w:id="162" w:author="Yonah" w:date="2018-05-28T20:28:00Z"/>
                <w:rFonts w:asciiTheme="minorEastAsia" w:hAnsiTheme="minorEastAsia" w:cs="宋体"/>
                <w:kern w:val="0"/>
                <w:sz w:val="18"/>
                <w:szCs w:val="18"/>
              </w:rPr>
            </w:pPr>
            <w:ins w:id="163" w:author="Yonah" w:date="2018-05-28T20:28:00Z">
              <w:r>
                <w:rPr>
                  <w:rFonts w:asciiTheme="minorEastAsia" w:hAnsiTheme="minorEastAsia" w:cs="宋体"/>
                  <w:kern w:val="0"/>
                  <w:sz w:val="18"/>
                  <w:szCs w:val="18"/>
                </w:rPr>
                <w:t>2012</w:t>
              </w:r>
            </w:ins>
          </w:p>
        </w:tc>
        <w:tc>
          <w:tcPr>
            <w:tcW w:w="567" w:type="dxa"/>
            <w:tcBorders>
              <w:top w:val="nil"/>
              <w:left w:val="nil"/>
              <w:bottom w:val="nil"/>
              <w:right w:val="single" w:sz="4" w:space="0" w:color="auto"/>
            </w:tcBorders>
            <w:vAlign w:val="center"/>
            <w:hideMark/>
            <w:tcPrChange w:id="164" w:author="Yonah" w:date="2018-05-28T20:34:00Z">
              <w:tcPr>
                <w:tcW w:w="606" w:type="dxa"/>
                <w:tcBorders>
                  <w:top w:val="nil"/>
                  <w:left w:val="nil"/>
                  <w:bottom w:val="nil"/>
                  <w:right w:val="single" w:sz="4" w:space="0" w:color="auto"/>
                </w:tcBorders>
                <w:vAlign w:val="center"/>
                <w:hideMark/>
              </w:tcPr>
            </w:tcPrChange>
          </w:tcPr>
          <w:p w:rsidR="00E61927" w:rsidRPr="00BF44DA" w:rsidRDefault="00E61927" w:rsidP="00174DB7">
            <w:pPr>
              <w:widowControl/>
              <w:jc w:val="left"/>
              <w:rPr>
                <w:ins w:id="165" w:author="Yonah" w:date="2018-05-28T20:28:00Z"/>
                <w:rFonts w:asciiTheme="minorEastAsia" w:hAnsiTheme="minorEastAsia" w:cs="宋体"/>
                <w:kern w:val="0"/>
                <w:sz w:val="18"/>
                <w:szCs w:val="18"/>
              </w:rPr>
            </w:pPr>
            <w:ins w:id="166" w:author="Yonah" w:date="2018-05-28T20:28:00Z">
              <w:r>
                <w:rPr>
                  <w:rFonts w:asciiTheme="minorEastAsia" w:hAnsiTheme="minorEastAsia" w:cs="宋体"/>
                  <w:kern w:val="0"/>
                  <w:sz w:val="18"/>
                  <w:szCs w:val="18"/>
                </w:rPr>
                <w:t>Y</w:t>
              </w:r>
            </w:ins>
          </w:p>
        </w:tc>
        <w:tc>
          <w:tcPr>
            <w:tcW w:w="283" w:type="dxa"/>
            <w:tcBorders>
              <w:top w:val="nil"/>
              <w:left w:val="single" w:sz="4" w:space="0" w:color="auto"/>
              <w:bottom w:val="nil"/>
              <w:right w:val="single" w:sz="4" w:space="0" w:color="auto"/>
            </w:tcBorders>
            <w:vAlign w:val="center"/>
            <w:tcPrChange w:id="167" w:author="Yonah" w:date="2018-05-28T20:34:00Z">
              <w:tcPr>
                <w:tcW w:w="2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168" w:author="Yonah" w:date="2018-05-28T20:28:00Z"/>
                <w:rFonts w:asciiTheme="minorEastAsia" w:hAnsiTheme="minorEastAsia" w:cs="宋体"/>
                <w:kern w:val="0"/>
                <w:sz w:val="18"/>
                <w:szCs w:val="18"/>
              </w:rPr>
            </w:pPr>
            <w:ins w:id="169" w:author="Yonah" w:date="2018-05-28T20:28:00Z">
              <w:r>
                <w:rPr>
                  <w:rFonts w:asciiTheme="minorEastAsia" w:hAnsiTheme="minorEastAsia" w:cs="宋体"/>
                  <w:kern w:val="0"/>
                  <w:sz w:val="18"/>
                  <w:szCs w:val="18"/>
                </w:rPr>
                <w:t>Y</w:t>
              </w:r>
            </w:ins>
          </w:p>
        </w:tc>
        <w:tc>
          <w:tcPr>
            <w:tcW w:w="1010" w:type="dxa"/>
            <w:tcBorders>
              <w:top w:val="nil"/>
              <w:left w:val="single" w:sz="4" w:space="0" w:color="auto"/>
              <w:bottom w:val="nil"/>
              <w:right w:val="single" w:sz="4" w:space="0" w:color="auto"/>
            </w:tcBorders>
            <w:vAlign w:val="center"/>
            <w:tcPrChange w:id="170" w:author="Yonah" w:date="2018-05-28T20:34:00Z">
              <w:tcPr>
                <w:tcW w:w="11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171" w:author="Yonah" w:date="2018-05-28T20:28:00Z"/>
                <w:rFonts w:asciiTheme="minorEastAsia" w:hAnsiTheme="minorEastAsia" w:cs="宋体"/>
                <w:kern w:val="0"/>
                <w:sz w:val="18"/>
                <w:szCs w:val="18"/>
              </w:rPr>
            </w:pPr>
            <w:ins w:id="172" w:author="Yonah" w:date="2018-05-28T20:28:00Z">
              <w:r>
                <w:rPr>
                  <w:rFonts w:asciiTheme="minorEastAsia" w:hAnsiTheme="minorEastAsia" w:cs="宋体"/>
                  <w:kern w:val="0"/>
                  <w:sz w:val="18"/>
                  <w:szCs w:val="18"/>
                </w:rPr>
                <w:t>Y</w:t>
              </w:r>
            </w:ins>
          </w:p>
        </w:tc>
      </w:tr>
      <w:tr w:rsidR="00E61927" w:rsidRPr="00BF44DA" w:rsidTr="00E61927">
        <w:trPr>
          <w:tblCellSpacing w:w="0" w:type="dxa"/>
          <w:ins w:id="173" w:author="Yonah" w:date="2018-05-28T20:28:00Z"/>
          <w:trPrChange w:id="174" w:author="Yonah" w:date="2018-05-28T20:34:00Z">
            <w:trPr>
              <w:tblCellSpacing w:w="0" w:type="dxa"/>
            </w:trPr>
          </w:trPrChange>
        </w:trPr>
        <w:tc>
          <w:tcPr>
            <w:tcW w:w="895" w:type="dxa"/>
            <w:vMerge/>
            <w:tcBorders>
              <w:top w:val="outset" w:sz="6" w:space="0" w:color="auto"/>
              <w:left w:val="outset" w:sz="6" w:space="0" w:color="auto"/>
              <w:bottom w:val="single" w:sz="4" w:space="0" w:color="auto"/>
              <w:right w:val="outset" w:sz="6" w:space="0" w:color="auto"/>
            </w:tcBorders>
            <w:vAlign w:val="center"/>
            <w:hideMark/>
            <w:tcPrChange w:id="175" w:author="Yonah" w:date="2018-05-28T20:34:00Z">
              <w:tcPr>
                <w:tcW w:w="895" w:type="dxa"/>
                <w:vMerge/>
                <w:tcBorders>
                  <w:top w:val="outset" w:sz="6"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176" w:author="Yonah" w:date="2018-05-28T20:28:00Z"/>
                <w:rFonts w:asciiTheme="minorEastAsia" w:hAnsiTheme="minorEastAsia" w:cs="宋体"/>
                <w:kern w:val="0"/>
                <w:sz w:val="18"/>
                <w:szCs w:val="18"/>
              </w:rPr>
            </w:pPr>
          </w:p>
        </w:tc>
        <w:tc>
          <w:tcPr>
            <w:tcW w:w="942" w:type="dxa"/>
            <w:tcBorders>
              <w:top w:val="nil"/>
              <w:left w:val="nil"/>
              <w:bottom w:val="nil"/>
              <w:right w:val="nil"/>
            </w:tcBorders>
            <w:vAlign w:val="center"/>
            <w:hideMark/>
            <w:tcPrChange w:id="177" w:author="Yonah" w:date="2018-05-28T20:34:00Z">
              <w:tcPr>
                <w:tcW w:w="942" w:type="dxa"/>
                <w:tcBorders>
                  <w:top w:val="nil"/>
                  <w:left w:val="nil"/>
                  <w:bottom w:val="nil"/>
                  <w:right w:val="nil"/>
                </w:tcBorders>
                <w:vAlign w:val="center"/>
                <w:hideMark/>
              </w:tcPr>
            </w:tcPrChange>
          </w:tcPr>
          <w:p w:rsidR="00E61927" w:rsidRPr="00BF44DA" w:rsidRDefault="00E61927" w:rsidP="00174DB7">
            <w:pPr>
              <w:widowControl/>
              <w:jc w:val="left"/>
              <w:rPr>
                <w:ins w:id="178" w:author="Yonah" w:date="2018-05-28T20:28:00Z"/>
                <w:rFonts w:asciiTheme="minorEastAsia" w:hAnsiTheme="minorEastAsia" w:cs="宋体"/>
                <w:kern w:val="0"/>
                <w:sz w:val="18"/>
                <w:szCs w:val="18"/>
              </w:rPr>
            </w:pPr>
            <w:ins w:id="179" w:author="Yonah" w:date="2018-05-28T20:28:00Z">
              <w:r w:rsidRPr="00BF44DA">
                <w:rPr>
                  <w:rFonts w:asciiTheme="minorEastAsia" w:hAnsiTheme="minorEastAsia" w:cs="宋体"/>
                  <w:kern w:val="0"/>
                  <w:sz w:val="18"/>
                  <w:szCs w:val="18"/>
                </w:rPr>
                <w:t>JavaScript</w:t>
              </w:r>
            </w:ins>
          </w:p>
        </w:tc>
        <w:tc>
          <w:tcPr>
            <w:tcW w:w="3118" w:type="dxa"/>
            <w:tcBorders>
              <w:top w:val="nil"/>
              <w:left w:val="nil"/>
              <w:bottom w:val="nil"/>
              <w:right w:val="nil"/>
            </w:tcBorders>
            <w:vAlign w:val="center"/>
            <w:hideMark/>
            <w:tcPrChange w:id="180" w:author="Yonah" w:date="2018-05-28T20:34:00Z">
              <w:tcPr>
                <w:tcW w:w="3118" w:type="dxa"/>
                <w:tcBorders>
                  <w:top w:val="nil"/>
                  <w:left w:val="nil"/>
                  <w:bottom w:val="nil"/>
                  <w:right w:val="nil"/>
                </w:tcBorders>
                <w:vAlign w:val="center"/>
                <w:hideMark/>
              </w:tcPr>
            </w:tcPrChange>
          </w:tcPr>
          <w:p w:rsidR="00E61927" w:rsidRPr="00BF44DA" w:rsidRDefault="00E61927" w:rsidP="00174DB7">
            <w:pPr>
              <w:widowControl/>
              <w:jc w:val="left"/>
              <w:rPr>
                <w:ins w:id="181" w:author="Yonah" w:date="2018-05-28T20:28:00Z"/>
                <w:rFonts w:asciiTheme="minorEastAsia" w:hAnsiTheme="minorEastAsia" w:cs="宋体"/>
                <w:kern w:val="0"/>
                <w:sz w:val="18"/>
                <w:szCs w:val="18"/>
              </w:rPr>
            </w:pPr>
            <w:ins w:id="182" w:author="Yonah" w:date="2018-05-28T20:28:00Z">
              <w:r w:rsidRPr="00BF44DA">
                <w:rPr>
                  <w:rFonts w:asciiTheme="minorEastAsia" w:hAnsiTheme="minorEastAsia" w:cs="宋体"/>
                  <w:kern w:val="0"/>
                  <w:sz w:val="18"/>
                  <w:szCs w:val="18"/>
                </w:rPr>
                <w:t>API 调用分类 [14]</w:t>
              </w:r>
            </w:ins>
          </w:p>
        </w:tc>
        <w:tc>
          <w:tcPr>
            <w:tcW w:w="1704" w:type="dxa"/>
            <w:tcBorders>
              <w:top w:val="nil"/>
              <w:left w:val="nil"/>
              <w:bottom w:val="nil"/>
              <w:right w:val="nil"/>
            </w:tcBorders>
            <w:vAlign w:val="center"/>
            <w:hideMark/>
            <w:tcPrChange w:id="183" w:author="Yonah" w:date="2018-05-28T20:34:00Z">
              <w:tcPr>
                <w:tcW w:w="1704" w:type="dxa"/>
                <w:tcBorders>
                  <w:top w:val="nil"/>
                  <w:left w:val="nil"/>
                  <w:bottom w:val="nil"/>
                  <w:right w:val="nil"/>
                </w:tcBorders>
                <w:vAlign w:val="center"/>
                <w:hideMark/>
              </w:tcPr>
            </w:tcPrChange>
          </w:tcPr>
          <w:p w:rsidR="00E61927" w:rsidRPr="00BF44DA" w:rsidRDefault="00E61927" w:rsidP="00174DB7">
            <w:pPr>
              <w:widowControl/>
              <w:jc w:val="left"/>
              <w:rPr>
                <w:ins w:id="184" w:author="Yonah" w:date="2018-05-28T20:28:00Z"/>
                <w:rFonts w:asciiTheme="minorEastAsia" w:hAnsiTheme="minorEastAsia" w:cs="宋体"/>
                <w:kern w:val="0"/>
                <w:sz w:val="18"/>
                <w:szCs w:val="18"/>
              </w:rPr>
            </w:pPr>
            <w:ins w:id="185" w:author="Yonah" w:date="2018-05-28T20:28:00Z">
              <w:r>
                <w:rPr>
                  <w:rFonts w:asciiTheme="minorEastAsia" w:hAnsiTheme="minorEastAsia" w:cs="宋体"/>
                  <w:kern w:val="0"/>
                  <w:sz w:val="18"/>
                  <w:szCs w:val="18"/>
                </w:rPr>
                <w:t>Lux0r</w:t>
              </w:r>
            </w:ins>
          </w:p>
        </w:tc>
        <w:tc>
          <w:tcPr>
            <w:tcW w:w="566" w:type="dxa"/>
            <w:tcBorders>
              <w:top w:val="nil"/>
              <w:left w:val="nil"/>
              <w:bottom w:val="nil"/>
              <w:right w:val="nil"/>
            </w:tcBorders>
            <w:vAlign w:val="center"/>
            <w:hideMark/>
            <w:tcPrChange w:id="186" w:author="Yonah" w:date="2018-05-28T20:34:00Z">
              <w:tcPr>
                <w:tcW w:w="830" w:type="dxa"/>
                <w:tcBorders>
                  <w:top w:val="nil"/>
                  <w:left w:val="nil"/>
                  <w:bottom w:val="nil"/>
                  <w:right w:val="nil"/>
                </w:tcBorders>
                <w:vAlign w:val="center"/>
                <w:hideMark/>
              </w:tcPr>
            </w:tcPrChange>
          </w:tcPr>
          <w:p w:rsidR="00E61927" w:rsidRPr="00BF44DA" w:rsidRDefault="00E61927" w:rsidP="00174DB7">
            <w:pPr>
              <w:widowControl/>
              <w:jc w:val="left"/>
              <w:rPr>
                <w:ins w:id="187" w:author="Yonah" w:date="2018-05-28T20:28:00Z"/>
                <w:rFonts w:asciiTheme="minorEastAsia" w:hAnsiTheme="minorEastAsia" w:cs="宋体"/>
                <w:kern w:val="0"/>
                <w:sz w:val="18"/>
                <w:szCs w:val="18"/>
              </w:rPr>
            </w:pPr>
            <w:ins w:id="188" w:author="Yonah" w:date="2018-05-28T20:28:00Z">
              <w:r>
                <w:rPr>
                  <w:rFonts w:asciiTheme="minorEastAsia" w:hAnsiTheme="minorEastAsia" w:cs="宋体"/>
                  <w:kern w:val="0"/>
                  <w:sz w:val="18"/>
                  <w:szCs w:val="18"/>
                </w:rPr>
                <w:t>2014</w:t>
              </w:r>
            </w:ins>
          </w:p>
        </w:tc>
        <w:tc>
          <w:tcPr>
            <w:tcW w:w="567" w:type="dxa"/>
            <w:tcBorders>
              <w:top w:val="nil"/>
              <w:left w:val="nil"/>
              <w:bottom w:val="nil"/>
              <w:right w:val="single" w:sz="4" w:space="0" w:color="auto"/>
            </w:tcBorders>
            <w:vAlign w:val="center"/>
            <w:hideMark/>
            <w:tcPrChange w:id="189" w:author="Yonah" w:date="2018-05-28T20:34:00Z">
              <w:tcPr>
                <w:tcW w:w="606" w:type="dxa"/>
                <w:tcBorders>
                  <w:top w:val="nil"/>
                  <w:left w:val="nil"/>
                  <w:bottom w:val="nil"/>
                  <w:right w:val="single" w:sz="4" w:space="0" w:color="auto"/>
                </w:tcBorders>
                <w:vAlign w:val="center"/>
                <w:hideMark/>
              </w:tcPr>
            </w:tcPrChange>
          </w:tcPr>
          <w:p w:rsidR="00E61927" w:rsidRPr="00BF44DA" w:rsidRDefault="00E61927" w:rsidP="00174DB7">
            <w:pPr>
              <w:widowControl/>
              <w:jc w:val="left"/>
              <w:rPr>
                <w:ins w:id="190" w:author="Yonah" w:date="2018-05-28T20:28:00Z"/>
                <w:rFonts w:asciiTheme="minorEastAsia" w:hAnsiTheme="minorEastAsia" w:cs="宋体"/>
                <w:kern w:val="0"/>
                <w:sz w:val="18"/>
                <w:szCs w:val="18"/>
              </w:rPr>
            </w:pPr>
            <w:ins w:id="191" w:author="Yonah" w:date="2018-05-28T20:28:00Z">
              <w:r>
                <w:rPr>
                  <w:rFonts w:asciiTheme="minorEastAsia" w:hAnsiTheme="minorEastAsia" w:cs="宋体"/>
                  <w:kern w:val="0"/>
                  <w:sz w:val="18"/>
                  <w:szCs w:val="18"/>
                </w:rPr>
                <w:t>Y</w:t>
              </w:r>
            </w:ins>
          </w:p>
        </w:tc>
        <w:tc>
          <w:tcPr>
            <w:tcW w:w="283" w:type="dxa"/>
            <w:tcBorders>
              <w:top w:val="nil"/>
              <w:left w:val="single" w:sz="4" w:space="0" w:color="auto"/>
              <w:bottom w:val="nil"/>
              <w:right w:val="single" w:sz="4" w:space="0" w:color="auto"/>
            </w:tcBorders>
            <w:vAlign w:val="center"/>
            <w:tcPrChange w:id="192" w:author="Yonah" w:date="2018-05-28T20:34:00Z">
              <w:tcPr>
                <w:tcW w:w="2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193" w:author="Yonah" w:date="2018-05-28T20:28:00Z"/>
                <w:rFonts w:asciiTheme="minorEastAsia" w:hAnsiTheme="minorEastAsia" w:cs="宋体"/>
                <w:kern w:val="0"/>
                <w:sz w:val="18"/>
                <w:szCs w:val="18"/>
              </w:rPr>
            </w:pPr>
            <w:ins w:id="194" w:author="Yonah" w:date="2018-05-28T20:28:00Z">
              <w:r>
                <w:rPr>
                  <w:rFonts w:asciiTheme="minorEastAsia" w:hAnsiTheme="minorEastAsia" w:cs="宋体"/>
                  <w:kern w:val="0"/>
                  <w:sz w:val="18"/>
                  <w:szCs w:val="18"/>
                </w:rPr>
                <w:t>Y</w:t>
              </w:r>
            </w:ins>
          </w:p>
        </w:tc>
        <w:tc>
          <w:tcPr>
            <w:tcW w:w="1010" w:type="dxa"/>
            <w:tcBorders>
              <w:top w:val="nil"/>
              <w:left w:val="single" w:sz="4" w:space="0" w:color="auto"/>
              <w:bottom w:val="nil"/>
              <w:right w:val="single" w:sz="4" w:space="0" w:color="auto"/>
            </w:tcBorders>
            <w:vAlign w:val="center"/>
            <w:tcPrChange w:id="195" w:author="Yonah" w:date="2018-05-28T20:34:00Z">
              <w:tcPr>
                <w:tcW w:w="11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196" w:author="Yonah" w:date="2018-05-28T20:28:00Z"/>
                <w:rFonts w:asciiTheme="minorEastAsia" w:hAnsiTheme="minorEastAsia" w:cs="宋体"/>
                <w:kern w:val="0"/>
                <w:sz w:val="18"/>
                <w:szCs w:val="18"/>
              </w:rPr>
            </w:pPr>
            <w:ins w:id="197" w:author="Yonah" w:date="2018-05-28T20:28:00Z">
              <w:r>
                <w:rPr>
                  <w:rFonts w:asciiTheme="minorEastAsia" w:hAnsiTheme="minorEastAsia" w:cs="宋体"/>
                  <w:kern w:val="0"/>
                  <w:sz w:val="18"/>
                  <w:szCs w:val="18"/>
                </w:rPr>
                <w:t>Y</w:t>
              </w:r>
            </w:ins>
          </w:p>
        </w:tc>
      </w:tr>
      <w:tr w:rsidR="00E61927" w:rsidRPr="00BF44DA" w:rsidTr="00E61927">
        <w:trPr>
          <w:tblCellSpacing w:w="0" w:type="dxa"/>
          <w:ins w:id="198" w:author="Yonah" w:date="2018-05-28T20:28:00Z"/>
          <w:trPrChange w:id="199" w:author="Yonah" w:date="2018-05-28T20:34:00Z">
            <w:trPr>
              <w:tblCellSpacing w:w="0" w:type="dxa"/>
            </w:trPr>
          </w:trPrChange>
        </w:trPr>
        <w:tc>
          <w:tcPr>
            <w:tcW w:w="895" w:type="dxa"/>
            <w:vMerge/>
            <w:tcBorders>
              <w:top w:val="outset" w:sz="6" w:space="0" w:color="auto"/>
              <w:left w:val="outset" w:sz="6" w:space="0" w:color="auto"/>
              <w:bottom w:val="single" w:sz="4" w:space="0" w:color="auto"/>
              <w:right w:val="outset" w:sz="6" w:space="0" w:color="auto"/>
            </w:tcBorders>
            <w:vAlign w:val="center"/>
            <w:hideMark/>
            <w:tcPrChange w:id="200" w:author="Yonah" w:date="2018-05-28T20:34:00Z">
              <w:tcPr>
                <w:tcW w:w="895" w:type="dxa"/>
                <w:vMerge/>
                <w:tcBorders>
                  <w:top w:val="outset" w:sz="6"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201" w:author="Yonah" w:date="2018-05-28T20:28:00Z"/>
                <w:rFonts w:asciiTheme="minorEastAsia" w:hAnsiTheme="minorEastAsia" w:cs="宋体"/>
                <w:kern w:val="0"/>
                <w:sz w:val="18"/>
                <w:szCs w:val="18"/>
              </w:rPr>
            </w:pPr>
          </w:p>
        </w:tc>
        <w:tc>
          <w:tcPr>
            <w:tcW w:w="942" w:type="dxa"/>
            <w:tcBorders>
              <w:top w:val="nil"/>
              <w:left w:val="nil"/>
              <w:bottom w:val="nil"/>
              <w:right w:val="nil"/>
            </w:tcBorders>
            <w:vAlign w:val="center"/>
            <w:hideMark/>
            <w:tcPrChange w:id="202" w:author="Yonah" w:date="2018-05-28T20:34:00Z">
              <w:tcPr>
                <w:tcW w:w="942" w:type="dxa"/>
                <w:tcBorders>
                  <w:top w:val="nil"/>
                  <w:left w:val="nil"/>
                  <w:bottom w:val="nil"/>
                  <w:right w:val="nil"/>
                </w:tcBorders>
                <w:vAlign w:val="center"/>
                <w:hideMark/>
              </w:tcPr>
            </w:tcPrChange>
          </w:tcPr>
          <w:p w:rsidR="00E61927" w:rsidRPr="00BF44DA" w:rsidRDefault="00E61927" w:rsidP="00174DB7">
            <w:pPr>
              <w:widowControl/>
              <w:jc w:val="left"/>
              <w:rPr>
                <w:ins w:id="203" w:author="Yonah" w:date="2018-05-28T20:28:00Z"/>
                <w:rFonts w:asciiTheme="minorEastAsia" w:hAnsiTheme="minorEastAsia" w:cs="宋体"/>
                <w:kern w:val="0"/>
                <w:sz w:val="18"/>
                <w:szCs w:val="18"/>
              </w:rPr>
            </w:pPr>
            <w:ins w:id="204" w:author="Yonah" w:date="2018-05-28T20:28:00Z">
              <w:r w:rsidRPr="00BF44DA">
                <w:rPr>
                  <w:rFonts w:asciiTheme="minorEastAsia" w:hAnsiTheme="minorEastAsia" w:cs="宋体"/>
                  <w:kern w:val="0"/>
                  <w:sz w:val="18"/>
                  <w:szCs w:val="18"/>
                </w:rPr>
                <w:t>JavaScript</w:t>
              </w:r>
            </w:ins>
          </w:p>
        </w:tc>
        <w:tc>
          <w:tcPr>
            <w:tcW w:w="3118" w:type="dxa"/>
            <w:tcBorders>
              <w:top w:val="nil"/>
              <w:left w:val="nil"/>
              <w:bottom w:val="nil"/>
              <w:right w:val="nil"/>
            </w:tcBorders>
            <w:vAlign w:val="center"/>
            <w:hideMark/>
            <w:tcPrChange w:id="205" w:author="Yonah" w:date="2018-05-28T20:34:00Z">
              <w:tcPr>
                <w:tcW w:w="3118" w:type="dxa"/>
                <w:tcBorders>
                  <w:top w:val="nil"/>
                  <w:left w:val="nil"/>
                  <w:bottom w:val="nil"/>
                  <w:right w:val="nil"/>
                </w:tcBorders>
                <w:vAlign w:val="center"/>
                <w:hideMark/>
              </w:tcPr>
            </w:tcPrChange>
          </w:tcPr>
          <w:p w:rsidR="00E61927" w:rsidRPr="00BF44DA" w:rsidRDefault="00E61927" w:rsidP="00174DB7">
            <w:pPr>
              <w:widowControl/>
              <w:jc w:val="left"/>
              <w:rPr>
                <w:ins w:id="206" w:author="Yonah" w:date="2018-05-28T20:28:00Z"/>
                <w:rFonts w:asciiTheme="minorEastAsia" w:hAnsiTheme="minorEastAsia" w:cs="宋体"/>
                <w:kern w:val="0"/>
                <w:sz w:val="18"/>
                <w:szCs w:val="18"/>
              </w:rPr>
            </w:pPr>
            <w:proofErr w:type="spellStart"/>
            <w:ins w:id="207" w:author="Yonah" w:date="2018-05-28T20:28:00Z">
              <w:r w:rsidRPr="00BF44DA">
                <w:rPr>
                  <w:rFonts w:asciiTheme="minorEastAsia" w:hAnsiTheme="minorEastAsia" w:cs="宋体"/>
                  <w:kern w:val="0"/>
                  <w:sz w:val="18"/>
                  <w:szCs w:val="18"/>
                </w:rPr>
                <w:t>Shellcode</w:t>
              </w:r>
              <w:proofErr w:type="spellEnd"/>
              <w:r w:rsidRPr="00BF44DA">
                <w:rPr>
                  <w:rFonts w:asciiTheme="minorEastAsia" w:hAnsiTheme="minorEastAsia" w:cs="宋体"/>
                  <w:kern w:val="0"/>
                  <w:sz w:val="18"/>
                  <w:szCs w:val="18"/>
                </w:rPr>
                <w:t xml:space="preserve"> and opcode 签名 [31]</w:t>
              </w:r>
            </w:ins>
          </w:p>
        </w:tc>
        <w:tc>
          <w:tcPr>
            <w:tcW w:w="1704" w:type="dxa"/>
            <w:tcBorders>
              <w:top w:val="nil"/>
              <w:left w:val="nil"/>
              <w:bottom w:val="nil"/>
              <w:right w:val="nil"/>
            </w:tcBorders>
            <w:vAlign w:val="center"/>
            <w:hideMark/>
            <w:tcPrChange w:id="208" w:author="Yonah" w:date="2018-05-28T20:34:00Z">
              <w:tcPr>
                <w:tcW w:w="1704" w:type="dxa"/>
                <w:tcBorders>
                  <w:top w:val="nil"/>
                  <w:left w:val="nil"/>
                  <w:bottom w:val="nil"/>
                  <w:right w:val="nil"/>
                </w:tcBorders>
                <w:vAlign w:val="center"/>
                <w:hideMark/>
              </w:tcPr>
            </w:tcPrChange>
          </w:tcPr>
          <w:p w:rsidR="00E61927" w:rsidRPr="00BF44DA" w:rsidRDefault="00E61927" w:rsidP="00174DB7">
            <w:pPr>
              <w:widowControl/>
              <w:jc w:val="left"/>
              <w:rPr>
                <w:ins w:id="209" w:author="Yonah" w:date="2018-05-28T20:28:00Z"/>
                <w:rFonts w:asciiTheme="minorEastAsia" w:hAnsiTheme="minorEastAsia" w:cs="宋体"/>
                <w:kern w:val="0"/>
                <w:sz w:val="18"/>
                <w:szCs w:val="18"/>
              </w:rPr>
            </w:pPr>
            <w:proofErr w:type="spellStart"/>
            <w:ins w:id="210" w:author="Yonah" w:date="2018-05-28T20:28:00Z">
              <w:r>
                <w:rPr>
                  <w:rFonts w:asciiTheme="minorEastAsia" w:hAnsiTheme="minorEastAsia" w:cs="宋体"/>
                  <w:kern w:val="0"/>
                  <w:sz w:val="18"/>
                  <w:szCs w:val="18"/>
                </w:rPr>
                <w:t>MPScan</w:t>
              </w:r>
              <w:proofErr w:type="spellEnd"/>
            </w:ins>
          </w:p>
        </w:tc>
        <w:tc>
          <w:tcPr>
            <w:tcW w:w="566" w:type="dxa"/>
            <w:tcBorders>
              <w:top w:val="nil"/>
              <w:left w:val="nil"/>
              <w:bottom w:val="nil"/>
              <w:right w:val="nil"/>
            </w:tcBorders>
            <w:vAlign w:val="center"/>
            <w:hideMark/>
            <w:tcPrChange w:id="211" w:author="Yonah" w:date="2018-05-28T20:34:00Z">
              <w:tcPr>
                <w:tcW w:w="830" w:type="dxa"/>
                <w:tcBorders>
                  <w:top w:val="nil"/>
                  <w:left w:val="nil"/>
                  <w:bottom w:val="nil"/>
                  <w:right w:val="nil"/>
                </w:tcBorders>
                <w:vAlign w:val="center"/>
                <w:hideMark/>
              </w:tcPr>
            </w:tcPrChange>
          </w:tcPr>
          <w:p w:rsidR="00E61927" w:rsidRPr="00BF44DA" w:rsidRDefault="00E61927" w:rsidP="00174DB7">
            <w:pPr>
              <w:widowControl/>
              <w:jc w:val="left"/>
              <w:rPr>
                <w:ins w:id="212" w:author="Yonah" w:date="2018-05-28T20:28:00Z"/>
                <w:rFonts w:asciiTheme="minorEastAsia" w:hAnsiTheme="minorEastAsia" w:cs="宋体"/>
                <w:kern w:val="0"/>
                <w:sz w:val="18"/>
                <w:szCs w:val="18"/>
              </w:rPr>
            </w:pPr>
            <w:ins w:id="213" w:author="Yonah" w:date="2018-05-28T20:28:00Z">
              <w:r>
                <w:rPr>
                  <w:rFonts w:asciiTheme="minorEastAsia" w:hAnsiTheme="minorEastAsia" w:cs="宋体"/>
                  <w:kern w:val="0"/>
                  <w:sz w:val="18"/>
                  <w:szCs w:val="18"/>
                </w:rPr>
                <w:t>2013</w:t>
              </w:r>
            </w:ins>
          </w:p>
        </w:tc>
        <w:tc>
          <w:tcPr>
            <w:tcW w:w="567" w:type="dxa"/>
            <w:tcBorders>
              <w:top w:val="nil"/>
              <w:left w:val="nil"/>
              <w:bottom w:val="nil"/>
              <w:right w:val="single" w:sz="4" w:space="0" w:color="auto"/>
            </w:tcBorders>
            <w:vAlign w:val="center"/>
            <w:hideMark/>
            <w:tcPrChange w:id="214" w:author="Yonah" w:date="2018-05-28T20:34:00Z">
              <w:tcPr>
                <w:tcW w:w="606" w:type="dxa"/>
                <w:tcBorders>
                  <w:top w:val="nil"/>
                  <w:left w:val="nil"/>
                  <w:bottom w:val="nil"/>
                  <w:right w:val="single" w:sz="4" w:space="0" w:color="auto"/>
                </w:tcBorders>
                <w:vAlign w:val="center"/>
                <w:hideMark/>
              </w:tcPr>
            </w:tcPrChange>
          </w:tcPr>
          <w:p w:rsidR="00E61927" w:rsidRPr="00BF44DA" w:rsidRDefault="00E61927" w:rsidP="00174DB7">
            <w:pPr>
              <w:widowControl/>
              <w:jc w:val="left"/>
              <w:rPr>
                <w:ins w:id="215" w:author="Yonah" w:date="2018-05-28T20:28:00Z"/>
                <w:rFonts w:asciiTheme="minorEastAsia" w:hAnsiTheme="minorEastAsia" w:cs="宋体"/>
                <w:kern w:val="0"/>
                <w:sz w:val="18"/>
                <w:szCs w:val="18"/>
              </w:rPr>
            </w:pPr>
            <w:ins w:id="216" w:author="Yonah" w:date="2018-05-28T20:28:00Z">
              <w:r>
                <w:rPr>
                  <w:rFonts w:asciiTheme="minorEastAsia" w:hAnsiTheme="minorEastAsia" w:cs="宋体"/>
                  <w:kern w:val="0"/>
                  <w:sz w:val="18"/>
                  <w:szCs w:val="18"/>
                </w:rPr>
                <w:t>N</w:t>
              </w:r>
            </w:ins>
          </w:p>
        </w:tc>
        <w:tc>
          <w:tcPr>
            <w:tcW w:w="283" w:type="dxa"/>
            <w:tcBorders>
              <w:top w:val="nil"/>
              <w:left w:val="single" w:sz="4" w:space="0" w:color="auto"/>
              <w:bottom w:val="nil"/>
              <w:right w:val="single" w:sz="4" w:space="0" w:color="auto"/>
            </w:tcBorders>
            <w:vAlign w:val="center"/>
            <w:tcPrChange w:id="217" w:author="Yonah" w:date="2018-05-28T20:34:00Z">
              <w:tcPr>
                <w:tcW w:w="2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218" w:author="Yonah" w:date="2018-05-28T20:28:00Z"/>
                <w:rFonts w:asciiTheme="minorEastAsia" w:hAnsiTheme="minorEastAsia" w:cs="宋体"/>
                <w:kern w:val="0"/>
                <w:sz w:val="18"/>
                <w:szCs w:val="18"/>
              </w:rPr>
            </w:pPr>
            <w:ins w:id="219" w:author="Yonah" w:date="2018-05-28T20:28:00Z">
              <w:r>
                <w:rPr>
                  <w:rFonts w:asciiTheme="minorEastAsia" w:hAnsiTheme="minorEastAsia" w:cs="宋体"/>
                  <w:kern w:val="0"/>
                  <w:sz w:val="18"/>
                  <w:szCs w:val="18"/>
                </w:rPr>
                <w:t>N</w:t>
              </w:r>
            </w:ins>
          </w:p>
        </w:tc>
        <w:tc>
          <w:tcPr>
            <w:tcW w:w="1010" w:type="dxa"/>
            <w:tcBorders>
              <w:top w:val="nil"/>
              <w:left w:val="single" w:sz="4" w:space="0" w:color="auto"/>
              <w:bottom w:val="nil"/>
              <w:right w:val="single" w:sz="4" w:space="0" w:color="auto"/>
            </w:tcBorders>
            <w:vAlign w:val="center"/>
            <w:tcPrChange w:id="220" w:author="Yonah" w:date="2018-05-28T20:34:00Z">
              <w:tcPr>
                <w:tcW w:w="11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221" w:author="Yonah" w:date="2018-05-28T20:28:00Z"/>
                <w:rFonts w:asciiTheme="minorEastAsia" w:hAnsiTheme="minorEastAsia" w:cs="宋体"/>
                <w:kern w:val="0"/>
                <w:sz w:val="18"/>
                <w:szCs w:val="18"/>
              </w:rPr>
            </w:pPr>
            <w:ins w:id="222" w:author="Yonah" w:date="2018-05-28T20:28:00Z">
              <w:r>
                <w:rPr>
                  <w:rFonts w:asciiTheme="minorEastAsia" w:hAnsiTheme="minorEastAsia" w:cs="宋体"/>
                  <w:kern w:val="0"/>
                  <w:sz w:val="18"/>
                  <w:szCs w:val="18"/>
                </w:rPr>
                <w:t>N</w:t>
              </w:r>
            </w:ins>
          </w:p>
        </w:tc>
      </w:tr>
      <w:tr w:rsidR="00E61927" w:rsidRPr="00BF44DA" w:rsidTr="00E61927">
        <w:trPr>
          <w:tblCellSpacing w:w="0" w:type="dxa"/>
          <w:ins w:id="223" w:author="Yonah" w:date="2018-05-28T20:28:00Z"/>
          <w:trPrChange w:id="224" w:author="Yonah" w:date="2018-05-28T20:34:00Z">
            <w:trPr>
              <w:tblCellSpacing w:w="0" w:type="dxa"/>
            </w:trPr>
          </w:trPrChange>
        </w:trPr>
        <w:tc>
          <w:tcPr>
            <w:tcW w:w="895" w:type="dxa"/>
            <w:vMerge/>
            <w:tcBorders>
              <w:top w:val="outset" w:sz="6" w:space="0" w:color="auto"/>
              <w:left w:val="outset" w:sz="6" w:space="0" w:color="auto"/>
              <w:bottom w:val="single" w:sz="4" w:space="0" w:color="auto"/>
              <w:right w:val="outset" w:sz="6" w:space="0" w:color="auto"/>
            </w:tcBorders>
            <w:vAlign w:val="center"/>
            <w:hideMark/>
            <w:tcPrChange w:id="225" w:author="Yonah" w:date="2018-05-28T20:34:00Z">
              <w:tcPr>
                <w:tcW w:w="895" w:type="dxa"/>
                <w:vMerge/>
                <w:tcBorders>
                  <w:top w:val="outset" w:sz="6"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226" w:author="Yonah" w:date="2018-05-28T20:28:00Z"/>
                <w:rFonts w:asciiTheme="minorEastAsia" w:hAnsiTheme="minorEastAsia" w:cs="宋体"/>
                <w:kern w:val="0"/>
                <w:sz w:val="18"/>
                <w:szCs w:val="18"/>
              </w:rPr>
            </w:pPr>
          </w:p>
        </w:tc>
        <w:tc>
          <w:tcPr>
            <w:tcW w:w="942" w:type="dxa"/>
            <w:tcBorders>
              <w:top w:val="single" w:sz="4" w:space="0" w:color="auto"/>
              <w:left w:val="nil"/>
              <w:bottom w:val="nil"/>
              <w:right w:val="nil"/>
            </w:tcBorders>
            <w:vAlign w:val="center"/>
            <w:hideMark/>
            <w:tcPrChange w:id="227" w:author="Yonah" w:date="2018-05-28T20:34:00Z">
              <w:tcPr>
                <w:tcW w:w="942" w:type="dxa"/>
                <w:tcBorders>
                  <w:top w:val="single" w:sz="4" w:space="0" w:color="auto"/>
                  <w:left w:val="nil"/>
                  <w:bottom w:val="nil"/>
                  <w:right w:val="nil"/>
                </w:tcBorders>
                <w:vAlign w:val="center"/>
                <w:hideMark/>
              </w:tcPr>
            </w:tcPrChange>
          </w:tcPr>
          <w:p w:rsidR="00E61927" w:rsidRPr="00BF44DA" w:rsidRDefault="00E61927" w:rsidP="00174DB7">
            <w:pPr>
              <w:widowControl/>
              <w:jc w:val="left"/>
              <w:rPr>
                <w:ins w:id="228" w:author="Yonah" w:date="2018-05-28T20:28:00Z"/>
                <w:rFonts w:asciiTheme="minorEastAsia" w:hAnsiTheme="minorEastAsia" w:cs="宋体"/>
                <w:kern w:val="0"/>
                <w:sz w:val="18"/>
                <w:szCs w:val="18"/>
              </w:rPr>
            </w:pPr>
            <w:ins w:id="229" w:author="Yonah" w:date="2018-05-28T20:28:00Z">
              <w:r w:rsidRPr="00BF44DA">
                <w:rPr>
                  <w:rFonts w:asciiTheme="minorEastAsia" w:hAnsiTheme="minorEastAsia" w:cs="宋体"/>
                  <w:kern w:val="0"/>
                  <w:sz w:val="18"/>
                  <w:szCs w:val="18"/>
                </w:rPr>
                <w:t>Metadata</w:t>
              </w:r>
            </w:ins>
          </w:p>
        </w:tc>
        <w:tc>
          <w:tcPr>
            <w:tcW w:w="3118" w:type="dxa"/>
            <w:tcBorders>
              <w:top w:val="single" w:sz="4" w:space="0" w:color="auto"/>
              <w:left w:val="nil"/>
              <w:bottom w:val="nil"/>
              <w:right w:val="nil"/>
            </w:tcBorders>
            <w:vAlign w:val="center"/>
            <w:hideMark/>
            <w:tcPrChange w:id="230" w:author="Yonah" w:date="2018-05-28T20:34:00Z">
              <w:tcPr>
                <w:tcW w:w="3118" w:type="dxa"/>
                <w:tcBorders>
                  <w:top w:val="single" w:sz="4" w:space="0" w:color="auto"/>
                  <w:left w:val="nil"/>
                  <w:bottom w:val="nil"/>
                  <w:right w:val="nil"/>
                </w:tcBorders>
                <w:vAlign w:val="center"/>
                <w:hideMark/>
              </w:tcPr>
            </w:tcPrChange>
          </w:tcPr>
          <w:p w:rsidR="00E61927" w:rsidRPr="00BF44DA" w:rsidRDefault="00E61927" w:rsidP="00174DB7">
            <w:pPr>
              <w:widowControl/>
              <w:jc w:val="left"/>
              <w:rPr>
                <w:ins w:id="231" w:author="Yonah" w:date="2018-05-28T20:28:00Z"/>
                <w:rFonts w:asciiTheme="minorEastAsia" w:hAnsiTheme="minorEastAsia" w:cs="宋体"/>
                <w:kern w:val="0"/>
                <w:sz w:val="18"/>
                <w:szCs w:val="18"/>
              </w:rPr>
            </w:pPr>
            <w:ins w:id="232" w:author="Yonah" w:date="2018-05-28T20:28:00Z">
              <w:r w:rsidRPr="00BF44DA">
                <w:rPr>
                  <w:rFonts w:asciiTheme="minorEastAsia" w:hAnsiTheme="minorEastAsia" w:cs="宋体"/>
                  <w:kern w:val="0"/>
                  <w:sz w:val="18"/>
                  <w:szCs w:val="18"/>
                </w:rPr>
                <w:t>Linearized object path [36]</w:t>
              </w:r>
            </w:ins>
          </w:p>
        </w:tc>
        <w:tc>
          <w:tcPr>
            <w:tcW w:w="1704" w:type="dxa"/>
            <w:tcBorders>
              <w:top w:val="single" w:sz="4" w:space="0" w:color="auto"/>
              <w:left w:val="nil"/>
              <w:bottom w:val="nil"/>
              <w:right w:val="nil"/>
            </w:tcBorders>
            <w:vAlign w:val="center"/>
            <w:hideMark/>
            <w:tcPrChange w:id="233" w:author="Yonah" w:date="2018-05-28T20:34:00Z">
              <w:tcPr>
                <w:tcW w:w="1704" w:type="dxa"/>
                <w:tcBorders>
                  <w:top w:val="single" w:sz="4" w:space="0" w:color="auto"/>
                  <w:left w:val="nil"/>
                  <w:bottom w:val="nil"/>
                  <w:right w:val="nil"/>
                </w:tcBorders>
                <w:vAlign w:val="center"/>
                <w:hideMark/>
              </w:tcPr>
            </w:tcPrChange>
          </w:tcPr>
          <w:p w:rsidR="00E61927" w:rsidRPr="00BF44DA" w:rsidRDefault="00E61927" w:rsidP="00174DB7">
            <w:pPr>
              <w:widowControl/>
              <w:jc w:val="left"/>
              <w:rPr>
                <w:ins w:id="234" w:author="Yonah" w:date="2018-05-28T20:28:00Z"/>
                <w:rFonts w:asciiTheme="minorEastAsia" w:hAnsiTheme="minorEastAsia" w:cs="宋体"/>
                <w:kern w:val="0"/>
                <w:sz w:val="18"/>
                <w:szCs w:val="18"/>
              </w:rPr>
            </w:pPr>
            <w:ins w:id="235" w:author="Yonah" w:date="2018-05-28T20:28:00Z">
              <w:r>
                <w:rPr>
                  <w:rFonts w:asciiTheme="minorEastAsia" w:hAnsiTheme="minorEastAsia" w:cs="宋体"/>
                  <w:kern w:val="0"/>
                  <w:sz w:val="18"/>
                  <w:szCs w:val="18"/>
                </w:rPr>
                <w:t>PDF Malware Slayer</w:t>
              </w:r>
            </w:ins>
          </w:p>
        </w:tc>
        <w:tc>
          <w:tcPr>
            <w:tcW w:w="566" w:type="dxa"/>
            <w:tcBorders>
              <w:top w:val="single" w:sz="4" w:space="0" w:color="auto"/>
              <w:left w:val="nil"/>
              <w:bottom w:val="nil"/>
              <w:right w:val="nil"/>
            </w:tcBorders>
            <w:vAlign w:val="center"/>
            <w:hideMark/>
            <w:tcPrChange w:id="236" w:author="Yonah" w:date="2018-05-28T20:34:00Z">
              <w:tcPr>
                <w:tcW w:w="830" w:type="dxa"/>
                <w:tcBorders>
                  <w:top w:val="single" w:sz="4" w:space="0" w:color="auto"/>
                  <w:left w:val="nil"/>
                  <w:bottom w:val="nil"/>
                  <w:right w:val="nil"/>
                </w:tcBorders>
                <w:vAlign w:val="center"/>
                <w:hideMark/>
              </w:tcPr>
            </w:tcPrChange>
          </w:tcPr>
          <w:p w:rsidR="00E61927" w:rsidRPr="00BF44DA" w:rsidRDefault="00E61927" w:rsidP="00174DB7">
            <w:pPr>
              <w:widowControl/>
              <w:jc w:val="left"/>
              <w:rPr>
                <w:ins w:id="237" w:author="Yonah" w:date="2018-05-28T20:28:00Z"/>
                <w:rFonts w:asciiTheme="minorEastAsia" w:hAnsiTheme="minorEastAsia" w:cs="宋体"/>
                <w:kern w:val="0"/>
                <w:sz w:val="18"/>
                <w:szCs w:val="18"/>
              </w:rPr>
            </w:pPr>
            <w:ins w:id="238" w:author="Yonah" w:date="2018-05-28T20:28:00Z">
              <w:r>
                <w:rPr>
                  <w:rFonts w:asciiTheme="minorEastAsia" w:hAnsiTheme="minorEastAsia" w:cs="宋体"/>
                  <w:kern w:val="0"/>
                  <w:sz w:val="18"/>
                  <w:szCs w:val="18"/>
                </w:rPr>
                <w:t>2012</w:t>
              </w:r>
            </w:ins>
          </w:p>
        </w:tc>
        <w:tc>
          <w:tcPr>
            <w:tcW w:w="567" w:type="dxa"/>
            <w:tcBorders>
              <w:top w:val="single" w:sz="4" w:space="0" w:color="auto"/>
              <w:left w:val="nil"/>
              <w:bottom w:val="nil"/>
              <w:right w:val="single" w:sz="4" w:space="0" w:color="auto"/>
            </w:tcBorders>
            <w:vAlign w:val="center"/>
            <w:hideMark/>
            <w:tcPrChange w:id="239" w:author="Yonah" w:date="2018-05-28T20:34:00Z">
              <w:tcPr>
                <w:tcW w:w="606" w:type="dxa"/>
                <w:tcBorders>
                  <w:top w:val="single" w:sz="4" w:space="0" w:color="auto"/>
                  <w:left w:val="nil"/>
                  <w:bottom w:val="nil"/>
                  <w:right w:val="single" w:sz="4" w:space="0" w:color="auto"/>
                </w:tcBorders>
                <w:vAlign w:val="center"/>
                <w:hideMark/>
              </w:tcPr>
            </w:tcPrChange>
          </w:tcPr>
          <w:p w:rsidR="00E61927" w:rsidRPr="00BF44DA" w:rsidRDefault="00E61927" w:rsidP="00174DB7">
            <w:pPr>
              <w:widowControl/>
              <w:jc w:val="left"/>
              <w:rPr>
                <w:ins w:id="240" w:author="Yonah" w:date="2018-05-28T20:28:00Z"/>
                <w:rFonts w:asciiTheme="minorEastAsia" w:hAnsiTheme="minorEastAsia" w:cs="宋体"/>
                <w:kern w:val="0"/>
                <w:sz w:val="18"/>
                <w:szCs w:val="18"/>
              </w:rPr>
            </w:pPr>
            <w:ins w:id="241" w:author="Yonah" w:date="2018-05-28T20:28:00Z">
              <w:r>
                <w:rPr>
                  <w:rFonts w:asciiTheme="minorEastAsia" w:hAnsiTheme="minorEastAsia" w:cs="宋体"/>
                  <w:kern w:val="0"/>
                  <w:sz w:val="18"/>
                  <w:szCs w:val="18"/>
                </w:rPr>
                <w:t>Y</w:t>
              </w:r>
            </w:ins>
          </w:p>
        </w:tc>
        <w:tc>
          <w:tcPr>
            <w:tcW w:w="283" w:type="dxa"/>
            <w:tcBorders>
              <w:top w:val="single" w:sz="4" w:space="0" w:color="auto"/>
              <w:left w:val="single" w:sz="4" w:space="0" w:color="auto"/>
              <w:bottom w:val="nil"/>
              <w:right w:val="single" w:sz="4" w:space="0" w:color="auto"/>
            </w:tcBorders>
            <w:vAlign w:val="center"/>
            <w:tcPrChange w:id="242" w:author="Yonah" w:date="2018-05-28T20:34:00Z">
              <w:tcPr>
                <w:tcW w:w="270" w:type="dxa"/>
                <w:tcBorders>
                  <w:top w:val="single" w:sz="4" w:space="0" w:color="auto"/>
                  <w:left w:val="single" w:sz="4" w:space="0" w:color="auto"/>
                  <w:bottom w:val="nil"/>
                  <w:right w:val="single" w:sz="4" w:space="0" w:color="auto"/>
                </w:tcBorders>
                <w:vAlign w:val="center"/>
              </w:tcPr>
            </w:tcPrChange>
          </w:tcPr>
          <w:p w:rsidR="00E61927" w:rsidRPr="00BF44DA" w:rsidRDefault="00E61927" w:rsidP="00174DB7">
            <w:pPr>
              <w:widowControl/>
              <w:jc w:val="left"/>
              <w:rPr>
                <w:ins w:id="243" w:author="Yonah" w:date="2018-05-28T20:28:00Z"/>
                <w:rFonts w:asciiTheme="minorEastAsia" w:hAnsiTheme="minorEastAsia" w:cs="宋体"/>
                <w:kern w:val="0"/>
                <w:sz w:val="18"/>
                <w:szCs w:val="18"/>
              </w:rPr>
            </w:pPr>
            <w:ins w:id="244" w:author="Yonah" w:date="2018-05-28T20:28:00Z">
              <w:r>
                <w:rPr>
                  <w:rFonts w:asciiTheme="minorEastAsia" w:hAnsiTheme="minorEastAsia" w:cs="宋体"/>
                  <w:kern w:val="0"/>
                  <w:sz w:val="18"/>
                  <w:szCs w:val="18"/>
                </w:rPr>
                <w:t>Y</w:t>
              </w:r>
            </w:ins>
          </w:p>
        </w:tc>
        <w:tc>
          <w:tcPr>
            <w:tcW w:w="1010" w:type="dxa"/>
            <w:tcBorders>
              <w:top w:val="single" w:sz="4" w:space="0" w:color="auto"/>
              <w:left w:val="single" w:sz="4" w:space="0" w:color="auto"/>
              <w:bottom w:val="nil"/>
              <w:right w:val="single" w:sz="4" w:space="0" w:color="auto"/>
            </w:tcBorders>
            <w:vAlign w:val="center"/>
            <w:tcPrChange w:id="245" w:author="Yonah" w:date="2018-05-28T20:34:00Z">
              <w:tcPr>
                <w:tcW w:w="1170" w:type="dxa"/>
                <w:tcBorders>
                  <w:top w:val="single" w:sz="4" w:space="0" w:color="auto"/>
                  <w:left w:val="single" w:sz="4" w:space="0" w:color="auto"/>
                  <w:bottom w:val="nil"/>
                  <w:right w:val="single" w:sz="4" w:space="0" w:color="auto"/>
                </w:tcBorders>
                <w:vAlign w:val="center"/>
              </w:tcPr>
            </w:tcPrChange>
          </w:tcPr>
          <w:p w:rsidR="00E61927" w:rsidRPr="00BF44DA" w:rsidRDefault="00E61927" w:rsidP="00174DB7">
            <w:pPr>
              <w:widowControl/>
              <w:jc w:val="left"/>
              <w:rPr>
                <w:ins w:id="246" w:author="Yonah" w:date="2018-05-28T20:28:00Z"/>
                <w:rFonts w:asciiTheme="minorEastAsia" w:hAnsiTheme="minorEastAsia" w:cs="宋体"/>
                <w:kern w:val="0"/>
                <w:sz w:val="18"/>
                <w:szCs w:val="18"/>
              </w:rPr>
            </w:pPr>
            <w:ins w:id="247" w:author="Yonah" w:date="2018-05-28T20:28:00Z">
              <w:r>
                <w:rPr>
                  <w:rFonts w:asciiTheme="minorEastAsia" w:hAnsiTheme="minorEastAsia" w:cs="宋体"/>
                  <w:kern w:val="0"/>
                  <w:sz w:val="18"/>
                  <w:szCs w:val="18"/>
                </w:rPr>
                <w:t>Y</w:t>
              </w:r>
            </w:ins>
          </w:p>
        </w:tc>
      </w:tr>
      <w:tr w:rsidR="00E61927" w:rsidRPr="00BF44DA" w:rsidTr="00E61927">
        <w:trPr>
          <w:tblCellSpacing w:w="0" w:type="dxa"/>
          <w:ins w:id="248" w:author="Yonah" w:date="2018-05-28T20:28:00Z"/>
          <w:trPrChange w:id="249" w:author="Yonah" w:date="2018-05-28T20:34:00Z">
            <w:trPr>
              <w:tblCellSpacing w:w="0" w:type="dxa"/>
            </w:trPr>
          </w:trPrChange>
        </w:trPr>
        <w:tc>
          <w:tcPr>
            <w:tcW w:w="895" w:type="dxa"/>
            <w:vMerge/>
            <w:tcBorders>
              <w:top w:val="outset" w:sz="6" w:space="0" w:color="auto"/>
              <w:left w:val="outset" w:sz="6" w:space="0" w:color="auto"/>
              <w:bottom w:val="single" w:sz="4" w:space="0" w:color="auto"/>
              <w:right w:val="outset" w:sz="6" w:space="0" w:color="auto"/>
            </w:tcBorders>
            <w:vAlign w:val="center"/>
            <w:hideMark/>
            <w:tcPrChange w:id="250" w:author="Yonah" w:date="2018-05-28T20:34:00Z">
              <w:tcPr>
                <w:tcW w:w="895" w:type="dxa"/>
                <w:vMerge/>
                <w:tcBorders>
                  <w:top w:val="outset" w:sz="6"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251" w:author="Yonah" w:date="2018-05-28T20:28:00Z"/>
                <w:rFonts w:asciiTheme="minorEastAsia" w:hAnsiTheme="minorEastAsia" w:cs="宋体"/>
                <w:kern w:val="0"/>
                <w:sz w:val="18"/>
                <w:szCs w:val="18"/>
              </w:rPr>
            </w:pPr>
          </w:p>
        </w:tc>
        <w:tc>
          <w:tcPr>
            <w:tcW w:w="942" w:type="dxa"/>
            <w:tcBorders>
              <w:top w:val="nil"/>
              <w:left w:val="nil"/>
              <w:bottom w:val="nil"/>
              <w:right w:val="nil"/>
            </w:tcBorders>
            <w:vAlign w:val="center"/>
            <w:hideMark/>
            <w:tcPrChange w:id="252" w:author="Yonah" w:date="2018-05-28T20:34:00Z">
              <w:tcPr>
                <w:tcW w:w="942" w:type="dxa"/>
                <w:tcBorders>
                  <w:top w:val="nil"/>
                  <w:left w:val="nil"/>
                  <w:bottom w:val="nil"/>
                  <w:right w:val="nil"/>
                </w:tcBorders>
                <w:vAlign w:val="center"/>
                <w:hideMark/>
              </w:tcPr>
            </w:tcPrChange>
          </w:tcPr>
          <w:p w:rsidR="00E61927" w:rsidRPr="00BF44DA" w:rsidRDefault="00E61927" w:rsidP="00174DB7">
            <w:pPr>
              <w:widowControl/>
              <w:jc w:val="left"/>
              <w:rPr>
                <w:ins w:id="253" w:author="Yonah" w:date="2018-05-28T20:28:00Z"/>
                <w:rFonts w:asciiTheme="minorEastAsia" w:hAnsiTheme="minorEastAsia" w:cs="宋体"/>
                <w:kern w:val="0"/>
                <w:sz w:val="18"/>
                <w:szCs w:val="18"/>
              </w:rPr>
            </w:pPr>
            <w:ins w:id="254" w:author="Yonah" w:date="2018-05-28T20:28:00Z">
              <w:r w:rsidRPr="00BF44DA">
                <w:rPr>
                  <w:rFonts w:asciiTheme="minorEastAsia" w:hAnsiTheme="minorEastAsia" w:cs="宋体"/>
                  <w:kern w:val="0"/>
                  <w:sz w:val="18"/>
                  <w:szCs w:val="18"/>
                </w:rPr>
                <w:t>Metadata</w:t>
              </w:r>
            </w:ins>
          </w:p>
        </w:tc>
        <w:tc>
          <w:tcPr>
            <w:tcW w:w="3118" w:type="dxa"/>
            <w:tcBorders>
              <w:top w:val="nil"/>
              <w:left w:val="nil"/>
              <w:bottom w:val="nil"/>
              <w:right w:val="nil"/>
            </w:tcBorders>
            <w:vAlign w:val="center"/>
            <w:hideMark/>
            <w:tcPrChange w:id="255" w:author="Yonah" w:date="2018-05-28T20:34:00Z">
              <w:tcPr>
                <w:tcW w:w="3118" w:type="dxa"/>
                <w:tcBorders>
                  <w:top w:val="nil"/>
                  <w:left w:val="nil"/>
                  <w:bottom w:val="nil"/>
                  <w:right w:val="nil"/>
                </w:tcBorders>
                <w:vAlign w:val="center"/>
                <w:hideMark/>
              </w:tcPr>
            </w:tcPrChange>
          </w:tcPr>
          <w:p w:rsidR="00E61927" w:rsidRPr="00BF44DA" w:rsidRDefault="00E61927" w:rsidP="00174DB7">
            <w:pPr>
              <w:widowControl/>
              <w:jc w:val="left"/>
              <w:rPr>
                <w:ins w:id="256" w:author="Yonah" w:date="2018-05-28T20:28:00Z"/>
                <w:rFonts w:asciiTheme="minorEastAsia" w:hAnsiTheme="minorEastAsia" w:cs="宋体"/>
                <w:kern w:val="0"/>
                <w:sz w:val="18"/>
                <w:szCs w:val="18"/>
              </w:rPr>
            </w:pPr>
            <w:ins w:id="257" w:author="Yonah" w:date="2018-05-28T20:28:00Z">
              <w:r w:rsidRPr="00BF44DA">
                <w:rPr>
                  <w:rFonts w:asciiTheme="minorEastAsia" w:hAnsiTheme="minorEastAsia" w:cs="宋体"/>
                  <w:kern w:val="0"/>
                  <w:sz w:val="18"/>
                  <w:szCs w:val="18"/>
                </w:rPr>
                <w:t>分层结构检测 [33, 52]</w:t>
              </w:r>
            </w:ins>
          </w:p>
        </w:tc>
        <w:tc>
          <w:tcPr>
            <w:tcW w:w="1704" w:type="dxa"/>
            <w:tcBorders>
              <w:top w:val="nil"/>
              <w:left w:val="nil"/>
              <w:bottom w:val="nil"/>
              <w:right w:val="nil"/>
            </w:tcBorders>
            <w:vAlign w:val="center"/>
            <w:hideMark/>
            <w:tcPrChange w:id="258" w:author="Yonah" w:date="2018-05-28T20:34:00Z">
              <w:tcPr>
                <w:tcW w:w="1704" w:type="dxa"/>
                <w:tcBorders>
                  <w:top w:val="nil"/>
                  <w:left w:val="nil"/>
                  <w:bottom w:val="nil"/>
                  <w:right w:val="nil"/>
                </w:tcBorders>
                <w:vAlign w:val="center"/>
                <w:hideMark/>
              </w:tcPr>
            </w:tcPrChange>
          </w:tcPr>
          <w:p w:rsidR="00E61927" w:rsidRPr="00BF44DA" w:rsidRDefault="00E61927" w:rsidP="00174DB7">
            <w:pPr>
              <w:widowControl/>
              <w:jc w:val="left"/>
              <w:rPr>
                <w:ins w:id="259" w:author="Yonah" w:date="2018-05-28T20:28:00Z"/>
                <w:rFonts w:asciiTheme="minorEastAsia" w:hAnsiTheme="minorEastAsia" w:cs="宋体"/>
                <w:kern w:val="0"/>
                <w:sz w:val="18"/>
                <w:szCs w:val="18"/>
              </w:rPr>
            </w:pPr>
            <w:proofErr w:type="spellStart"/>
            <w:ins w:id="260" w:author="Yonah" w:date="2018-05-28T20:28:00Z">
              <w:r>
                <w:rPr>
                  <w:rFonts w:asciiTheme="minorEastAsia" w:hAnsiTheme="minorEastAsia" w:cs="宋体"/>
                  <w:kern w:val="0"/>
                  <w:sz w:val="18"/>
                  <w:szCs w:val="18"/>
                </w:rPr>
                <w:t>Srndic</w:t>
              </w:r>
              <w:proofErr w:type="spellEnd"/>
              <w:r>
                <w:rPr>
                  <w:rFonts w:asciiTheme="minorEastAsia" w:hAnsiTheme="minorEastAsia" w:cs="宋体"/>
                  <w:kern w:val="0"/>
                  <w:sz w:val="18"/>
                  <w:szCs w:val="18"/>
                </w:rPr>
                <w:t xml:space="preserve"> et al.</w:t>
              </w:r>
            </w:ins>
          </w:p>
        </w:tc>
        <w:tc>
          <w:tcPr>
            <w:tcW w:w="566" w:type="dxa"/>
            <w:tcBorders>
              <w:top w:val="nil"/>
              <w:left w:val="nil"/>
              <w:bottom w:val="nil"/>
              <w:right w:val="nil"/>
            </w:tcBorders>
            <w:vAlign w:val="center"/>
            <w:hideMark/>
            <w:tcPrChange w:id="261" w:author="Yonah" w:date="2018-05-28T20:34:00Z">
              <w:tcPr>
                <w:tcW w:w="830" w:type="dxa"/>
                <w:tcBorders>
                  <w:top w:val="nil"/>
                  <w:left w:val="nil"/>
                  <w:bottom w:val="nil"/>
                  <w:right w:val="nil"/>
                </w:tcBorders>
                <w:vAlign w:val="center"/>
                <w:hideMark/>
              </w:tcPr>
            </w:tcPrChange>
          </w:tcPr>
          <w:p w:rsidR="00E61927" w:rsidRPr="00BF44DA" w:rsidRDefault="00E61927" w:rsidP="00174DB7">
            <w:pPr>
              <w:widowControl/>
              <w:jc w:val="left"/>
              <w:rPr>
                <w:ins w:id="262" w:author="Yonah" w:date="2018-05-28T20:28:00Z"/>
                <w:rFonts w:asciiTheme="minorEastAsia" w:hAnsiTheme="minorEastAsia" w:cs="宋体"/>
                <w:kern w:val="0"/>
                <w:sz w:val="18"/>
                <w:szCs w:val="18"/>
              </w:rPr>
            </w:pPr>
            <w:ins w:id="263" w:author="Yonah" w:date="2018-05-28T20:28:00Z">
              <w:r>
                <w:rPr>
                  <w:rFonts w:asciiTheme="minorEastAsia" w:hAnsiTheme="minorEastAsia" w:cs="宋体"/>
                  <w:kern w:val="0"/>
                  <w:sz w:val="18"/>
                  <w:szCs w:val="18"/>
                </w:rPr>
                <w:t>2013</w:t>
              </w:r>
            </w:ins>
          </w:p>
        </w:tc>
        <w:tc>
          <w:tcPr>
            <w:tcW w:w="567" w:type="dxa"/>
            <w:tcBorders>
              <w:top w:val="nil"/>
              <w:left w:val="nil"/>
              <w:bottom w:val="nil"/>
              <w:right w:val="single" w:sz="4" w:space="0" w:color="auto"/>
            </w:tcBorders>
            <w:vAlign w:val="center"/>
            <w:hideMark/>
            <w:tcPrChange w:id="264" w:author="Yonah" w:date="2018-05-28T20:34:00Z">
              <w:tcPr>
                <w:tcW w:w="606" w:type="dxa"/>
                <w:tcBorders>
                  <w:top w:val="nil"/>
                  <w:left w:val="nil"/>
                  <w:bottom w:val="nil"/>
                  <w:right w:val="single" w:sz="4" w:space="0" w:color="auto"/>
                </w:tcBorders>
                <w:vAlign w:val="center"/>
                <w:hideMark/>
              </w:tcPr>
            </w:tcPrChange>
          </w:tcPr>
          <w:p w:rsidR="00E61927" w:rsidRPr="00BF44DA" w:rsidRDefault="00E61927" w:rsidP="00174DB7">
            <w:pPr>
              <w:widowControl/>
              <w:jc w:val="left"/>
              <w:rPr>
                <w:ins w:id="265" w:author="Yonah" w:date="2018-05-28T20:28:00Z"/>
                <w:rFonts w:asciiTheme="minorEastAsia" w:hAnsiTheme="minorEastAsia" w:cs="宋体"/>
                <w:kern w:val="0"/>
                <w:sz w:val="18"/>
                <w:szCs w:val="18"/>
              </w:rPr>
            </w:pPr>
            <w:ins w:id="266" w:author="Yonah" w:date="2018-05-28T20:28:00Z">
              <w:r>
                <w:rPr>
                  <w:rFonts w:asciiTheme="minorEastAsia" w:hAnsiTheme="minorEastAsia" w:cs="宋体"/>
                  <w:kern w:val="0"/>
                  <w:sz w:val="18"/>
                  <w:szCs w:val="18"/>
                </w:rPr>
                <w:t>Y</w:t>
              </w:r>
            </w:ins>
          </w:p>
        </w:tc>
        <w:tc>
          <w:tcPr>
            <w:tcW w:w="283" w:type="dxa"/>
            <w:tcBorders>
              <w:top w:val="nil"/>
              <w:left w:val="single" w:sz="4" w:space="0" w:color="auto"/>
              <w:bottom w:val="nil"/>
              <w:right w:val="single" w:sz="4" w:space="0" w:color="auto"/>
            </w:tcBorders>
            <w:vAlign w:val="center"/>
            <w:tcPrChange w:id="267" w:author="Yonah" w:date="2018-05-28T20:34:00Z">
              <w:tcPr>
                <w:tcW w:w="2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268" w:author="Yonah" w:date="2018-05-28T20:28:00Z"/>
                <w:rFonts w:asciiTheme="minorEastAsia" w:hAnsiTheme="minorEastAsia" w:cs="宋体"/>
                <w:kern w:val="0"/>
                <w:sz w:val="18"/>
                <w:szCs w:val="18"/>
              </w:rPr>
            </w:pPr>
            <w:ins w:id="269" w:author="Yonah" w:date="2018-05-28T20:28:00Z">
              <w:r>
                <w:rPr>
                  <w:rFonts w:asciiTheme="minorEastAsia" w:hAnsiTheme="minorEastAsia" w:cs="宋体"/>
                  <w:kern w:val="0"/>
                  <w:sz w:val="18"/>
                  <w:szCs w:val="18"/>
                </w:rPr>
                <w:t>Y</w:t>
              </w:r>
            </w:ins>
          </w:p>
        </w:tc>
        <w:tc>
          <w:tcPr>
            <w:tcW w:w="1010" w:type="dxa"/>
            <w:tcBorders>
              <w:top w:val="nil"/>
              <w:left w:val="single" w:sz="4" w:space="0" w:color="auto"/>
              <w:bottom w:val="nil"/>
              <w:right w:val="single" w:sz="4" w:space="0" w:color="auto"/>
            </w:tcBorders>
            <w:vAlign w:val="center"/>
            <w:tcPrChange w:id="270" w:author="Yonah" w:date="2018-05-28T20:34:00Z">
              <w:tcPr>
                <w:tcW w:w="11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271" w:author="Yonah" w:date="2018-05-28T20:28:00Z"/>
                <w:rFonts w:asciiTheme="minorEastAsia" w:hAnsiTheme="minorEastAsia" w:cs="宋体"/>
                <w:kern w:val="0"/>
                <w:sz w:val="18"/>
                <w:szCs w:val="18"/>
              </w:rPr>
            </w:pPr>
            <w:ins w:id="272" w:author="Yonah" w:date="2018-05-28T20:28:00Z">
              <w:r>
                <w:rPr>
                  <w:rFonts w:asciiTheme="minorEastAsia" w:hAnsiTheme="minorEastAsia" w:cs="宋体"/>
                  <w:kern w:val="0"/>
                  <w:sz w:val="18"/>
                  <w:szCs w:val="18"/>
                </w:rPr>
                <w:t>Y</w:t>
              </w:r>
            </w:ins>
          </w:p>
        </w:tc>
      </w:tr>
      <w:tr w:rsidR="00E61927" w:rsidRPr="00BF44DA" w:rsidTr="00E61927">
        <w:trPr>
          <w:tblCellSpacing w:w="0" w:type="dxa"/>
          <w:ins w:id="273" w:author="Yonah" w:date="2018-05-28T20:28:00Z"/>
          <w:trPrChange w:id="274" w:author="Yonah" w:date="2018-05-28T20:34:00Z">
            <w:trPr>
              <w:tblCellSpacing w:w="0" w:type="dxa"/>
            </w:trPr>
          </w:trPrChange>
        </w:trPr>
        <w:tc>
          <w:tcPr>
            <w:tcW w:w="895" w:type="dxa"/>
            <w:vMerge/>
            <w:tcBorders>
              <w:top w:val="outset" w:sz="6" w:space="0" w:color="auto"/>
              <w:left w:val="outset" w:sz="6" w:space="0" w:color="auto"/>
              <w:bottom w:val="single" w:sz="4" w:space="0" w:color="auto"/>
              <w:right w:val="outset" w:sz="6" w:space="0" w:color="auto"/>
            </w:tcBorders>
            <w:vAlign w:val="center"/>
            <w:hideMark/>
            <w:tcPrChange w:id="275" w:author="Yonah" w:date="2018-05-28T20:34:00Z">
              <w:tcPr>
                <w:tcW w:w="895" w:type="dxa"/>
                <w:vMerge/>
                <w:tcBorders>
                  <w:top w:val="outset" w:sz="6"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276" w:author="Yonah" w:date="2018-05-28T20:28:00Z"/>
                <w:rFonts w:asciiTheme="minorEastAsia" w:hAnsiTheme="minorEastAsia" w:cs="宋体"/>
                <w:kern w:val="0"/>
                <w:sz w:val="18"/>
                <w:szCs w:val="18"/>
              </w:rPr>
            </w:pPr>
          </w:p>
        </w:tc>
        <w:tc>
          <w:tcPr>
            <w:tcW w:w="942" w:type="dxa"/>
            <w:tcBorders>
              <w:top w:val="nil"/>
              <w:left w:val="nil"/>
              <w:bottom w:val="nil"/>
              <w:right w:val="nil"/>
            </w:tcBorders>
            <w:vAlign w:val="center"/>
            <w:hideMark/>
            <w:tcPrChange w:id="277" w:author="Yonah" w:date="2018-05-28T20:34:00Z">
              <w:tcPr>
                <w:tcW w:w="942" w:type="dxa"/>
                <w:tcBorders>
                  <w:top w:val="nil"/>
                  <w:left w:val="nil"/>
                  <w:bottom w:val="nil"/>
                  <w:right w:val="nil"/>
                </w:tcBorders>
                <w:vAlign w:val="center"/>
                <w:hideMark/>
              </w:tcPr>
            </w:tcPrChange>
          </w:tcPr>
          <w:p w:rsidR="00E61927" w:rsidRPr="00BF44DA" w:rsidRDefault="00E61927" w:rsidP="00174DB7">
            <w:pPr>
              <w:widowControl/>
              <w:jc w:val="left"/>
              <w:rPr>
                <w:ins w:id="278" w:author="Yonah" w:date="2018-05-28T20:28:00Z"/>
                <w:rFonts w:asciiTheme="minorEastAsia" w:hAnsiTheme="minorEastAsia" w:cs="宋体"/>
                <w:kern w:val="0"/>
                <w:sz w:val="18"/>
                <w:szCs w:val="18"/>
              </w:rPr>
            </w:pPr>
            <w:ins w:id="279" w:author="Yonah" w:date="2018-05-28T20:28:00Z">
              <w:r w:rsidRPr="00BF44DA">
                <w:rPr>
                  <w:rFonts w:asciiTheme="minorEastAsia" w:hAnsiTheme="minorEastAsia" w:cs="宋体"/>
                  <w:kern w:val="0"/>
                  <w:sz w:val="18"/>
                  <w:szCs w:val="18"/>
                </w:rPr>
                <w:t>Metadata</w:t>
              </w:r>
            </w:ins>
          </w:p>
        </w:tc>
        <w:tc>
          <w:tcPr>
            <w:tcW w:w="3118" w:type="dxa"/>
            <w:tcBorders>
              <w:top w:val="nil"/>
              <w:left w:val="nil"/>
              <w:bottom w:val="nil"/>
              <w:right w:val="nil"/>
            </w:tcBorders>
            <w:vAlign w:val="center"/>
            <w:hideMark/>
            <w:tcPrChange w:id="280" w:author="Yonah" w:date="2018-05-28T20:34:00Z">
              <w:tcPr>
                <w:tcW w:w="3118" w:type="dxa"/>
                <w:tcBorders>
                  <w:top w:val="nil"/>
                  <w:left w:val="nil"/>
                  <w:bottom w:val="nil"/>
                  <w:right w:val="nil"/>
                </w:tcBorders>
                <w:vAlign w:val="center"/>
                <w:hideMark/>
              </w:tcPr>
            </w:tcPrChange>
          </w:tcPr>
          <w:p w:rsidR="00E61927" w:rsidRPr="00BF44DA" w:rsidRDefault="00E61927" w:rsidP="00174DB7">
            <w:pPr>
              <w:widowControl/>
              <w:jc w:val="left"/>
              <w:rPr>
                <w:ins w:id="281" w:author="Yonah" w:date="2018-05-28T20:28:00Z"/>
                <w:rFonts w:asciiTheme="minorEastAsia" w:hAnsiTheme="minorEastAsia" w:cs="宋体"/>
                <w:kern w:val="0"/>
                <w:sz w:val="18"/>
                <w:szCs w:val="18"/>
              </w:rPr>
            </w:pPr>
            <w:ins w:id="282" w:author="Yonah" w:date="2018-05-28T20:28:00Z">
              <w:r w:rsidRPr="00BF44DA">
                <w:rPr>
                  <w:rFonts w:asciiTheme="minorEastAsia" w:hAnsiTheme="minorEastAsia" w:cs="宋体"/>
                  <w:kern w:val="0"/>
                  <w:sz w:val="18"/>
                  <w:szCs w:val="18"/>
                </w:rPr>
                <w:t>基于内容和Metadata [46]</w:t>
              </w:r>
            </w:ins>
          </w:p>
        </w:tc>
        <w:tc>
          <w:tcPr>
            <w:tcW w:w="1704" w:type="dxa"/>
            <w:tcBorders>
              <w:top w:val="nil"/>
              <w:left w:val="nil"/>
              <w:bottom w:val="nil"/>
              <w:right w:val="nil"/>
            </w:tcBorders>
            <w:vAlign w:val="center"/>
            <w:hideMark/>
            <w:tcPrChange w:id="283" w:author="Yonah" w:date="2018-05-28T20:34:00Z">
              <w:tcPr>
                <w:tcW w:w="1704" w:type="dxa"/>
                <w:tcBorders>
                  <w:top w:val="nil"/>
                  <w:left w:val="nil"/>
                  <w:bottom w:val="nil"/>
                  <w:right w:val="nil"/>
                </w:tcBorders>
                <w:vAlign w:val="center"/>
                <w:hideMark/>
              </w:tcPr>
            </w:tcPrChange>
          </w:tcPr>
          <w:p w:rsidR="00E61927" w:rsidRPr="00BF44DA" w:rsidRDefault="00E61927" w:rsidP="00174DB7">
            <w:pPr>
              <w:widowControl/>
              <w:jc w:val="left"/>
              <w:rPr>
                <w:ins w:id="284" w:author="Yonah" w:date="2018-05-28T20:28:00Z"/>
                <w:rFonts w:asciiTheme="minorEastAsia" w:hAnsiTheme="minorEastAsia" w:cs="宋体"/>
                <w:kern w:val="0"/>
                <w:sz w:val="18"/>
                <w:szCs w:val="18"/>
              </w:rPr>
            </w:pPr>
            <w:ins w:id="285" w:author="Yonah" w:date="2018-05-28T20:28:00Z">
              <w:r>
                <w:rPr>
                  <w:rFonts w:asciiTheme="minorEastAsia" w:hAnsiTheme="minorEastAsia" w:cs="宋体"/>
                  <w:kern w:val="0"/>
                  <w:sz w:val="18"/>
                  <w:szCs w:val="18"/>
                </w:rPr>
                <w:t>PDFrate</w:t>
              </w:r>
            </w:ins>
          </w:p>
        </w:tc>
        <w:tc>
          <w:tcPr>
            <w:tcW w:w="566" w:type="dxa"/>
            <w:tcBorders>
              <w:top w:val="nil"/>
              <w:left w:val="nil"/>
              <w:bottom w:val="nil"/>
              <w:right w:val="nil"/>
            </w:tcBorders>
            <w:vAlign w:val="center"/>
            <w:hideMark/>
            <w:tcPrChange w:id="286" w:author="Yonah" w:date="2018-05-28T20:34:00Z">
              <w:tcPr>
                <w:tcW w:w="830" w:type="dxa"/>
                <w:tcBorders>
                  <w:top w:val="nil"/>
                  <w:left w:val="nil"/>
                  <w:bottom w:val="nil"/>
                  <w:right w:val="nil"/>
                </w:tcBorders>
                <w:vAlign w:val="center"/>
                <w:hideMark/>
              </w:tcPr>
            </w:tcPrChange>
          </w:tcPr>
          <w:p w:rsidR="00E61927" w:rsidRPr="00BF44DA" w:rsidRDefault="00E61927" w:rsidP="00174DB7">
            <w:pPr>
              <w:widowControl/>
              <w:jc w:val="left"/>
              <w:rPr>
                <w:ins w:id="287" w:author="Yonah" w:date="2018-05-28T20:28:00Z"/>
                <w:rFonts w:asciiTheme="minorEastAsia" w:hAnsiTheme="minorEastAsia" w:cs="宋体"/>
                <w:kern w:val="0"/>
                <w:sz w:val="18"/>
                <w:szCs w:val="18"/>
              </w:rPr>
            </w:pPr>
            <w:ins w:id="288" w:author="Yonah" w:date="2018-05-28T20:28:00Z">
              <w:r>
                <w:rPr>
                  <w:rFonts w:asciiTheme="minorEastAsia" w:hAnsiTheme="minorEastAsia" w:cs="宋体"/>
                  <w:kern w:val="0"/>
                  <w:sz w:val="18"/>
                  <w:szCs w:val="18"/>
                </w:rPr>
                <w:t>2012</w:t>
              </w:r>
            </w:ins>
          </w:p>
        </w:tc>
        <w:tc>
          <w:tcPr>
            <w:tcW w:w="567" w:type="dxa"/>
            <w:tcBorders>
              <w:top w:val="nil"/>
              <w:left w:val="nil"/>
              <w:bottom w:val="nil"/>
              <w:right w:val="single" w:sz="4" w:space="0" w:color="auto"/>
            </w:tcBorders>
            <w:vAlign w:val="center"/>
            <w:hideMark/>
            <w:tcPrChange w:id="289" w:author="Yonah" w:date="2018-05-28T20:34:00Z">
              <w:tcPr>
                <w:tcW w:w="606" w:type="dxa"/>
                <w:tcBorders>
                  <w:top w:val="nil"/>
                  <w:left w:val="nil"/>
                  <w:bottom w:val="nil"/>
                  <w:right w:val="single" w:sz="4" w:space="0" w:color="auto"/>
                </w:tcBorders>
                <w:vAlign w:val="center"/>
                <w:hideMark/>
              </w:tcPr>
            </w:tcPrChange>
          </w:tcPr>
          <w:p w:rsidR="00E61927" w:rsidRPr="00BF44DA" w:rsidRDefault="00E61927" w:rsidP="00174DB7">
            <w:pPr>
              <w:widowControl/>
              <w:jc w:val="left"/>
              <w:rPr>
                <w:ins w:id="290" w:author="Yonah" w:date="2018-05-28T20:28:00Z"/>
                <w:rFonts w:asciiTheme="minorEastAsia" w:hAnsiTheme="minorEastAsia" w:cs="宋体"/>
                <w:kern w:val="0"/>
                <w:sz w:val="18"/>
                <w:szCs w:val="18"/>
              </w:rPr>
            </w:pPr>
            <w:ins w:id="291" w:author="Yonah" w:date="2018-05-28T20:28:00Z">
              <w:r>
                <w:rPr>
                  <w:rFonts w:asciiTheme="minorEastAsia" w:hAnsiTheme="minorEastAsia" w:cs="宋体"/>
                  <w:kern w:val="0"/>
                  <w:sz w:val="18"/>
                  <w:szCs w:val="18"/>
                </w:rPr>
                <w:t>Y</w:t>
              </w:r>
            </w:ins>
          </w:p>
        </w:tc>
        <w:tc>
          <w:tcPr>
            <w:tcW w:w="283" w:type="dxa"/>
            <w:tcBorders>
              <w:top w:val="nil"/>
              <w:left w:val="single" w:sz="4" w:space="0" w:color="auto"/>
              <w:bottom w:val="nil"/>
              <w:right w:val="single" w:sz="4" w:space="0" w:color="auto"/>
            </w:tcBorders>
            <w:vAlign w:val="center"/>
            <w:tcPrChange w:id="292" w:author="Yonah" w:date="2018-05-28T20:34:00Z">
              <w:tcPr>
                <w:tcW w:w="2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293" w:author="Yonah" w:date="2018-05-28T20:28:00Z"/>
                <w:rFonts w:asciiTheme="minorEastAsia" w:hAnsiTheme="minorEastAsia" w:cs="宋体"/>
                <w:kern w:val="0"/>
                <w:sz w:val="18"/>
                <w:szCs w:val="18"/>
              </w:rPr>
            </w:pPr>
            <w:ins w:id="294" w:author="Yonah" w:date="2018-05-28T20:28:00Z">
              <w:r>
                <w:rPr>
                  <w:rFonts w:asciiTheme="minorEastAsia" w:hAnsiTheme="minorEastAsia" w:cs="宋体"/>
                  <w:kern w:val="0"/>
                  <w:sz w:val="18"/>
                  <w:szCs w:val="18"/>
                </w:rPr>
                <w:t>Y</w:t>
              </w:r>
            </w:ins>
          </w:p>
        </w:tc>
        <w:tc>
          <w:tcPr>
            <w:tcW w:w="1010" w:type="dxa"/>
            <w:tcBorders>
              <w:top w:val="nil"/>
              <w:left w:val="single" w:sz="4" w:space="0" w:color="auto"/>
              <w:bottom w:val="nil"/>
              <w:right w:val="single" w:sz="4" w:space="0" w:color="auto"/>
            </w:tcBorders>
            <w:vAlign w:val="center"/>
            <w:tcPrChange w:id="295" w:author="Yonah" w:date="2018-05-28T20:34:00Z">
              <w:tcPr>
                <w:tcW w:w="11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296" w:author="Yonah" w:date="2018-05-28T20:28:00Z"/>
                <w:rFonts w:asciiTheme="minorEastAsia" w:hAnsiTheme="minorEastAsia" w:cs="宋体"/>
                <w:kern w:val="0"/>
                <w:sz w:val="18"/>
                <w:szCs w:val="18"/>
              </w:rPr>
            </w:pPr>
            <w:ins w:id="297" w:author="Yonah" w:date="2018-05-28T20:28:00Z">
              <w:r>
                <w:rPr>
                  <w:rFonts w:asciiTheme="minorEastAsia" w:hAnsiTheme="minorEastAsia" w:cs="宋体"/>
                  <w:kern w:val="0"/>
                  <w:sz w:val="18"/>
                  <w:szCs w:val="18"/>
                </w:rPr>
                <w:t>Y</w:t>
              </w:r>
            </w:ins>
          </w:p>
        </w:tc>
      </w:tr>
      <w:tr w:rsidR="00E61927" w:rsidRPr="00BF44DA" w:rsidTr="00E61927">
        <w:trPr>
          <w:tblCellSpacing w:w="0" w:type="dxa"/>
          <w:ins w:id="298" w:author="Yonah" w:date="2018-05-28T20:28:00Z"/>
          <w:trPrChange w:id="299" w:author="Yonah" w:date="2018-05-28T20:34:00Z">
            <w:trPr>
              <w:tblCellSpacing w:w="0" w:type="dxa"/>
            </w:trPr>
          </w:trPrChange>
        </w:trPr>
        <w:tc>
          <w:tcPr>
            <w:tcW w:w="895" w:type="dxa"/>
            <w:vMerge/>
            <w:tcBorders>
              <w:top w:val="outset" w:sz="6" w:space="0" w:color="auto"/>
              <w:left w:val="outset" w:sz="6" w:space="0" w:color="auto"/>
              <w:bottom w:val="single" w:sz="4" w:space="0" w:color="auto"/>
              <w:right w:val="outset" w:sz="6" w:space="0" w:color="auto"/>
            </w:tcBorders>
            <w:vAlign w:val="center"/>
            <w:tcPrChange w:id="300" w:author="Yonah" w:date="2018-05-28T20:34:00Z">
              <w:tcPr>
                <w:tcW w:w="895" w:type="dxa"/>
                <w:vMerge/>
                <w:tcBorders>
                  <w:top w:val="outset" w:sz="6" w:space="0" w:color="auto"/>
                  <w:left w:val="outset" w:sz="6" w:space="0" w:color="auto"/>
                  <w:bottom w:val="single" w:sz="4" w:space="0" w:color="auto"/>
                  <w:right w:val="outset" w:sz="6" w:space="0" w:color="auto"/>
                </w:tcBorders>
                <w:vAlign w:val="center"/>
              </w:tcPr>
            </w:tcPrChange>
          </w:tcPr>
          <w:p w:rsidR="00E61927" w:rsidRPr="00BF44DA" w:rsidRDefault="00E61927" w:rsidP="00174DB7">
            <w:pPr>
              <w:widowControl/>
              <w:jc w:val="left"/>
              <w:rPr>
                <w:ins w:id="301" w:author="Yonah" w:date="2018-05-28T20:28:00Z"/>
                <w:rFonts w:asciiTheme="minorEastAsia" w:hAnsiTheme="minorEastAsia" w:cs="宋体"/>
                <w:kern w:val="0"/>
                <w:sz w:val="18"/>
                <w:szCs w:val="18"/>
              </w:rPr>
            </w:pPr>
          </w:p>
        </w:tc>
        <w:tc>
          <w:tcPr>
            <w:tcW w:w="942" w:type="dxa"/>
            <w:tcBorders>
              <w:top w:val="nil"/>
              <w:left w:val="nil"/>
              <w:bottom w:val="nil"/>
              <w:right w:val="nil"/>
            </w:tcBorders>
            <w:vAlign w:val="center"/>
            <w:tcPrChange w:id="302" w:author="Yonah" w:date="2018-05-28T20:34:00Z">
              <w:tcPr>
                <w:tcW w:w="942" w:type="dxa"/>
                <w:tcBorders>
                  <w:top w:val="nil"/>
                  <w:left w:val="nil"/>
                  <w:bottom w:val="nil"/>
                  <w:right w:val="nil"/>
                </w:tcBorders>
                <w:vAlign w:val="center"/>
              </w:tcPr>
            </w:tcPrChange>
          </w:tcPr>
          <w:p w:rsidR="00E61927" w:rsidRPr="00BF44DA" w:rsidRDefault="00E61927" w:rsidP="00174DB7">
            <w:pPr>
              <w:widowControl/>
              <w:jc w:val="left"/>
              <w:rPr>
                <w:ins w:id="303" w:author="Yonah" w:date="2018-05-28T20:28:00Z"/>
                <w:rFonts w:asciiTheme="minorEastAsia" w:hAnsiTheme="minorEastAsia" w:cs="宋体"/>
                <w:kern w:val="0"/>
                <w:sz w:val="18"/>
                <w:szCs w:val="18"/>
              </w:rPr>
            </w:pPr>
            <w:ins w:id="304" w:author="Yonah" w:date="2018-05-28T20:28:00Z">
              <w:r>
                <w:rPr>
                  <w:rFonts w:asciiTheme="minorEastAsia" w:hAnsiTheme="minorEastAsia" w:cs="宋体"/>
                  <w:kern w:val="0"/>
                  <w:sz w:val="18"/>
                  <w:szCs w:val="18"/>
                </w:rPr>
                <w:t>Both</w:t>
              </w:r>
            </w:ins>
          </w:p>
        </w:tc>
        <w:tc>
          <w:tcPr>
            <w:tcW w:w="3118" w:type="dxa"/>
            <w:tcBorders>
              <w:top w:val="nil"/>
              <w:left w:val="nil"/>
              <w:bottom w:val="nil"/>
              <w:right w:val="nil"/>
            </w:tcBorders>
            <w:vAlign w:val="center"/>
            <w:tcPrChange w:id="305" w:author="Yonah" w:date="2018-05-28T20:34:00Z">
              <w:tcPr>
                <w:tcW w:w="3118" w:type="dxa"/>
                <w:tcBorders>
                  <w:top w:val="nil"/>
                  <w:left w:val="nil"/>
                  <w:bottom w:val="nil"/>
                  <w:right w:val="nil"/>
                </w:tcBorders>
                <w:vAlign w:val="center"/>
              </w:tcPr>
            </w:tcPrChange>
          </w:tcPr>
          <w:p w:rsidR="00E61927" w:rsidRPr="00BF44DA" w:rsidRDefault="00E61927" w:rsidP="00174DB7">
            <w:pPr>
              <w:widowControl/>
              <w:jc w:val="left"/>
              <w:rPr>
                <w:ins w:id="306" w:author="Yonah" w:date="2018-05-28T20:28:00Z"/>
                <w:rFonts w:asciiTheme="minorEastAsia" w:hAnsiTheme="minorEastAsia" w:cs="宋体"/>
                <w:kern w:val="0"/>
                <w:sz w:val="18"/>
                <w:szCs w:val="18"/>
              </w:rPr>
            </w:pPr>
            <w:ins w:id="307" w:author="Yonah" w:date="2018-05-28T20:28:00Z">
              <w:r>
                <w:rPr>
                  <w:rFonts w:asciiTheme="minorEastAsia" w:hAnsiTheme="minorEastAsia" w:cs="宋体" w:hint="eastAsia"/>
                  <w:kern w:val="0"/>
                  <w:sz w:val="18"/>
                  <w:szCs w:val="18"/>
                </w:rPr>
                <w:t>基于结构和内容解析 [</w:t>
              </w:r>
              <w:r>
                <w:rPr>
                  <w:rFonts w:asciiTheme="minorEastAsia" w:hAnsiTheme="minorEastAsia" w:cs="宋体"/>
                  <w:kern w:val="0"/>
                  <w:sz w:val="18"/>
                  <w:szCs w:val="18"/>
                </w:rPr>
                <w:t>10</w:t>
              </w:r>
              <w:r>
                <w:rPr>
                  <w:rFonts w:asciiTheme="minorEastAsia" w:hAnsiTheme="minorEastAsia" w:cs="宋体" w:hint="eastAsia"/>
                  <w:kern w:val="0"/>
                  <w:sz w:val="18"/>
                  <w:szCs w:val="18"/>
                </w:rPr>
                <w:t>]</w:t>
              </w:r>
            </w:ins>
          </w:p>
        </w:tc>
        <w:tc>
          <w:tcPr>
            <w:tcW w:w="1704" w:type="dxa"/>
            <w:tcBorders>
              <w:top w:val="nil"/>
              <w:left w:val="nil"/>
              <w:bottom w:val="nil"/>
              <w:right w:val="nil"/>
            </w:tcBorders>
            <w:vAlign w:val="center"/>
            <w:tcPrChange w:id="308" w:author="Yonah" w:date="2018-05-28T20:34:00Z">
              <w:tcPr>
                <w:tcW w:w="1704" w:type="dxa"/>
                <w:tcBorders>
                  <w:top w:val="nil"/>
                  <w:left w:val="nil"/>
                  <w:bottom w:val="nil"/>
                  <w:right w:val="nil"/>
                </w:tcBorders>
                <w:vAlign w:val="center"/>
              </w:tcPr>
            </w:tcPrChange>
          </w:tcPr>
          <w:p w:rsidR="00E61927" w:rsidRPr="00BF44DA" w:rsidRDefault="00E61927" w:rsidP="00174DB7">
            <w:pPr>
              <w:widowControl/>
              <w:jc w:val="left"/>
              <w:rPr>
                <w:ins w:id="309" w:author="Yonah" w:date="2018-05-28T20:28:00Z"/>
                <w:rFonts w:asciiTheme="minorEastAsia" w:hAnsiTheme="minorEastAsia" w:cs="宋体"/>
                <w:kern w:val="0"/>
                <w:sz w:val="18"/>
                <w:szCs w:val="18"/>
              </w:rPr>
            </w:pPr>
            <w:proofErr w:type="spellStart"/>
            <w:ins w:id="310" w:author="Yonah" w:date="2018-05-28T20:28:00Z">
              <w:r>
                <w:rPr>
                  <w:rFonts w:asciiTheme="minorEastAsia" w:hAnsiTheme="minorEastAsia" w:cs="宋体" w:hint="eastAsia"/>
                  <w:kern w:val="0"/>
                  <w:sz w:val="18"/>
                  <w:szCs w:val="18"/>
                </w:rPr>
                <w:t>Maiorca</w:t>
              </w:r>
              <w:proofErr w:type="spellEnd"/>
              <w:r>
                <w:rPr>
                  <w:rFonts w:asciiTheme="minorEastAsia" w:hAnsiTheme="minorEastAsia" w:cs="宋体"/>
                  <w:kern w:val="0"/>
                  <w:sz w:val="18"/>
                  <w:szCs w:val="18"/>
                </w:rPr>
                <w:t xml:space="preserve"> et al.</w:t>
              </w:r>
            </w:ins>
          </w:p>
        </w:tc>
        <w:tc>
          <w:tcPr>
            <w:tcW w:w="566" w:type="dxa"/>
            <w:tcBorders>
              <w:top w:val="nil"/>
              <w:left w:val="nil"/>
              <w:bottom w:val="nil"/>
              <w:right w:val="nil"/>
            </w:tcBorders>
            <w:vAlign w:val="center"/>
            <w:tcPrChange w:id="311" w:author="Yonah" w:date="2018-05-28T20:34:00Z">
              <w:tcPr>
                <w:tcW w:w="830" w:type="dxa"/>
                <w:tcBorders>
                  <w:top w:val="nil"/>
                  <w:left w:val="nil"/>
                  <w:bottom w:val="nil"/>
                  <w:right w:val="nil"/>
                </w:tcBorders>
                <w:vAlign w:val="center"/>
              </w:tcPr>
            </w:tcPrChange>
          </w:tcPr>
          <w:p w:rsidR="00E61927" w:rsidRPr="00BF44DA" w:rsidRDefault="00E61927" w:rsidP="00174DB7">
            <w:pPr>
              <w:widowControl/>
              <w:jc w:val="left"/>
              <w:rPr>
                <w:ins w:id="312" w:author="Yonah" w:date="2018-05-28T20:28:00Z"/>
                <w:rFonts w:asciiTheme="minorEastAsia" w:hAnsiTheme="minorEastAsia" w:cs="宋体"/>
                <w:kern w:val="0"/>
                <w:sz w:val="18"/>
                <w:szCs w:val="18"/>
              </w:rPr>
            </w:pPr>
            <w:ins w:id="313" w:author="Yonah" w:date="2018-05-28T20:28:00Z">
              <w:r>
                <w:rPr>
                  <w:rFonts w:asciiTheme="minorEastAsia" w:hAnsiTheme="minorEastAsia" w:cs="宋体"/>
                  <w:kern w:val="0"/>
                  <w:sz w:val="18"/>
                  <w:szCs w:val="18"/>
                </w:rPr>
                <w:t>2015</w:t>
              </w:r>
            </w:ins>
          </w:p>
        </w:tc>
        <w:tc>
          <w:tcPr>
            <w:tcW w:w="567" w:type="dxa"/>
            <w:tcBorders>
              <w:top w:val="nil"/>
              <w:left w:val="nil"/>
              <w:bottom w:val="nil"/>
              <w:right w:val="single" w:sz="4" w:space="0" w:color="auto"/>
            </w:tcBorders>
            <w:vAlign w:val="center"/>
            <w:tcPrChange w:id="314" w:author="Yonah" w:date="2018-05-28T20:34:00Z">
              <w:tcPr>
                <w:tcW w:w="606" w:type="dxa"/>
                <w:tcBorders>
                  <w:top w:val="nil"/>
                  <w:left w:val="nil"/>
                  <w:bottom w:val="nil"/>
                  <w:right w:val="single" w:sz="4" w:space="0" w:color="auto"/>
                </w:tcBorders>
                <w:vAlign w:val="center"/>
              </w:tcPr>
            </w:tcPrChange>
          </w:tcPr>
          <w:p w:rsidR="00E61927" w:rsidRPr="00BF44DA" w:rsidRDefault="00E61927" w:rsidP="00174DB7">
            <w:pPr>
              <w:widowControl/>
              <w:jc w:val="left"/>
              <w:rPr>
                <w:ins w:id="315" w:author="Yonah" w:date="2018-05-28T20:28:00Z"/>
                <w:rFonts w:asciiTheme="minorEastAsia" w:hAnsiTheme="minorEastAsia" w:cs="宋体"/>
                <w:kern w:val="0"/>
                <w:sz w:val="18"/>
                <w:szCs w:val="18"/>
              </w:rPr>
            </w:pPr>
            <w:ins w:id="316" w:author="Yonah" w:date="2018-05-28T20:28:00Z">
              <w:r>
                <w:rPr>
                  <w:rFonts w:asciiTheme="minorEastAsia" w:hAnsiTheme="minorEastAsia" w:cs="宋体"/>
                  <w:kern w:val="0"/>
                  <w:sz w:val="18"/>
                  <w:szCs w:val="18"/>
                </w:rPr>
                <w:t>Y</w:t>
              </w:r>
            </w:ins>
          </w:p>
        </w:tc>
        <w:tc>
          <w:tcPr>
            <w:tcW w:w="283" w:type="dxa"/>
            <w:tcBorders>
              <w:top w:val="nil"/>
              <w:left w:val="single" w:sz="4" w:space="0" w:color="auto"/>
              <w:bottom w:val="nil"/>
              <w:right w:val="single" w:sz="4" w:space="0" w:color="auto"/>
            </w:tcBorders>
            <w:vAlign w:val="center"/>
            <w:tcPrChange w:id="317" w:author="Yonah" w:date="2018-05-28T20:34:00Z">
              <w:tcPr>
                <w:tcW w:w="2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318" w:author="Yonah" w:date="2018-05-28T20:28:00Z"/>
                <w:rFonts w:asciiTheme="minorEastAsia" w:hAnsiTheme="minorEastAsia" w:cs="宋体"/>
                <w:kern w:val="0"/>
                <w:sz w:val="18"/>
                <w:szCs w:val="18"/>
              </w:rPr>
            </w:pPr>
            <w:ins w:id="319" w:author="Yonah" w:date="2018-05-28T20:28:00Z">
              <w:r>
                <w:rPr>
                  <w:rFonts w:asciiTheme="minorEastAsia" w:hAnsiTheme="minorEastAsia" w:cs="宋体"/>
                  <w:kern w:val="0"/>
                  <w:sz w:val="18"/>
                  <w:szCs w:val="18"/>
                </w:rPr>
                <w:t>Y</w:t>
              </w:r>
            </w:ins>
          </w:p>
        </w:tc>
        <w:tc>
          <w:tcPr>
            <w:tcW w:w="1010" w:type="dxa"/>
            <w:tcBorders>
              <w:top w:val="nil"/>
              <w:left w:val="single" w:sz="4" w:space="0" w:color="auto"/>
              <w:bottom w:val="nil"/>
              <w:right w:val="single" w:sz="4" w:space="0" w:color="auto"/>
            </w:tcBorders>
            <w:vAlign w:val="center"/>
            <w:tcPrChange w:id="320" w:author="Yonah" w:date="2018-05-28T20:34:00Z">
              <w:tcPr>
                <w:tcW w:w="11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321" w:author="Yonah" w:date="2018-05-28T20:28:00Z"/>
                <w:rFonts w:asciiTheme="minorEastAsia" w:hAnsiTheme="minorEastAsia" w:cs="宋体"/>
                <w:kern w:val="0"/>
                <w:sz w:val="18"/>
                <w:szCs w:val="18"/>
              </w:rPr>
            </w:pPr>
            <w:ins w:id="322" w:author="Yonah" w:date="2018-05-28T20:28:00Z">
              <w:r>
                <w:rPr>
                  <w:rFonts w:asciiTheme="minorEastAsia" w:hAnsiTheme="minorEastAsia" w:cs="宋体"/>
                  <w:kern w:val="0"/>
                  <w:sz w:val="18"/>
                  <w:szCs w:val="18"/>
                </w:rPr>
                <w:t>Y</w:t>
              </w:r>
            </w:ins>
          </w:p>
        </w:tc>
      </w:tr>
      <w:tr w:rsidR="00E61927" w:rsidRPr="00BF44DA" w:rsidTr="00E61927">
        <w:trPr>
          <w:tblCellSpacing w:w="0" w:type="dxa"/>
          <w:ins w:id="323" w:author="Yonah" w:date="2018-05-28T20:28:00Z"/>
          <w:trPrChange w:id="324" w:author="Yonah" w:date="2018-05-28T20:34:00Z">
            <w:trPr>
              <w:tblCellSpacing w:w="0" w:type="dxa"/>
            </w:trPr>
          </w:trPrChange>
        </w:trPr>
        <w:tc>
          <w:tcPr>
            <w:tcW w:w="895" w:type="dxa"/>
            <w:vMerge/>
            <w:tcBorders>
              <w:top w:val="outset" w:sz="6" w:space="0" w:color="auto"/>
              <w:left w:val="outset" w:sz="6" w:space="0" w:color="auto"/>
              <w:bottom w:val="single" w:sz="4" w:space="0" w:color="auto"/>
              <w:right w:val="outset" w:sz="6" w:space="0" w:color="auto"/>
            </w:tcBorders>
            <w:vAlign w:val="center"/>
            <w:hideMark/>
            <w:tcPrChange w:id="325" w:author="Yonah" w:date="2018-05-28T20:34:00Z">
              <w:tcPr>
                <w:tcW w:w="895" w:type="dxa"/>
                <w:vMerge/>
                <w:tcBorders>
                  <w:top w:val="outset" w:sz="6"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326" w:author="Yonah" w:date="2018-05-28T20:28:00Z"/>
                <w:rFonts w:asciiTheme="minorEastAsia" w:hAnsiTheme="minorEastAsia" w:cs="宋体"/>
                <w:kern w:val="0"/>
                <w:sz w:val="18"/>
                <w:szCs w:val="18"/>
              </w:rPr>
            </w:pPr>
          </w:p>
        </w:tc>
        <w:tc>
          <w:tcPr>
            <w:tcW w:w="942" w:type="dxa"/>
            <w:tcBorders>
              <w:top w:val="nil"/>
              <w:left w:val="nil"/>
              <w:bottom w:val="outset" w:sz="6" w:space="0" w:color="auto"/>
              <w:right w:val="nil"/>
            </w:tcBorders>
            <w:vAlign w:val="center"/>
            <w:hideMark/>
            <w:tcPrChange w:id="327" w:author="Yonah" w:date="2018-05-28T20:34:00Z">
              <w:tcPr>
                <w:tcW w:w="942" w:type="dxa"/>
                <w:tcBorders>
                  <w:top w:val="nil"/>
                  <w:left w:val="nil"/>
                  <w:bottom w:val="outset" w:sz="6" w:space="0" w:color="auto"/>
                  <w:right w:val="nil"/>
                </w:tcBorders>
                <w:vAlign w:val="center"/>
                <w:hideMark/>
              </w:tcPr>
            </w:tcPrChange>
          </w:tcPr>
          <w:p w:rsidR="00E61927" w:rsidRPr="00BF44DA" w:rsidRDefault="00E61927" w:rsidP="00174DB7">
            <w:pPr>
              <w:widowControl/>
              <w:jc w:val="left"/>
              <w:rPr>
                <w:ins w:id="328" w:author="Yonah" w:date="2018-05-28T20:28:00Z"/>
                <w:rFonts w:asciiTheme="minorEastAsia" w:hAnsiTheme="minorEastAsia" w:cs="宋体"/>
                <w:kern w:val="0"/>
                <w:sz w:val="18"/>
                <w:szCs w:val="18"/>
              </w:rPr>
            </w:pPr>
            <w:ins w:id="329" w:author="Yonah" w:date="2018-05-28T20:28:00Z">
              <w:r>
                <w:rPr>
                  <w:rFonts w:asciiTheme="minorEastAsia" w:hAnsiTheme="minorEastAsia" w:cs="宋体"/>
                  <w:kern w:val="0"/>
                  <w:sz w:val="18"/>
                  <w:szCs w:val="18"/>
                </w:rPr>
                <w:t>Both</w:t>
              </w:r>
            </w:ins>
          </w:p>
        </w:tc>
        <w:tc>
          <w:tcPr>
            <w:tcW w:w="3118" w:type="dxa"/>
            <w:tcBorders>
              <w:top w:val="nil"/>
              <w:left w:val="nil"/>
              <w:bottom w:val="outset" w:sz="6" w:space="0" w:color="auto"/>
              <w:right w:val="nil"/>
            </w:tcBorders>
            <w:vAlign w:val="center"/>
            <w:hideMark/>
            <w:tcPrChange w:id="330" w:author="Yonah" w:date="2018-05-28T20:34:00Z">
              <w:tcPr>
                <w:tcW w:w="3118" w:type="dxa"/>
                <w:tcBorders>
                  <w:top w:val="nil"/>
                  <w:left w:val="nil"/>
                  <w:bottom w:val="outset" w:sz="6" w:space="0" w:color="auto"/>
                  <w:right w:val="nil"/>
                </w:tcBorders>
                <w:vAlign w:val="center"/>
                <w:hideMark/>
              </w:tcPr>
            </w:tcPrChange>
          </w:tcPr>
          <w:p w:rsidR="00E61927" w:rsidRPr="00BF44DA" w:rsidRDefault="00E61927" w:rsidP="00174DB7">
            <w:pPr>
              <w:widowControl/>
              <w:jc w:val="left"/>
              <w:rPr>
                <w:ins w:id="331" w:author="Yonah" w:date="2018-05-28T20:28:00Z"/>
                <w:rFonts w:asciiTheme="minorEastAsia" w:hAnsiTheme="minorEastAsia" w:cs="宋体"/>
                <w:kern w:val="0"/>
                <w:sz w:val="18"/>
                <w:szCs w:val="18"/>
              </w:rPr>
            </w:pPr>
            <w:ins w:id="332" w:author="Yonah" w:date="2018-05-28T20:28:00Z">
              <w:r w:rsidRPr="00BF44DA">
                <w:rPr>
                  <w:rFonts w:asciiTheme="minorEastAsia" w:hAnsiTheme="minorEastAsia" w:cs="宋体"/>
                  <w:kern w:val="0"/>
                  <w:sz w:val="18"/>
                  <w:szCs w:val="18"/>
                </w:rPr>
                <w:t>结合上述几种技术解析分类 [34]</w:t>
              </w:r>
            </w:ins>
          </w:p>
        </w:tc>
        <w:tc>
          <w:tcPr>
            <w:tcW w:w="1704" w:type="dxa"/>
            <w:tcBorders>
              <w:top w:val="nil"/>
              <w:left w:val="nil"/>
              <w:bottom w:val="outset" w:sz="6" w:space="0" w:color="auto"/>
              <w:right w:val="nil"/>
            </w:tcBorders>
            <w:vAlign w:val="center"/>
            <w:hideMark/>
            <w:tcPrChange w:id="333" w:author="Yonah" w:date="2018-05-28T20:34:00Z">
              <w:tcPr>
                <w:tcW w:w="1704" w:type="dxa"/>
                <w:tcBorders>
                  <w:top w:val="nil"/>
                  <w:left w:val="nil"/>
                  <w:bottom w:val="outset" w:sz="6" w:space="0" w:color="auto"/>
                  <w:right w:val="nil"/>
                </w:tcBorders>
                <w:vAlign w:val="center"/>
                <w:hideMark/>
              </w:tcPr>
            </w:tcPrChange>
          </w:tcPr>
          <w:p w:rsidR="00E61927" w:rsidRPr="00BF44DA" w:rsidRDefault="00E61927" w:rsidP="00174DB7">
            <w:pPr>
              <w:widowControl/>
              <w:jc w:val="left"/>
              <w:rPr>
                <w:ins w:id="334" w:author="Yonah" w:date="2018-05-28T20:28:00Z"/>
                <w:rFonts w:asciiTheme="minorEastAsia" w:hAnsiTheme="minorEastAsia" w:cs="宋体"/>
                <w:kern w:val="0"/>
                <w:sz w:val="18"/>
                <w:szCs w:val="18"/>
              </w:rPr>
            </w:pPr>
            <w:proofErr w:type="spellStart"/>
            <w:ins w:id="335" w:author="Yonah" w:date="2018-05-28T20:28:00Z">
              <w:r>
                <w:rPr>
                  <w:rFonts w:asciiTheme="minorEastAsia" w:hAnsiTheme="minorEastAsia" w:cs="宋体"/>
                  <w:kern w:val="0"/>
                  <w:sz w:val="18"/>
                  <w:szCs w:val="18"/>
                </w:rPr>
                <w:t>Maiorca</w:t>
              </w:r>
              <w:proofErr w:type="spellEnd"/>
              <w:r>
                <w:rPr>
                  <w:rFonts w:asciiTheme="minorEastAsia" w:hAnsiTheme="minorEastAsia" w:cs="宋体"/>
                  <w:kern w:val="0"/>
                  <w:sz w:val="18"/>
                  <w:szCs w:val="18"/>
                </w:rPr>
                <w:t xml:space="preserve"> et al.</w:t>
              </w:r>
            </w:ins>
          </w:p>
        </w:tc>
        <w:tc>
          <w:tcPr>
            <w:tcW w:w="566" w:type="dxa"/>
            <w:tcBorders>
              <w:top w:val="nil"/>
              <w:left w:val="nil"/>
              <w:bottom w:val="outset" w:sz="6" w:space="0" w:color="auto"/>
              <w:right w:val="nil"/>
            </w:tcBorders>
            <w:vAlign w:val="center"/>
            <w:hideMark/>
            <w:tcPrChange w:id="336" w:author="Yonah" w:date="2018-05-28T20:34:00Z">
              <w:tcPr>
                <w:tcW w:w="830" w:type="dxa"/>
                <w:tcBorders>
                  <w:top w:val="nil"/>
                  <w:left w:val="nil"/>
                  <w:bottom w:val="outset" w:sz="6" w:space="0" w:color="auto"/>
                  <w:right w:val="nil"/>
                </w:tcBorders>
                <w:vAlign w:val="center"/>
                <w:hideMark/>
              </w:tcPr>
            </w:tcPrChange>
          </w:tcPr>
          <w:p w:rsidR="00E61927" w:rsidRPr="00BF44DA" w:rsidRDefault="00E61927" w:rsidP="00174DB7">
            <w:pPr>
              <w:widowControl/>
              <w:jc w:val="left"/>
              <w:rPr>
                <w:ins w:id="337" w:author="Yonah" w:date="2018-05-28T20:28:00Z"/>
                <w:rFonts w:asciiTheme="minorEastAsia" w:hAnsiTheme="minorEastAsia" w:cs="宋体"/>
                <w:kern w:val="0"/>
                <w:sz w:val="18"/>
                <w:szCs w:val="18"/>
              </w:rPr>
            </w:pPr>
            <w:ins w:id="338" w:author="Yonah" w:date="2018-05-28T20:28:00Z">
              <w:r>
                <w:rPr>
                  <w:rFonts w:asciiTheme="minorEastAsia" w:hAnsiTheme="minorEastAsia" w:cs="宋体"/>
                  <w:kern w:val="0"/>
                  <w:sz w:val="18"/>
                  <w:szCs w:val="18"/>
                </w:rPr>
                <w:t>2016</w:t>
              </w:r>
            </w:ins>
          </w:p>
        </w:tc>
        <w:tc>
          <w:tcPr>
            <w:tcW w:w="567" w:type="dxa"/>
            <w:tcBorders>
              <w:top w:val="nil"/>
              <w:left w:val="nil"/>
              <w:bottom w:val="single" w:sz="4" w:space="0" w:color="auto"/>
              <w:right w:val="single" w:sz="4" w:space="0" w:color="auto"/>
            </w:tcBorders>
            <w:vAlign w:val="center"/>
            <w:hideMark/>
            <w:tcPrChange w:id="339" w:author="Yonah" w:date="2018-05-28T20:34:00Z">
              <w:tcPr>
                <w:tcW w:w="606" w:type="dxa"/>
                <w:tcBorders>
                  <w:top w:val="nil"/>
                  <w:left w:val="nil"/>
                  <w:bottom w:val="single" w:sz="4" w:space="0" w:color="auto"/>
                  <w:right w:val="single" w:sz="4" w:space="0" w:color="auto"/>
                </w:tcBorders>
                <w:vAlign w:val="center"/>
                <w:hideMark/>
              </w:tcPr>
            </w:tcPrChange>
          </w:tcPr>
          <w:p w:rsidR="00E61927" w:rsidRPr="00BF44DA" w:rsidRDefault="00E61927" w:rsidP="00174DB7">
            <w:pPr>
              <w:widowControl/>
              <w:jc w:val="left"/>
              <w:rPr>
                <w:ins w:id="340" w:author="Yonah" w:date="2018-05-28T20:28:00Z"/>
                <w:rFonts w:asciiTheme="minorEastAsia" w:hAnsiTheme="minorEastAsia" w:cs="宋体"/>
                <w:kern w:val="0"/>
                <w:sz w:val="18"/>
                <w:szCs w:val="18"/>
              </w:rPr>
            </w:pPr>
            <w:ins w:id="341" w:author="Yonah" w:date="2018-05-28T20:28:00Z">
              <w:r>
                <w:rPr>
                  <w:rFonts w:asciiTheme="minorEastAsia" w:hAnsiTheme="minorEastAsia" w:cs="宋体"/>
                  <w:kern w:val="0"/>
                  <w:sz w:val="18"/>
                  <w:szCs w:val="18"/>
                </w:rPr>
                <w:t>Y</w:t>
              </w:r>
            </w:ins>
          </w:p>
        </w:tc>
        <w:tc>
          <w:tcPr>
            <w:tcW w:w="283" w:type="dxa"/>
            <w:tcBorders>
              <w:top w:val="nil"/>
              <w:left w:val="single" w:sz="4" w:space="0" w:color="auto"/>
              <w:bottom w:val="single" w:sz="4" w:space="0" w:color="auto"/>
              <w:right w:val="single" w:sz="4" w:space="0" w:color="auto"/>
            </w:tcBorders>
            <w:vAlign w:val="center"/>
            <w:tcPrChange w:id="342" w:author="Yonah" w:date="2018-05-28T20:34:00Z">
              <w:tcPr>
                <w:tcW w:w="270" w:type="dxa"/>
                <w:tcBorders>
                  <w:top w:val="nil"/>
                  <w:left w:val="single" w:sz="4" w:space="0" w:color="auto"/>
                  <w:bottom w:val="single" w:sz="4" w:space="0" w:color="auto"/>
                  <w:right w:val="single" w:sz="4" w:space="0" w:color="auto"/>
                </w:tcBorders>
                <w:vAlign w:val="center"/>
              </w:tcPr>
            </w:tcPrChange>
          </w:tcPr>
          <w:p w:rsidR="00E61927" w:rsidRPr="00BF44DA" w:rsidRDefault="00E61927" w:rsidP="00174DB7">
            <w:pPr>
              <w:widowControl/>
              <w:jc w:val="left"/>
              <w:rPr>
                <w:ins w:id="343" w:author="Yonah" w:date="2018-05-28T20:28:00Z"/>
                <w:rFonts w:asciiTheme="minorEastAsia" w:hAnsiTheme="minorEastAsia" w:cs="宋体"/>
                <w:kern w:val="0"/>
                <w:sz w:val="18"/>
                <w:szCs w:val="18"/>
              </w:rPr>
            </w:pPr>
            <w:ins w:id="344" w:author="Yonah" w:date="2018-05-28T20:28:00Z">
              <w:r>
                <w:rPr>
                  <w:rFonts w:asciiTheme="minorEastAsia" w:hAnsiTheme="minorEastAsia" w:cs="宋体"/>
                  <w:kern w:val="0"/>
                  <w:sz w:val="18"/>
                  <w:szCs w:val="18"/>
                </w:rPr>
                <w:t>Y</w:t>
              </w:r>
            </w:ins>
          </w:p>
        </w:tc>
        <w:tc>
          <w:tcPr>
            <w:tcW w:w="1010" w:type="dxa"/>
            <w:tcBorders>
              <w:top w:val="nil"/>
              <w:left w:val="single" w:sz="4" w:space="0" w:color="auto"/>
              <w:bottom w:val="single" w:sz="4" w:space="0" w:color="auto"/>
              <w:right w:val="single" w:sz="4" w:space="0" w:color="auto"/>
            </w:tcBorders>
            <w:vAlign w:val="center"/>
            <w:tcPrChange w:id="345" w:author="Yonah" w:date="2018-05-28T20:34:00Z">
              <w:tcPr>
                <w:tcW w:w="1170" w:type="dxa"/>
                <w:tcBorders>
                  <w:top w:val="nil"/>
                  <w:left w:val="single" w:sz="4" w:space="0" w:color="auto"/>
                  <w:bottom w:val="single" w:sz="4" w:space="0" w:color="auto"/>
                  <w:right w:val="single" w:sz="4" w:space="0" w:color="auto"/>
                </w:tcBorders>
                <w:vAlign w:val="center"/>
              </w:tcPr>
            </w:tcPrChange>
          </w:tcPr>
          <w:p w:rsidR="00E61927" w:rsidRPr="00BF44DA" w:rsidRDefault="00E61927" w:rsidP="00174DB7">
            <w:pPr>
              <w:widowControl/>
              <w:jc w:val="left"/>
              <w:rPr>
                <w:ins w:id="346" w:author="Yonah" w:date="2018-05-28T20:28:00Z"/>
                <w:rFonts w:asciiTheme="minorEastAsia" w:hAnsiTheme="minorEastAsia" w:cs="宋体"/>
                <w:kern w:val="0"/>
                <w:sz w:val="18"/>
                <w:szCs w:val="18"/>
              </w:rPr>
            </w:pPr>
            <w:ins w:id="347" w:author="Yonah" w:date="2018-05-28T20:28:00Z">
              <w:r>
                <w:rPr>
                  <w:rFonts w:asciiTheme="minorEastAsia" w:hAnsiTheme="minorEastAsia" w:cs="宋体"/>
                  <w:kern w:val="0"/>
                  <w:sz w:val="18"/>
                  <w:szCs w:val="18"/>
                </w:rPr>
                <w:t>Y</w:t>
              </w:r>
            </w:ins>
          </w:p>
        </w:tc>
      </w:tr>
      <w:tr w:rsidR="00E61927" w:rsidRPr="00BF44DA" w:rsidTr="00E61927">
        <w:trPr>
          <w:tblCellSpacing w:w="0" w:type="dxa"/>
          <w:ins w:id="348" w:author="Yonah" w:date="2018-05-28T20:28:00Z"/>
          <w:trPrChange w:id="349" w:author="Yonah" w:date="2018-05-28T20:34:00Z">
            <w:trPr>
              <w:tblCellSpacing w:w="0" w:type="dxa"/>
            </w:trPr>
          </w:trPrChange>
        </w:trPr>
        <w:tc>
          <w:tcPr>
            <w:tcW w:w="895" w:type="dxa"/>
            <w:vMerge w:val="restart"/>
            <w:tcBorders>
              <w:top w:val="outset" w:sz="6" w:space="0" w:color="auto"/>
              <w:left w:val="outset" w:sz="6" w:space="0" w:color="auto"/>
              <w:bottom w:val="single" w:sz="4" w:space="0" w:color="auto"/>
              <w:right w:val="outset" w:sz="6" w:space="0" w:color="auto"/>
            </w:tcBorders>
            <w:vAlign w:val="center"/>
            <w:hideMark/>
            <w:tcPrChange w:id="350" w:author="Yonah" w:date="2018-05-28T20:34:00Z">
              <w:tcPr>
                <w:tcW w:w="895" w:type="dxa"/>
                <w:vMerge w:val="restart"/>
                <w:tcBorders>
                  <w:top w:val="outset" w:sz="6"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351" w:author="Yonah" w:date="2018-05-28T20:28:00Z"/>
                <w:rFonts w:asciiTheme="minorEastAsia" w:hAnsiTheme="minorEastAsia" w:cs="宋体"/>
                <w:kern w:val="0"/>
                <w:sz w:val="18"/>
                <w:szCs w:val="18"/>
              </w:rPr>
            </w:pPr>
            <w:ins w:id="352" w:author="Yonah" w:date="2018-05-28T20:28:00Z">
              <w:r w:rsidRPr="00BF44DA">
                <w:rPr>
                  <w:rFonts w:asciiTheme="minorEastAsia" w:hAnsiTheme="minorEastAsia" w:cs="宋体"/>
                  <w:kern w:val="0"/>
                  <w:sz w:val="18"/>
                  <w:szCs w:val="18"/>
                </w:rPr>
                <w:t>动态分析</w:t>
              </w:r>
            </w:ins>
          </w:p>
        </w:tc>
        <w:tc>
          <w:tcPr>
            <w:tcW w:w="942" w:type="dxa"/>
            <w:tcBorders>
              <w:top w:val="single" w:sz="4" w:space="0" w:color="auto"/>
              <w:left w:val="nil"/>
              <w:bottom w:val="nil"/>
              <w:right w:val="nil"/>
            </w:tcBorders>
            <w:vAlign w:val="center"/>
            <w:hideMark/>
            <w:tcPrChange w:id="353" w:author="Yonah" w:date="2018-05-28T20:34:00Z">
              <w:tcPr>
                <w:tcW w:w="942" w:type="dxa"/>
                <w:tcBorders>
                  <w:top w:val="single" w:sz="4" w:space="0" w:color="auto"/>
                  <w:left w:val="nil"/>
                  <w:bottom w:val="nil"/>
                  <w:right w:val="nil"/>
                </w:tcBorders>
                <w:vAlign w:val="center"/>
                <w:hideMark/>
              </w:tcPr>
            </w:tcPrChange>
          </w:tcPr>
          <w:p w:rsidR="00E61927" w:rsidRPr="00BF44DA" w:rsidRDefault="00E61927" w:rsidP="00174DB7">
            <w:pPr>
              <w:widowControl/>
              <w:jc w:val="left"/>
              <w:rPr>
                <w:ins w:id="354" w:author="Yonah" w:date="2018-05-28T20:28:00Z"/>
                <w:rFonts w:asciiTheme="minorEastAsia" w:hAnsiTheme="minorEastAsia" w:cs="宋体"/>
                <w:kern w:val="0"/>
                <w:sz w:val="18"/>
                <w:szCs w:val="18"/>
              </w:rPr>
            </w:pPr>
            <w:ins w:id="355" w:author="Yonah" w:date="2018-05-28T20:28:00Z">
              <w:r w:rsidRPr="00BF44DA">
                <w:rPr>
                  <w:rFonts w:asciiTheme="minorEastAsia" w:hAnsiTheme="minorEastAsia" w:cs="宋体"/>
                  <w:kern w:val="0"/>
                  <w:sz w:val="18"/>
                  <w:szCs w:val="18"/>
                </w:rPr>
                <w:t>JavaScript</w:t>
              </w:r>
            </w:ins>
          </w:p>
        </w:tc>
        <w:tc>
          <w:tcPr>
            <w:tcW w:w="3118" w:type="dxa"/>
            <w:tcBorders>
              <w:top w:val="single" w:sz="4" w:space="0" w:color="auto"/>
              <w:left w:val="nil"/>
              <w:bottom w:val="nil"/>
              <w:right w:val="nil"/>
            </w:tcBorders>
            <w:vAlign w:val="center"/>
            <w:hideMark/>
            <w:tcPrChange w:id="356" w:author="Yonah" w:date="2018-05-28T20:34:00Z">
              <w:tcPr>
                <w:tcW w:w="3118" w:type="dxa"/>
                <w:tcBorders>
                  <w:top w:val="single" w:sz="4" w:space="0" w:color="auto"/>
                  <w:left w:val="nil"/>
                  <w:bottom w:val="nil"/>
                  <w:right w:val="nil"/>
                </w:tcBorders>
                <w:vAlign w:val="center"/>
                <w:hideMark/>
              </w:tcPr>
            </w:tcPrChange>
          </w:tcPr>
          <w:p w:rsidR="00E61927" w:rsidRPr="00BF44DA" w:rsidRDefault="00E61927" w:rsidP="00174DB7">
            <w:pPr>
              <w:widowControl/>
              <w:jc w:val="left"/>
              <w:rPr>
                <w:ins w:id="357" w:author="Yonah" w:date="2018-05-28T20:28:00Z"/>
                <w:rFonts w:asciiTheme="minorEastAsia" w:hAnsiTheme="minorEastAsia" w:cs="宋体"/>
                <w:kern w:val="0"/>
                <w:sz w:val="18"/>
                <w:szCs w:val="18"/>
              </w:rPr>
            </w:pPr>
            <w:proofErr w:type="spellStart"/>
            <w:ins w:id="358" w:author="Yonah" w:date="2018-05-28T20:28:00Z">
              <w:r>
                <w:rPr>
                  <w:rFonts w:asciiTheme="minorEastAsia" w:hAnsiTheme="minorEastAsia" w:cs="宋体"/>
                  <w:kern w:val="0"/>
                  <w:sz w:val="18"/>
                  <w:szCs w:val="18"/>
                </w:rPr>
                <w:t>Shellcode</w:t>
              </w:r>
              <w:proofErr w:type="spellEnd"/>
              <w:r>
                <w:rPr>
                  <w:rFonts w:asciiTheme="minorEastAsia" w:hAnsiTheme="minorEastAsia" w:cs="宋体"/>
                  <w:kern w:val="0"/>
                  <w:sz w:val="18"/>
                  <w:szCs w:val="18"/>
                </w:rPr>
                <w:t xml:space="preserve"> and opcode</w:t>
              </w:r>
              <w:r w:rsidRPr="00BF44DA">
                <w:rPr>
                  <w:rFonts w:asciiTheme="minorEastAsia" w:hAnsiTheme="minorEastAsia" w:cs="宋体"/>
                  <w:kern w:val="0"/>
                  <w:sz w:val="18"/>
                  <w:szCs w:val="18"/>
                </w:rPr>
                <w:t>签名检测 [58]</w:t>
              </w:r>
            </w:ins>
          </w:p>
        </w:tc>
        <w:tc>
          <w:tcPr>
            <w:tcW w:w="1704" w:type="dxa"/>
            <w:tcBorders>
              <w:top w:val="single" w:sz="4" w:space="0" w:color="auto"/>
              <w:left w:val="nil"/>
              <w:bottom w:val="nil"/>
              <w:right w:val="nil"/>
            </w:tcBorders>
            <w:vAlign w:val="center"/>
            <w:hideMark/>
            <w:tcPrChange w:id="359" w:author="Yonah" w:date="2018-05-28T20:34:00Z">
              <w:tcPr>
                <w:tcW w:w="1704" w:type="dxa"/>
                <w:tcBorders>
                  <w:top w:val="single" w:sz="4" w:space="0" w:color="auto"/>
                  <w:left w:val="nil"/>
                  <w:bottom w:val="nil"/>
                  <w:right w:val="nil"/>
                </w:tcBorders>
                <w:vAlign w:val="center"/>
                <w:hideMark/>
              </w:tcPr>
            </w:tcPrChange>
          </w:tcPr>
          <w:p w:rsidR="00E61927" w:rsidRPr="00BF44DA" w:rsidRDefault="00E61927" w:rsidP="00174DB7">
            <w:pPr>
              <w:widowControl/>
              <w:jc w:val="left"/>
              <w:rPr>
                <w:ins w:id="360" w:author="Yonah" w:date="2018-05-28T20:28:00Z"/>
                <w:rFonts w:asciiTheme="minorEastAsia" w:hAnsiTheme="minorEastAsia" w:cs="宋体"/>
                <w:kern w:val="0"/>
                <w:sz w:val="18"/>
                <w:szCs w:val="18"/>
              </w:rPr>
            </w:pPr>
            <w:proofErr w:type="spellStart"/>
            <w:ins w:id="361" w:author="Yonah" w:date="2018-05-28T20:28:00Z">
              <w:r>
                <w:rPr>
                  <w:rFonts w:asciiTheme="minorEastAsia" w:hAnsiTheme="minorEastAsia" w:cs="宋体"/>
                  <w:kern w:val="0"/>
                  <w:sz w:val="18"/>
                  <w:szCs w:val="18"/>
                </w:rPr>
                <w:t>MDScan</w:t>
              </w:r>
              <w:proofErr w:type="spellEnd"/>
            </w:ins>
          </w:p>
        </w:tc>
        <w:tc>
          <w:tcPr>
            <w:tcW w:w="566" w:type="dxa"/>
            <w:tcBorders>
              <w:top w:val="single" w:sz="4" w:space="0" w:color="auto"/>
              <w:left w:val="nil"/>
              <w:bottom w:val="nil"/>
              <w:right w:val="nil"/>
            </w:tcBorders>
            <w:vAlign w:val="center"/>
            <w:hideMark/>
            <w:tcPrChange w:id="362" w:author="Yonah" w:date="2018-05-28T20:34:00Z">
              <w:tcPr>
                <w:tcW w:w="830" w:type="dxa"/>
                <w:tcBorders>
                  <w:top w:val="single" w:sz="4" w:space="0" w:color="auto"/>
                  <w:left w:val="nil"/>
                  <w:bottom w:val="nil"/>
                  <w:right w:val="nil"/>
                </w:tcBorders>
                <w:vAlign w:val="center"/>
                <w:hideMark/>
              </w:tcPr>
            </w:tcPrChange>
          </w:tcPr>
          <w:p w:rsidR="00E61927" w:rsidRPr="00BF44DA" w:rsidRDefault="00E61927" w:rsidP="00174DB7">
            <w:pPr>
              <w:widowControl/>
              <w:jc w:val="left"/>
              <w:rPr>
                <w:ins w:id="363" w:author="Yonah" w:date="2018-05-28T20:28:00Z"/>
                <w:rFonts w:asciiTheme="minorEastAsia" w:hAnsiTheme="minorEastAsia" w:cs="宋体"/>
                <w:kern w:val="0"/>
                <w:sz w:val="18"/>
                <w:szCs w:val="18"/>
              </w:rPr>
            </w:pPr>
            <w:ins w:id="364" w:author="Yonah" w:date="2018-05-28T20:28:00Z">
              <w:r>
                <w:rPr>
                  <w:rFonts w:asciiTheme="minorEastAsia" w:hAnsiTheme="minorEastAsia" w:cs="宋体"/>
                  <w:kern w:val="0"/>
                  <w:sz w:val="18"/>
                  <w:szCs w:val="18"/>
                </w:rPr>
                <w:t>2011</w:t>
              </w:r>
            </w:ins>
          </w:p>
        </w:tc>
        <w:tc>
          <w:tcPr>
            <w:tcW w:w="567" w:type="dxa"/>
            <w:tcBorders>
              <w:top w:val="nil"/>
              <w:left w:val="nil"/>
              <w:bottom w:val="nil"/>
              <w:right w:val="single" w:sz="4" w:space="0" w:color="auto"/>
            </w:tcBorders>
            <w:vAlign w:val="center"/>
            <w:hideMark/>
            <w:tcPrChange w:id="365" w:author="Yonah" w:date="2018-05-28T20:34:00Z">
              <w:tcPr>
                <w:tcW w:w="606" w:type="dxa"/>
                <w:tcBorders>
                  <w:top w:val="nil"/>
                  <w:left w:val="nil"/>
                  <w:bottom w:val="nil"/>
                  <w:right w:val="single" w:sz="4" w:space="0" w:color="auto"/>
                </w:tcBorders>
                <w:vAlign w:val="center"/>
                <w:hideMark/>
              </w:tcPr>
            </w:tcPrChange>
          </w:tcPr>
          <w:p w:rsidR="00E61927" w:rsidRPr="00BF44DA" w:rsidRDefault="00E61927" w:rsidP="00174DB7">
            <w:pPr>
              <w:widowControl/>
              <w:jc w:val="left"/>
              <w:rPr>
                <w:ins w:id="366" w:author="Yonah" w:date="2018-05-28T20:28:00Z"/>
                <w:rFonts w:asciiTheme="minorEastAsia" w:hAnsiTheme="minorEastAsia" w:cs="宋体"/>
                <w:kern w:val="0"/>
                <w:sz w:val="18"/>
                <w:szCs w:val="18"/>
              </w:rPr>
            </w:pPr>
            <w:ins w:id="367" w:author="Yonah" w:date="2018-05-28T20:28:00Z">
              <w:r>
                <w:rPr>
                  <w:rFonts w:asciiTheme="minorEastAsia" w:hAnsiTheme="minorEastAsia" w:cs="宋体"/>
                  <w:kern w:val="0"/>
                  <w:sz w:val="18"/>
                  <w:szCs w:val="18"/>
                </w:rPr>
                <w:t>Y</w:t>
              </w:r>
            </w:ins>
          </w:p>
        </w:tc>
        <w:tc>
          <w:tcPr>
            <w:tcW w:w="283" w:type="dxa"/>
            <w:tcBorders>
              <w:top w:val="nil"/>
              <w:left w:val="single" w:sz="4" w:space="0" w:color="auto"/>
              <w:bottom w:val="nil"/>
              <w:right w:val="single" w:sz="4" w:space="0" w:color="auto"/>
            </w:tcBorders>
            <w:vAlign w:val="center"/>
            <w:tcPrChange w:id="368" w:author="Yonah" w:date="2018-05-28T20:34:00Z">
              <w:tcPr>
                <w:tcW w:w="2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369" w:author="Yonah" w:date="2018-05-28T20:28:00Z"/>
                <w:rFonts w:asciiTheme="minorEastAsia" w:hAnsiTheme="minorEastAsia" w:cs="宋体"/>
                <w:kern w:val="0"/>
                <w:sz w:val="18"/>
                <w:szCs w:val="18"/>
              </w:rPr>
            </w:pPr>
            <w:ins w:id="370" w:author="Yonah" w:date="2018-05-28T20:28:00Z">
              <w:r>
                <w:rPr>
                  <w:rFonts w:asciiTheme="minorEastAsia" w:hAnsiTheme="minorEastAsia" w:cs="宋体"/>
                  <w:kern w:val="0"/>
                  <w:sz w:val="18"/>
                  <w:szCs w:val="18"/>
                </w:rPr>
                <w:t>N</w:t>
              </w:r>
            </w:ins>
          </w:p>
        </w:tc>
        <w:tc>
          <w:tcPr>
            <w:tcW w:w="1010" w:type="dxa"/>
            <w:tcBorders>
              <w:top w:val="nil"/>
              <w:left w:val="single" w:sz="4" w:space="0" w:color="auto"/>
              <w:bottom w:val="nil"/>
              <w:right w:val="single" w:sz="4" w:space="0" w:color="auto"/>
            </w:tcBorders>
            <w:vAlign w:val="center"/>
            <w:tcPrChange w:id="371" w:author="Yonah" w:date="2018-05-28T20:34:00Z">
              <w:tcPr>
                <w:tcW w:w="11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372" w:author="Yonah" w:date="2018-05-28T20:28:00Z"/>
                <w:rFonts w:asciiTheme="minorEastAsia" w:hAnsiTheme="minorEastAsia" w:cs="宋体"/>
                <w:kern w:val="0"/>
                <w:sz w:val="18"/>
                <w:szCs w:val="18"/>
              </w:rPr>
            </w:pPr>
            <w:ins w:id="373" w:author="Yonah" w:date="2018-05-28T20:28:00Z">
              <w:r>
                <w:rPr>
                  <w:rFonts w:asciiTheme="minorEastAsia" w:hAnsiTheme="minorEastAsia" w:cs="宋体"/>
                  <w:kern w:val="0"/>
                  <w:sz w:val="18"/>
                  <w:szCs w:val="18"/>
                </w:rPr>
                <w:t>N</w:t>
              </w:r>
            </w:ins>
          </w:p>
        </w:tc>
      </w:tr>
      <w:tr w:rsidR="00E61927" w:rsidRPr="00BF44DA" w:rsidTr="00E61927">
        <w:trPr>
          <w:tblCellSpacing w:w="0" w:type="dxa"/>
          <w:ins w:id="374" w:author="Yonah" w:date="2018-05-28T20:28:00Z"/>
          <w:trPrChange w:id="375" w:author="Yonah" w:date="2018-05-28T20:34:00Z">
            <w:trPr>
              <w:tblCellSpacing w:w="0" w:type="dxa"/>
            </w:trPr>
          </w:trPrChange>
        </w:trPr>
        <w:tc>
          <w:tcPr>
            <w:tcW w:w="895" w:type="dxa"/>
            <w:vMerge/>
            <w:tcBorders>
              <w:top w:val="outset" w:sz="6" w:space="0" w:color="auto"/>
              <w:left w:val="outset" w:sz="6" w:space="0" w:color="auto"/>
              <w:bottom w:val="single" w:sz="4" w:space="0" w:color="auto"/>
              <w:right w:val="outset" w:sz="6" w:space="0" w:color="auto"/>
            </w:tcBorders>
            <w:vAlign w:val="center"/>
            <w:hideMark/>
            <w:tcPrChange w:id="376" w:author="Yonah" w:date="2018-05-28T20:34:00Z">
              <w:tcPr>
                <w:tcW w:w="895" w:type="dxa"/>
                <w:vMerge/>
                <w:tcBorders>
                  <w:top w:val="outset" w:sz="6"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377" w:author="Yonah" w:date="2018-05-28T20:28:00Z"/>
                <w:rFonts w:asciiTheme="minorEastAsia" w:hAnsiTheme="minorEastAsia" w:cs="宋体"/>
                <w:kern w:val="0"/>
                <w:sz w:val="18"/>
                <w:szCs w:val="18"/>
              </w:rPr>
            </w:pPr>
          </w:p>
        </w:tc>
        <w:tc>
          <w:tcPr>
            <w:tcW w:w="942" w:type="dxa"/>
            <w:tcBorders>
              <w:top w:val="nil"/>
              <w:left w:val="nil"/>
              <w:bottom w:val="nil"/>
              <w:right w:val="nil"/>
            </w:tcBorders>
            <w:vAlign w:val="center"/>
            <w:hideMark/>
            <w:tcPrChange w:id="378" w:author="Yonah" w:date="2018-05-28T20:34:00Z">
              <w:tcPr>
                <w:tcW w:w="942" w:type="dxa"/>
                <w:tcBorders>
                  <w:top w:val="nil"/>
                  <w:left w:val="nil"/>
                  <w:bottom w:val="nil"/>
                  <w:right w:val="nil"/>
                </w:tcBorders>
                <w:vAlign w:val="center"/>
                <w:hideMark/>
              </w:tcPr>
            </w:tcPrChange>
          </w:tcPr>
          <w:p w:rsidR="00E61927" w:rsidRPr="00BF44DA" w:rsidRDefault="00E61927" w:rsidP="00174DB7">
            <w:pPr>
              <w:widowControl/>
              <w:jc w:val="left"/>
              <w:rPr>
                <w:ins w:id="379" w:author="Yonah" w:date="2018-05-28T20:28:00Z"/>
                <w:rFonts w:asciiTheme="minorEastAsia" w:hAnsiTheme="minorEastAsia" w:cs="宋体"/>
                <w:kern w:val="0"/>
                <w:sz w:val="18"/>
                <w:szCs w:val="18"/>
              </w:rPr>
            </w:pPr>
            <w:ins w:id="380" w:author="Yonah" w:date="2018-05-28T20:28:00Z">
              <w:r w:rsidRPr="00BF44DA">
                <w:rPr>
                  <w:rFonts w:asciiTheme="minorEastAsia" w:hAnsiTheme="minorEastAsia" w:cs="宋体"/>
                  <w:kern w:val="0"/>
                  <w:sz w:val="18"/>
                  <w:szCs w:val="18"/>
                </w:rPr>
                <w:t>JavaScript</w:t>
              </w:r>
            </w:ins>
          </w:p>
        </w:tc>
        <w:tc>
          <w:tcPr>
            <w:tcW w:w="3118" w:type="dxa"/>
            <w:tcBorders>
              <w:top w:val="nil"/>
              <w:left w:val="nil"/>
              <w:bottom w:val="nil"/>
              <w:right w:val="nil"/>
            </w:tcBorders>
            <w:vAlign w:val="center"/>
            <w:hideMark/>
            <w:tcPrChange w:id="381" w:author="Yonah" w:date="2018-05-28T20:34:00Z">
              <w:tcPr>
                <w:tcW w:w="3118" w:type="dxa"/>
                <w:tcBorders>
                  <w:top w:val="nil"/>
                  <w:left w:val="nil"/>
                  <w:bottom w:val="nil"/>
                  <w:right w:val="nil"/>
                </w:tcBorders>
                <w:vAlign w:val="center"/>
                <w:hideMark/>
              </w:tcPr>
            </w:tcPrChange>
          </w:tcPr>
          <w:p w:rsidR="00E61927" w:rsidRPr="00BF44DA" w:rsidRDefault="00E61927" w:rsidP="00174DB7">
            <w:pPr>
              <w:widowControl/>
              <w:jc w:val="left"/>
              <w:rPr>
                <w:ins w:id="382" w:author="Yonah" w:date="2018-05-28T20:28:00Z"/>
                <w:rFonts w:asciiTheme="minorEastAsia" w:hAnsiTheme="minorEastAsia" w:cs="宋体"/>
                <w:kern w:val="0"/>
                <w:sz w:val="18"/>
                <w:szCs w:val="18"/>
              </w:rPr>
            </w:pPr>
            <w:ins w:id="383" w:author="Yonah" w:date="2018-05-28T20:28:00Z">
              <w:r w:rsidRPr="00BF44DA">
                <w:rPr>
                  <w:rFonts w:asciiTheme="minorEastAsia" w:hAnsiTheme="minorEastAsia" w:cs="宋体"/>
                  <w:kern w:val="0"/>
                  <w:sz w:val="18"/>
                  <w:szCs w:val="18"/>
                </w:rPr>
                <w:t>已知的攻击模式 [45]</w:t>
              </w:r>
            </w:ins>
          </w:p>
        </w:tc>
        <w:tc>
          <w:tcPr>
            <w:tcW w:w="1704" w:type="dxa"/>
            <w:tcBorders>
              <w:top w:val="nil"/>
              <w:left w:val="nil"/>
              <w:bottom w:val="nil"/>
              <w:right w:val="nil"/>
            </w:tcBorders>
            <w:vAlign w:val="center"/>
            <w:hideMark/>
            <w:tcPrChange w:id="384" w:author="Yonah" w:date="2018-05-28T20:34:00Z">
              <w:tcPr>
                <w:tcW w:w="1704" w:type="dxa"/>
                <w:tcBorders>
                  <w:top w:val="nil"/>
                  <w:left w:val="nil"/>
                  <w:bottom w:val="nil"/>
                  <w:right w:val="nil"/>
                </w:tcBorders>
                <w:vAlign w:val="center"/>
                <w:hideMark/>
              </w:tcPr>
            </w:tcPrChange>
          </w:tcPr>
          <w:p w:rsidR="00E61927" w:rsidRPr="00BF44DA" w:rsidRDefault="00E61927" w:rsidP="00174DB7">
            <w:pPr>
              <w:widowControl/>
              <w:jc w:val="left"/>
              <w:rPr>
                <w:ins w:id="385" w:author="Yonah" w:date="2018-05-28T20:28:00Z"/>
                <w:rFonts w:asciiTheme="minorEastAsia" w:hAnsiTheme="minorEastAsia" w:cs="宋体"/>
                <w:kern w:val="0"/>
                <w:sz w:val="18"/>
                <w:szCs w:val="18"/>
              </w:rPr>
            </w:pPr>
            <w:ins w:id="386" w:author="Yonah" w:date="2018-05-28T20:28:00Z">
              <w:r>
                <w:rPr>
                  <w:rFonts w:asciiTheme="minorEastAsia" w:hAnsiTheme="minorEastAsia" w:cs="宋体"/>
                  <w:kern w:val="0"/>
                  <w:sz w:val="18"/>
                  <w:szCs w:val="18"/>
                </w:rPr>
                <w:t>PDF Scrutinizer</w:t>
              </w:r>
            </w:ins>
          </w:p>
        </w:tc>
        <w:tc>
          <w:tcPr>
            <w:tcW w:w="566" w:type="dxa"/>
            <w:tcBorders>
              <w:top w:val="nil"/>
              <w:left w:val="nil"/>
              <w:bottom w:val="nil"/>
              <w:right w:val="nil"/>
            </w:tcBorders>
            <w:vAlign w:val="center"/>
            <w:hideMark/>
            <w:tcPrChange w:id="387" w:author="Yonah" w:date="2018-05-28T20:34:00Z">
              <w:tcPr>
                <w:tcW w:w="830" w:type="dxa"/>
                <w:tcBorders>
                  <w:top w:val="nil"/>
                  <w:left w:val="nil"/>
                  <w:bottom w:val="nil"/>
                  <w:right w:val="nil"/>
                </w:tcBorders>
                <w:vAlign w:val="center"/>
                <w:hideMark/>
              </w:tcPr>
            </w:tcPrChange>
          </w:tcPr>
          <w:p w:rsidR="00E61927" w:rsidRPr="00BF44DA" w:rsidRDefault="00E61927" w:rsidP="00174DB7">
            <w:pPr>
              <w:widowControl/>
              <w:jc w:val="left"/>
              <w:rPr>
                <w:ins w:id="388" w:author="Yonah" w:date="2018-05-28T20:28:00Z"/>
                <w:rFonts w:asciiTheme="minorEastAsia" w:hAnsiTheme="minorEastAsia" w:cs="宋体"/>
                <w:kern w:val="0"/>
                <w:sz w:val="18"/>
                <w:szCs w:val="18"/>
              </w:rPr>
            </w:pPr>
            <w:ins w:id="389" w:author="Yonah" w:date="2018-05-28T20:28:00Z">
              <w:r>
                <w:rPr>
                  <w:rFonts w:asciiTheme="minorEastAsia" w:hAnsiTheme="minorEastAsia" w:cs="宋体"/>
                  <w:kern w:val="0"/>
                  <w:sz w:val="18"/>
                  <w:szCs w:val="18"/>
                </w:rPr>
                <w:t>2012</w:t>
              </w:r>
            </w:ins>
          </w:p>
        </w:tc>
        <w:tc>
          <w:tcPr>
            <w:tcW w:w="567" w:type="dxa"/>
            <w:tcBorders>
              <w:top w:val="nil"/>
              <w:left w:val="nil"/>
              <w:bottom w:val="nil"/>
              <w:right w:val="single" w:sz="4" w:space="0" w:color="auto"/>
            </w:tcBorders>
            <w:vAlign w:val="center"/>
            <w:hideMark/>
            <w:tcPrChange w:id="390" w:author="Yonah" w:date="2018-05-28T20:34:00Z">
              <w:tcPr>
                <w:tcW w:w="606" w:type="dxa"/>
                <w:tcBorders>
                  <w:top w:val="nil"/>
                  <w:left w:val="nil"/>
                  <w:bottom w:val="nil"/>
                  <w:right w:val="single" w:sz="4" w:space="0" w:color="auto"/>
                </w:tcBorders>
                <w:vAlign w:val="center"/>
                <w:hideMark/>
              </w:tcPr>
            </w:tcPrChange>
          </w:tcPr>
          <w:p w:rsidR="00E61927" w:rsidRPr="00BF44DA" w:rsidRDefault="00E61927" w:rsidP="00174DB7">
            <w:pPr>
              <w:widowControl/>
              <w:jc w:val="left"/>
              <w:rPr>
                <w:ins w:id="391" w:author="Yonah" w:date="2018-05-28T20:28:00Z"/>
                <w:rFonts w:asciiTheme="minorEastAsia" w:hAnsiTheme="minorEastAsia" w:cs="宋体"/>
                <w:kern w:val="0"/>
                <w:sz w:val="18"/>
                <w:szCs w:val="18"/>
              </w:rPr>
            </w:pPr>
            <w:ins w:id="392" w:author="Yonah" w:date="2018-05-28T20:28:00Z">
              <w:r>
                <w:rPr>
                  <w:rFonts w:asciiTheme="minorEastAsia" w:hAnsiTheme="minorEastAsia" w:cs="宋体"/>
                  <w:kern w:val="0"/>
                  <w:sz w:val="18"/>
                  <w:szCs w:val="18"/>
                </w:rPr>
                <w:t>Y</w:t>
              </w:r>
            </w:ins>
          </w:p>
        </w:tc>
        <w:tc>
          <w:tcPr>
            <w:tcW w:w="283" w:type="dxa"/>
            <w:tcBorders>
              <w:top w:val="nil"/>
              <w:left w:val="single" w:sz="4" w:space="0" w:color="auto"/>
              <w:bottom w:val="nil"/>
              <w:right w:val="single" w:sz="4" w:space="0" w:color="auto"/>
            </w:tcBorders>
            <w:vAlign w:val="center"/>
            <w:tcPrChange w:id="393" w:author="Yonah" w:date="2018-05-28T20:34:00Z">
              <w:tcPr>
                <w:tcW w:w="2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394" w:author="Yonah" w:date="2018-05-28T20:28:00Z"/>
                <w:rFonts w:asciiTheme="minorEastAsia" w:hAnsiTheme="minorEastAsia" w:cs="宋体"/>
                <w:kern w:val="0"/>
                <w:sz w:val="18"/>
                <w:szCs w:val="18"/>
              </w:rPr>
            </w:pPr>
            <w:ins w:id="395" w:author="Yonah" w:date="2018-05-28T20:28:00Z">
              <w:r>
                <w:rPr>
                  <w:rFonts w:asciiTheme="minorEastAsia" w:hAnsiTheme="minorEastAsia" w:cs="宋体"/>
                  <w:kern w:val="0"/>
                  <w:sz w:val="18"/>
                  <w:szCs w:val="18"/>
                </w:rPr>
                <w:t>N</w:t>
              </w:r>
            </w:ins>
          </w:p>
        </w:tc>
        <w:tc>
          <w:tcPr>
            <w:tcW w:w="1010" w:type="dxa"/>
            <w:tcBorders>
              <w:top w:val="nil"/>
              <w:left w:val="single" w:sz="4" w:space="0" w:color="auto"/>
              <w:bottom w:val="nil"/>
              <w:right w:val="single" w:sz="4" w:space="0" w:color="auto"/>
            </w:tcBorders>
            <w:vAlign w:val="center"/>
            <w:tcPrChange w:id="396" w:author="Yonah" w:date="2018-05-28T20:34:00Z">
              <w:tcPr>
                <w:tcW w:w="11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397" w:author="Yonah" w:date="2018-05-28T20:28:00Z"/>
                <w:rFonts w:asciiTheme="minorEastAsia" w:hAnsiTheme="minorEastAsia" w:cs="宋体"/>
                <w:kern w:val="0"/>
                <w:sz w:val="18"/>
                <w:szCs w:val="18"/>
              </w:rPr>
            </w:pPr>
            <w:ins w:id="398" w:author="Yonah" w:date="2018-05-28T20:28:00Z">
              <w:r>
                <w:rPr>
                  <w:rFonts w:asciiTheme="minorEastAsia" w:hAnsiTheme="minorEastAsia" w:cs="宋体"/>
                  <w:kern w:val="0"/>
                  <w:sz w:val="18"/>
                  <w:szCs w:val="18"/>
                </w:rPr>
                <w:t>N</w:t>
              </w:r>
            </w:ins>
          </w:p>
        </w:tc>
      </w:tr>
      <w:tr w:rsidR="00E61927" w:rsidRPr="00BF44DA" w:rsidTr="00E61927">
        <w:trPr>
          <w:tblCellSpacing w:w="0" w:type="dxa"/>
          <w:ins w:id="399" w:author="Yonah" w:date="2018-05-28T20:28:00Z"/>
          <w:trPrChange w:id="400" w:author="Yonah" w:date="2018-05-28T20:34:00Z">
            <w:trPr>
              <w:tblCellSpacing w:w="0" w:type="dxa"/>
            </w:trPr>
          </w:trPrChange>
        </w:trPr>
        <w:tc>
          <w:tcPr>
            <w:tcW w:w="895" w:type="dxa"/>
            <w:vMerge/>
            <w:tcBorders>
              <w:top w:val="outset" w:sz="6" w:space="0" w:color="auto"/>
              <w:left w:val="outset" w:sz="6" w:space="0" w:color="auto"/>
              <w:bottom w:val="single" w:sz="4" w:space="0" w:color="auto"/>
              <w:right w:val="outset" w:sz="6" w:space="0" w:color="auto"/>
            </w:tcBorders>
            <w:vAlign w:val="center"/>
            <w:hideMark/>
            <w:tcPrChange w:id="401" w:author="Yonah" w:date="2018-05-28T20:34:00Z">
              <w:tcPr>
                <w:tcW w:w="895" w:type="dxa"/>
                <w:vMerge/>
                <w:tcBorders>
                  <w:top w:val="outset" w:sz="6"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402" w:author="Yonah" w:date="2018-05-28T20:28:00Z"/>
                <w:rFonts w:asciiTheme="minorEastAsia" w:hAnsiTheme="minorEastAsia" w:cs="宋体"/>
                <w:kern w:val="0"/>
                <w:sz w:val="18"/>
                <w:szCs w:val="18"/>
              </w:rPr>
            </w:pPr>
          </w:p>
        </w:tc>
        <w:tc>
          <w:tcPr>
            <w:tcW w:w="942" w:type="dxa"/>
            <w:tcBorders>
              <w:top w:val="nil"/>
              <w:left w:val="nil"/>
              <w:bottom w:val="outset" w:sz="6" w:space="0" w:color="auto"/>
              <w:right w:val="nil"/>
            </w:tcBorders>
            <w:vAlign w:val="center"/>
            <w:hideMark/>
            <w:tcPrChange w:id="403" w:author="Yonah" w:date="2018-05-28T20:34:00Z">
              <w:tcPr>
                <w:tcW w:w="942" w:type="dxa"/>
                <w:tcBorders>
                  <w:top w:val="nil"/>
                  <w:left w:val="nil"/>
                  <w:bottom w:val="outset" w:sz="6" w:space="0" w:color="auto"/>
                  <w:right w:val="nil"/>
                </w:tcBorders>
                <w:vAlign w:val="center"/>
                <w:hideMark/>
              </w:tcPr>
            </w:tcPrChange>
          </w:tcPr>
          <w:p w:rsidR="00E61927" w:rsidRPr="00BF44DA" w:rsidRDefault="00E61927" w:rsidP="00174DB7">
            <w:pPr>
              <w:widowControl/>
              <w:jc w:val="left"/>
              <w:rPr>
                <w:ins w:id="404" w:author="Yonah" w:date="2018-05-28T20:28:00Z"/>
                <w:rFonts w:asciiTheme="minorEastAsia" w:hAnsiTheme="minorEastAsia" w:cs="宋体"/>
                <w:kern w:val="0"/>
                <w:sz w:val="18"/>
                <w:szCs w:val="18"/>
              </w:rPr>
            </w:pPr>
            <w:ins w:id="405" w:author="Yonah" w:date="2018-05-28T20:28:00Z">
              <w:r w:rsidRPr="00BF44DA">
                <w:rPr>
                  <w:rFonts w:asciiTheme="minorEastAsia" w:hAnsiTheme="minorEastAsia" w:cs="宋体"/>
                  <w:kern w:val="0"/>
                  <w:sz w:val="18"/>
                  <w:szCs w:val="18"/>
                </w:rPr>
                <w:t>JavaScript</w:t>
              </w:r>
            </w:ins>
          </w:p>
        </w:tc>
        <w:tc>
          <w:tcPr>
            <w:tcW w:w="3118" w:type="dxa"/>
            <w:tcBorders>
              <w:top w:val="nil"/>
              <w:left w:val="nil"/>
              <w:bottom w:val="outset" w:sz="6" w:space="0" w:color="auto"/>
              <w:right w:val="nil"/>
            </w:tcBorders>
            <w:vAlign w:val="center"/>
            <w:hideMark/>
            <w:tcPrChange w:id="406" w:author="Yonah" w:date="2018-05-28T20:34:00Z">
              <w:tcPr>
                <w:tcW w:w="3118" w:type="dxa"/>
                <w:tcBorders>
                  <w:top w:val="nil"/>
                  <w:left w:val="nil"/>
                  <w:bottom w:val="outset" w:sz="6" w:space="0" w:color="auto"/>
                  <w:right w:val="nil"/>
                </w:tcBorders>
                <w:vAlign w:val="center"/>
                <w:hideMark/>
              </w:tcPr>
            </w:tcPrChange>
          </w:tcPr>
          <w:p w:rsidR="00E61927" w:rsidRPr="00BF44DA" w:rsidRDefault="00E61927" w:rsidP="00174DB7">
            <w:pPr>
              <w:widowControl/>
              <w:jc w:val="left"/>
              <w:rPr>
                <w:ins w:id="407" w:author="Yonah" w:date="2018-05-28T20:28:00Z"/>
                <w:rFonts w:asciiTheme="minorEastAsia" w:hAnsiTheme="minorEastAsia" w:cs="宋体"/>
                <w:kern w:val="0"/>
                <w:sz w:val="18"/>
                <w:szCs w:val="18"/>
              </w:rPr>
            </w:pPr>
            <w:ins w:id="408" w:author="Yonah" w:date="2018-05-28T20:28:00Z">
              <w:r w:rsidRPr="00BF44DA">
                <w:rPr>
                  <w:rFonts w:asciiTheme="minorEastAsia" w:hAnsiTheme="minorEastAsia" w:cs="宋体"/>
                  <w:kern w:val="0"/>
                  <w:sz w:val="18"/>
                  <w:szCs w:val="18"/>
                </w:rPr>
                <w:t>内存访问模式 [48]</w:t>
              </w:r>
            </w:ins>
          </w:p>
        </w:tc>
        <w:tc>
          <w:tcPr>
            <w:tcW w:w="1704" w:type="dxa"/>
            <w:tcBorders>
              <w:top w:val="nil"/>
              <w:left w:val="nil"/>
              <w:bottom w:val="outset" w:sz="6" w:space="0" w:color="auto"/>
              <w:right w:val="nil"/>
            </w:tcBorders>
            <w:vAlign w:val="center"/>
            <w:hideMark/>
            <w:tcPrChange w:id="409" w:author="Yonah" w:date="2018-05-28T20:34:00Z">
              <w:tcPr>
                <w:tcW w:w="1704" w:type="dxa"/>
                <w:tcBorders>
                  <w:top w:val="nil"/>
                  <w:left w:val="nil"/>
                  <w:bottom w:val="outset" w:sz="6" w:space="0" w:color="auto"/>
                  <w:right w:val="nil"/>
                </w:tcBorders>
                <w:vAlign w:val="center"/>
                <w:hideMark/>
              </w:tcPr>
            </w:tcPrChange>
          </w:tcPr>
          <w:p w:rsidR="00E61927" w:rsidRPr="00BF44DA" w:rsidRDefault="00E61927" w:rsidP="00174DB7">
            <w:pPr>
              <w:widowControl/>
              <w:jc w:val="left"/>
              <w:rPr>
                <w:ins w:id="410" w:author="Yonah" w:date="2018-05-28T20:28:00Z"/>
                <w:rFonts w:asciiTheme="minorEastAsia" w:hAnsiTheme="minorEastAsia" w:cs="宋体"/>
                <w:kern w:val="0"/>
                <w:sz w:val="18"/>
                <w:szCs w:val="18"/>
              </w:rPr>
            </w:pPr>
            <w:proofErr w:type="spellStart"/>
            <w:ins w:id="411" w:author="Yonah" w:date="2018-05-28T20:28:00Z">
              <w:r>
                <w:rPr>
                  <w:rFonts w:asciiTheme="minorEastAsia" w:hAnsiTheme="minorEastAsia" w:cs="宋体"/>
                  <w:kern w:val="0"/>
                  <w:sz w:val="18"/>
                  <w:szCs w:val="18"/>
                </w:rPr>
                <w:t>ShellOS</w:t>
              </w:r>
              <w:proofErr w:type="spellEnd"/>
            </w:ins>
          </w:p>
        </w:tc>
        <w:tc>
          <w:tcPr>
            <w:tcW w:w="566" w:type="dxa"/>
            <w:tcBorders>
              <w:top w:val="nil"/>
              <w:left w:val="nil"/>
              <w:bottom w:val="outset" w:sz="6" w:space="0" w:color="auto"/>
              <w:right w:val="nil"/>
            </w:tcBorders>
            <w:vAlign w:val="center"/>
            <w:hideMark/>
            <w:tcPrChange w:id="412" w:author="Yonah" w:date="2018-05-28T20:34:00Z">
              <w:tcPr>
                <w:tcW w:w="830" w:type="dxa"/>
                <w:tcBorders>
                  <w:top w:val="nil"/>
                  <w:left w:val="nil"/>
                  <w:bottom w:val="outset" w:sz="6" w:space="0" w:color="auto"/>
                  <w:right w:val="nil"/>
                </w:tcBorders>
                <w:vAlign w:val="center"/>
                <w:hideMark/>
              </w:tcPr>
            </w:tcPrChange>
          </w:tcPr>
          <w:p w:rsidR="00E61927" w:rsidRPr="00BF44DA" w:rsidRDefault="00E61927" w:rsidP="00174DB7">
            <w:pPr>
              <w:widowControl/>
              <w:jc w:val="left"/>
              <w:rPr>
                <w:ins w:id="413" w:author="Yonah" w:date="2018-05-28T20:28:00Z"/>
                <w:rFonts w:asciiTheme="minorEastAsia" w:hAnsiTheme="minorEastAsia" w:cs="宋体"/>
                <w:kern w:val="0"/>
                <w:sz w:val="18"/>
                <w:szCs w:val="18"/>
              </w:rPr>
            </w:pPr>
            <w:ins w:id="414" w:author="Yonah" w:date="2018-05-28T20:28:00Z">
              <w:r>
                <w:rPr>
                  <w:rFonts w:asciiTheme="minorEastAsia" w:hAnsiTheme="minorEastAsia" w:cs="宋体"/>
                  <w:kern w:val="0"/>
                  <w:sz w:val="18"/>
                  <w:szCs w:val="18"/>
                </w:rPr>
                <w:t>2011</w:t>
              </w:r>
            </w:ins>
          </w:p>
        </w:tc>
        <w:tc>
          <w:tcPr>
            <w:tcW w:w="567" w:type="dxa"/>
            <w:tcBorders>
              <w:top w:val="nil"/>
              <w:left w:val="nil"/>
              <w:bottom w:val="nil"/>
              <w:right w:val="single" w:sz="4" w:space="0" w:color="auto"/>
            </w:tcBorders>
            <w:vAlign w:val="center"/>
            <w:hideMark/>
            <w:tcPrChange w:id="415" w:author="Yonah" w:date="2018-05-28T20:34:00Z">
              <w:tcPr>
                <w:tcW w:w="606" w:type="dxa"/>
                <w:tcBorders>
                  <w:top w:val="nil"/>
                  <w:left w:val="nil"/>
                  <w:bottom w:val="nil"/>
                  <w:right w:val="single" w:sz="4" w:space="0" w:color="auto"/>
                </w:tcBorders>
                <w:vAlign w:val="center"/>
                <w:hideMark/>
              </w:tcPr>
            </w:tcPrChange>
          </w:tcPr>
          <w:p w:rsidR="00E61927" w:rsidRPr="00BF44DA" w:rsidRDefault="00E61927" w:rsidP="00174DB7">
            <w:pPr>
              <w:widowControl/>
              <w:jc w:val="left"/>
              <w:rPr>
                <w:ins w:id="416" w:author="Yonah" w:date="2018-05-28T20:28:00Z"/>
                <w:rFonts w:asciiTheme="minorEastAsia" w:hAnsiTheme="minorEastAsia" w:cs="宋体"/>
                <w:kern w:val="0"/>
                <w:sz w:val="18"/>
                <w:szCs w:val="18"/>
              </w:rPr>
            </w:pPr>
            <w:ins w:id="417" w:author="Yonah" w:date="2018-05-28T20:28:00Z">
              <w:r>
                <w:rPr>
                  <w:rFonts w:asciiTheme="minorEastAsia" w:hAnsiTheme="minorEastAsia" w:cs="宋体"/>
                  <w:kern w:val="0"/>
                  <w:sz w:val="18"/>
                  <w:szCs w:val="18"/>
                </w:rPr>
                <w:t>Y</w:t>
              </w:r>
            </w:ins>
          </w:p>
        </w:tc>
        <w:tc>
          <w:tcPr>
            <w:tcW w:w="283" w:type="dxa"/>
            <w:tcBorders>
              <w:top w:val="nil"/>
              <w:left w:val="single" w:sz="4" w:space="0" w:color="auto"/>
              <w:bottom w:val="nil"/>
              <w:right w:val="single" w:sz="4" w:space="0" w:color="auto"/>
            </w:tcBorders>
            <w:vAlign w:val="center"/>
            <w:tcPrChange w:id="418" w:author="Yonah" w:date="2018-05-28T20:34:00Z">
              <w:tcPr>
                <w:tcW w:w="2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419" w:author="Yonah" w:date="2018-05-28T20:28:00Z"/>
                <w:rFonts w:asciiTheme="minorEastAsia" w:hAnsiTheme="minorEastAsia" w:cs="宋体"/>
                <w:kern w:val="0"/>
                <w:sz w:val="18"/>
                <w:szCs w:val="18"/>
              </w:rPr>
            </w:pPr>
            <w:ins w:id="420" w:author="Yonah" w:date="2018-05-28T20:28:00Z">
              <w:r>
                <w:rPr>
                  <w:rFonts w:asciiTheme="minorEastAsia" w:hAnsiTheme="minorEastAsia" w:cs="宋体"/>
                  <w:kern w:val="0"/>
                  <w:sz w:val="18"/>
                  <w:szCs w:val="18"/>
                </w:rPr>
                <w:t>N</w:t>
              </w:r>
            </w:ins>
          </w:p>
        </w:tc>
        <w:tc>
          <w:tcPr>
            <w:tcW w:w="1010" w:type="dxa"/>
            <w:tcBorders>
              <w:top w:val="nil"/>
              <w:left w:val="single" w:sz="4" w:space="0" w:color="auto"/>
              <w:bottom w:val="nil"/>
              <w:right w:val="single" w:sz="4" w:space="0" w:color="auto"/>
            </w:tcBorders>
            <w:vAlign w:val="center"/>
            <w:tcPrChange w:id="421" w:author="Yonah" w:date="2018-05-28T20:34:00Z">
              <w:tcPr>
                <w:tcW w:w="11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422" w:author="Yonah" w:date="2018-05-28T20:28:00Z"/>
                <w:rFonts w:asciiTheme="minorEastAsia" w:hAnsiTheme="minorEastAsia" w:cs="宋体"/>
                <w:kern w:val="0"/>
                <w:sz w:val="18"/>
                <w:szCs w:val="18"/>
              </w:rPr>
            </w:pPr>
            <w:ins w:id="423" w:author="Yonah" w:date="2018-05-28T20:28:00Z">
              <w:r>
                <w:rPr>
                  <w:rFonts w:asciiTheme="minorEastAsia" w:hAnsiTheme="minorEastAsia" w:cs="宋体"/>
                  <w:kern w:val="0"/>
                  <w:sz w:val="18"/>
                  <w:szCs w:val="18"/>
                </w:rPr>
                <w:t>Y</w:t>
              </w:r>
            </w:ins>
          </w:p>
        </w:tc>
      </w:tr>
      <w:tr w:rsidR="00E61927" w:rsidRPr="00BF44DA" w:rsidTr="00E61927">
        <w:trPr>
          <w:tblCellSpacing w:w="0" w:type="dxa"/>
          <w:ins w:id="424" w:author="Yonah" w:date="2018-05-28T20:28:00Z"/>
          <w:trPrChange w:id="425" w:author="Yonah" w:date="2018-05-28T20:34:00Z">
            <w:trPr>
              <w:tblCellSpacing w:w="0" w:type="dxa"/>
            </w:trPr>
          </w:trPrChange>
        </w:trPr>
        <w:tc>
          <w:tcPr>
            <w:tcW w:w="895" w:type="dxa"/>
            <w:vMerge/>
            <w:tcBorders>
              <w:top w:val="outset" w:sz="6" w:space="0" w:color="auto"/>
              <w:left w:val="outset" w:sz="6" w:space="0" w:color="auto"/>
              <w:bottom w:val="single" w:sz="4" w:space="0" w:color="auto"/>
              <w:right w:val="outset" w:sz="6" w:space="0" w:color="auto"/>
            </w:tcBorders>
            <w:vAlign w:val="center"/>
            <w:hideMark/>
            <w:tcPrChange w:id="426" w:author="Yonah" w:date="2018-05-28T20:34:00Z">
              <w:tcPr>
                <w:tcW w:w="895" w:type="dxa"/>
                <w:vMerge/>
                <w:tcBorders>
                  <w:top w:val="outset" w:sz="6" w:space="0" w:color="auto"/>
                  <w:left w:val="outset" w:sz="6" w:space="0" w:color="auto"/>
                  <w:bottom w:val="single" w:sz="4" w:space="0" w:color="auto"/>
                  <w:right w:val="outset" w:sz="6" w:space="0" w:color="auto"/>
                </w:tcBorders>
                <w:vAlign w:val="center"/>
                <w:hideMark/>
              </w:tcPr>
            </w:tcPrChange>
          </w:tcPr>
          <w:p w:rsidR="00E61927" w:rsidRPr="00BF44DA" w:rsidRDefault="00E61927" w:rsidP="00174DB7">
            <w:pPr>
              <w:widowControl/>
              <w:jc w:val="left"/>
              <w:rPr>
                <w:ins w:id="427" w:author="Yonah" w:date="2018-05-28T20:28:00Z"/>
                <w:rFonts w:asciiTheme="minorEastAsia" w:hAnsiTheme="minorEastAsia" w:cs="宋体"/>
                <w:kern w:val="0"/>
                <w:sz w:val="18"/>
                <w:szCs w:val="18"/>
              </w:rPr>
            </w:pPr>
          </w:p>
        </w:tc>
        <w:tc>
          <w:tcPr>
            <w:tcW w:w="942" w:type="dxa"/>
            <w:tcBorders>
              <w:top w:val="outset" w:sz="6" w:space="0" w:color="auto"/>
              <w:left w:val="nil"/>
              <w:bottom w:val="nil"/>
              <w:right w:val="nil"/>
            </w:tcBorders>
            <w:vAlign w:val="center"/>
            <w:hideMark/>
            <w:tcPrChange w:id="428" w:author="Yonah" w:date="2018-05-28T20:34:00Z">
              <w:tcPr>
                <w:tcW w:w="942" w:type="dxa"/>
                <w:tcBorders>
                  <w:top w:val="outset" w:sz="6" w:space="0" w:color="auto"/>
                  <w:left w:val="nil"/>
                  <w:bottom w:val="nil"/>
                  <w:right w:val="nil"/>
                </w:tcBorders>
                <w:vAlign w:val="center"/>
                <w:hideMark/>
              </w:tcPr>
            </w:tcPrChange>
          </w:tcPr>
          <w:p w:rsidR="00E61927" w:rsidRPr="00BF44DA" w:rsidRDefault="00E61927" w:rsidP="00174DB7">
            <w:pPr>
              <w:widowControl/>
              <w:jc w:val="left"/>
              <w:rPr>
                <w:ins w:id="429" w:author="Yonah" w:date="2018-05-28T20:28:00Z"/>
                <w:rFonts w:asciiTheme="minorEastAsia" w:hAnsiTheme="minorEastAsia" w:cs="宋体"/>
                <w:kern w:val="0"/>
                <w:sz w:val="18"/>
                <w:szCs w:val="18"/>
              </w:rPr>
            </w:pPr>
            <w:ins w:id="430" w:author="Yonah" w:date="2018-05-28T20:28:00Z">
              <w:r w:rsidRPr="00BF44DA">
                <w:rPr>
                  <w:rFonts w:asciiTheme="minorEastAsia" w:hAnsiTheme="minorEastAsia" w:cs="宋体"/>
                  <w:kern w:val="0"/>
                  <w:sz w:val="18"/>
                  <w:szCs w:val="18"/>
                </w:rPr>
                <w:t>JavaScript</w:t>
              </w:r>
            </w:ins>
          </w:p>
        </w:tc>
        <w:tc>
          <w:tcPr>
            <w:tcW w:w="3118" w:type="dxa"/>
            <w:tcBorders>
              <w:top w:val="outset" w:sz="6" w:space="0" w:color="auto"/>
              <w:left w:val="nil"/>
              <w:bottom w:val="nil"/>
              <w:right w:val="nil"/>
            </w:tcBorders>
            <w:vAlign w:val="center"/>
            <w:hideMark/>
            <w:tcPrChange w:id="431" w:author="Yonah" w:date="2018-05-28T20:34:00Z">
              <w:tcPr>
                <w:tcW w:w="3118" w:type="dxa"/>
                <w:tcBorders>
                  <w:top w:val="outset" w:sz="6" w:space="0" w:color="auto"/>
                  <w:left w:val="nil"/>
                  <w:bottom w:val="nil"/>
                  <w:right w:val="nil"/>
                </w:tcBorders>
                <w:vAlign w:val="center"/>
                <w:hideMark/>
              </w:tcPr>
            </w:tcPrChange>
          </w:tcPr>
          <w:p w:rsidR="00E61927" w:rsidRPr="00BF44DA" w:rsidRDefault="00E61927" w:rsidP="00174DB7">
            <w:pPr>
              <w:widowControl/>
              <w:jc w:val="left"/>
              <w:rPr>
                <w:ins w:id="432" w:author="Yonah" w:date="2018-05-28T20:28:00Z"/>
                <w:rFonts w:asciiTheme="minorEastAsia" w:hAnsiTheme="minorEastAsia" w:cs="宋体"/>
                <w:kern w:val="0"/>
                <w:sz w:val="18"/>
                <w:szCs w:val="18"/>
              </w:rPr>
            </w:pPr>
            <w:ins w:id="433" w:author="Yonah" w:date="2018-05-28T20:28:00Z">
              <w:r w:rsidRPr="00BF44DA">
                <w:rPr>
                  <w:rFonts w:asciiTheme="minorEastAsia" w:hAnsiTheme="minorEastAsia" w:cs="宋体"/>
                  <w:kern w:val="0"/>
                  <w:sz w:val="18"/>
                  <w:szCs w:val="18"/>
                </w:rPr>
                <w:t>常见 maldoc 行为分析 [29]</w:t>
              </w:r>
            </w:ins>
          </w:p>
        </w:tc>
        <w:tc>
          <w:tcPr>
            <w:tcW w:w="1704" w:type="dxa"/>
            <w:tcBorders>
              <w:top w:val="outset" w:sz="6" w:space="0" w:color="auto"/>
              <w:left w:val="nil"/>
              <w:bottom w:val="nil"/>
              <w:right w:val="nil"/>
            </w:tcBorders>
            <w:vAlign w:val="center"/>
            <w:hideMark/>
            <w:tcPrChange w:id="434" w:author="Yonah" w:date="2018-05-28T20:34:00Z">
              <w:tcPr>
                <w:tcW w:w="1704" w:type="dxa"/>
                <w:tcBorders>
                  <w:top w:val="outset" w:sz="6" w:space="0" w:color="auto"/>
                  <w:left w:val="nil"/>
                  <w:bottom w:val="nil"/>
                  <w:right w:val="nil"/>
                </w:tcBorders>
                <w:vAlign w:val="center"/>
                <w:hideMark/>
              </w:tcPr>
            </w:tcPrChange>
          </w:tcPr>
          <w:p w:rsidR="00E61927" w:rsidRPr="00BF44DA" w:rsidRDefault="00E61927" w:rsidP="00174DB7">
            <w:pPr>
              <w:widowControl/>
              <w:jc w:val="left"/>
              <w:rPr>
                <w:ins w:id="435" w:author="Yonah" w:date="2018-05-28T20:28:00Z"/>
                <w:rFonts w:asciiTheme="minorEastAsia" w:hAnsiTheme="minorEastAsia" w:cs="宋体"/>
                <w:kern w:val="0"/>
                <w:sz w:val="18"/>
                <w:szCs w:val="18"/>
              </w:rPr>
            </w:pPr>
            <w:ins w:id="436" w:author="Yonah" w:date="2018-05-28T20:28:00Z">
              <w:r>
                <w:rPr>
                  <w:rFonts w:asciiTheme="minorEastAsia" w:hAnsiTheme="minorEastAsia" w:cs="宋体"/>
                  <w:kern w:val="0"/>
                  <w:sz w:val="18"/>
                  <w:szCs w:val="18"/>
                </w:rPr>
                <w:t>Liu et al.</w:t>
              </w:r>
            </w:ins>
          </w:p>
        </w:tc>
        <w:tc>
          <w:tcPr>
            <w:tcW w:w="566" w:type="dxa"/>
            <w:tcBorders>
              <w:top w:val="outset" w:sz="6" w:space="0" w:color="auto"/>
              <w:left w:val="nil"/>
              <w:bottom w:val="nil"/>
              <w:right w:val="nil"/>
            </w:tcBorders>
            <w:vAlign w:val="center"/>
            <w:hideMark/>
            <w:tcPrChange w:id="437" w:author="Yonah" w:date="2018-05-28T20:34:00Z">
              <w:tcPr>
                <w:tcW w:w="830" w:type="dxa"/>
                <w:tcBorders>
                  <w:top w:val="outset" w:sz="6" w:space="0" w:color="auto"/>
                  <w:left w:val="nil"/>
                  <w:bottom w:val="nil"/>
                  <w:right w:val="nil"/>
                </w:tcBorders>
                <w:vAlign w:val="center"/>
                <w:hideMark/>
              </w:tcPr>
            </w:tcPrChange>
          </w:tcPr>
          <w:p w:rsidR="00E61927" w:rsidRPr="00BF44DA" w:rsidRDefault="00E61927" w:rsidP="00174DB7">
            <w:pPr>
              <w:widowControl/>
              <w:jc w:val="left"/>
              <w:rPr>
                <w:ins w:id="438" w:author="Yonah" w:date="2018-05-28T20:28:00Z"/>
                <w:rFonts w:asciiTheme="minorEastAsia" w:hAnsiTheme="minorEastAsia" w:cs="宋体"/>
                <w:kern w:val="0"/>
                <w:sz w:val="18"/>
                <w:szCs w:val="18"/>
              </w:rPr>
            </w:pPr>
            <w:ins w:id="439" w:author="Yonah" w:date="2018-05-28T20:28:00Z">
              <w:r>
                <w:rPr>
                  <w:rFonts w:asciiTheme="minorEastAsia" w:hAnsiTheme="minorEastAsia" w:cs="宋体"/>
                  <w:kern w:val="0"/>
                  <w:sz w:val="18"/>
                  <w:szCs w:val="18"/>
                </w:rPr>
                <w:t>2014</w:t>
              </w:r>
            </w:ins>
          </w:p>
        </w:tc>
        <w:tc>
          <w:tcPr>
            <w:tcW w:w="567" w:type="dxa"/>
            <w:tcBorders>
              <w:top w:val="single" w:sz="4" w:space="0" w:color="auto"/>
              <w:left w:val="nil"/>
              <w:bottom w:val="nil"/>
              <w:right w:val="single" w:sz="4" w:space="0" w:color="auto"/>
            </w:tcBorders>
            <w:vAlign w:val="center"/>
            <w:hideMark/>
            <w:tcPrChange w:id="440" w:author="Yonah" w:date="2018-05-28T20:34:00Z">
              <w:tcPr>
                <w:tcW w:w="606" w:type="dxa"/>
                <w:tcBorders>
                  <w:top w:val="single" w:sz="4" w:space="0" w:color="auto"/>
                  <w:left w:val="nil"/>
                  <w:bottom w:val="nil"/>
                  <w:right w:val="single" w:sz="4" w:space="0" w:color="auto"/>
                </w:tcBorders>
                <w:vAlign w:val="center"/>
                <w:hideMark/>
              </w:tcPr>
            </w:tcPrChange>
          </w:tcPr>
          <w:p w:rsidR="00E61927" w:rsidRPr="00BF44DA" w:rsidRDefault="00E61927" w:rsidP="00174DB7">
            <w:pPr>
              <w:widowControl/>
              <w:jc w:val="left"/>
              <w:rPr>
                <w:ins w:id="441" w:author="Yonah" w:date="2018-05-28T20:28:00Z"/>
                <w:rFonts w:asciiTheme="minorEastAsia" w:hAnsiTheme="minorEastAsia" w:cs="宋体"/>
                <w:kern w:val="0"/>
                <w:sz w:val="18"/>
                <w:szCs w:val="18"/>
              </w:rPr>
            </w:pPr>
            <w:ins w:id="442" w:author="Yonah" w:date="2018-05-28T20:28:00Z">
              <w:r>
                <w:rPr>
                  <w:rFonts w:asciiTheme="minorEastAsia" w:hAnsiTheme="minorEastAsia" w:cs="宋体"/>
                  <w:kern w:val="0"/>
                  <w:sz w:val="18"/>
                  <w:szCs w:val="18"/>
                </w:rPr>
                <w:t>N</w:t>
              </w:r>
            </w:ins>
          </w:p>
        </w:tc>
        <w:tc>
          <w:tcPr>
            <w:tcW w:w="283" w:type="dxa"/>
            <w:tcBorders>
              <w:top w:val="single" w:sz="4" w:space="0" w:color="auto"/>
              <w:left w:val="single" w:sz="4" w:space="0" w:color="auto"/>
              <w:bottom w:val="nil"/>
              <w:right w:val="single" w:sz="4" w:space="0" w:color="auto"/>
            </w:tcBorders>
            <w:vAlign w:val="center"/>
            <w:tcPrChange w:id="443" w:author="Yonah" w:date="2018-05-28T20:34:00Z">
              <w:tcPr>
                <w:tcW w:w="270" w:type="dxa"/>
                <w:tcBorders>
                  <w:top w:val="single" w:sz="4" w:space="0" w:color="auto"/>
                  <w:left w:val="single" w:sz="4" w:space="0" w:color="auto"/>
                  <w:bottom w:val="nil"/>
                  <w:right w:val="single" w:sz="4" w:space="0" w:color="auto"/>
                </w:tcBorders>
                <w:vAlign w:val="center"/>
              </w:tcPr>
            </w:tcPrChange>
          </w:tcPr>
          <w:p w:rsidR="00E61927" w:rsidRPr="00BF44DA" w:rsidRDefault="00E61927" w:rsidP="00174DB7">
            <w:pPr>
              <w:widowControl/>
              <w:jc w:val="left"/>
              <w:rPr>
                <w:ins w:id="444" w:author="Yonah" w:date="2018-05-28T20:28:00Z"/>
                <w:rFonts w:asciiTheme="minorEastAsia" w:hAnsiTheme="minorEastAsia" w:cs="宋体"/>
                <w:kern w:val="0"/>
                <w:sz w:val="18"/>
                <w:szCs w:val="18"/>
              </w:rPr>
            </w:pPr>
            <w:ins w:id="445" w:author="Yonah" w:date="2018-05-28T20:28:00Z">
              <w:r>
                <w:rPr>
                  <w:rFonts w:asciiTheme="minorEastAsia" w:hAnsiTheme="minorEastAsia" w:cs="宋体"/>
                  <w:kern w:val="0"/>
                  <w:sz w:val="18"/>
                  <w:szCs w:val="18"/>
                </w:rPr>
                <w:t>N</w:t>
              </w:r>
            </w:ins>
          </w:p>
        </w:tc>
        <w:tc>
          <w:tcPr>
            <w:tcW w:w="1010" w:type="dxa"/>
            <w:tcBorders>
              <w:top w:val="single" w:sz="4" w:space="0" w:color="auto"/>
              <w:left w:val="single" w:sz="4" w:space="0" w:color="auto"/>
              <w:bottom w:val="nil"/>
              <w:right w:val="single" w:sz="4" w:space="0" w:color="auto"/>
            </w:tcBorders>
            <w:vAlign w:val="center"/>
            <w:tcPrChange w:id="446" w:author="Yonah" w:date="2018-05-28T20:34:00Z">
              <w:tcPr>
                <w:tcW w:w="1170" w:type="dxa"/>
                <w:tcBorders>
                  <w:top w:val="single" w:sz="4" w:space="0" w:color="auto"/>
                  <w:left w:val="single" w:sz="4" w:space="0" w:color="auto"/>
                  <w:bottom w:val="nil"/>
                  <w:right w:val="single" w:sz="4" w:space="0" w:color="auto"/>
                </w:tcBorders>
                <w:vAlign w:val="center"/>
              </w:tcPr>
            </w:tcPrChange>
          </w:tcPr>
          <w:p w:rsidR="00E61927" w:rsidRPr="00BF44DA" w:rsidRDefault="00E61927" w:rsidP="00174DB7">
            <w:pPr>
              <w:widowControl/>
              <w:jc w:val="left"/>
              <w:rPr>
                <w:ins w:id="447" w:author="Yonah" w:date="2018-05-28T20:28:00Z"/>
                <w:rFonts w:asciiTheme="minorEastAsia" w:hAnsiTheme="minorEastAsia" w:cs="宋体"/>
                <w:kern w:val="0"/>
                <w:sz w:val="18"/>
                <w:szCs w:val="18"/>
              </w:rPr>
            </w:pPr>
            <w:ins w:id="448" w:author="Yonah" w:date="2018-05-28T20:28:00Z">
              <w:r>
                <w:rPr>
                  <w:rFonts w:asciiTheme="minorEastAsia" w:hAnsiTheme="minorEastAsia" w:cs="宋体"/>
                  <w:kern w:val="0"/>
                  <w:sz w:val="18"/>
                  <w:szCs w:val="18"/>
                </w:rPr>
                <w:t>Y</w:t>
              </w:r>
            </w:ins>
          </w:p>
        </w:tc>
      </w:tr>
      <w:tr w:rsidR="00E61927" w:rsidRPr="00BF44DA" w:rsidTr="00E61927">
        <w:trPr>
          <w:tblCellSpacing w:w="0" w:type="dxa"/>
          <w:ins w:id="449" w:author="Yonah" w:date="2018-05-28T20:28:00Z"/>
          <w:trPrChange w:id="450" w:author="Yonah" w:date="2018-05-28T20:34:00Z">
            <w:trPr>
              <w:tblCellSpacing w:w="0" w:type="dxa"/>
            </w:trPr>
          </w:trPrChange>
        </w:trPr>
        <w:tc>
          <w:tcPr>
            <w:tcW w:w="895" w:type="dxa"/>
            <w:vMerge/>
            <w:tcBorders>
              <w:top w:val="outset" w:sz="6" w:space="0" w:color="auto"/>
              <w:left w:val="outset" w:sz="6" w:space="0" w:color="auto"/>
              <w:bottom w:val="single" w:sz="4" w:space="0" w:color="auto"/>
              <w:right w:val="outset" w:sz="6" w:space="0" w:color="auto"/>
            </w:tcBorders>
            <w:vAlign w:val="center"/>
            <w:tcPrChange w:id="451" w:author="Yonah" w:date="2018-05-28T20:34:00Z">
              <w:tcPr>
                <w:tcW w:w="895" w:type="dxa"/>
                <w:vMerge/>
                <w:tcBorders>
                  <w:top w:val="outset" w:sz="6" w:space="0" w:color="auto"/>
                  <w:left w:val="outset" w:sz="6" w:space="0" w:color="auto"/>
                  <w:bottom w:val="single" w:sz="4" w:space="0" w:color="auto"/>
                  <w:right w:val="outset" w:sz="6" w:space="0" w:color="auto"/>
                </w:tcBorders>
                <w:vAlign w:val="center"/>
              </w:tcPr>
            </w:tcPrChange>
          </w:tcPr>
          <w:p w:rsidR="00E61927" w:rsidRPr="00BF44DA" w:rsidRDefault="00E61927" w:rsidP="00174DB7">
            <w:pPr>
              <w:widowControl/>
              <w:jc w:val="left"/>
              <w:rPr>
                <w:ins w:id="452" w:author="Yonah" w:date="2018-05-28T20:28:00Z"/>
                <w:rFonts w:asciiTheme="minorEastAsia" w:hAnsiTheme="minorEastAsia" w:cs="宋体"/>
                <w:kern w:val="0"/>
                <w:sz w:val="18"/>
                <w:szCs w:val="18"/>
              </w:rPr>
            </w:pPr>
          </w:p>
        </w:tc>
        <w:tc>
          <w:tcPr>
            <w:tcW w:w="942" w:type="dxa"/>
            <w:tcBorders>
              <w:top w:val="outset" w:sz="6" w:space="0" w:color="auto"/>
              <w:left w:val="nil"/>
              <w:bottom w:val="nil"/>
              <w:right w:val="nil"/>
            </w:tcBorders>
            <w:vAlign w:val="center"/>
            <w:tcPrChange w:id="453" w:author="Yonah" w:date="2018-05-28T20:34:00Z">
              <w:tcPr>
                <w:tcW w:w="942" w:type="dxa"/>
                <w:tcBorders>
                  <w:top w:val="outset" w:sz="6" w:space="0" w:color="auto"/>
                  <w:left w:val="nil"/>
                  <w:bottom w:val="nil"/>
                  <w:right w:val="nil"/>
                </w:tcBorders>
                <w:vAlign w:val="center"/>
              </w:tcPr>
            </w:tcPrChange>
          </w:tcPr>
          <w:p w:rsidR="00E61927" w:rsidRPr="00BF44DA" w:rsidRDefault="00E61927" w:rsidP="00174DB7">
            <w:pPr>
              <w:widowControl/>
              <w:jc w:val="left"/>
              <w:rPr>
                <w:ins w:id="454" w:author="Yonah" w:date="2018-05-28T20:28:00Z"/>
                <w:rFonts w:asciiTheme="minorEastAsia" w:hAnsiTheme="minorEastAsia" w:cs="宋体"/>
                <w:kern w:val="0"/>
                <w:sz w:val="18"/>
                <w:szCs w:val="18"/>
              </w:rPr>
            </w:pPr>
            <w:ins w:id="455" w:author="Yonah" w:date="2018-05-28T20:28:00Z">
              <w:r w:rsidRPr="00BF44DA">
                <w:rPr>
                  <w:rFonts w:asciiTheme="minorEastAsia" w:hAnsiTheme="minorEastAsia" w:cs="宋体"/>
                  <w:kern w:val="0"/>
                  <w:sz w:val="18"/>
                  <w:szCs w:val="18"/>
                </w:rPr>
                <w:t>JavaScript</w:t>
              </w:r>
            </w:ins>
          </w:p>
        </w:tc>
        <w:tc>
          <w:tcPr>
            <w:tcW w:w="3118" w:type="dxa"/>
            <w:tcBorders>
              <w:top w:val="outset" w:sz="6" w:space="0" w:color="auto"/>
              <w:left w:val="nil"/>
              <w:bottom w:val="nil"/>
              <w:right w:val="nil"/>
            </w:tcBorders>
            <w:vAlign w:val="center"/>
            <w:tcPrChange w:id="456" w:author="Yonah" w:date="2018-05-28T20:34:00Z">
              <w:tcPr>
                <w:tcW w:w="3118" w:type="dxa"/>
                <w:tcBorders>
                  <w:top w:val="outset" w:sz="6" w:space="0" w:color="auto"/>
                  <w:left w:val="nil"/>
                  <w:bottom w:val="nil"/>
                  <w:right w:val="nil"/>
                </w:tcBorders>
                <w:vAlign w:val="center"/>
              </w:tcPr>
            </w:tcPrChange>
          </w:tcPr>
          <w:p w:rsidR="00E61927" w:rsidRPr="00BF44DA" w:rsidRDefault="00E61927" w:rsidP="00174DB7">
            <w:pPr>
              <w:widowControl/>
              <w:jc w:val="left"/>
              <w:rPr>
                <w:ins w:id="457" w:author="Yonah" w:date="2018-05-28T20:28:00Z"/>
                <w:rFonts w:asciiTheme="minorEastAsia" w:hAnsiTheme="minorEastAsia" w:cs="宋体"/>
                <w:kern w:val="0"/>
                <w:sz w:val="18"/>
                <w:szCs w:val="18"/>
              </w:rPr>
            </w:pPr>
            <w:ins w:id="458" w:author="Yonah" w:date="2018-05-28T20:28:00Z">
              <w:r w:rsidRPr="001F5653">
                <w:rPr>
                  <w:rFonts w:asciiTheme="minorEastAsia" w:hAnsiTheme="minorEastAsia" w:cs="宋体" w:hint="eastAsia"/>
                  <w:kern w:val="0"/>
                  <w:sz w:val="18"/>
                  <w:szCs w:val="18"/>
                </w:rPr>
                <w:t>独立平台的</w:t>
              </w:r>
              <w:r w:rsidRPr="001F5653">
                <w:rPr>
                  <w:rFonts w:asciiTheme="minorEastAsia" w:hAnsiTheme="minorEastAsia" w:cs="宋体"/>
                  <w:kern w:val="0"/>
                  <w:sz w:val="18"/>
                  <w:szCs w:val="18"/>
                </w:rPr>
                <w:t>tap point</w:t>
              </w:r>
              <w:r w:rsidRPr="001F5653">
                <w:rPr>
                  <w:rFonts w:asciiTheme="minorEastAsia" w:hAnsiTheme="minorEastAsia" w:cs="宋体" w:hint="eastAsia"/>
                  <w:kern w:val="0"/>
                  <w:sz w:val="18"/>
                  <w:szCs w:val="18"/>
                </w:rPr>
                <w:t>标识技术[</w:t>
              </w:r>
              <w:r w:rsidRPr="001F5653">
                <w:rPr>
                  <w:rFonts w:asciiTheme="minorEastAsia" w:hAnsiTheme="minorEastAsia" w:cs="宋体"/>
                  <w:kern w:val="0"/>
                  <w:sz w:val="18"/>
                  <w:szCs w:val="18"/>
                </w:rPr>
                <w:t>2</w:t>
              </w:r>
              <w:r w:rsidRPr="001F5653">
                <w:rPr>
                  <w:rFonts w:asciiTheme="minorEastAsia" w:hAnsiTheme="minorEastAsia" w:cs="宋体" w:hint="eastAsia"/>
                  <w:kern w:val="0"/>
                  <w:sz w:val="18"/>
                  <w:szCs w:val="18"/>
                </w:rPr>
                <w:t>]</w:t>
              </w:r>
            </w:ins>
          </w:p>
        </w:tc>
        <w:tc>
          <w:tcPr>
            <w:tcW w:w="1704" w:type="dxa"/>
            <w:tcBorders>
              <w:top w:val="outset" w:sz="6" w:space="0" w:color="auto"/>
              <w:left w:val="nil"/>
              <w:bottom w:val="nil"/>
              <w:right w:val="nil"/>
            </w:tcBorders>
            <w:vAlign w:val="center"/>
            <w:tcPrChange w:id="459" w:author="Yonah" w:date="2018-05-28T20:34:00Z">
              <w:tcPr>
                <w:tcW w:w="1704" w:type="dxa"/>
                <w:tcBorders>
                  <w:top w:val="outset" w:sz="6" w:space="0" w:color="auto"/>
                  <w:left w:val="nil"/>
                  <w:bottom w:val="nil"/>
                  <w:right w:val="nil"/>
                </w:tcBorders>
                <w:vAlign w:val="center"/>
              </w:tcPr>
            </w:tcPrChange>
          </w:tcPr>
          <w:p w:rsidR="00E61927" w:rsidRDefault="005D02FF" w:rsidP="00174DB7">
            <w:pPr>
              <w:widowControl/>
              <w:jc w:val="left"/>
              <w:rPr>
                <w:ins w:id="460" w:author="Yonah" w:date="2018-05-28T20:28:00Z"/>
                <w:rFonts w:asciiTheme="minorEastAsia" w:hAnsiTheme="minorEastAsia" w:cs="宋体"/>
                <w:kern w:val="0"/>
                <w:sz w:val="18"/>
                <w:szCs w:val="18"/>
              </w:rPr>
            </w:pPr>
            <w:ins w:id="461" w:author="Yonah" w:date="2018-05-28T20:44:00Z">
              <w:r w:rsidRPr="001F5653">
                <w:rPr>
                  <w:rFonts w:asciiTheme="minorEastAsia" w:hAnsiTheme="minorEastAsia" w:cs="宋体"/>
                  <w:kern w:val="0"/>
                  <w:sz w:val="18"/>
                  <w:szCs w:val="18"/>
                </w:rPr>
                <w:t>tap point</w:t>
              </w:r>
            </w:ins>
          </w:p>
        </w:tc>
        <w:tc>
          <w:tcPr>
            <w:tcW w:w="566" w:type="dxa"/>
            <w:tcBorders>
              <w:top w:val="outset" w:sz="6" w:space="0" w:color="auto"/>
              <w:left w:val="nil"/>
              <w:bottom w:val="nil"/>
              <w:right w:val="nil"/>
            </w:tcBorders>
            <w:vAlign w:val="center"/>
            <w:tcPrChange w:id="462" w:author="Yonah" w:date="2018-05-28T20:34:00Z">
              <w:tcPr>
                <w:tcW w:w="830" w:type="dxa"/>
                <w:tcBorders>
                  <w:top w:val="outset" w:sz="6" w:space="0" w:color="auto"/>
                  <w:left w:val="nil"/>
                  <w:bottom w:val="nil"/>
                  <w:right w:val="nil"/>
                </w:tcBorders>
                <w:vAlign w:val="center"/>
              </w:tcPr>
            </w:tcPrChange>
          </w:tcPr>
          <w:p w:rsidR="00E61927" w:rsidRDefault="00E61927" w:rsidP="00174DB7">
            <w:pPr>
              <w:widowControl/>
              <w:jc w:val="left"/>
              <w:rPr>
                <w:ins w:id="463" w:author="Yonah" w:date="2018-05-28T20:28:00Z"/>
                <w:rFonts w:asciiTheme="minorEastAsia" w:hAnsiTheme="minorEastAsia" w:cs="宋体"/>
                <w:kern w:val="0"/>
                <w:sz w:val="18"/>
                <w:szCs w:val="18"/>
              </w:rPr>
            </w:pPr>
            <w:ins w:id="464" w:author="Yonah" w:date="2018-05-28T20:28:00Z">
              <w:r>
                <w:rPr>
                  <w:rFonts w:asciiTheme="minorEastAsia" w:hAnsiTheme="minorEastAsia" w:cs="宋体"/>
                  <w:kern w:val="0"/>
                  <w:sz w:val="18"/>
                  <w:szCs w:val="18"/>
                </w:rPr>
                <w:t>2016</w:t>
              </w:r>
            </w:ins>
          </w:p>
        </w:tc>
        <w:tc>
          <w:tcPr>
            <w:tcW w:w="567" w:type="dxa"/>
            <w:tcBorders>
              <w:top w:val="single" w:sz="4" w:space="0" w:color="auto"/>
              <w:left w:val="nil"/>
              <w:bottom w:val="nil"/>
              <w:right w:val="single" w:sz="4" w:space="0" w:color="auto"/>
            </w:tcBorders>
            <w:vAlign w:val="center"/>
            <w:tcPrChange w:id="465" w:author="Yonah" w:date="2018-05-28T20:34:00Z">
              <w:tcPr>
                <w:tcW w:w="606" w:type="dxa"/>
                <w:tcBorders>
                  <w:top w:val="single" w:sz="4" w:space="0" w:color="auto"/>
                  <w:left w:val="nil"/>
                  <w:bottom w:val="nil"/>
                  <w:right w:val="single" w:sz="4" w:space="0" w:color="auto"/>
                </w:tcBorders>
                <w:vAlign w:val="center"/>
              </w:tcPr>
            </w:tcPrChange>
          </w:tcPr>
          <w:p w:rsidR="00E61927" w:rsidRDefault="00E61927" w:rsidP="00174DB7">
            <w:pPr>
              <w:widowControl/>
              <w:jc w:val="left"/>
              <w:rPr>
                <w:ins w:id="466" w:author="Yonah" w:date="2018-05-28T20:28:00Z"/>
                <w:rFonts w:asciiTheme="minorEastAsia" w:hAnsiTheme="minorEastAsia" w:cs="宋体"/>
                <w:kern w:val="0"/>
                <w:sz w:val="18"/>
                <w:szCs w:val="18"/>
              </w:rPr>
            </w:pPr>
            <w:ins w:id="467" w:author="Yonah" w:date="2018-05-28T20:28:00Z">
              <w:r>
                <w:rPr>
                  <w:rFonts w:asciiTheme="minorEastAsia" w:hAnsiTheme="minorEastAsia" w:cs="宋体" w:hint="eastAsia"/>
                  <w:kern w:val="0"/>
                  <w:sz w:val="18"/>
                  <w:szCs w:val="18"/>
                </w:rPr>
                <w:t>N</w:t>
              </w:r>
            </w:ins>
          </w:p>
        </w:tc>
        <w:tc>
          <w:tcPr>
            <w:tcW w:w="283" w:type="dxa"/>
            <w:tcBorders>
              <w:top w:val="single" w:sz="4" w:space="0" w:color="auto"/>
              <w:left w:val="single" w:sz="4" w:space="0" w:color="auto"/>
              <w:bottom w:val="nil"/>
              <w:right w:val="single" w:sz="4" w:space="0" w:color="auto"/>
            </w:tcBorders>
            <w:vAlign w:val="center"/>
            <w:tcPrChange w:id="468" w:author="Yonah" w:date="2018-05-28T20:34:00Z">
              <w:tcPr>
                <w:tcW w:w="270" w:type="dxa"/>
                <w:tcBorders>
                  <w:top w:val="single" w:sz="4" w:space="0" w:color="auto"/>
                  <w:left w:val="single" w:sz="4" w:space="0" w:color="auto"/>
                  <w:bottom w:val="nil"/>
                  <w:right w:val="single" w:sz="4" w:space="0" w:color="auto"/>
                </w:tcBorders>
                <w:vAlign w:val="center"/>
              </w:tcPr>
            </w:tcPrChange>
          </w:tcPr>
          <w:p w:rsidR="00E61927" w:rsidRDefault="00E61927" w:rsidP="00174DB7">
            <w:pPr>
              <w:widowControl/>
              <w:jc w:val="left"/>
              <w:rPr>
                <w:ins w:id="469" w:author="Yonah" w:date="2018-05-28T20:28:00Z"/>
                <w:rFonts w:asciiTheme="minorEastAsia" w:hAnsiTheme="minorEastAsia" w:cs="宋体"/>
                <w:kern w:val="0"/>
                <w:sz w:val="18"/>
                <w:szCs w:val="18"/>
              </w:rPr>
            </w:pPr>
            <w:ins w:id="470" w:author="Yonah" w:date="2018-05-28T20:28:00Z">
              <w:r>
                <w:rPr>
                  <w:rFonts w:asciiTheme="minorEastAsia" w:hAnsiTheme="minorEastAsia" w:cs="宋体" w:hint="eastAsia"/>
                  <w:kern w:val="0"/>
                  <w:sz w:val="18"/>
                  <w:szCs w:val="18"/>
                </w:rPr>
                <w:t>N</w:t>
              </w:r>
            </w:ins>
          </w:p>
        </w:tc>
        <w:tc>
          <w:tcPr>
            <w:tcW w:w="1010" w:type="dxa"/>
            <w:tcBorders>
              <w:top w:val="single" w:sz="4" w:space="0" w:color="auto"/>
              <w:left w:val="single" w:sz="4" w:space="0" w:color="auto"/>
              <w:bottom w:val="nil"/>
              <w:right w:val="single" w:sz="4" w:space="0" w:color="auto"/>
            </w:tcBorders>
            <w:vAlign w:val="center"/>
            <w:tcPrChange w:id="471" w:author="Yonah" w:date="2018-05-28T20:34:00Z">
              <w:tcPr>
                <w:tcW w:w="1170" w:type="dxa"/>
                <w:tcBorders>
                  <w:top w:val="single" w:sz="4" w:space="0" w:color="auto"/>
                  <w:left w:val="single" w:sz="4" w:space="0" w:color="auto"/>
                  <w:bottom w:val="nil"/>
                  <w:right w:val="single" w:sz="4" w:space="0" w:color="auto"/>
                </w:tcBorders>
                <w:vAlign w:val="center"/>
              </w:tcPr>
            </w:tcPrChange>
          </w:tcPr>
          <w:p w:rsidR="00E61927" w:rsidRDefault="00E61927" w:rsidP="00174DB7">
            <w:pPr>
              <w:widowControl/>
              <w:jc w:val="left"/>
              <w:rPr>
                <w:ins w:id="472" w:author="Yonah" w:date="2018-05-28T20:28:00Z"/>
                <w:rFonts w:asciiTheme="minorEastAsia" w:hAnsiTheme="minorEastAsia" w:cs="宋体"/>
                <w:kern w:val="0"/>
                <w:sz w:val="18"/>
                <w:szCs w:val="18"/>
              </w:rPr>
            </w:pPr>
            <w:ins w:id="473" w:author="Yonah" w:date="2018-05-28T20:28:00Z">
              <w:r>
                <w:rPr>
                  <w:rFonts w:asciiTheme="minorEastAsia" w:hAnsiTheme="minorEastAsia" w:cs="宋体" w:hint="eastAsia"/>
                  <w:kern w:val="0"/>
                  <w:sz w:val="18"/>
                  <w:szCs w:val="18"/>
                </w:rPr>
                <w:t>Y</w:t>
              </w:r>
            </w:ins>
          </w:p>
        </w:tc>
      </w:tr>
      <w:tr w:rsidR="00E61927" w:rsidRPr="00BF44DA" w:rsidTr="00E61927">
        <w:trPr>
          <w:tblCellSpacing w:w="0" w:type="dxa"/>
          <w:ins w:id="474" w:author="Yonah" w:date="2018-05-28T20:28:00Z"/>
          <w:trPrChange w:id="475" w:author="Yonah" w:date="2018-05-28T20:34:00Z">
            <w:trPr>
              <w:tblCellSpacing w:w="0" w:type="dxa"/>
            </w:trPr>
          </w:trPrChange>
        </w:trPr>
        <w:tc>
          <w:tcPr>
            <w:tcW w:w="895" w:type="dxa"/>
            <w:vMerge/>
            <w:tcBorders>
              <w:top w:val="outset" w:sz="6" w:space="0" w:color="auto"/>
              <w:left w:val="outset" w:sz="6" w:space="0" w:color="auto"/>
              <w:bottom w:val="outset" w:sz="6" w:space="0" w:color="auto"/>
              <w:right w:val="outset" w:sz="6" w:space="0" w:color="auto"/>
            </w:tcBorders>
            <w:vAlign w:val="center"/>
            <w:hideMark/>
            <w:tcPrChange w:id="476" w:author="Yonah" w:date="2018-05-28T20:34:00Z">
              <w:tcPr>
                <w:tcW w:w="895" w:type="dxa"/>
                <w:vMerge/>
                <w:tcBorders>
                  <w:top w:val="outset" w:sz="6" w:space="0" w:color="auto"/>
                  <w:left w:val="outset" w:sz="6" w:space="0" w:color="auto"/>
                  <w:bottom w:val="outset" w:sz="6" w:space="0" w:color="auto"/>
                  <w:right w:val="outset" w:sz="6" w:space="0" w:color="auto"/>
                </w:tcBorders>
                <w:vAlign w:val="center"/>
                <w:hideMark/>
              </w:tcPr>
            </w:tcPrChange>
          </w:tcPr>
          <w:p w:rsidR="00E61927" w:rsidRPr="00BF44DA" w:rsidRDefault="00E61927" w:rsidP="00174DB7">
            <w:pPr>
              <w:widowControl/>
              <w:jc w:val="left"/>
              <w:rPr>
                <w:ins w:id="477" w:author="Yonah" w:date="2018-05-28T20:28:00Z"/>
                <w:rFonts w:asciiTheme="minorEastAsia" w:hAnsiTheme="minorEastAsia" w:cs="宋体"/>
                <w:kern w:val="0"/>
                <w:sz w:val="18"/>
                <w:szCs w:val="18"/>
              </w:rPr>
            </w:pPr>
          </w:p>
        </w:tc>
        <w:tc>
          <w:tcPr>
            <w:tcW w:w="942" w:type="dxa"/>
            <w:tcBorders>
              <w:top w:val="nil"/>
              <w:left w:val="nil"/>
              <w:bottom w:val="nil"/>
              <w:right w:val="nil"/>
            </w:tcBorders>
            <w:vAlign w:val="center"/>
            <w:hideMark/>
            <w:tcPrChange w:id="478" w:author="Yonah" w:date="2018-05-28T20:34:00Z">
              <w:tcPr>
                <w:tcW w:w="942" w:type="dxa"/>
                <w:tcBorders>
                  <w:top w:val="nil"/>
                  <w:left w:val="nil"/>
                  <w:bottom w:val="nil"/>
                  <w:right w:val="nil"/>
                </w:tcBorders>
                <w:vAlign w:val="center"/>
                <w:hideMark/>
              </w:tcPr>
            </w:tcPrChange>
          </w:tcPr>
          <w:p w:rsidR="00E61927" w:rsidRPr="00BF44DA" w:rsidRDefault="00E61927" w:rsidP="00174DB7">
            <w:pPr>
              <w:widowControl/>
              <w:jc w:val="left"/>
              <w:rPr>
                <w:ins w:id="479" w:author="Yonah" w:date="2018-05-28T20:28:00Z"/>
                <w:rFonts w:asciiTheme="minorEastAsia" w:hAnsiTheme="minorEastAsia" w:cs="宋体"/>
                <w:kern w:val="0"/>
                <w:sz w:val="18"/>
                <w:szCs w:val="18"/>
              </w:rPr>
            </w:pPr>
            <w:ins w:id="480" w:author="Yonah" w:date="2018-05-28T20:28:00Z">
              <w:r w:rsidRPr="00BF44DA">
                <w:rPr>
                  <w:rFonts w:asciiTheme="minorEastAsia" w:hAnsiTheme="minorEastAsia" w:cs="宋体"/>
                  <w:kern w:val="0"/>
                  <w:sz w:val="18"/>
                  <w:szCs w:val="18"/>
                </w:rPr>
                <w:t>文档类型</w:t>
              </w:r>
            </w:ins>
          </w:p>
        </w:tc>
        <w:tc>
          <w:tcPr>
            <w:tcW w:w="3118" w:type="dxa"/>
            <w:tcBorders>
              <w:top w:val="nil"/>
              <w:left w:val="nil"/>
              <w:bottom w:val="nil"/>
              <w:right w:val="nil"/>
            </w:tcBorders>
            <w:vAlign w:val="center"/>
            <w:hideMark/>
            <w:tcPrChange w:id="481" w:author="Yonah" w:date="2018-05-28T20:34:00Z">
              <w:tcPr>
                <w:tcW w:w="3118" w:type="dxa"/>
                <w:tcBorders>
                  <w:top w:val="nil"/>
                  <w:left w:val="nil"/>
                  <w:bottom w:val="nil"/>
                  <w:right w:val="nil"/>
                </w:tcBorders>
                <w:vAlign w:val="center"/>
                <w:hideMark/>
              </w:tcPr>
            </w:tcPrChange>
          </w:tcPr>
          <w:p w:rsidR="00E61927" w:rsidRPr="00BF44DA" w:rsidRDefault="00E61927" w:rsidP="00174DB7">
            <w:pPr>
              <w:widowControl/>
              <w:jc w:val="left"/>
              <w:rPr>
                <w:ins w:id="482" w:author="Yonah" w:date="2018-05-28T20:28:00Z"/>
                <w:rFonts w:asciiTheme="minorEastAsia" w:hAnsiTheme="minorEastAsia" w:cs="宋体"/>
                <w:kern w:val="0"/>
                <w:sz w:val="18"/>
                <w:szCs w:val="18"/>
              </w:rPr>
            </w:pPr>
            <w:ins w:id="483" w:author="Yonah" w:date="2018-05-28T20:28:00Z">
              <w:r w:rsidRPr="00BF44DA">
                <w:rPr>
                  <w:rFonts w:asciiTheme="minorEastAsia" w:hAnsiTheme="minorEastAsia" w:cs="宋体"/>
                  <w:kern w:val="0"/>
                  <w:sz w:val="18"/>
                  <w:szCs w:val="18"/>
                </w:rPr>
                <w:t>异常内存访问约束变量 [62]</w:t>
              </w:r>
            </w:ins>
          </w:p>
        </w:tc>
        <w:tc>
          <w:tcPr>
            <w:tcW w:w="1704" w:type="dxa"/>
            <w:tcBorders>
              <w:top w:val="nil"/>
              <w:left w:val="nil"/>
              <w:bottom w:val="nil"/>
              <w:right w:val="nil"/>
            </w:tcBorders>
            <w:vAlign w:val="center"/>
            <w:hideMark/>
            <w:tcPrChange w:id="484" w:author="Yonah" w:date="2018-05-28T20:34:00Z">
              <w:tcPr>
                <w:tcW w:w="1704" w:type="dxa"/>
                <w:tcBorders>
                  <w:top w:val="nil"/>
                  <w:left w:val="nil"/>
                  <w:bottom w:val="nil"/>
                  <w:right w:val="nil"/>
                </w:tcBorders>
                <w:vAlign w:val="center"/>
                <w:hideMark/>
              </w:tcPr>
            </w:tcPrChange>
          </w:tcPr>
          <w:p w:rsidR="00E61927" w:rsidRPr="00BF44DA" w:rsidRDefault="00E61927" w:rsidP="00174DB7">
            <w:pPr>
              <w:widowControl/>
              <w:jc w:val="left"/>
              <w:rPr>
                <w:ins w:id="485" w:author="Yonah" w:date="2018-05-28T20:28:00Z"/>
                <w:rFonts w:asciiTheme="minorEastAsia" w:hAnsiTheme="minorEastAsia" w:cs="宋体"/>
                <w:kern w:val="0"/>
                <w:sz w:val="18"/>
                <w:szCs w:val="18"/>
              </w:rPr>
            </w:pPr>
            <w:proofErr w:type="spellStart"/>
            <w:ins w:id="486" w:author="Yonah" w:date="2018-05-28T20:28:00Z">
              <w:r>
                <w:rPr>
                  <w:rFonts w:asciiTheme="minorEastAsia" w:hAnsiTheme="minorEastAsia" w:cs="宋体"/>
                  <w:kern w:val="0"/>
                  <w:sz w:val="18"/>
                  <w:szCs w:val="18"/>
                </w:rPr>
                <w:t>CWXDetector</w:t>
              </w:r>
              <w:proofErr w:type="spellEnd"/>
            </w:ins>
          </w:p>
        </w:tc>
        <w:tc>
          <w:tcPr>
            <w:tcW w:w="566" w:type="dxa"/>
            <w:tcBorders>
              <w:top w:val="nil"/>
              <w:left w:val="nil"/>
              <w:bottom w:val="nil"/>
              <w:right w:val="nil"/>
            </w:tcBorders>
            <w:vAlign w:val="center"/>
            <w:hideMark/>
            <w:tcPrChange w:id="487" w:author="Yonah" w:date="2018-05-28T20:34:00Z">
              <w:tcPr>
                <w:tcW w:w="830" w:type="dxa"/>
                <w:tcBorders>
                  <w:top w:val="nil"/>
                  <w:left w:val="nil"/>
                  <w:bottom w:val="nil"/>
                  <w:right w:val="nil"/>
                </w:tcBorders>
                <w:vAlign w:val="center"/>
                <w:hideMark/>
              </w:tcPr>
            </w:tcPrChange>
          </w:tcPr>
          <w:p w:rsidR="00E61927" w:rsidRPr="00BF44DA" w:rsidRDefault="00E61927" w:rsidP="00174DB7">
            <w:pPr>
              <w:widowControl/>
              <w:jc w:val="left"/>
              <w:rPr>
                <w:ins w:id="488" w:author="Yonah" w:date="2018-05-28T20:28:00Z"/>
                <w:rFonts w:asciiTheme="minorEastAsia" w:hAnsiTheme="minorEastAsia" w:cs="宋体"/>
                <w:kern w:val="0"/>
                <w:sz w:val="18"/>
                <w:szCs w:val="18"/>
              </w:rPr>
            </w:pPr>
            <w:ins w:id="489" w:author="Yonah" w:date="2018-05-28T20:28:00Z">
              <w:r>
                <w:rPr>
                  <w:rFonts w:asciiTheme="minorEastAsia" w:hAnsiTheme="minorEastAsia" w:cs="宋体"/>
                  <w:kern w:val="0"/>
                  <w:sz w:val="18"/>
                  <w:szCs w:val="18"/>
                </w:rPr>
                <w:t>2012</w:t>
              </w:r>
            </w:ins>
          </w:p>
        </w:tc>
        <w:tc>
          <w:tcPr>
            <w:tcW w:w="567" w:type="dxa"/>
            <w:tcBorders>
              <w:top w:val="nil"/>
              <w:left w:val="nil"/>
              <w:bottom w:val="nil"/>
              <w:right w:val="single" w:sz="4" w:space="0" w:color="auto"/>
            </w:tcBorders>
            <w:vAlign w:val="center"/>
            <w:hideMark/>
            <w:tcPrChange w:id="490" w:author="Yonah" w:date="2018-05-28T20:34:00Z">
              <w:tcPr>
                <w:tcW w:w="606" w:type="dxa"/>
                <w:tcBorders>
                  <w:top w:val="nil"/>
                  <w:left w:val="nil"/>
                  <w:bottom w:val="nil"/>
                  <w:right w:val="single" w:sz="4" w:space="0" w:color="auto"/>
                </w:tcBorders>
                <w:vAlign w:val="center"/>
                <w:hideMark/>
              </w:tcPr>
            </w:tcPrChange>
          </w:tcPr>
          <w:p w:rsidR="00E61927" w:rsidRPr="00BF44DA" w:rsidRDefault="00E61927" w:rsidP="00174DB7">
            <w:pPr>
              <w:widowControl/>
              <w:jc w:val="left"/>
              <w:rPr>
                <w:ins w:id="491" w:author="Yonah" w:date="2018-05-28T20:28:00Z"/>
                <w:rFonts w:asciiTheme="minorEastAsia" w:hAnsiTheme="minorEastAsia" w:cs="宋体"/>
                <w:kern w:val="0"/>
                <w:sz w:val="18"/>
                <w:szCs w:val="18"/>
              </w:rPr>
            </w:pPr>
            <w:ins w:id="492" w:author="Yonah" w:date="2018-05-28T20:28:00Z">
              <w:r>
                <w:rPr>
                  <w:rFonts w:asciiTheme="minorEastAsia" w:hAnsiTheme="minorEastAsia" w:cs="宋体"/>
                  <w:kern w:val="0"/>
                  <w:sz w:val="18"/>
                  <w:szCs w:val="18"/>
                </w:rPr>
                <w:t>N</w:t>
              </w:r>
            </w:ins>
          </w:p>
        </w:tc>
        <w:tc>
          <w:tcPr>
            <w:tcW w:w="283" w:type="dxa"/>
            <w:tcBorders>
              <w:top w:val="nil"/>
              <w:left w:val="single" w:sz="4" w:space="0" w:color="auto"/>
              <w:bottom w:val="nil"/>
              <w:right w:val="single" w:sz="4" w:space="0" w:color="auto"/>
            </w:tcBorders>
            <w:vAlign w:val="center"/>
            <w:tcPrChange w:id="493" w:author="Yonah" w:date="2018-05-28T20:34:00Z">
              <w:tcPr>
                <w:tcW w:w="2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494" w:author="Yonah" w:date="2018-05-28T20:28:00Z"/>
                <w:rFonts w:asciiTheme="minorEastAsia" w:hAnsiTheme="minorEastAsia" w:cs="宋体"/>
                <w:kern w:val="0"/>
                <w:sz w:val="18"/>
                <w:szCs w:val="18"/>
              </w:rPr>
            </w:pPr>
            <w:ins w:id="495" w:author="Yonah" w:date="2018-05-28T20:28:00Z">
              <w:r>
                <w:rPr>
                  <w:rFonts w:asciiTheme="minorEastAsia" w:hAnsiTheme="minorEastAsia" w:cs="宋体"/>
                  <w:kern w:val="0"/>
                  <w:sz w:val="18"/>
                  <w:szCs w:val="18"/>
                </w:rPr>
                <w:t>N</w:t>
              </w:r>
            </w:ins>
          </w:p>
        </w:tc>
        <w:tc>
          <w:tcPr>
            <w:tcW w:w="1010" w:type="dxa"/>
            <w:tcBorders>
              <w:top w:val="nil"/>
              <w:left w:val="single" w:sz="4" w:space="0" w:color="auto"/>
              <w:bottom w:val="nil"/>
              <w:right w:val="single" w:sz="4" w:space="0" w:color="auto"/>
            </w:tcBorders>
            <w:vAlign w:val="center"/>
            <w:tcPrChange w:id="496" w:author="Yonah" w:date="2018-05-28T20:34:00Z">
              <w:tcPr>
                <w:tcW w:w="1170" w:type="dxa"/>
                <w:tcBorders>
                  <w:top w:val="nil"/>
                  <w:left w:val="single" w:sz="4" w:space="0" w:color="auto"/>
                  <w:bottom w:val="nil"/>
                  <w:right w:val="single" w:sz="4" w:space="0" w:color="auto"/>
                </w:tcBorders>
                <w:vAlign w:val="center"/>
              </w:tcPr>
            </w:tcPrChange>
          </w:tcPr>
          <w:p w:rsidR="00E61927" w:rsidRPr="00BF44DA" w:rsidRDefault="00E61927" w:rsidP="00174DB7">
            <w:pPr>
              <w:widowControl/>
              <w:jc w:val="left"/>
              <w:rPr>
                <w:ins w:id="497" w:author="Yonah" w:date="2018-05-28T20:28:00Z"/>
                <w:rFonts w:asciiTheme="minorEastAsia" w:hAnsiTheme="minorEastAsia" w:cs="宋体"/>
                <w:kern w:val="0"/>
                <w:sz w:val="18"/>
                <w:szCs w:val="18"/>
              </w:rPr>
            </w:pPr>
            <w:ins w:id="498" w:author="Yonah" w:date="2018-05-28T20:28:00Z">
              <w:r>
                <w:rPr>
                  <w:rFonts w:asciiTheme="minorEastAsia" w:hAnsiTheme="minorEastAsia" w:cs="宋体"/>
                  <w:kern w:val="0"/>
                  <w:sz w:val="18"/>
                  <w:szCs w:val="18"/>
                </w:rPr>
                <w:t>N</w:t>
              </w:r>
            </w:ins>
          </w:p>
        </w:tc>
      </w:tr>
      <w:tr w:rsidR="00E61927" w:rsidRPr="00BF44DA" w:rsidTr="00E61927">
        <w:trPr>
          <w:tblCellSpacing w:w="0" w:type="dxa"/>
          <w:ins w:id="499" w:author="Yonah" w:date="2018-05-28T20:28:00Z"/>
          <w:trPrChange w:id="500" w:author="Yonah" w:date="2018-05-28T20:34:00Z">
            <w:trPr>
              <w:tblCellSpacing w:w="0" w:type="dxa"/>
            </w:trPr>
          </w:trPrChange>
        </w:trPr>
        <w:tc>
          <w:tcPr>
            <w:tcW w:w="895" w:type="dxa"/>
            <w:tcBorders>
              <w:top w:val="outset" w:sz="6" w:space="0" w:color="auto"/>
              <w:left w:val="outset" w:sz="6" w:space="0" w:color="auto"/>
              <w:bottom w:val="single" w:sz="4" w:space="0" w:color="auto"/>
              <w:right w:val="outset" w:sz="6" w:space="0" w:color="auto"/>
            </w:tcBorders>
            <w:vAlign w:val="center"/>
            <w:tcPrChange w:id="501" w:author="Yonah" w:date="2018-05-28T20:34:00Z">
              <w:tcPr>
                <w:tcW w:w="895" w:type="dxa"/>
                <w:tcBorders>
                  <w:top w:val="outset" w:sz="6" w:space="0" w:color="auto"/>
                  <w:left w:val="outset" w:sz="6" w:space="0" w:color="auto"/>
                  <w:bottom w:val="single" w:sz="4" w:space="0" w:color="auto"/>
                  <w:right w:val="outset" w:sz="6" w:space="0" w:color="auto"/>
                </w:tcBorders>
                <w:vAlign w:val="center"/>
              </w:tcPr>
            </w:tcPrChange>
          </w:tcPr>
          <w:p w:rsidR="00E61927" w:rsidRPr="00BF44DA" w:rsidRDefault="00E61927" w:rsidP="00174DB7">
            <w:pPr>
              <w:widowControl/>
              <w:jc w:val="left"/>
              <w:rPr>
                <w:ins w:id="502" w:author="Yonah" w:date="2018-05-28T20:28:00Z"/>
                <w:rFonts w:asciiTheme="minorEastAsia" w:hAnsiTheme="minorEastAsia" w:cs="宋体"/>
                <w:kern w:val="0"/>
                <w:sz w:val="18"/>
                <w:szCs w:val="18"/>
              </w:rPr>
            </w:pPr>
          </w:p>
        </w:tc>
        <w:tc>
          <w:tcPr>
            <w:tcW w:w="942" w:type="dxa"/>
            <w:tcBorders>
              <w:top w:val="nil"/>
              <w:left w:val="nil"/>
              <w:bottom w:val="single" w:sz="4" w:space="0" w:color="auto"/>
              <w:right w:val="nil"/>
            </w:tcBorders>
            <w:vAlign w:val="center"/>
            <w:tcPrChange w:id="503" w:author="Yonah" w:date="2018-05-28T20:34:00Z">
              <w:tcPr>
                <w:tcW w:w="942" w:type="dxa"/>
                <w:tcBorders>
                  <w:top w:val="nil"/>
                  <w:left w:val="nil"/>
                  <w:bottom w:val="single" w:sz="4" w:space="0" w:color="auto"/>
                  <w:right w:val="nil"/>
                </w:tcBorders>
                <w:vAlign w:val="center"/>
              </w:tcPr>
            </w:tcPrChange>
          </w:tcPr>
          <w:p w:rsidR="00E61927" w:rsidRPr="00BF44DA" w:rsidRDefault="00E61927" w:rsidP="00174DB7">
            <w:pPr>
              <w:widowControl/>
              <w:jc w:val="left"/>
              <w:rPr>
                <w:ins w:id="504" w:author="Yonah" w:date="2018-05-28T20:28:00Z"/>
                <w:rFonts w:asciiTheme="minorEastAsia" w:hAnsiTheme="minorEastAsia" w:cs="宋体"/>
                <w:kern w:val="0"/>
                <w:sz w:val="18"/>
                <w:szCs w:val="18"/>
              </w:rPr>
            </w:pPr>
            <w:ins w:id="505" w:author="Yonah" w:date="2018-05-28T20:28:00Z">
              <w:r>
                <w:rPr>
                  <w:rFonts w:asciiTheme="minorEastAsia" w:hAnsiTheme="minorEastAsia" w:cs="宋体" w:hint="eastAsia"/>
                  <w:kern w:val="0"/>
                  <w:sz w:val="18"/>
                  <w:szCs w:val="18"/>
                </w:rPr>
                <w:t>平台多样性</w:t>
              </w:r>
            </w:ins>
          </w:p>
        </w:tc>
        <w:tc>
          <w:tcPr>
            <w:tcW w:w="3118" w:type="dxa"/>
            <w:tcBorders>
              <w:top w:val="nil"/>
              <w:left w:val="nil"/>
              <w:bottom w:val="single" w:sz="4" w:space="0" w:color="auto"/>
              <w:right w:val="nil"/>
            </w:tcBorders>
            <w:vAlign w:val="center"/>
            <w:tcPrChange w:id="506" w:author="Yonah" w:date="2018-05-28T20:34:00Z">
              <w:tcPr>
                <w:tcW w:w="3118" w:type="dxa"/>
                <w:tcBorders>
                  <w:top w:val="nil"/>
                  <w:left w:val="nil"/>
                  <w:bottom w:val="single" w:sz="4" w:space="0" w:color="auto"/>
                  <w:right w:val="nil"/>
                </w:tcBorders>
                <w:vAlign w:val="center"/>
              </w:tcPr>
            </w:tcPrChange>
          </w:tcPr>
          <w:p w:rsidR="00E61927" w:rsidRPr="00BF44DA" w:rsidRDefault="00E61927" w:rsidP="00174DB7">
            <w:pPr>
              <w:widowControl/>
              <w:jc w:val="left"/>
              <w:rPr>
                <w:ins w:id="507" w:author="Yonah" w:date="2018-05-28T20:28:00Z"/>
                <w:rFonts w:asciiTheme="minorEastAsia" w:hAnsiTheme="minorEastAsia" w:cs="宋体"/>
                <w:kern w:val="0"/>
                <w:sz w:val="18"/>
                <w:szCs w:val="18"/>
              </w:rPr>
            </w:pPr>
            <w:ins w:id="508" w:author="Yonah" w:date="2018-05-28T20:28:00Z">
              <w:r>
                <w:rPr>
                  <w:rFonts w:asciiTheme="minorEastAsia" w:hAnsiTheme="minorEastAsia" w:cs="宋体" w:hint="eastAsia"/>
                  <w:kern w:val="0"/>
                  <w:sz w:val="18"/>
                  <w:szCs w:val="18"/>
                </w:rPr>
                <w:t>系统平台多样性利用[</w:t>
              </w:r>
              <w:r>
                <w:rPr>
                  <w:rFonts w:asciiTheme="minorEastAsia" w:hAnsiTheme="minorEastAsia" w:cs="宋体"/>
                  <w:kern w:val="0"/>
                  <w:sz w:val="18"/>
                  <w:szCs w:val="18"/>
                </w:rPr>
                <w:t>30</w:t>
              </w:r>
              <w:r>
                <w:rPr>
                  <w:rFonts w:asciiTheme="minorEastAsia" w:hAnsiTheme="minorEastAsia" w:cs="宋体" w:hint="eastAsia"/>
                  <w:kern w:val="0"/>
                  <w:sz w:val="18"/>
                  <w:szCs w:val="18"/>
                </w:rPr>
                <w:t>]</w:t>
              </w:r>
            </w:ins>
          </w:p>
        </w:tc>
        <w:tc>
          <w:tcPr>
            <w:tcW w:w="1704" w:type="dxa"/>
            <w:tcBorders>
              <w:top w:val="nil"/>
              <w:left w:val="nil"/>
              <w:bottom w:val="single" w:sz="4" w:space="0" w:color="auto"/>
              <w:right w:val="nil"/>
            </w:tcBorders>
            <w:vAlign w:val="center"/>
            <w:tcPrChange w:id="509" w:author="Yonah" w:date="2018-05-28T20:34:00Z">
              <w:tcPr>
                <w:tcW w:w="1704" w:type="dxa"/>
                <w:tcBorders>
                  <w:top w:val="nil"/>
                  <w:left w:val="nil"/>
                  <w:bottom w:val="single" w:sz="4" w:space="0" w:color="auto"/>
                  <w:right w:val="nil"/>
                </w:tcBorders>
                <w:vAlign w:val="center"/>
              </w:tcPr>
            </w:tcPrChange>
          </w:tcPr>
          <w:p w:rsidR="00E61927" w:rsidRPr="00F109B3" w:rsidRDefault="00E61927" w:rsidP="00174DB7">
            <w:pPr>
              <w:widowControl/>
              <w:jc w:val="left"/>
              <w:rPr>
                <w:ins w:id="510" w:author="Yonah" w:date="2018-05-28T20:28:00Z"/>
                <w:rFonts w:asciiTheme="minorEastAsia" w:hAnsiTheme="minorEastAsia" w:cs="宋体"/>
                <w:kern w:val="0"/>
                <w:sz w:val="18"/>
                <w:szCs w:val="18"/>
              </w:rPr>
            </w:pPr>
            <w:proofErr w:type="spellStart"/>
            <w:ins w:id="511" w:author="Yonah" w:date="2018-05-28T20:28:00Z">
              <w:r>
                <w:rPr>
                  <w:rFonts w:asciiTheme="minorEastAsia" w:hAnsiTheme="minorEastAsia" w:cs="宋体"/>
                  <w:kern w:val="0"/>
                  <w:sz w:val="18"/>
                  <w:szCs w:val="18"/>
                </w:rPr>
                <w:t>PlatPal</w:t>
              </w:r>
              <w:proofErr w:type="spellEnd"/>
            </w:ins>
          </w:p>
        </w:tc>
        <w:tc>
          <w:tcPr>
            <w:tcW w:w="566" w:type="dxa"/>
            <w:tcBorders>
              <w:top w:val="nil"/>
              <w:left w:val="nil"/>
              <w:bottom w:val="single" w:sz="4" w:space="0" w:color="auto"/>
              <w:right w:val="nil"/>
            </w:tcBorders>
            <w:vAlign w:val="center"/>
            <w:tcPrChange w:id="512" w:author="Yonah" w:date="2018-05-28T20:34:00Z">
              <w:tcPr>
                <w:tcW w:w="830" w:type="dxa"/>
                <w:tcBorders>
                  <w:top w:val="nil"/>
                  <w:left w:val="nil"/>
                  <w:bottom w:val="single" w:sz="4" w:space="0" w:color="auto"/>
                  <w:right w:val="nil"/>
                </w:tcBorders>
                <w:vAlign w:val="center"/>
              </w:tcPr>
            </w:tcPrChange>
          </w:tcPr>
          <w:p w:rsidR="00E61927" w:rsidRPr="00BF44DA" w:rsidRDefault="00E61927" w:rsidP="00174DB7">
            <w:pPr>
              <w:widowControl/>
              <w:jc w:val="left"/>
              <w:rPr>
                <w:ins w:id="513" w:author="Yonah" w:date="2018-05-28T20:28:00Z"/>
                <w:rFonts w:asciiTheme="minorEastAsia" w:hAnsiTheme="minorEastAsia" w:cs="宋体"/>
                <w:kern w:val="0"/>
                <w:sz w:val="18"/>
                <w:szCs w:val="18"/>
              </w:rPr>
            </w:pPr>
            <w:ins w:id="514" w:author="Yonah" w:date="2018-05-28T20:28:00Z">
              <w:r>
                <w:rPr>
                  <w:rFonts w:asciiTheme="minorEastAsia" w:hAnsiTheme="minorEastAsia" w:cs="宋体"/>
                  <w:kern w:val="0"/>
                  <w:sz w:val="18"/>
                  <w:szCs w:val="18"/>
                </w:rPr>
                <w:t>2017</w:t>
              </w:r>
            </w:ins>
          </w:p>
        </w:tc>
        <w:tc>
          <w:tcPr>
            <w:tcW w:w="567" w:type="dxa"/>
            <w:tcBorders>
              <w:top w:val="nil"/>
              <w:left w:val="nil"/>
              <w:bottom w:val="single" w:sz="4" w:space="0" w:color="auto"/>
              <w:right w:val="single" w:sz="4" w:space="0" w:color="auto"/>
            </w:tcBorders>
            <w:vAlign w:val="center"/>
            <w:tcPrChange w:id="515" w:author="Yonah" w:date="2018-05-28T20:34:00Z">
              <w:tcPr>
                <w:tcW w:w="606" w:type="dxa"/>
                <w:tcBorders>
                  <w:top w:val="nil"/>
                  <w:left w:val="nil"/>
                  <w:bottom w:val="single" w:sz="4" w:space="0" w:color="auto"/>
                  <w:right w:val="single" w:sz="4" w:space="0" w:color="auto"/>
                </w:tcBorders>
                <w:vAlign w:val="center"/>
              </w:tcPr>
            </w:tcPrChange>
          </w:tcPr>
          <w:p w:rsidR="00E61927" w:rsidRPr="00BF44DA" w:rsidRDefault="00E61927" w:rsidP="00174DB7">
            <w:pPr>
              <w:widowControl/>
              <w:jc w:val="left"/>
              <w:rPr>
                <w:ins w:id="516" w:author="Yonah" w:date="2018-05-28T20:28:00Z"/>
                <w:rFonts w:asciiTheme="minorEastAsia" w:hAnsiTheme="minorEastAsia" w:cs="宋体"/>
                <w:kern w:val="0"/>
                <w:sz w:val="18"/>
                <w:szCs w:val="18"/>
              </w:rPr>
            </w:pPr>
            <w:ins w:id="517" w:author="Yonah" w:date="2018-05-28T20:28:00Z">
              <w:r>
                <w:rPr>
                  <w:rFonts w:asciiTheme="minorEastAsia" w:hAnsiTheme="minorEastAsia" w:cs="宋体"/>
                  <w:kern w:val="0"/>
                  <w:sz w:val="18"/>
                  <w:szCs w:val="18"/>
                </w:rPr>
                <w:t>Y</w:t>
              </w:r>
            </w:ins>
          </w:p>
        </w:tc>
        <w:tc>
          <w:tcPr>
            <w:tcW w:w="283" w:type="dxa"/>
            <w:tcBorders>
              <w:top w:val="nil"/>
              <w:left w:val="single" w:sz="4" w:space="0" w:color="auto"/>
              <w:bottom w:val="single" w:sz="4" w:space="0" w:color="auto"/>
              <w:right w:val="single" w:sz="4" w:space="0" w:color="auto"/>
            </w:tcBorders>
            <w:vAlign w:val="center"/>
            <w:tcPrChange w:id="518" w:author="Yonah" w:date="2018-05-28T20:34:00Z">
              <w:tcPr>
                <w:tcW w:w="270" w:type="dxa"/>
                <w:tcBorders>
                  <w:top w:val="nil"/>
                  <w:left w:val="single" w:sz="4" w:space="0" w:color="auto"/>
                  <w:bottom w:val="single" w:sz="4" w:space="0" w:color="auto"/>
                  <w:right w:val="single" w:sz="4" w:space="0" w:color="auto"/>
                </w:tcBorders>
                <w:vAlign w:val="center"/>
              </w:tcPr>
            </w:tcPrChange>
          </w:tcPr>
          <w:p w:rsidR="00E61927" w:rsidRPr="00BF44DA" w:rsidRDefault="00E61927" w:rsidP="00174DB7">
            <w:pPr>
              <w:widowControl/>
              <w:jc w:val="left"/>
              <w:rPr>
                <w:ins w:id="519" w:author="Yonah" w:date="2018-05-28T20:28:00Z"/>
                <w:rFonts w:asciiTheme="minorEastAsia" w:hAnsiTheme="minorEastAsia" w:cs="宋体"/>
                <w:kern w:val="0"/>
                <w:sz w:val="18"/>
                <w:szCs w:val="18"/>
              </w:rPr>
            </w:pPr>
            <w:ins w:id="520" w:author="Yonah" w:date="2018-05-28T20:28:00Z">
              <w:r>
                <w:rPr>
                  <w:rFonts w:asciiTheme="minorEastAsia" w:hAnsiTheme="minorEastAsia" w:cs="宋体"/>
                  <w:kern w:val="0"/>
                  <w:sz w:val="18"/>
                  <w:szCs w:val="18"/>
                </w:rPr>
                <w:t>N</w:t>
              </w:r>
            </w:ins>
          </w:p>
        </w:tc>
        <w:tc>
          <w:tcPr>
            <w:tcW w:w="1010" w:type="dxa"/>
            <w:tcBorders>
              <w:top w:val="nil"/>
              <w:left w:val="single" w:sz="4" w:space="0" w:color="auto"/>
              <w:bottom w:val="single" w:sz="4" w:space="0" w:color="auto"/>
              <w:right w:val="single" w:sz="4" w:space="0" w:color="auto"/>
            </w:tcBorders>
            <w:vAlign w:val="center"/>
            <w:tcPrChange w:id="521" w:author="Yonah" w:date="2018-05-28T20:34:00Z">
              <w:tcPr>
                <w:tcW w:w="1170" w:type="dxa"/>
                <w:tcBorders>
                  <w:top w:val="nil"/>
                  <w:left w:val="single" w:sz="4" w:space="0" w:color="auto"/>
                  <w:bottom w:val="single" w:sz="4" w:space="0" w:color="auto"/>
                  <w:right w:val="single" w:sz="4" w:space="0" w:color="auto"/>
                </w:tcBorders>
                <w:vAlign w:val="center"/>
              </w:tcPr>
            </w:tcPrChange>
          </w:tcPr>
          <w:p w:rsidR="00E61927" w:rsidRPr="00BF44DA" w:rsidRDefault="00E61927" w:rsidP="00174DB7">
            <w:pPr>
              <w:widowControl/>
              <w:jc w:val="left"/>
              <w:rPr>
                <w:ins w:id="522" w:author="Yonah" w:date="2018-05-28T20:28:00Z"/>
                <w:rFonts w:asciiTheme="minorEastAsia" w:hAnsiTheme="minorEastAsia" w:cs="宋体"/>
                <w:kern w:val="0"/>
                <w:sz w:val="18"/>
                <w:szCs w:val="18"/>
              </w:rPr>
            </w:pPr>
            <w:ins w:id="523" w:author="Yonah" w:date="2018-05-28T20:28:00Z">
              <w:r>
                <w:rPr>
                  <w:rFonts w:asciiTheme="minorEastAsia" w:hAnsiTheme="minorEastAsia" w:cs="宋体"/>
                  <w:kern w:val="0"/>
                  <w:sz w:val="18"/>
                  <w:szCs w:val="18"/>
                </w:rPr>
                <w:t>Y</w:t>
              </w:r>
            </w:ins>
          </w:p>
        </w:tc>
      </w:tr>
    </w:tbl>
    <w:p w:rsidR="005D02FF" w:rsidRDefault="005D02FF" w:rsidP="005D02FF">
      <w:pPr>
        <w:ind w:firstLine="420"/>
        <w:rPr>
          <w:ins w:id="524" w:author="Yonah" w:date="2018-05-28T20:43:00Z"/>
          <w:rFonts w:asciiTheme="minorEastAsia" w:eastAsiaTheme="minorEastAsia" w:hAnsiTheme="minorEastAsia"/>
          <w:szCs w:val="21"/>
        </w:rPr>
        <w:pPrChange w:id="525" w:author="Yonah" w:date="2018-05-28T20:42:00Z">
          <w:pPr/>
        </w:pPrChange>
      </w:pPr>
    </w:p>
    <w:p w:rsidR="00E61927" w:rsidRPr="005D02FF" w:rsidRDefault="00E61927" w:rsidP="005D02FF">
      <w:pPr>
        <w:ind w:firstLine="420"/>
        <w:rPr>
          <w:ins w:id="526" w:author="Yonah" w:date="2018-05-28T20:37:00Z"/>
          <w:rFonts w:asciiTheme="minorEastAsia" w:eastAsiaTheme="minorEastAsia" w:hAnsiTheme="minorEastAsia" w:hint="eastAsia"/>
          <w:szCs w:val="21"/>
          <w:rPrChange w:id="527" w:author="Yonah" w:date="2018-05-28T20:43:00Z">
            <w:rPr>
              <w:ins w:id="528" w:author="Yonah" w:date="2018-05-28T20:37:00Z"/>
              <w:rFonts w:hint="eastAsia"/>
              <w:sz w:val="22"/>
            </w:rPr>
          </w:rPrChange>
        </w:rPr>
        <w:pPrChange w:id="529" w:author="Yonah" w:date="2018-05-28T20:42:00Z">
          <w:pPr/>
        </w:pPrChange>
      </w:pPr>
      <w:ins w:id="530" w:author="Yonah" w:date="2018-05-28T20:37:00Z">
        <w:r w:rsidRPr="005D02FF">
          <w:rPr>
            <w:rFonts w:asciiTheme="minorEastAsia" w:eastAsiaTheme="minorEastAsia" w:hAnsiTheme="minorEastAsia" w:hint="eastAsia"/>
            <w:szCs w:val="21"/>
            <w:rPrChange w:id="531" w:author="Yonah" w:date="2018-05-28T20:43:00Z">
              <w:rPr>
                <w:rFonts w:hint="eastAsia"/>
                <w:sz w:val="22"/>
              </w:rPr>
            </w:rPrChange>
          </w:rPr>
          <w:t>由表</w:t>
        </w:r>
        <w:r w:rsidRPr="005D02FF">
          <w:rPr>
            <w:rFonts w:asciiTheme="minorEastAsia" w:eastAsiaTheme="minorEastAsia" w:hAnsiTheme="minorEastAsia" w:hint="eastAsia"/>
            <w:szCs w:val="21"/>
            <w:rPrChange w:id="532" w:author="Yonah" w:date="2018-05-28T20:43:00Z">
              <w:rPr>
                <w:rFonts w:hint="eastAsia"/>
                <w:sz w:val="22"/>
              </w:rPr>
            </w:rPrChange>
          </w:rPr>
          <w:t>1</w:t>
        </w:r>
        <w:r w:rsidRPr="005D02FF">
          <w:rPr>
            <w:rFonts w:asciiTheme="minorEastAsia" w:eastAsiaTheme="minorEastAsia" w:hAnsiTheme="minorEastAsia" w:hint="eastAsia"/>
            <w:szCs w:val="21"/>
            <w:rPrChange w:id="533" w:author="Yonah" w:date="2018-05-28T20:43:00Z">
              <w:rPr>
                <w:rFonts w:hint="eastAsia"/>
                <w:sz w:val="22"/>
              </w:rPr>
            </w:rPrChange>
          </w:rPr>
          <w:t>可见，静态分析一般聚焦于</w:t>
        </w:r>
        <w:r w:rsidRPr="005D02FF">
          <w:rPr>
            <w:rFonts w:asciiTheme="minorEastAsia" w:eastAsiaTheme="minorEastAsia" w:hAnsiTheme="minorEastAsia" w:hint="eastAsia"/>
            <w:szCs w:val="21"/>
            <w:rPrChange w:id="534" w:author="Yonah" w:date="2018-05-28T20:43:00Z">
              <w:rPr>
                <w:rFonts w:hint="eastAsia"/>
                <w:sz w:val="22"/>
              </w:rPr>
            </w:rPrChange>
          </w:rPr>
          <w:t>JavaScript</w:t>
        </w:r>
        <w:r w:rsidRPr="005D02FF">
          <w:rPr>
            <w:rFonts w:asciiTheme="minorEastAsia" w:eastAsiaTheme="minorEastAsia" w:hAnsiTheme="minorEastAsia" w:hint="eastAsia"/>
            <w:szCs w:val="21"/>
            <w:rPrChange w:id="535" w:author="Yonah" w:date="2018-05-28T20:43:00Z">
              <w:rPr>
                <w:rFonts w:hint="eastAsia"/>
                <w:sz w:val="22"/>
              </w:rPr>
            </w:rPrChange>
          </w:rPr>
          <w:t>本身或使用</w:t>
        </w:r>
        <w:r w:rsidRPr="005D02FF">
          <w:rPr>
            <w:rFonts w:asciiTheme="minorEastAsia" w:eastAsiaTheme="minorEastAsia" w:hAnsiTheme="minorEastAsia" w:hint="eastAsia"/>
            <w:szCs w:val="21"/>
            <w:rPrChange w:id="536" w:author="Yonah" w:date="2018-05-28T20:43:00Z">
              <w:rPr>
                <w:rFonts w:hint="eastAsia"/>
                <w:sz w:val="22"/>
              </w:rPr>
            </w:rPrChange>
          </w:rPr>
          <w:t>Metadata</w:t>
        </w:r>
        <w:proofErr w:type="spellStart"/>
        <w:r w:rsidRPr="005D02FF">
          <w:rPr>
            <w:rFonts w:asciiTheme="minorEastAsia" w:eastAsiaTheme="minorEastAsia" w:hAnsiTheme="minorEastAsia" w:hint="eastAsia"/>
            <w:szCs w:val="21"/>
            <w:rPrChange w:id="537" w:author="Yonah" w:date="2018-05-28T20:43:00Z">
              <w:rPr>
                <w:rFonts w:hint="eastAsia"/>
                <w:sz w:val="22"/>
              </w:rPr>
            </w:rPrChange>
          </w:rPr>
          <w:t>进行分析。代表性的检测技术有基于</w:t>
        </w:r>
        <w:proofErr w:type="spellEnd"/>
        <w:r w:rsidRPr="005D02FF">
          <w:rPr>
            <w:rFonts w:asciiTheme="minorEastAsia" w:eastAsiaTheme="minorEastAsia" w:hAnsiTheme="minorEastAsia" w:hint="eastAsia"/>
            <w:szCs w:val="21"/>
            <w:rPrChange w:id="538" w:author="Yonah" w:date="2018-05-28T20:43:00Z">
              <w:rPr>
                <w:rFonts w:hint="eastAsia"/>
                <w:sz w:val="22"/>
              </w:rPr>
            </w:rPrChange>
          </w:rPr>
          <w:t>Shellcode</w:t>
        </w:r>
        <w:r w:rsidRPr="005D02FF">
          <w:rPr>
            <w:rFonts w:asciiTheme="minorEastAsia" w:eastAsiaTheme="minorEastAsia" w:hAnsiTheme="minorEastAsia" w:hint="eastAsia"/>
            <w:szCs w:val="21"/>
            <w:rPrChange w:id="539" w:author="Yonah" w:date="2018-05-28T20:43:00Z">
              <w:rPr>
                <w:rFonts w:hint="eastAsia"/>
                <w:sz w:val="22"/>
              </w:rPr>
            </w:rPrChange>
          </w:rPr>
          <w:t>和</w:t>
        </w:r>
        <w:r w:rsidRPr="005D02FF">
          <w:rPr>
            <w:rFonts w:asciiTheme="minorEastAsia" w:eastAsiaTheme="minorEastAsia" w:hAnsiTheme="minorEastAsia" w:hint="eastAsia"/>
            <w:szCs w:val="21"/>
            <w:rPrChange w:id="540" w:author="Yonah" w:date="2018-05-28T20:43:00Z">
              <w:rPr>
                <w:rFonts w:hint="eastAsia"/>
                <w:sz w:val="22"/>
              </w:rPr>
            </w:rPrChange>
          </w:rPr>
          <w:t>OPCode</w:t>
        </w:r>
        <w:proofErr w:type="spellStart"/>
        <w:r w:rsidRPr="005D02FF">
          <w:rPr>
            <w:rFonts w:asciiTheme="minorEastAsia" w:eastAsiaTheme="minorEastAsia" w:hAnsiTheme="minorEastAsia" w:hint="eastAsia"/>
            <w:szCs w:val="21"/>
            <w:rPrChange w:id="541" w:author="Yonah" w:date="2018-05-28T20:43:00Z">
              <w:rPr>
                <w:rFonts w:hint="eastAsia"/>
                <w:sz w:val="22"/>
              </w:rPr>
            </w:rPrChange>
          </w:rPr>
          <w:t>签名的</w:t>
        </w:r>
        <w:r w:rsidRPr="005D02FF">
          <w:rPr>
            <w:rFonts w:asciiTheme="minorEastAsia" w:eastAsiaTheme="minorEastAsia" w:hAnsiTheme="minorEastAsia" w:hint="eastAsia"/>
            <w:szCs w:val="21"/>
            <w:rPrChange w:id="542" w:author="Yonah" w:date="2018-05-28T20:43:00Z">
              <w:rPr>
                <w:rFonts w:hint="eastAsia"/>
                <w:sz w:val="22"/>
              </w:rPr>
            </w:rPrChange>
          </w:rPr>
          <w:t>MPScan</w:t>
        </w:r>
        <w:proofErr w:type="spellEnd"/>
        <w:r w:rsidRPr="005D02FF">
          <w:rPr>
            <w:rFonts w:asciiTheme="minorEastAsia" w:eastAsiaTheme="minorEastAsia" w:hAnsiTheme="minorEastAsia"/>
            <w:szCs w:val="21"/>
            <w:rPrChange w:id="543" w:author="Yonah" w:date="2018-05-28T20:43:00Z">
              <w:rPr>
                <w:sz w:val="22"/>
              </w:rPr>
            </w:rPrChange>
          </w:rPr>
          <w:t>[31]</w:t>
        </w:r>
        <w:r w:rsidRPr="005D02FF">
          <w:rPr>
            <w:rFonts w:asciiTheme="minorEastAsia" w:eastAsiaTheme="minorEastAsia" w:hAnsiTheme="minorEastAsia" w:hint="eastAsia"/>
            <w:szCs w:val="21"/>
            <w:rPrChange w:id="544" w:author="Yonah" w:date="2018-05-28T20:43:00Z">
              <w:rPr>
                <w:rFonts w:hint="eastAsia"/>
                <w:sz w:val="22"/>
              </w:rPr>
            </w:rPrChange>
          </w:rPr>
          <w:t>、基于结构与内容两者的分类，如</w:t>
        </w:r>
        <w:r w:rsidRPr="005D02FF">
          <w:rPr>
            <w:rFonts w:asciiTheme="minorEastAsia" w:eastAsiaTheme="minorEastAsia" w:hAnsiTheme="minorEastAsia"/>
            <w:szCs w:val="21"/>
            <w:rPrChange w:id="545" w:author="Yonah" w:date="2018-05-28T20:43:00Z">
              <w:rPr>
                <w:sz w:val="22"/>
              </w:rPr>
            </w:rPrChange>
          </w:rPr>
          <w:t>[34]</w:t>
        </w:r>
        <w:r w:rsidRPr="005D02FF">
          <w:rPr>
            <w:rFonts w:asciiTheme="minorEastAsia" w:eastAsiaTheme="minorEastAsia" w:hAnsiTheme="minorEastAsia" w:hint="eastAsia"/>
            <w:szCs w:val="21"/>
            <w:rPrChange w:id="546" w:author="Yonah" w:date="2018-05-28T20:43:00Z">
              <w:rPr>
                <w:rFonts w:hint="eastAsia"/>
                <w:sz w:val="22"/>
              </w:rPr>
            </w:rPrChange>
          </w:rPr>
          <w:t>。动态分析技术一般聚焦于提取嵌入在</w:t>
        </w:r>
        <w:r w:rsidRPr="005D02FF">
          <w:rPr>
            <w:rFonts w:asciiTheme="minorEastAsia" w:eastAsiaTheme="minorEastAsia" w:hAnsiTheme="minorEastAsia" w:hint="eastAsia"/>
            <w:szCs w:val="21"/>
            <w:rPrChange w:id="547" w:author="Yonah" w:date="2018-05-28T20:43:00Z">
              <w:rPr>
                <w:rFonts w:hint="eastAsia"/>
                <w:sz w:val="22"/>
              </w:rPr>
            </w:rPrChange>
          </w:rPr>
          <w:t>PDF</w:t>
        </w:r>
        <w:r w:rsidRPr="005D02FF">
          <w:rPr>
            <w:rFonts w:asciiTheme="minorEastAsia" w:eastAsiaTheme="minorEastAsia" w:hAnsiTheme="minorEastAsia" w:hint="eastAsia"/>
            <w:szCs w:val="21"/>
            <w:rPrChange w:id="548" w:author="Yonah" w:date="2018-05-28T20:43:00Z">
              <w:rPr>
                <w:rFonts w:hint="eastAsia"/>
                <w:sz w:val="22"/>
              </w:rPr>
            </w:rPrChange>
          </w:rPr>
          <w:t>文档中的</w:t>
        </w:r>
        <w:r w:rsidRPr="005D02FF">
          <w:rPr>
            <w:rFonts w:asciiTheme="minorEastAsia" w:eastAsiaTheme="minorEastAsia" w:hAnsiTheme="minorEastAsia" w:hint="eastAsia"/>
            <w:szCs w:val="21"/>
            <w:rPrChange w:id="549" w:author="Yonah" w:date="2018-05-28T20:43:00Z">
              <w:rPr>
                <w:rFonts w:hint="eastAsia"/>
                <w:sz w:val="22"/>
              </w:rPr>
            </w:rPrChange>
          </w:rPr>
          <w:t>JavaScript</w:t>
        </w:r>
        <w:r w:rsidRPr="005D02FF">
          <w:rPr>
            <w:rFonts w:asciiTheme="minorEastAsia" w:eastAsiaTheme="minorEastAsia" w:hAnsiTheme="minorEastAsia" w:hint="eastAsia"/>
            <w:szCs w:val="21"/>
            <w:rPrChange w:id="550" w:author="Yonah" w:date="2018-05-28T20:43:00Z">
              <w:rPr>
                <w:rFonts w:hint="eastAsia"/>
                <w:sz w:val="22"/>
              </w:rPr>
            </w:rPrChange>
          </w:rPr>
          <w:t>代码簇，再通过实际试运行这些代码片段，检测出恶意行为。这类工作的代表有基于</w:t>
        </w:r>
        <w:r w:rsidRPr="005D02FF">
          <w:rPr>
            <w:rFonts w:asciiTheme="minorEastAsia" w:eastAsiaTheme="minorEastAsia" w:hAnsiTheme="minorEastAsia" w:hint="eastAsia"/>
            <w:szCs w:val="21"/>
            <w:rPrChange w:id="551" w:author="Yonah" w:date="2018-05-28T20:43:00Z">
              <w:rPr>
                <w:rFonts w:hint="eastAsia"/>
                <w:sz w:val="22"/>
              </w:rPr>
            </w:rPrChange>
          </w:rPr>
          <w:t>maldoc</w:t>
        </w:r>
        <w:r w:rsidRPr="005D02FF">
          <w:rPr>
            <w:rFonts w:asciiTheme="minorEastAsia" w:eastAsiaTheme="minorEastAsia" w:hAnsiTheme="minorEastAsia" w:hint="eastAsia"/>
            <w:szCs w:val="21"/>
            <w:rPrChange w:id="552" w:author="Yonah" w:date="2018-05-28T20:43:00Z">
              <w:rPr>
                <w:rFonts w:hint="eastAsia"/>
                <w:sz w:val="22"/>
              </w:rPr>
            </w:rPrChange>
          </w:rPr>
          <w:t>的行为分析</w:t>
        </w:r>
        <w:r w:rsidRPr="005D02FF">
          <w:rPr>
            <w:rFonts w:asciiTheme="minorEastAsia" w:eastAsiaTheme="minorEastAsia" w:hAnsiTheme="minorEastAsia"/>
            <w:szCs w:val="21"/>
            <w:rPrChange w:id="553" w:author="Yonah" w:date="2018-05-28T20:43:00Z">
              <w:rPr>
                <w:sz w:val="22"/>
              </w:rPr>
            </w:rPrChange>
          </w:rPr>
          <w:t>[29]</w:t>
        </w:r>
        <w:proofErr w:type="spellStart"/>
        <w:r w:rsidRPr="005D02FF">
          <w:rPr>
            <w:rFonts w:asciiTheme="minorEastAsia" w:eastAsiaTheme="minorEastAsia" w:hAnsiTheme="minorEastAsia" w:hint="eastAsia"/>
            <w:szCs w:val="21"/>
            <w:rPrChange w:id="554" w:author="Yonah" w:date="2018-05-28T20:43:00Z">
              <w:rPr>
                <w:rFonts w:hint="eastAsia"/>
                <w:sz w:val="22"/>
              </w:rPr>
            </w:rPrChange>
          </w:rPr>
          <w:t>和基于平台多样性的</w:t>
        </w:r>
        <w:r w:rsidRPr="005D02FF">
          <w:rPr>
            <w:rFonts w:asciiTheme="minorEastAsia" w:eastAsiaTheme="minorEastAsia" w:hAnsiTheme="minorEastAsia" w:hint="eastAsia"/>
            <w:szCs w:val="21"/>
            <w:rPrChange w:id="555" w:author="Yonah" w:date="2018-05-28T20:43:00Z">
              <w:rPr>
                <w:rFonts w:hint="eastAsia"/>
                <w:sz w:val="22"/>
              </w:rPr>
            </w:rPrChange>
          </w:rPr>
          <w:t>Platpal</w:t>
        </w:r>
        <w:proofErr w:type="spellEnd"/>
        <w:r w:rsidRPr="005D02FF">
          <w:rPr>
            <w:rFonts w:asciiTheme="minorEastAsia" w:eastAsiaTheme="minorEastAsia" w:hAnsiTheme="minorEastAsia"/>
            <w:szCs w:val="21"/>
            <w:rPrChange w:id="556" w:author="Yonah" w:date="2018-05-28T20:43:00Z">
              <w:rPr>
                <w:sz w:val="22"/>
              </w:rPr>
            </w:rPrChange>
          </w:rPr>
          <w:t>[30]</w:t>
        </w:r>
        <w:r w:rsidRPr="005D02FF">
          <w:rPr>
            <w:rFonts w:asciiTheme="minorEastAsia" w:eastAsiaTheme="minorEastAsia" w:hAnsiTheme="minorEastAsia" w:hint="eastAsia"/>
            <w:szCs w:val="21"/>
            <w:rPrChange w:id="557" w:author="Yonah" w:date="2018-05-28T20:43:00Z">
              <w:rPr>
                <w:rFonts w:hint="eastAsia"/>
                <w:sz w:val="22"/>
              </w:rPr>
            </w:rPrChange>
          </w:rPr>
          <w:t>等。</w:t>
        </w:r>
      </w:ins>
    </w:p>
    <w:p w:rsidR="00E61927" w:rsidRPr="005D02FF" w:rsidRDefault="00E61927" w:rsidP="005D02FF">
      <w:pPr>
        <w:ind w:firstLine="420"/>
        <w:rPr>
          <w:ins w:id="558" w:author="Yonah" w:date="2018-05-28T20:37:00Z"/>
          <w:rFonts w:asciiTheme="minorEastAsia" w:eastAsiaTheme="minorEastAsia" w:hAnsiTheme="minorEastAsia" w:hint="eastAsia"/>
          <w:szCs w:val="21"/>
          <w:rPrChange w:id="559" w:author="Yonah" w:date="2018-05-28T20:43:00Z">
            <w:rPr>
              <w:ins w:id="560" w:author="Yonah" w:date="2018-05-28T20:37:00Z"/>
              <w:rFonts w:hint="eastAsia"/>
              <w:sz w:val="22"/>
            </w:rPr>
          </w:rPrChange>
        </w:rPr>
        <w:pPrChange w:id="561" w:author="Yonah" w:date="2018-05-28T20:42:00Z">
          <w:pPr/>
        </w:pPrChange>
      </w:pPr>
      <w:ins w:id="562" w:author="Yonah" w:date="2018-05-28T20:37:00Z">
        <w:r w:rsidRPr="005D02FF">
          <w:rPr>
            <w:rFonts w:asciiTheme="minorEastAsia" w:eastAsiaTheme="minorEastAsia" w:hAnsiTheme="minorEastAsia" w:hint="eastAsia"/>
            <w:szCs w:val="21"/>
            <w:rPrChange w:id="563" w:author="Yonah" w:date="2018-05-28T20:43:00Z">
              <w:rPr>
                <w:rFonts w:hint="eastAsia"/>
                <w:sz w:val="22"/>
              </w:rPr>
            </w:rPrChange>
          </w:rPr>
          <w:t>在以上工作中，有</w:t>
        </w:r>
        <w:r w:rsidRPr="005D02FF">
          <w:rPr>
            <w:rFonts w:asciiTheme="minorEastAsia" w:eastAsiaTheme="minorEastAsia" w:hAnsiTheme="minorEastAsia" w:hint="eastAsia"/>
            <w:szCs w:val="21"/>
            <w:rPrChange w:id="564" w:author="Yonah" w:date="2018-05-28T20:43:00Z">
              <w:rPr>
                <w:rFonts w:hint="eastAsia"/>
                <w:sz w:val="22"/>
              </w:rPr>
            </w:rPrChange>
          </w:rPr>
          <w:t>12/15</w:t>
        </w:r>
        <w:r w:rsidRPr="005D02FF">
          <w:rPr>
            <w:rFonts w:asciiTheme="minorEastAsia" w:eastAsiaTheme="minorEastAsia" w:hAnsiTheme="minorEastAsia" w:hint="eastAsia"/>
            <w:szCs w:val="21"/>
            <w:rPrChange w:id="565" w:author="Yonah" w:date="2018-05-28T20:43:00Z">
              <w:rPr>
                <w:rFonts w:hint="eastAsia"/>
                <w:sz w:val="22"/>
              </w:rPr>
            </w:rPrChange>
          </w:rPr>
          <w:t>的工作使用外置的</w:t>
        </w:r>
        <w:r w:rsidRPr="005D02FF">
          <w:rPr>
            <w:rFonts w:asciiTheme="minorEastAsia" w:eastAsiaTheme="minorEastAsia" w:hAnsiTheme="minorEastAsia" w:hint="eastAsia"/>
            <w:szCs w:val="21"/>
            <w:rPrChange w:id="566" w:author="Yonah" w:date="2018-05-28T20:43:00Z">
              <w:rPr>
                <w:rFonts w:hint="eastAsia"/>
                <w:sz w:val="22"/>
              </w:rPr>
            </w:rPrChange>
          </w:rPr>
          <w:t>PDF</w:t>
        </w:r>
        <w:r w:rsidRPr="005D02FF">
          <w:rPr>
            <w:rFonts w:asciiTheme="minorEastAsia" w:eastAsiaTheme="minorEastAsia" w:hAnsiTheme="minorEastAsia" w:hint="eastAsia"/>
            <w:szCs w:val="21"/>
            <w:rPrChange w:id="567" w:author="Yonah" w:date="2018-05-28T20:43:00Z">
              <w:rPr>
                <w:rFonts w:hint="eastAsia"/>
                <w:sz w:val="22"/>
              </w:rPr>
            </w:rPrChange>
          </w:rPr>
          <w:t>解析器，这使得外置</w:t>
        </w:r>
        <w:proofErr w:type="gramStart"/>
        <w:r w:rsidRPr="005D02FF">
          <w:rPr>
            <w:rFonts w:asciiTheme="minorEastAsia" w:eastAsiaTheme="minorEastAsia" w:hAnsiTheme="minorEastAsia" w:hint="eastAsia"/>
            <w:szCs w:val="21"/>
            <w:rPrChange w:id="568" w:author="Yonah" w:date="2018-05-28T20:43:00Z">
              <w:rPr>
                <w:rFonts w:hint="eastAsia"/>
                <w:sz w:val="22"/>
              </w:rPr>
            </w:rPrChange>
          </w:rPr>
          <w:t>PDF</w:t>
        </w:r>
        <w:proofErr w:type="gramEnd"/>
        <w:r w:rsidRPr="005D02FF">
          <w:rPr>
            <w:rFonts w:asciiTheme="minorEastAsia" w:eastAsiaTheme="minorEastAsia" w:hAnsiTheme="minorEastAsia" w:hint="eastAsia"/>
            <w:szCs w:val="21"/>
            <w:rPrChange w:id="569" w:author="Yonah" w:date="2018-05-28T20:43:00Z">
              <w:rPr>
                <w:rFonts w:hint="eastAsia"/>
                <w:sz w:val="22"/>
              </w:rPr>
            </w:rPrChange>
          </w:rPr>
          <w:t>解析器的健壮性成为研究焦点。这是因为外置</w:t>
        </w:r>
        <w:proofErr w:type="gramStart"/>
        <w:r w:rsidRPr="005D02FF">
          <w:rPr>
            <w:rFonts w:asciiTheme="minorEastAsia" w:eastAsiaTheme="minorEastAsia" w:hAnsiTheme="minorEastAsia" w:hint="eastAsia"/>
            <w:szCs w:val="21"/>
            <w:rPrChange w:id="570" w:author="Yonah" w:date="2018-05-28T20:43:00Z">
              <w:rPr>
                <w:rFonts w:hint="eastAsia"/>
                <w:sz w:val="22"/>
              </w:rPr>
            </w:rPrChange>
          </w:rPr>
          <w:t>PDF</w:t>
        </w:r>
        <w:proofErr w:type="spellStart"/>
        <w:proofErr w:type="gramEnd"/>
        <w:r w:rsidRPr="005D02FF">
          <w:rPr>
            <w:rFonts w:asciiTheme="minorEastAsia" w:eastAsiaTheme="minorEastAsia" w:hAnsiTheme="minorEastAsia" w:hint="eastAsia"/>
            <w:szCs w:val="21"/>
            <w:rPrChange w:id="571" w:author="Yonah" w:date="2018-05-28T20:43:00Z">
              <w:rPr>
                <w:rFonts w:hint="eastAsia"/>
                <w:sz w:val="22"/>
              </w:rPr>
            </w:rPrChange>
          </w:rPr>
          <w:t>解析器一般设计和实现均较为简单，恶意样本经少量变异即能轻易逃逸此类解析器。这种攻击在</w:t>
        </w:r>
        <w:proofErr w:type="spellEnd"/>
        <w:r w:rsidRPr="005D02FF">
          <w:rPr>
            <w:rFonts w:asciiTheme="minorEastAsia" w:eastAsiaTheme="minorEastAsia" w:hAnsiTheme="minorEastAsia" w:hint="eastAsia"/>
            <w:szCs w:val="21"/>
            <w:rPrChange w:id="572" w:author="Yonah" w:date="2018-05-28T20:43:00Z">
              <w:rPr>
                <w:rFonts w:hint="eastAsia"/>
                <w:sz w:val="22"/>
              </w:rPr>
            </w:rPrChange>
          </w:rPr>
          <w:t>Carmony et al</w:t>
        </w:r>
        <w:r w:rsidRPr="005D02FF">
          <w:rPr>
            <w:rFonts w:asciiTheme="minorEastAsia" w:eastAsiaTheme="minorEastAsia" w:hAnsiTheme="minorEastAsia"/>
            <w:szCs w:val="21"/>
            <w:rPrChange w:id="573" w:author="Yonah" w:date="2018-05-28T20:43:00Z">
              <w:rPr>
                <w:sz w:val="22"/>
              </w:rPr>
            </w:rPrChange>
          </w:rPr>
          <w:t>.[2]</w:t>
        </w:r>
        <w:r w:rsidRPr="005D02FF">
          <w:rPr>
            <w:rFonts w:asciiTheme="minorEastAsia" w:eastAsiaTheme="minorEastAsia" w:hAnsiTheme="minorEastAsia" w:hint="eastAsia"/>
            <w:szCs w:val="21"/>
            <w:rPrChange w:id="574" w:author="Yonah" w:date="2018-05-28T20:43:00Z">
              <w:rPr>
                <w:rFonts w:hint="eastAsia"/>
                <w:sz w:val="22"/>
              </w:rPr>
            </w:rPrChange>
          </w:rPr>
          <w:t>的工作中被称为解析器混淆性攻击（</w:t>
        </w:r>
        <w:r w:rsidRPr="005D02FF">
          <w:rPr>
            <w:rFonts w:asciiTheme="minorEastAsia" w:eastAsiaTheme="minorEastAsia" w:hAnsiTheme="minorEastAsia" w:hint="eastAsia"/>
            <w:szCs w:val="21"/>
            <w:rPrChange w:id="575" w:author="Yonah" w:date="2018-05-28T20:43:00Z">
              <w:rPr>
                <w:rFonts w:hint="eastAsia"/>
                <w:sz w:val="22"/>
              </w:rPr>
            </w:rPrChange>
          </w:rPr>
          <w:t>Parser-Confusion Attacks</w:t>
        </w:r>
        <w:r w:rsidRPr="005D02FF">
          <w:rPr>
            <w:rFonts w:asciiTheme="minorEastAsia" w:eastAsiaTheme="minorEastAsia" w:hAnsiTheme="minorEastAsia" w:hint="eastAsia"/>
            <w:szCs w:val="21"/>
            <w:rPrChange w:id="576" w:author="Yonah" w:date="2018-05-28T20:43:00Z">
              <w:rPr>
                <w:rFonts w:hint="eastAsia"/>
                <w:sz w:val="22"/>
              </w:rPr>
            </w:rPrChange>
          </w:rPr>
          <w:t>）。</w:t>
        </w:r>
      </w:ins>
    </w:p>
    <w:p w:rsidR="00E61927" w:rsidRPr="005D02FF" w:rsidRDefault="00E61927" w:rsidP="005D02FF">
      <w:pPr>
        <w:ind w:firstLine="420"/>
        <w:rPr>
          <w:ins w:id="577" w:author="Yonah" w:date="2018-05-28T20:37:00Z"/>
          <w:rFonts w:asciiTheme="minorEastAsia" w:eastAsiaTheme="minorEastAsia" w:hAnsiTheme="minorEastAsia" w:hint="eastAsia"/>
          <w:szCs w:val="21"/>
          <w:rPrChange w:id="578" w:author="Yonah" w:date="2018-05-28T20:43:00Z">
            <w:rPr>
              <w:ins w:id="579" w:author="Yonah" w:date="2018-05-28T20:37:00Z"/>
              <w:rFonts w:hint="eastAsia"/>
              <w:sz w:val="22"/>
            </w:rPr>
          </w:rPrChange>
        </w:rPr>
        <w:pPrChange w:id="580" w:author="Yonah" w:date="2018-05-28T20:42:00Z">
          <w:pPr/>
        </w:pPrChange>
      </w:pPr>
      <w:ins w:id="581" w:author="Yonah" w:date="2018-05-28T20:37:00Z">
        <w:r w:rsidRPr="005D02FF">
          <w:rPr>
            <w:rFonts w:asciiTheme="minorEastAsia" w:eastAsiaTheme="minorEastAsia" w:hAnsiTheme="minorEastAsia" w:hint="eastAsia"/>
            <w:szCs w:val="21"/>
            <w:rPrChange w:id="582" w:author="Yonah" w:date="2018-05-28T20:43:00Z">
              <w:rPr>
                <w:rFonts w:hint="eastAsia"/>
                <w:sz w:val="22"/>
              </w:rPr>
            </w:rPrChange>
          </w:rPr>
          <w:t>从表</w:t>
        </w:r>
        <w:r w:rsidRPr="005D02FF">
          <w:rPr>
            <w:rFonts w:asciiTheme="minorEastAsia" w:eastAsiaTheme="minorEastAsia" w:hAnsiTheme="minorEastAsia" w:hint="eastAsia"/>
            <w:szCs w:val="21"/>
            <w:rPrChange w:id="583" w:author="Yonah" w:date="2018-05-28T20:43:00Z">
              <w:rPr>
                <w:rFonts w:hint="eastAsia"/>
                <w:sz w:val="22"/>
              </w:rPr>
            </w:rPrChange>
          </w:rPr>
          <w:t>1</w:t>
        </w:r>
        <w:r w:rsidRPr="005D02FF">
          <w:rPr>
            <w:rFonts w:asciiTheme="minorEastAsia" w:eastAsiaTheme="minorEastAsia" w:hAnsiTheme="minorEastAsia" w:hint="eastAsia"/>
            <w:szCs w:val="21"/>
            <w:rPrChange w:id="584" w:author="Yonah" w:date="2018-05-28T20:43:00Z">
              <w:rPr>
                <w:rFonts w:hint="eastAsia"/>
                <w:sz w:val="22"/>
              </w:rPr>
            </w:rPrChange>
          </w:rPr>
          <w:t>可知，机器学习一般并不适合于动态分析，而几乎所有的静态分析工作，都在某种程度上，使用了机器学习的技术。这部分的典型工作有</w:t>
        </w:r>
        <w:r w:rsidRPr="005D02FF">
          <w:rPr>
            <w:rFonts w:asciiTheme="minorEastAsia" w:eastAsiaTheme="minorEastAsia" w:hAnsiTheme="minorEastAsia" w:hint="eastAsia"/>
            <w:szCs w:val="21"/>
            <w:rPrChange w:id="585" w:author="Yonah" w:date="2018-05-28T20:43:00Z">
              <w:rPr>
                <w:rFonts w:hint="eastAsia"/>
                <w:sz w:val="22"/>
              </w:rPr>
            </w:rPrChange>
          </w:rPr>
          <w:t>PDFrate</w:t>
        </w:r>
        <w:r w:rsidRPr="005D02FF">
          <w:rPr>
            <w:rFonts w:asciiTheme="minorEastAsia" w:eastAsiaTheme="minorEastAsia" w:hAnsiTheme="minorEastAsia"/>
            <w:szCs w:val="21"/>
            <w:rPrChange w:id="586" w:author="Yonah" w:date="2018-05-28T20:43:00Z">
              <w:rPr>
                <w:sz w:val="22"/>
              </w:rPr>
            </w:rPrChange>
          </w:rPr>
          <w:t>[46]</w:t>
        </w:r>
        <w:r w:rsidRPr="005D02FF">
          <w:rPr>
            <w:rFonts w:asciiTheme="minorEastAsia" w:eastAsiaTheme="minorEastAsia" w:hAnsiTheme="minorEastAsia" w:hint="eastAsia"/>
            <w:szCs w:val="21"/>
            <w:rPrChange w:id="587" w:author="Yonah" w:date="2018-05-28T20:43:00Z">
              <w:rPr>
                <w:rFonts w:hint="eastAsia"/>
                <w:sz w:val="22"/>
              </w:rPr>
            </w:rPrChange>
          </w:rPr>
          <w:t>、</w:t>
        </w:r>
        <w:r w:rsidRPr="005D02FF">
          <w:rPr>
            <w:rFonts w:asciiTheme="minorEastAsia" w:eastAsiaTheme="minorEastAsia" w:hAnsiTheme="minorEastAsia" w:hint="eastAsia"/>
            <w:szCs w:val="21"/>
            <w:rPrChange w:id="588" w:author="Yonah" w:date="2018-05-28T20:43:00Z">
              <w:rPr>
                <w:rFonts w:hint="eastAsia"/>
                <w:sz w:val="22"/>
              </w:rPr>
            </w:rPrChange>
          </w:rPr>
          <w:t>PDF Malware Slayer</w:t>
        </w:r>
        <w:r w:rsidRPr="005D02FF">
          <w:rPr>
            <w:rFonts w:asciiTheme="minorEastAsia" w:eastAsiaTheme="minorEastAsia" w:hAnsiTheme="minorEastAsia"/>
            <w:szCs w:val="21"/>
            <w:rPrChange w:id="589" w:author="Yonah" w:date="2018-05-28T20:43:00Z">
              <w:rPr>
                <w:sz w:val="22"/>
              </w:rPr>
            </w:rPrChange>
          </w:rPr>
          <w:t>[36]</w:t>
        </w:r>
        <w:r w:rsidRPr="005D02FF">
          <w:rPr>
            <w:rFonts w:asciiTheme="minorEastAsia" w:eastAsiaTheme="minorEastAsia" w:hAnsiTheme="minorEastAsia" w:hint="eastAsia"/>
            <w:szCs w:val="21"/>
            <w:rPrChange w:id="590" w:author="Yonah" w:date="2018-05-28T20:43:00Z">
              <w:rPr>
                <w:rFonts w:hint="eastAsia"/>
                <w:sz w:val="22"/>
              </w:rPr>
            </w:rPrChange>
          </w:rPr>
          <w:t>等。这些工作均声称能在低功耗环境下达到很高的检测精度，但对模型本身的安全性，恶意样本逃逸分类器等对抗性学习的研究内容却鲜有提及。这种攻击在</w:t>
        </w:r>
        <w:r w:rsidRPr="005D02FF">
          <w:rPr>
            <w:rFonts w:asciiTheme="minorEastAsia" w:eastAsiaTheme="minorEastAsia" w:hAnsiTheme="minorEastAsia" w:hint="eastAsia"/>
            <w:szCs w:val="21"/>
            <w:rPrChange w:id="591" w:author="Yonah" w:date="2018-05-28T20:43:00Z">
              <w:rPr>
                <w:rFonts w:hint="eastAsia"/>
                <w:sz w:val="22"/>
              </w:rPr>
            </w:rPrChange>
          </w:rPr>
          <w:t>Xu et al</w:t>
        </w:r>
        <w:r w:rsidRPr="005D02FF">
          <w:rPr>
            <w:rFonts w:asciiTheme="minorEastAsia" w:eastAsiaTheme="minorEastAsia" w:hAnsiTheme="minorEastAsia"/>
            <w:szCs w:val="21"/>
            <w:rPrChange w:id="592" w:author="Yonah" w:date="2018-05-28T20:43:00Z">
              <w:rPr>
                <w:sz w:val="22"/>
              </w:rPr>
            </w:rPrChange>
          </w:rPr>
          <w:t>.[7]</w:t>
        </w:r>
        <w:r w:rsidRPr="005D02FF">
          <w:rPr>
            <w:rFonts w:asciiTheme="minorEastAsia" w:eastAsiaTheme="minorEastAsia" w:hAnsiTheme="minorEastAsia" w:hint="eastAsia"/>
            <w:szCs w:val="21"/>
            <w:rPrChange w:id="593" w:author="Yonah" w:date="2018-05-28T20:43:00Z">
              <w:rPr>
                <w:rFonts w:hint="eastAsia"/>
                <w:sz w:val="22"/>
              </w:rPr>
            </w:rPrChange>
          </w:rPr>
          <w:t>的工作中被提出，作者通过构建一个能自动生成恶意样本变种的框架，在每一次的样本变异迭代过程中，原始输入样本集会经过某种遗传算法把良性</w:t>
        </w:r>
        <w:r w:rsidRPr="005D02FF">
          <w:rPr>
            <w:rFonts w:asciiTheme="minorEastAsia" w:eastAsiaTheme="minorEastAsia" w:hAnsiTheme="minorEastAsia" w:hint="eastAsia"/>
            <w:szCs w:val="21"/>
            <w:rPrChange w:id="594" w:author="Yonah" w:date="2018-05-28T20:43:00Z">
              <w:rPr>
                <w:rFonts w:hint="eastAsia"/>
                <w:sz w:val="22"/>
              </w:rPr>
            </w:rPrChange>
          </w:rPr>
          <w:t>PDF</w:t>
        </w:r>
        <w:r w:rsidRPr="005D02FF">
          <w:rPr>
            <w:rFonts w:asciiTheme="minorEastAsia" w:eastAsiaTheme="minorEastAsia" w:hAnsiTheme="minorEastAsia" w:hint="eastAsia"/>
            <w:szCs w:val="21"/>
            <w:rPrChange w:id="595" w:author="Yonah" w:date="2018-05-28T20:43:00Z">
              <w:rPr>
                <w:rFonts w:hint="eastAsia"/>
                <w:sz w:val="22"/>
              </w:rPr>
            </w:rPrChange>
          </w:rPr>
          <w:t>对象加入到恶意样本集中。在不断的变异过程中系统一方面需保持恶意样本的恶意本来面目不变，另一方面则需要达到迷惑分类器的目的。我们把这种专门针对分类器的攻击及其框架称为自动化分类器逃逸攻击（</w:t>
        </w:r>
        <w:r w:rsidRPr="005D02FF">
          <w:rPr>
            <w:rFonts w:asciiTheme="minorEastAsia" w:eastAsiaTheme="minorEastAsia" w:hAnsiTheme="minorEastAsia" w:hint="eastAsia"/>
            <w:szCs w:val="21"/>
            <w:rPrChange w:id="596" w:author="Yonah" w:date="2018-05-28T20:43:00Z">
              <w:rPr>
                <w:rFonts w:hint="eastAsia"/>
                <w:sz w:val="22"/>
              </w:rPr>
            </w:rPrChange>
          </w:rPr>
          <w:t>Automatic Classifier Evasion Attack</w:t>
        </w:r>
        <w:r w:rsidRPr="005D02FF">
          <w:rPr>
            <w:rFonts w:asciiTheme="minorEastAsia" w:eastAsiaTheme="minorEastAsia" w:hAnsiTheme="minorEastAsia" w:hint="eastAsia"/>
            <w:szCs w:val="21"/>
            <w:rPrChange w:id="597" w:author="Yonah" w:date="2018-05-28T20:43:00Z">
              <w:rPr>
                <w:rFonts w:hint="eastAsia"/>
                <w:sz w:val="22"/>
              </w:rPr>
            </w:rPrChange>
          </w:rPr>
          <w:t>）</w:t>
        </w:r>
      </w:ins>
    </w:p>
    <w:p w:rsidR="00E61927" w:rsidRPr="005D02FF" w:rsidRDefault="00E61927" w:rsidP="005D02FF">
      <w:pPr>
        <w:ind w:firstLine="420"/>
        <w:rPr>
          <w:ins w:id="598" w:author="Yonah" w:date="2018-05-28T20:37:00Z"/>
          <w:rFonts w:asciiTheme="minorEastAsia" w:eastAsiaTheme="minorEastAsia" w:hAnsiTheme="minorEastAsia"/>
          <w:szCs w:val="21"/>
          <w:rPrChange w:id="599" w:author="Yonah" w:date="2018-05-28T20:43:00Z">
            <w:rPr>
              <w:ins w:id="600" w:author="Yonah" w:date="2018-05-28T20:37:00Z"/>
              <w:sz w:val="22"/>
            </w:rPr>
          </w:rPrChange>
        </w:rPr>
        <w:pPrChange w:id="601" w:author="Yonah" w:date="2018-05-28T20:42:00Z">
          <w:pPr/>
        </w:pPrChange>
      </w:pPr>
      <w:ins w:id="602" w:author="Yonah" w:date="2018-05-28T20:37:00Z">
        <w:r w:rsidRPr="005D02FF">
          <w:rPr>
            <w:rFonts w:asciiTheme="minorEastAsia" w:eastAsiaTheme="minorEastAsia" w:hAnsiTheme="minorEastAsia" w:hint="eastAsia"/>
            <w:szCs w:val="21"/>
            <w:rPrChange w:id="603" w:author="Yonah" w:date="2018-05-28T20:43:00Z">
              <w:rPr>
                <w:rFonts w:hint="eastAsia"/>
                <w:sz w:val="22"/>
              </w:rPr>
            </w:rPrChange>
          </w:rPr>
          <w:t>在上述工作中，有</w:t>
        </w:r>
        <w:r w:rsidRPr="005D02FF">
          <w:rPr>
            <w:rFonts w:asciiTheme="minorEastAsia" w:eastAsiaTheme="minorEastAsia" w:hAnsiTheme="minorEastAsia" w:hint="eastAsia"/>
            <w:szCs w:val="21"/>
            <w:rPrChange w:id="604" w:author="Yonah" w:date="2018-05-28T20:43:00Z">
              <w:rPr>
                <w:rFonts w:hint="eastAsia"/>
                <w:sz w:val="22"/>
              </w:rPr>
            </w:rPrChange>
          </w:rPr>
          <w:t>11/15</w:t>
        </w:r>
        <w:proofErr w:type="spellStart"/>
        <w:r w:rsidRPr="005D02FF">
          <w:rPr>
            <w:rFonts w:asciiTheme="minorEastAsia" w:eastAsiaTheme="minorEastAsia" w:hAnsiTheme="minorEastAsia" w:hint="eastAsia"/>
            <w:szCs w:val="21"/>
            <w:rPrChange w:id="605" w:author="Yonah" w:date="2018-05-28T20:43:00Z">
              <w:rPr>
                <w:rFonts w:hint="eastAsia"/>
                <w:sz w:val="22"/>
              </w:rPr>
            </w:rPrChange>
          </w:rPr>
          <w:t>的工作有如下假设：即恶意样本和良性样本间需具有明显特征分辨能力或分界线。换句话说，我们假设恶意样本和良性样本有一高平面能把其很好地在高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proofErr w:type="spellEnd"/>
        <w:r w:rsidRPr="005D02FF">
          <w:rPr>
            <w:rFonts w:asciiTheme="minorEastAsia" w:eastAsiaTheme="minorEastAsia" w:hAnsiTheme="minorEastAsia" w:hint="eastAsia"/>
            <w:szCs w:val="21"/>
            <w:rPrChange w:id="606" w:author="Yonah" w:date="2018-05-28T20:43:00Z">
              <w:rPr>
                <w:rFonts w:hint="eastAsia"/>
                <w:sz w:val="22"/>
              </w:rPr>
            </w:rPrChange>
          </w:rPr>
          <w:t xml:space="preserve">Srndic </w:t>
        </w:r>
        <w:proofErr w:type="gramStart"/>
        <w:r w:rsidRPr="005D02FF">
          <w:rPr>
            <w:rFonts w:asciiTheme="minorEastAsia" w:eastAsiaTheme="minorEastAsia" w:hAnsiTheme="minorEastAsia" w:hint="eastAsia"/>
            <w:szCs w:val="21"/>
            <w:rPrChange w:id="607" w:author="Yonah" w:date="2018-05-28T20:43:00Z">
              <w:rPr>
                <w:rFonts w:hint="eastAsia"/>
                <w:sz w:val="22"/>
              </w:rPr>
            </w:rPrChange>
          </w:rPr>
          <w:lastRenderedPageBreak/>
          <w:t>et al. [29]</w:t>
        </w:r>
        <w:proofErr w:type="gramEnd"/>
        <w:r w:rsidRPr="005D02FF">
          <w:rPr>
            <w:rFonts w:asciiTheme="minorEastAsia" w:eastAsiaTheme="minorEastAsia" w:hAnsiTheme="minorEastAsia" w:hint="eastAsia"/>
            <w:szCs w:val="21"/>
            <w:rPrChange w:id="608" w:author="Yonah" w:date="2018-05-28T20:43:00Z">
              <w:rPr>
                <w:rFonts w:hint="eastAsia"/>
                <w:sz w:val="22"/>
              </w:rPr>
            </w:rPrChange>
          </w:rPr>
          <w:t>的工作从恶意样本着手，聚焦于前一种攻击，我们把其称为模拟性攻击（</w:t>
        </w:r>
        <w:r w:rsidRPr="005D02FF">
          <w:rPr>
            <w:rFonts w:asciiTheme="minorEastAsia" w:eastAsiaTheme="minorEastAsia" w:hAnsiTheme="minorEastAsia" w:hint="eastAsia"/>
            <w:szCs w:val="21"/>
            <w:rPrChange w:id="609" w:author="Yonah" w:date="2018-05-28T20:43:00Z">
              <w:rPr>
                <w:rFonts w:hint="eastAsia"/>
                <w:sz w:val="22"/>
              </w:rPr>
            </w:rPrChange>
          </w:rPr>
          <w:t>Mimicry Attack</w:t>
        </w:r>
        <w:proofErr w:type="spellStart"/>
        <w:r w:rsidRPr="005D02FF">
          <w:rPr>
            <w:rFonts w:asciiTheme="minorEastAsia" w:eastAsiaTheme="minorEastAsia" w:hAnsiTheme="minorEastAsia" w:hint="eastAsia"/>
            <w:szCs w:val="21"/>
            <w:rPrChange w:id="610" w:author="Yonah" w:date="2018-05-28T20:43:00Z">
              <w:rPr>
                <w:rFonts w:hint="eastAsia"/>
                <w:sz w:val="22"/>
              </w:rPr>
            </w:rPrChange>
          </w:rPr>
          <w:t>）；而</w:t>
        </w:r>
        <w:proofErr w:type="spellEnd"/>
        <w:r w:rsidRPr="005D02FF">
          <w:rPr>
            <w:rFonts w:asciiTheme="minorEastAsia" w:eastAsiaTheme="minorEastAsia" w:hAnsiTheme="minorEastAsia" w:hint="eastAsia"/>
            <w:szCs w:val="21"/>
            <w:rPrChange w:id="611" w:author="Yonah" w:date="2018-05-28T20:43:00Z">
              <w:rPr>
                <w:rFonts w:hint="eastAsia"/>
                <w:sz w:val="22"/>
              </w:rPr>
            </w:rPrChange>
          </w:rPr>
          <w:t>Maiorca et al.[35]</w:t>
        </w:r>
        <w:r w:rsidRPr="005D02FF">
          <w:rPr>
            <w:rFonts w:asciiTheme="minorEastAsia" w:eastAsiaTheme="minorEastAsia" w:hAnsiTheme="minorEastAsia" w:hint="eastAsia"/>
            <w:szCs w:val="21"/>
            <w:rPrChange w:id="612" w:author="Yonah" w:date="2018-05-28T20:43:00Z">
              <w:rPr>
                <w:rFonts w:hint="eastAsia"/>
                <w:sz w:val="22"/>
              </w:rPr>
            </w:rPrChange>
          </w:rPr>
          <w:t>的工作从良性样本着手，我们在这里称其为反向模拟性攻击（</w:t>
        </w:r>
        <w:r w:rsidRPr="005D02FF">
          <w:rPr>
            <w:rFonts w:asciiTheme="minorEastAsia" w:eastAsiaTheme="minorEastAsia" w:hAnsiTheme="minorEastAsia" w:hint="eastAsia"/>
            <w:szCs w:val="21"/>
            <w:rPrChange w:id="613" w:author="Yonah" w:date="2018-05-28T20:43:00Z">
              <w:rPr>
                <w:rFonts w:hint="eastAsia"/>
                <w:sz w:val="22"/>
              </w:rPr>
            </w:rPrChange>
          </w:rPr>
          <w:t>Reverse Mimicry Attacks</w:t>
        </w:r>
        <w:r w:rsidRPr="005D02FF">
          <w:rPr>
            <w:rFonts w:asciiTheme="minorEastAsia" w:eastAsiaTheme="minorEastAsia" w:hAnsiTheme="minorEastAsia" w:hint="eastAsia"/>
            <w:szCs w:val="21"/>
            <w:rPrChange w:id="614" w:author="Yonah" w:date="2018-05-28T20:43:00Z">
              <w:rPr>
                <w:rFonts w:hint="eastAsia"/>
                <w:sz w:val="22"/>
              </w:rPr>
            </w:rPrChange>
          </w:rPr>
          <w:t>）</w:t>
        </w:r>
      </w:ins>
    </w:p>
    <w:p w:rsidR="00E61927" w:rsidRPr="005D02FF" w:rsidRDefault="00E61927" w:rsidP="005D02FF">
      <w:pPr>
        <w:ind w:firstLine="420"/>
        <w:rPr>
          <w:ins w:id="615" w:author="Yonah" w:date="2018-05-28T20:37:00Z"/>
          <w:rFonts w:asciiTheme="minorEastAsia" w:eastAsiaTheme="minorEastAsia" w:hAnsiTheme="minorEastAsia"/>
          <w:szCs w:val="21"/>
          <w:rPrChange w:id="616" w:author="Yonah" w:date="2018-05-28T20:43:00Z">
            <w:rPr>
              <w:ins w:id="617" w:author="Yonah" w:date="2018-05-28T20:37:00Z"/>
              <w:sz w:val="22"/>
            </w:rPr>
          </w:rPrChange>
        </w:rPr>
        <w:pPrChange w:id="618" w:author="Yonah" w:date="2018-05-28T20:43:00Z">
          <w:pPr/>
        </w:pPrChange>
      </w:pPr>
    </w:p>
    <w:p w:rsidR="00E61927" w:rsidRPr="005D02FF" w:rsidRDefault="00E61927" w:rsidP="005D02FF">
      <w:pPr>
        <w:ind w:firstLine="420"/>
        <w:rPr>
          <w:ins w:id="619" w:author="Yonah" w:date="2018-05-28T20:37:00Z"/>
          <w:rFonts w:asciiTheme="minorEastAsia" w:eastAsiaTheme="minorEastAsia" w:hAnsiTheme="minorEastAsia"/>
          <w:szCs w:val="21"/>
          <w:rPrChange w:id="620" w:author="Yonah" w:date="2018-05-28T20:43:00Z">
            <w:rPr>
              <w:ins w:id="621" w:author="Yonah" w:date="2018-05-28T20:37:00Z"/>
              <w:sz w:val="22"/>
            </w:rPr>
          </w:rPrChange>
        </w:rPr>
        <w:pPrChange w:id="622" w:author="Yonah" w:date="2018-05-28T20:43:00Z">
          <w:pPr/>
        </w:pPrChange>
      </w:pPr>
      <w:ins w:id="623" w:author="Yonah" w:date="2018-05-28T20:37:00Z">
        <w:r w:rsidRPr="005D02FF">
          <w:rPr>
            <w:rFonts w:asciiTheme="minorEastAsia" w:eastAsiaTheme="minorEastAsia" w:hAnsiTheme="minorEastAsia" w:hint="eastAsia"/>
            <w:szCs w:val="21"/>
            <w:rPrChange w:id="624" w:author="Yonah" w:date="2018-05-28T20:43:00Z">
              <w:rPr>
                <w:rFonts w:hint="eastAsia"/>
                <w:sz w:val="22"/>
              </w:rPr>
            </w:rPrChange>
          </w:rPr>
          <w:t>综上所述：</w:t>
        </w:r>
      </w:ins>
    </w:p>
    <w:p w:rsidR="00E61927" w:rsidRPr="005D02FF" w:rsidRDefault="00E61927" w:rsidP="005D02FF">
      <w:pPr>
        <w:ind w:firstLine="420"/>
        <w:rPr>
          <w:ins w:id="625" w:author="Yonah" w:date="2018-05-28T20:37:00Z"/>
          <w:rFonts w:asciiTheme="minorEastAsia" w:eastAsiaTheme="minorEastAsia" w:hAnsiTheme="minorEastAsia"/>
          <w:szCs w:val="21"/>
          <w:rPrChange w:id="626" w:author="Yonah" w:date="2018-05-28T20:43:00Z">
            <w:rPr>
              <w:ins w:id="627" w:author="Yonah" w:date="2018-05-28T20:37:00Z"/>
              <w:sz w:val="22"/>
            </w:rPr>
          </w:rPrChange>
        </w:rPr>
        <w:pPrChange w:id="628" w:author="Yonah" w:date="2018-05-28T20:43:00Z">
          <w:pPr>
            <w:pStyle w:val="a5"/>
            <w:numPr>
              <w:numId w:val="11"/>
            </w:numPr>
            <w:ind w:left="720" w:firstLineChars="0" w:hanging="360"/>
            <w:contextualSpacing/>
          </w:pPr>
        </w:pPrChange>
      </w:pPr>
      <w:ins w:id="629" w:author="Yonah" w:date="2018-05-28T20:37:00Z">
        <w:r w:rsidRPr="005D02FF">
          <w:rPr>
            <w:rFonts w:asciiTheme="minorEastAsia" w:eastAsiaTheme="minorEastAsia" w:hAnsiTheme="minorEastAsia" w:hint="eastAsia"/>
            <w:szCs w:val="21"/>
            <w:rPrChange w:id="630" w:author="Yonah" w:date="2018-05-28T20:43:00Z">
              <w:rPr>
                <w:rFonts w:hint="eastAsia"/>
                <w:sz w:val="22"/>
              </w:rPr>
            </w:rPrChange>
          </w:rPr>
          <w:t>对于外置</w:t>
        </w:r>
        <w:r w:rsidRPr="005D02FF">
          <w:rPr>
            <w:rFonts w:asciiTheme="minorEastAsia" w:eastAsiaTheme="minorEastAsia" w:hAnsiTheme="minorEastAsia" w:hint="eastAsia"/>
            <w:szCs w:val="21"/>
            <w:rPrChange w:id="631" w:author="Yonah" w:date="2018-05-28T20:43:00Z">
              <w:rPr>
                <w:rFonts w:hint="eastAsia"/>
                <w:sz w:val="22"/>
              </w:rPr>
            </w:rPrChange>
          </w:rPr>
          <w:t>PDF</w:t>
        </w:r>
        <w:r w:rsidRPr="005D02FF">
          <w:rPr>
            <w:rFonts w:asciiTheme="minorEastAsia" w:eastAsiaTheme="minorEastAsia" w:hAnsiTheme="minorEastAsia" w:hint="eastAsia"/>
            <w:szCs w:val="21"/>
            <w:rPrChange w:id="632" w:author="Yonah" w:date="2018-05-28T20:43:00Z">
              <w:rPr>
                <w:rFonts w:hint="eastAsia"/>
                <w:sz w:val="22"/>
              </w:rPr>
            </w:rPrChange>
          </w:rPr>
          <w:t>解析器，现有攻击手段是</w:t>
        </w:r>
        <w:r w:rsidRPr="005D02FF">
          <w:rPr>
            <w:rFonts w:asciiTheme="minorEastAsia" w:eastAsiaTheme="minorEastAsia" w:hAnsiTheme="minorEastAsia" w:hint="eastAsia"/>
            <w:szCs w:val="21"/>
            <w:rPrChange w:id="633" w:author="Yonah" w:date="2018-05-28T20:43:00Z">
              <w:rPr>
                <w:rFonts w:hint="eastAsia"/>
                <w:sz w:val="22"/>
              </w:rPr>
            </w:rPrChange>
          </w:rPr>
          <w:t xml:space="preserve"> </w:t>
        </w:r>
        <w:r w:rsidRPr="005D02FF">
          <w:rPr>
            <w:rFonts w:asciiTheme="minorEastAsia" w:eastAsiaTheme="minorEastAsia" w:hAnsiTheme="minorEastAsia" w:hint="eastAsia"/>
            <w:szCs w:val="21"/>
            <w:rPrChange w:id="634" w:author="Yonah" w:date="2018-05-28T20:43:00Z">
              <w:rPr>
                <w:rFonts w:hint="eastAsia"/>
                <w:sz w:val="22"/>
              </w:rPr>
            </w:rPrChange>
          </w:rPr>
          <w:t>解析器混淆攻击（</w:t>
        </w:r>
        <w:r w:rsidRPr="005D02FF">
          <w:rPr>
            <w:rFonts w:asciiTheme="minorEastAsia" w:eastAsiaTheme="minorEastAsia" w:hAnsiTheme="minorEastAsia" w:hint="eastAsia"/>
            <w:szCs w:val="21"/>
            <w:rPrChange w:id="635" w:author="Yonah" w:date="2018-05-28T20:43:00Z">
              <w:rPr>
                <w:rFonts w:hint="eastAsia"/>
                <w:sz w:val="22"/>
              </w:rPr>
            </w:rPrChange>
          </w:rPr>
          <w:t>Parser-Confusion Attacks</w:t>
        </w:r>
        <w:r w:rsidRPr="005D02FF">
          <w:rPr>
            <w:rFonts w:asciiTheme="minorEastAsia" w:eastAsiaTheme="minorEastAsia" w:hAnsiTheme="minorEastAsia" w:hint="eastAsia"/>
            <w:szCs w:val="21"/>
            <w:rPrChange w:id="636" w:author="Yonah" w:date="2018-05-28T20:43:00Z">
              <w:rPr>
                <w:rFonts w:hint="eastAsia"/>
                <w:sz w:val="22"/>
              </w:rPr>
            </w:rPrChange>
          </w:rPr>
          <w:t>）</w:t>
        </w:r>
      </w:ins>
    </w:p>
    <w:p w:rsidR="00E61927" w:rsidRPr="005D02FF" w:rsidRDefault="00E61927" w:rsidP="005D02FF">
      <w:pPr>
        <w:ind w:firstLine="420"/>
        <w:rPr>
          <w:ins w:id="637" w:author="Yonah" w:date="2018-05-28T20:37:00Z"/>
          <w:rFonts w:asciiTheme="minorEastAsia" w:eastAsiaTheme="minorEastAsia" w:hAnsiTheme="minorEastAsia"/>
          <w:szCs w:val="21"/>
          <w:rPrChange w:id="638" w:author="Yonah" w:date="2018-05-28T20:43:00Z">
            <w:rPr>
              <w:ins w:id="639" w:author="Yonah" w:date="2018-05-28T20:37:00Z"/>
              <w:sz w:val="22"/>
            </w:rPr>
          </w:rPrChange>
        </w:rPr>
        <w:pPrChange w:id="640" w:author="Yonah" w:date="2018-05-28T20:43:00Z">
          <w:pPr>
            <w:pStyle w:val="a5"/>
            <w:numPr>
              <w:numId w:val="11"/>
            </w:numPr>
            <w:ind w:left="720" w:firstLineChars="0" w:hanging="360"/>
            <w:contextualSpacing/>
          </w:pPr>
        </w:pPrChange>
      </w:pPr>
      <w:ins w:id="641" w:author="Yonah" w:date="2018-05-28T20:37:00Z">
        <w:r w:rsidRPr="005D02FF">
          <w:rPr>
            <w:rFonts w:asciiTheme="minorEastAsia" w:eastAsiaTheme="minorEastAsia" w:hAnsiTheme="minorEastAsia" w:hint="eastAsia"/>
            <w:szCs w:val="21"/>
            <w:rPrChange w:id="642" w:author="Yonah" w:date="2018-05-28T20:43:00Z">
              <w:rPr>
                <w:rFonts w:hint="eastAsia"/>
                <w:sz w:val="22"/>
              </w:rPr>
            </w:rPrChange>
          </w:rPr>
          <w:t>对于机器学习模型，现有的攻击手段是自动化分类器逃逸攻击（</w:t>
        </w:r>
        <w:r w:rsidRPr="005D02FF">
          <w:rPr>
            <w:rFonts w:asciiTheme="minorEastAsia" w:eastAsiaTheme="minorEastAsia" w:hAnsiTheme="minorEastAsia" w:hint="eastAsia"/>
            <w:szCs w:val="21"/>
            <w:rPrChange w:id="643" w:author="Yonah" w:date="2018-05-28T20:43:00Z">
              <w:rPr>
                <w:rFonts w:hint="eastAsia"/>
                <w:sz w:val="22"/>
              </w:rPr>
            </w:rPrChange>
          </w:rPr>
          <w:t>Automatic Classifier Evasion Attacks</w:t>
        </w:r>
        <w:r w:rsidRPr="005D02FF">
          <w:rPr>
            <w:rFonts w:asciiTheme="minorEastAsia" w:eastAsiaTheme="minorEastAsia" w:hAnsiTheme="minorEastAsia" w:hint="eastAsia"/>
            <w:szCs w:val="21"/>
            <w:rPrChange w:id="644" w:author="Yonah" w:date="2018-05-28T20:43:00Z">
              <w:rPr>
                <w:rFonts w:hint="eastAsia"/>
                <w:sz w:val="22"/>
              </w:rPr>
            </w:rPrChange>
          </w:rPr>
          <w:t>）</w:t>
        </w:r>
      </w:ins>
    </w:p>
    <w:p w:rsidR="00B7410C" w:rsidRPr="005D02FF" w:rsidDel="00E61927" w:rsidRDefault="00E61927" w:rsidP="005D02FF">
      <w:pPr>
        <w:ind w:firstLine="420"/>
        <w:rPr>
          <w:ins w:id="645" w:author="Yonah" w:date="2018-05-28T15:06:00Z"/>
          <w:del w:id="646" w:author="Yonah" w:date="2018-05-28T20:28:00Z"/>
          <w:rFonts w:asciiTheme="minorEastAsia" w:eastAsiaTheme="minorEastAsia" w:hAnsiTheme="minorEastAsia"/>
          <w:szCs w:val="21"/>
          <w:rPrChange w:id="647" w:author="Yonah" w:date="2018-05-28T20:43:00Z">
            <w:rPr>
              <w:ins w:id="648" w:author="Yonah" w:date="2018-05-28T15:06:00Z"/>
              <w:del w:id="649" w:author="Yonah" w:date="2018-05-28T20:28:00Z"/>
            </w:rPr>
          </w:rPrChange>
        </w:rPr>
        <w:pPrChange w:id="650" w:author="Yonah" w:date="2018-05-28T20:43:00Z">
          <w:pPr/>
        </w:pPrChange>
      </w:pPr>
      <w:ins w:id="651" w:author="Yonah" w:date="2018-05-28T20:37:00Z">
        <w:r w:rsidRPr="005D02FF">
          <w:rPr>
            <w:rFonts w:asciiTheme="minorEastAsia" w:eastAsiaTheme="minorEastAsia" w:hAnsiTheme="minorEastAsia" w:hint="eastAsia"/>
            <w:szCs w:val="21"/>
            <w:rPrChange w:id="652" w:author="Yonah" w:date="2018-05-28T20:43:00Z">
              <w:rPr>
                <w:rFonts w:hint="eastAsia"/>
                <w:sz w:val="22"/>
              </w:rPr>
            </w:rPrChange>
          </w:rPr>
          <w:t>对于假设性的“可检测的分辨力”</w:t>
        </w:r>
        <w:r w:rsidRPr="005D02FF">
          <w:rPr>
            <w:rFonts w:asciiTheme="minorEastAsia" w:eastAsiaTheme="minorEastAsia" w:hAnsiTheme="minorEastAsia" w:hint="eastAsia"/>
            <w:szCs w:val="21"/>
            <w:rPrChange w:id="653" w:author="Yonah" w:date="2018-05-28T20:43:00Z">
              <w:rPr>
                <w:rFonts w:hint="eastAsia"/>
                <w:sz w:val="22"/>
              </w:rPr>
            </w:rPrChange>
          </w:rPr>
          <w:t>(Detectable Discrepancy)</w:t>
        </w:r>
        <w:r w:rsidRPr="005D02FF">
          <w:rPr>
            <w:rFonts w:asciiTheme="minorEastAsia" w:eastAsiaTheme="minorEastAsia" w:hAnsiTheme="minorEastAsia" w:hint="eastAsia"/>
            <w:szCs w:val="21"/>
            <w:rPrChange w:id="654" w:author="Yonah" w:date="2018-05-28T20:43:00Z">
              <w:rPr>
                <w:rFonts w:hint="eastAsia"/>
                <w:sz w:val="22"/>
              </w:rPr>
            </w:rPrChange>
          </w:rPr>
          <w:t>，现有攻击手段为模拟和反向模拟攻击（</w:t>
        </w:r>
        <w:r w:rsidRPr="005D02FF">
          <w:rPr>
            <w:rFonts w:asciiTheme="minorEastAsia" w:eastAsiaTheme="minorEastAsia" w:hAnsiTheme="minorEastAsia" w:hint="eastAsia"/>
            <w:szCs w:val="21"/>
            <w:rPrChange w:id="655" w:author="Yonah" w:date="2018-05-28T20:43:00Z">
              <w:rPr>
                <w:rFonts w:hint="eastAsia"/>
                <w:sz w:val="22"/>
              </w:rPr>
            </w:rPrChange>
          </w:rPr>
          <w:t>Mimicry and Reverse Mimicry</w:t>
        </w:r>
        <w:r w:rsidRPr="005D02FF">
          <w:rPr>
            <w:rFonts w:asciiTheme="minorEastAsia" w:eastAsiaTheme="minorEastAsia" w:hAnsiTheme="minorEastAsia" w:hint="eastAsia"/>
            <w:szCs w:val="21"/>
            <w:rPrChange w:id="656" w:author="Yonah" w:date="2018-05-28T20:43:00Z">
              <w:rPr>
                <w:rFonts w:hint="eastAsia"/>
                <w:sz w:val="22"/>
              </w:rPr>
            </w:rPrChange>
          </w:rPr>
          <w:t>）</w:t>
        </w:r>
      </w:ins>
    </w:p>
    <w:p w:rsidR="00B7410C" w:rsidRPr="005D02FF" w:rsidRDefault="00B7410C" w:rsidP="005D02FF">
      <w:pPr>
        <w:ind w:firstLine="420"/>
        <w:rPr>
          <w:ins w:id="657" w:author="Yonah" w:date="2018-05-28T15:06:00Z"/>
          <w:rFonts w:asciiTheme="minorEastAsia" w:eastAsiaTheme="minorEastAsia" w:hAnsiTheme="minorEastAsia"/>
          <w:szCs w:val="21"/>
          <w:rPrChange w:id="658" w:author="Yonah" w:date="2018-05-28T20:43:00Z">
            <w:rPr>
              <w:ins w:id="659" w:author="Yonah" w:date="2018-05-28T15:06:00Z"/>
            </w:rPr>
          </w:rPrChange>
        </w:rPr>
        <w:pPrChange w:id="660" w:author="Yonah" w:date="2018-05-28T20:43:00Z">
          <w:pPr/>
        </w:pPrChange>
      </w:pPr>
    </w:p>
    <w:p w:rsidR="00B7410C" w:rsidRDefault="00B7410C" w:rsidP="002F6280">
      <w:pPr>
        <w:rPr>
          <w:ins w:id="661" w:author="Yonah" w:date="2018-05-28T15:04:00Z"/>
          <w:rFonts w:hint="eastAsia"/>
        </w:rPr>
      </w:pPr>
    </w:p>
    <w:p w:rsidR="00B7410C" w:rsidRDefault="00DD61E2" w:rsidP="00C1373F">
      <w:pPr>
        <w:pStyle w:val="1"/>
        <w:numPr>
          <w:ilvl w:val="0"/>
          <w:numId w:val="8"/>
        </w:numPr>
        <w:rPr>
          <w:ins w:id="662" w:author="Yonah" w:date="2018-05-28T15:04:00Z"/>
        </w:rPr>
        <w:pPrChange w:id="663" w:author="Yonah" w:date="2018-05-28T21:21:00Z">
          <w:pPr/>
        </w:pPrChange>
      </w:pPr>
      <w:ins w:id="664" w:author="Yonah" w:date="2018-05-28T17:24:00Z">
        <w:r>
          <w:rPr>
            <w:rFonts w:hint="eastAsia"/>
          </w:rPr>
          <w:t>模型构建</w:t>
        </w:r>
      </w:ins>
    </w:p>
    <w:p w:rsidR="00B7410C" w:rsidRDefault="00B7410C" w:rsidP="00DD61E2">
      <w:pPr>
        <w:pStyle w:val="2"/>
        <w:rPr>
          <w:ins w:id="665" w:author="Yonah" w:date="2018-05-28T15:02:00Z"/>
          <w:rFonts w:hint="eastAsia"/>
        </w:rPr>
        <w:pPrChange w:id="666" w:author="Yonah" w:date="2018-05-28T17:24:00Z">
          <w:pPr/>
        </w:pPrChange>
      </w:pPr>
      <w:ins w:id="667" w:author="Yonah" w:date="2018-05-28T15:04:00Z">
        <w:del w:id="668" w:author="Yonah" w:date="2018-05-28T17:25:00Z">
          <w:r w:rsidDel="00DD61E2">
            <w:rPr>
              <w:rFonts w:hint="eastAsia"/>
            </w:rPr>
            <w:delText>2.1</w:delText>
          </w:r>
        </w:del>
        <w:r>
          <w:rPr>
            <w:rFonts w:hint="eastAsia"/>
          </w:rPr>
          <w:t>特征选择</w:t>
        </w:r>
      </w:ins>
    </w:p>
    <w:p w:rsidR="00B7410C" w:rsidRPr="000871F9" w:rsidRDefault="00B7410C" w:rsidP="00B7410C">
      <w:pPr>
        <w:widowControl/>
        <w:ind w:firstLine="420"/>
        <w:jc w:val="left"/>
        <w:rPr>
          <w:ins w:id="669" w:author="Yonah" w:date="2018-05-28T15:04:00Z"/>
          <w:rFonts w:ascii="宋体" w:hAnsi="宋体" w:cs="宋体"/>
          <w:kern w:val="0"/>
          <w:szCs w:val="21"/>
        </w:rPr>
      </w:pPr>
      <w:ins w:id="670" w:author="Yonah" w:date="2018-05-28T15:04:00Z">
        <w:r w:rsidRPr="000871F9">
          <w:rPr>
            <w:rFonts w:ascii="宋体" w:hAnsi="宋体" w:cs="宋体"/>
            <w:kern w:val="0"/>
            <w:szCs w:val="21"/>
          </w:rPr>
          <w:t>在特征提取的时候提及特征提取的方法有基于结构和Metadata的，也有基于结果和内容的，还有</w:t>
        </w:r>
        <w:proofErr w:type="spellStart"/>
        <w:r w:rsidRPr="000871F9">
          <w:rPr>
            <w:rFonts w:ascii="宋体" w:hAnsi="宋体" w:cs="宋体"/>
            <w:kern w:val="0"/>
            <w:szCs w:val="21"/>
          </w:rPr>
          <w:t>Javascript</w:t>
        </w:r>
        <w:proofErr w:type="spellEnd"/>
        <w:r w:rsidRPr="000871F9">
          <w:rPr>
            <w:rFonts w:ascii="宋体" w:hAnsi="宋体" w:cs="宋体"/>
            <w:kern w:val="0"/>
            <w:szCs w:val="21"/>
          </w:rPr>
          <w:t>的，这里我们可以看到，提取结构是非常重要的，我们就结合以上的三种方法是发现可以是检出率高达99%，并且提取结构的主要优势是在于1）。提取方式已经较为成熟，使用工具就可以很快的将文件结构提取出来，2）.提取文件结构的时间也会相比其他的提取方式要快，需要更少的时间就可以将文件的特征提取出来，3）.以现有的技术提取出文件结构出来，已经可以达到一个很好的精确度了，经过多次测试都在99%以上。</w:t>
        </w:r>
      </w:ins>
    </w:p>
    <w:p w:rsidR="00B7410C" w:rsidRDefault="00B7410C" w:rsidP="00B7410C">
      <w:pPr>
        <w:widowControl/>
        <w:ind w:firstLine="420"/>
        <w:jc w:val="left"/>
        <w:rPr>
          <w:ins w:id="671" w:author="Yonah" w:date="2018-05-28T15:04:00Z"/>
          <w:rFonts w:ascii="宋体" w:hAnsi="宋体" w:cs="宋体"/>
          <w:kern w:val="0"/>
          <w:szCs w:val="21"/>
        </w:rPr>
      </w:pPr>
      <w:ins w:id="672" w:author="Yonah" w:date="2018-05-28T15:04:00Z">
        <w:r>
          <w:rPr>
            <w:rFonts w:ascii="宋体" w:hAnsi="宋体" w:cs="宋体" w:hint="eastAsia"/>
            <w:kern w:val="0"/>
            <w:szCs w:val="21"/>
          </w:rPr>
          <w:t>我们通过计算良性样本和恶意样本的每一个特征的平均值，发现正常样本的均值会在一定的区间内浮动，而恶意样本的特征相对于正常样本来说就会有很大的差距，如表</w:t>
        </w:r>
        <w:del w:id="673" w:author="Yonah" w:date="2018-05-28T20:44:00Z">
          <w:r w:rsidDel="005D02FF">
            <w:rPr>
              <w:rFonts w:ascii="宋体" w:hAnsi="宋体" w:cs="宋体" w:hint="eastAsia"/>
              <w:kern w:val="0"/>
              <w:szCs w:val="21"/>
            </w:rPr>
            <w:delText>1</w:delText>
          </w:r>
        </w:del>
      </w:ins>
      <w:ins w:id="674" w:author="Yonah" w:date="2018-05-28T20:44:00Z">
        <w:r w:rsidR="005D02FF">
          <w:rPr>
            <w:rFonts w:ascii="宋体" w:hAnsi="宋体" w:cs="宋体" w:hint="eastAsia"/>
            <w:kern w:val="0"/>
            <w:szCs w:val="21"/>
          </w:rPr>
          <w:t>2</w:t>
        </w:r>
      </w:ins>
      <w:ins w:id="675" w:author="Yonah" w:date="2018-05-28T15:04:00Z">
        <w:r>
          <w:rPr>
            <w:rFonts w:ascii="宋体" w:hAnsi="宋体" w:cs="宋体" w:hint="eastAsia"/>
            <w:kern w:val="0"/>
            <w:szCs w:val="21"/>
          </w:rPr>
          <w:t>所示：</w:t>
        </w:r>
      </w:ins>
    </w:p>
    <w:p w:rsidR="00B7410C" w:rsidRDefault="00B7410C" w:rsidP="00B7410C">
      <w:pPr>
        <w:widowControl/>
        <w:ind w:firstLine="420"/>
        <w:jc w:val="left"/>
        <w:rPr>
          <w:ins w:id="676" w:author="Yonah" w:date="2018-05-28T15:04:00Z"/>
          <w:rFonts w:ascii="宋体" w:hAnsi="宋体" w:cs="宋体"/>
          <w:kern w:val="0"/>
          <w:szCs w:val="21"/>
        </w:rPr>
      </w:pPr>
      <w:proofErr w:type="spellStart"/>
      <w:ins w:id="677" w:author="Yonah" w:date="2018-05-28T15:04:00Z">
        <w:r>
          <w:rPr>
            <w:rFonts w:ascii="宋体" w:hAnsi="宋体" w:cs="宋体"/>
            <w:kern w:val="0"/>
            <w:szCs w:val="21"/>
          </w:rPr>
          <w:t>count_font,count_box</w:t>
        </w:r>
        <w:proofErr w:type="spellEnd"/>
        <w:r>
          <w:rPr>
            <w:rFonts w:ascii="宋体" w:hAnsi="宋体" w:cs="宋体"/>
            <w:kern w:val="0"/>
            <w:szCs w:val="21"/>
          </w:rPr>
          <w:t xml:space="preserve"> </w:t>
        </w:r>
        <w:r>
          <w:rPr>
            <w:rFonts w:ascii="宋体" w:hAnsi="宋体" w:cs="宋体" w:hint="eastAsia"/>
            <w:kern w:val="0"/>
            <w:szCs w:val="21"/>
          </w:rPr>
          <w:t>等这些特征，在正常样本中就会有很多关于font</w:t>
        </w:r>
        <w:r>
          <w:rPr>
            <w:rFonts w:ascii="宋体" w:hAnsi="宋体" w:cs="宋体"/>
            <w:kern w:val="0"/>
            <w:szCs w:val="21"/>
          </w:rPr>
          <w:t xml:space="preserve"> ,box</w:t>
        </w:r>
        <w:r>
          <w:rPr>
            <w:rFonts w:ascii="宋体" w:hAnsi="宋体" w:cs="宋体" w:hint="eastAsia"/>
            <w:kern w:val="0"/>
            <w:szCs w:val="21"/>
          </w:rPr>
          <w:t>这些结果，毕竟文档类型文件的主要的就是使用文字和图片来描述信息，可是恶意文档一般就可以不用那么多的文字信息，而是直接将恶意代码嵌入到文档当中，就可以达到目的</w:t>
        </w:r>
      </w:ins>
    </w:p>
    <w:p w:rsidR="00B7410C" w:rsidRPr="004E1F98" w:rsidRDefault="00B7410C" w:rsidP="00B7410C">
      <w:pPr>
        <w:widowControl/>
        <w:ind w:firstLine="420"/>
        <w:jc w:val="left"/>
        <w:rPr>
          <w:ins w:id="678" w:author="Yonah" w:date="2018-05-28T15:04:00Z"/>
          <w:rFonts w:ascii="宋体" w:hAnsi="宋体" w:cs="宋体"/>
          <w:kern w:val="0"/>
          <w:szCs w:val="21"/>
        </w:rPr>
      </w:pPr>
      <w:ins w:id="679" w:author="Yonah" w:date="2018-05-28T15:04:00Z">
        <w:r>
          <w:rPr>
            <w:rFonts w:ascii="宋体" w:hAnsi="宋体" w:cs="宋体" w:hint="eastAsia"/>
            <w:kern w:val="0"/>
            <w:szCs w:val="21"/>
          </w:rPr>
          <w:t>经过我们的统计，在统计同一个页面的</w:t>
        </w:r>
        <w:proofErr w:type="spellStart"/>
        <w:r>
          <w:rPr>
            <w:rFonts w:ascii="宋体" w:hAnsi="宋体" w:cs="宋体" w:hint="eastAsia"/>
            <w:kern w:val="0"/>
            <w:szCs w:val="21"/>
          </w:rPr>
          <w:t>obj</w:t>
        </w:r>
        <w:proofErr w:type="spellEnd"/>
        <w:r>
          <w:rPr>
            <w:rFonts w:ascii="宋体" w:hAnsi="宋体" w:cs="宋体" w:hint="eastAsia"/>
            <w:kern w:val="0"/>
            <w:szCs w:val="21"/>
          </w:rPr>
          <w:t>对象时，良性样本和恶意样本也会有一定的差距，一般来说良性样本的</w:t>
        </w:r>
        <w:proofErr w:type="spellStart"/>
        <w:r>
          <w:rPr>
            <w:rFonts w:ascii="宋体" w:hAnsi="宋体" w:cs="宋体" w:hint="eastAsia"/>
            <w:kern w:val="0"/>
            <w:szCs w:val="21"/>
          </w:rPr>
          <w:t>obj</w:t>
        </w:r>
        <w:proofErr w:type="spellEnd"/>
        <w:r>
          <w:rPr>
            <w:rFonts w:ascii="宋体" w:hAnsi="宋体" w:cs="宋体" w:hint="eastAsia"/>
            <w:kern w:val="0"/>
            <w:szCs w:val="21"/>
          </w:rPr>
          <w:t>对象要比恶意样本的要多很多，可是我们发现，如果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在同一个页面会突然增多，那么这个文件就会显示出极为可疑</w:t>
        </w:r>
      </w:ins>
    </w:p>
    <w:p w:rsidR="00B7410C" w:rsidRDefault="00B7410C" w:rsidP="00B7410C">
      <w:pPr>
        <w:widowControl/>
        <w:ind w:firstLine="420"/>
        <w:jc w:val="left"/>
        <w:rPr>
          <w:ins w:id="680" w:author="Yonah" w:date="2018-05-28T15:04:00Z"/>
          <w:rFonts w:ascii="宋体" w:hAnsi="宋体" w:cs="宋体"/>
          <w:kern w:val="0"/>
          <w:szCs w:val="21"/>
        </w:rPr>
      </w:pPr>
      <w:ins w:id="681" w:author="Yonah" w:date="2018-05-28T15:04:00Z">
        <w:r>
          <w:rPr>
            <w:rFonts w:ascii="宋体" w:hAnsi="宋体" w:cs="宋体" w:hint="eastAsia"/>
            <w:kern w:val="0"/>
            <w:szCs w:val="21"/>
          </w:rPr>
          <w:t>其中count</w:t>
        </w:r>
        <w:r>
          <w:rPr>
            <w:rFonts w:ascii="宋体" w:hAnsi="宋体" w:cs="宋体"/>
            <w:kern w:val="0"/>
            <w:szCs w:val="21"/>
          </w:rPr>
          <w:t xml:space="preserve">_endobj </w:t>
        </w:r>
        <w:r>
          <w:rPr>
            <w:rFonts w:ascii="宋体" w:hAnsi="宋体" w:cs="宋体" w:hint="eastAsia"/>
            <w:kern w:val="0"/>
            <w:szCs w:val="21"/>
          </w:rPr>
          <w:t>与count_endst</w:t>
        </w:r>
        <w:r>
          <w:rPr>
            <w:rFonts w:ascii="宋体" w:hAnsi="宋体" w:cs="宋体"/>
            <w:kern w:val="0"/>
            <w:szCs w:val="21"/>
          </w:rPr>
          <w:t>ream</w:t>
        </w:r>
        <w:r>
          <w:rPr>
            <w:rFonts w:ascii="宋体" w:hAnsi="宋体" w:cs="宋体" w:hint="eastAsia"/>
            <w:kern w:val="0"/>
            <w:szCs w:val="21"/>
          </w:rPr>
          <w:t>是经常会用与结构混淆的特征，按照正常的PDF文件来说，一个对象开始就会就会有一个</w:t>
        </w:r>
        <w:proofErr w:type="spellStart"/>
        <w:r>
          <w:rPr>
            <w:rFonts w:ascii="宋体" w:hAnsi="宋体" w:cs="宋体" w:hint="eastAsia"/>
            <w:kern w:val="0"/>
            <w:szCs w:val="21"/>
          </w:rPr>
          <w:t>end</w:t>
        </w:r>
        <w:r>
          <w:rPr>
            <w:rFonts w:ascii="宋体" w:hAnsi="宋体" w:cs="宋体"/>
            <w:kern w:val="0"/>
            <w:szCs w:val="21"/>
          </w:rPr>
          <w:t>obj</w:t>
        </w:r>
        <w:proofErr w:type="spellEnd"/>
        <w:r>
          <w:rPr>
            <w:rFonts w:ascii="宋体" w:hAnsi="宋体" w:cs="宋体"/>
            <w:kern w:val="0"/>
            <w:szCs w:val="21"/>
          </w:rPr>
          <w:t>，</w:t>
        </w:r>
        <w:r>
          <w:rPr>
            <w:rFonts w:ascii="宋体" w:hAnsi="宋体" w:cs="宋体" w:hint="eastAsia"/>
            <w:kern w:val="0"/>
            <w:szCs w:val="21"/>
          </w:rPr>
          <w:t>可是有的PDF恶意文件为了故意混淆分类器，就会</w:t>
        </w:r>
        <w:proofErr w:type="gramStart"/>
        <w:r>
          <w:rPr>
            <w:rFonts w:ascii="宋体" w:hAnsi="宋体" w:cs="宋体" w:hint="eastAsia"/>
            <w:kern w:val="0"/>
            <w:szCs w:val="21"/>
          </w:rPr>
          <w:t>近可能</w:t>
        </w:r>
        <w:proofErr w:type="gramEnd"/>
        <w:r>
          <w:rPr>
            <w:rFonts w:ascii="宋体" w:hAnsi="宋体" w:cs="宋体" w:hint="eastAsia"/>
            <w:kern w:val="0"/>
            <w:szCs w:val="21"/>
          </w:rPr>
          <w:t>少的使用</w:t>
        </w:r>
        <w:proofErr w:type="spellStart"/>
        <w:r>
          <w:rPr>
            <w:rFonts w:ascii="宋体" w:hAnsi="宋体" w:cs="宋体" w:hint="eastAsia"/>
            <w:kern w:val="0"/>
            <w:szCs w:val="21"/>
          </w:rPr>
          <w:t>end</w:t>
        </w:r>
        <w:r>
          <w:rPr>
            <w:rFonts w:ascii="宋体" w:hAnsi="宋体" w:cs="宋体"/>
            <w:kern w:val="0"/>
            <w:szCs w:val="21"/>
          </w:rPr>
          <w:t>obj</w:t>
        </w:r>
        <w:proofErr w:type="spellEnd"/>
        <w:r>
          <w:rPr>
            <w:rFonts w:ascii="宋体" w:hAnsi="宋体" w:cs="宋体" w:hint="eastAsia"/>
            <w:kern w:val="0"/>
            <w:szCs w:val="21"/>
          </w:rPr>
          <w:t>和</w:t>
        </w:r>
        <w:proofErr w:type="spellStart"/>
        <w:r>
          <w:rPr>
            <w:rFonts w:ascii="宋体" w:hAnsi="宋体" w:cs="宋体" w:hint="eastAsia"/>
            <w:kern w:val="0"/>
            <w:szCs w:val="21"/>
          </w:rPr>
          <w:t>end</w:t>
        </w:r>
        <w:r>
          <w:rPr>
            <w:rFonts w:ascii="宋体" w:hAnsi="宋体" w:cs="宋体"/>
            <w:kern w:val="0"/>
            <w:szCs w:val="21"/>
          </w:rPr>
          <w:t>stream</w:t>
        </w:r>
        <w:proofErr w:type="spellEnd"/>
        <w:r>
          <w:rPr>
            <w:rFonts w:ascii="宋体" w:hAnsi="宋体" w:cs="宋体"/>
            <w:kern w:val="0"/>
            <w:szCs w:val="21"/>
          </w:rPr>
          <w:t>,</w:t>
        </w:r>
        <w:r>
          <w:rPr>
            <w:rFonts w:ascii="宋体" w:hAnsi="宋体" w:cs="宋体" w:hint="eastAsia"/>
            <w:kern w:val="0"/>
            <w:szCs w:val="21"/>
          </w:rPr>
          <w:t>这样</w:t>
        </w:r>
        <w:proofErr w:type="gramStart"/>
        <w:r>
          <w:rPr>
            <w:rFonts w:ascii="宋体" w:hAnsi="宋体" w:cs="宋体" w:hint="eastAsia"/>
            <w:kern w:val="0"/>
            <w:szCs w:val="21"/>
          </w:rPr>
          <w:t>解析器</w:t>
        </w:r>
        <w:proofErr w:type="gramEnd"/>
        <w:r>
          <w:rPr>
            <w:rFonts w:ascii="宋体" w:hAnsi="宋体" w:cs="宋体" w:hint="eastAsia"/>
            <w:kern w:val="0"/>
            <w:szCs w:val="21"/>
          </w:rPr>
          <w:t>在解析的时候就不能完整的获取到整个对象，或者解析失败，以至于直接逃过分类器。这个是恶意文件嘴长使用的一个逃逸方法，在后来的解析中也会提及如果防止这些文件逃逸的策略。</w:t>
        </w:r>
      </w:ins>
    </w:p>
    <w:p w:rsidR="00B7410C" w:rsidRDefault="00B7410C" w:rsidP="00B7410C">
      <w:pPr>
        <w:widowControl/>
        <w:ind w:firstLine="420"/>
        <w:jc w:val="left"/>
        <w:rPr>
          <w:ins w:id="682" w:author="Yonah" w:date="2018-05-28T15:04:00Z"/>
          <w:rFonts w:ascii="宋体" w:hAnsi="宋体" w:cs="宋体"/>
          <w:kern w:val="0"/>
          <w:szCs w:val="21"/>
        </w:rPr>
      </w:pPr>
      <w:ins w:id="683" w:author="Yonah" w:date="2018-05-28T15:04:00Z">
        <w:r>
          <w:rPr>
            <w:rFonts w:ascii="宋体" w:hAnsi="宋体" w:cs="宋体" w:hint="eastAsia"/>
            <w:kern w:val="0"/>
            <w:szCs w:val="21"/>
          </w:rPr>
          <w:t>另一个就是count</w:t>
        </w:r>
        <w:r>
          <w:rPr>
            <w:rFonts w:ascii="宋体" w:hAnsi="宋体" w:cs="宋体"/>
            <w:kern w:val="0"/>
            <w:szCs w:val="21"/>
          </w:rPr>
          <w:t>_js</w:t>
        </w:r>
        <w:r>
          <w:rPr>
            <w:rFonts w:ascii="宋体" w:hAnsi="宋体" w:cs="宋体" w:hint="eastAsia"/>
            <w:kern w:val="0"/>
            <w:szCs w:val="21"/>
          </w:rPr>
          <w:t>，这个是显而易见的一类特征，对 于恶意文件主要就是嵌入一些JS代码来执行一些恶意行为，或调用系统命令，一个恶意文件JS的代码就会比良性样本的数量要多一些，其中还有一部分用来混淆和加密的JS的大小与良性样本也存在一定的差异</w:t>
        </w:r>
      </w:ins>
    </w:p>
    <w:p w:rsidR="00B7410C" w:rsidRDefault="00B7410C" w:rsidP="00B7410C">
      <w:pPr>
        <w:widowControl/>
        <w:ind w:firstLine="420"/>
        <w:jc w:val="left"/>
        <w:rPr>
          <w:ins w:id="684" w:author="Yonah" w:date="2018-05-28T15:04:00Z"/>
          <w:rFonts w:ascii="宋体" w:hAnsi="宋体" w:cs="宋体"/>
          <w:kern w:val="0"/>
          <w:szCs w:val="21"/>
        </w:rPr>
      </w:pPr>
      <w:ins w:id="685" w:author="Yonah" w:date="2018-05-28T15:04:00Z">
        <w:r w:rsidRPr="000019A9">
          <w:rPr>
            <w:rFonts w:ascii="宋体" w:hAnsi="宋体" w:cs="宋体"/>
            <w:kern w:val="0"/>
            <w:szCs w:val="21"/>
          </w:rPr>
          <w:lastRenderedPageBreak/>
          <w:t> </w:t>
        </w:r>
        <w:r w:rsidRPr="000019A9">
          <w:rPr>
            <w:rFonts w:ascii="宋体" w:hAnsi="宋体" w:cs="宋体" w:hint="eastAsia"/>
            <w:kern w:val="0"/>
            <w:szCs w:val="21"/>
          </w:rPr>
          <w:t>还有一个重要的差异是</w:t>
        </w:r>
        <w:r w:rsidRPr="000019A9">
          <w:rPr>
            <w:rFonts w:ascii="宋体" w:hAnsi="宋体" w:cs="宋体"/>
            <w:kern w:val="0"/>
            <w:szCs w:val="21"/>
          </w:rPr>
          <w:t xml:space="preserve">count_acroform_obs </w:t>
        </w:r>
        <w:r w:rsidRPr="000019A9">
          <w:rPr>
            <w:rFonts w:ascii="宋体" w:hAnsi="宋体" w:cs="宋体" w:hint="eastAsia"/>
            <w:kern w:val="0"/>
            <w:szCs w:val="21"/>
          </w:rPr>
          <w:t>的统计数量也会有所不同，</w:t>
        </w:r>
        <w:proofErr w:type="spellStart"/>
        <w:r w:rsidRPr="000019A9">
          <w:rPr>
            <w:rFonts w:ascii="宋体" w:hAnsi="宋体" w:cs="宋体"/>
            <w:kern w:val="0"/>
            <w:szCs w:val="21"/>
          </w:rPr>
          <w:t>AcroForm</w:t>
        </w:r>
        <w:proofErr w:type="spellEnd"/>
        <w:r>
          <w:rPr>
            <w:rFonts w:ascii="宋体" w:hAnsi="宋体" w:cs="宋体" w:hint="eastAsia"/>
            <w:kern w:val="0"/>
            <w:szCs w:val="21"/>
          </w:rPr>
          <w:t>是</w:t>
        </w:r>
        <w:r w:rsidRPr="000019A9">
          <w:rPr>
            <w:rFonts w:ascii="宋体" w:hAnsi="宋体" w:cs="宋体"/>
            <w:kern w:val="0"/>
            <w:szCs w:val="21"/>
          </w:rPr>
          <w:t>PDF Specification 1.2 中引入的这种表单是从用户那里通过交互方式收集信息的字段集。这类表单包括</w:t>
        </w:r>
        <w:r>
          <w:fldChar w:fldCharType="begin"/>
        </w:r>
        <w:r>
          <w:instrText xml:space="preserve"> HYPERLINK "https://baike.baidu.com/item/%E6%95%B0%E6%8D%AE%E8%A1%A8%E7%A4%BA" \t "_blank" </w:instrText>
        </w:r>
        <w:r>
          <w:fldChar w:fldCharType="separate"/>
        </w:r>
        <w:r w:rsidRPr="000019A9">
          <w:rPr>
            <w:rFonts w:ascii="宋体" w:hAnsi="宋体" w:cs="宋体"/>
            <w:kern w:val="0"/>
          </w:rPr>
          <w:t>数据表示</w:t>
        </w:r>
        <w:r>
          <w:rPr>
            <w:rFonts w:ascii="宋体" w:hAnsi="宋体" w:cs="宋体"/>
            <w:kern w:val="0"/>
          </w:rPr>
          <w:fldChar w:fldCharType="end"/>
        </w:r>
        <w:r w:rsidRPr="000019A9">
          <w:rPr>
            <w:rFonts w:ascii="宋体" w:hAnsi="宋体" w:cs="宋体"/>
            <w:kern w:val="0"/>
            <w:szCs w:val="21"/>
          </w:rPr>
          <w:t>、数据捕捉和数据编辑，它还</w:t>
        </w:r>
        <w:r w:rsidRPr="000019A9">
          <w:rPr>
            <w:rFonts w:ascii="宋体" w:hAnsi="宋体" w:cs="宋体" w:hint="eastAsia"/>
            <w:kern w:val="0"/>
            <w:szCs w:val="21"/>
          </w:rPr>
          <w:t>可以进行</w:t>
        </w:r>
        <w:r w:rsidRPr="000019A9">
          <w:rPr>
            <w:rFonts w:ascii="宋体" w:hAnsi="宋体" w:cs="宋体"/>
            <w:kern w:val="0"/>
            <w:szCs w:val="21"/>
          </w:rPr>
          <w:t>动态交互：动态功能从具有动态计算、验证及其他特性的交互式、可编辑的表单，到服务器生成的、机器填充的表单等各不相同。</w:t>
        </w:r>
        <w:r>
          <w:rPr>
            <w:rFonts w:ascii="宋体" w:hAnsi="宋体" w:cs="宋体" w:hint="eastAsia"/>
            <w:kern w:val="0"/>
            <w:szCs w:val="21"/>
          </w:rPr>
          <w:t>同时</w:t>
        </w:r>
        <w:r w:rsidRPr="000019A9">
          <w:rPr>
            <w:rFonts w:ascii="宋体" w:hAnsi="宋体" w:cs="宋体"/>
            <w:kern w:val="0"/>
            <w:szCs w:val="21"/>
          </w:rPr>
          <w:t>动态布局：表单可以自动重新调整自身以适应用户或</w:t>
        </w:r>
        <w:r>
          <w:fldChar w:fldCharType="begin"/>
        </w:r>
        <w:r>
          <w:instrText xml:space="preserve"> HYPERLINK "https://baike.baidu.com/item/%E5%A4%96%E9%83%A8%E6%95%B0%E6%8D%AE%E6%BA%90" \t "_blank" </w:instrText>
        </w:r>
        <w:r>
          <w:fldChar w:fldCharType="separate"/>
        </w:r>
        <w:r w:rsidRPr="000019A9">
          <w:rPr>
            <w:rFonts w:ascii="宋体" w:hAnsi="宋体" w:cs="宋体"/>
            <w:kern w:val="0"/>
          </w:rPr>
          <w:t>外部数据源</w:t>
        </w:r>
        <w:r>
          <w:rPr>
            <w:rFonts w:ascii="宋体" w:hAnsi="宋体" w:cs="宋体"/>
            <w:kern w:val="0"/>
          </w:rPr>
          <w:fldChar w:fldCharType="end"/>
        </w:r>
        <w:r w:rsidRPr="000019A9">
          <w:rPr>
            <w:rFonts w:ascii="宋体" w:hAnsi="宋体" w:cs="宋体"/>
            <w:kern w:val="0"/>
            <w:szCs w:val="21"/>
          </w:rPr>
          <w:t>（例如</w:t>
        </w:r>
        <w:r>
          <w:fldChar w:fldCharType="begin"/>
        </w:r>
        <w:r>
          <w:instrText xml:space="preserve"> HYPERLINK "https://baike.baidu.com/item/%E6%95%B0%E6%8D%AE%E5%BA%93%E6%9C%8D%E5%8A%A1%E5%99%A8" \t "_blank" </w:instrText>
        </w:r>
        <w:r>
          <w:fldChar w:fldCharType="separate"/>
        </w:r>
        <w:r w:rsidRPr="000019A9">
          <w:rPr>
            <w:rFonts w:ascii="宋体" w:hAnsi="宋体" w:cs="宋体"/>
            <w:kern w:val="0"/>
          </w:rPr>
          <w:t>数据库服务器</w:t>
        </w:r>
        <w:r>
          <w:rPr>
            <w:rFonts w:ascii="宋体" w:hAnsi="宋体" w:cs="宋体"/>
            <w:kern w:val="0"/>
          </w:rPr>
          <w:fldChar w:fldCharType="end"/>
        </w:r>
        <w:r w:rsidRPr="000019A9">
          <w:rPr>
            <w:rFonts w:ascii="宋体" w:hAnsi="宋体" w:cs="宋体"/>
            <w:kern w:val="0"/>
            <w:szCs w:val="21"/>
          </w:rPr>
          <w:t>）提供的数据。例如，如果从服务器中检索到的数据有 100 行，则表单显示 100 行。</w:t>
        </w:r>
        <w:r>
          <w:rPr>
            <w:rFonts w:ascii="宋体" w:hAnsi="宋体" w:cs="宋体" w:hint="eastAsia"/>
            <w:kern w:val="0"/>
            <w:szCs w:val="21"/>
          </w:rPr>
          <w:t>并且复杂</w:t>
        </w:r>
        <w:r w:rsidRPr="000019A9">
          <w:rPr>
            <w:rFonts w:ascii="宋体" w:hAnsi="宋体" w:cs="宋体"/>
            <w:kern w:val="0"/>
            <w:szCs w:val="21"/>
          </w:rPr>
          <w:t>：此功能包括单页静态表单，</w:t>
        </w:r>
        <w:r>
          <w:fldChar w:fldCharType="begin"/>
        </w:r>
        <w:r>
          <w:instrText xml:space="preserve"> HYPERLINK "https://baike.baidu.com/item/%E5%8A%A8%E6%80%81%E6%96%87%E6%A1%A3" \t "_blank" </w:instrText>
        </w:r>
        <w:r>
          <w:fldChar w:fldCharType="separate"/>
        </w:r>
        <w:r w:rsidRPr="000019A9">
          <w:rPr>
            <w:rFonts w:ascii="宋体" w:hAnsi="宋体" w:cs="宋体"/>
            <w:kern w:val="0"/>
          </w:rPr>
          <w:t>动态文档</w:t>
        </w:r>
        <w:r>
          <w:rPr>
            <w:rFonts w:ascii="宋体" w:hAnsi="宋体" w:cs="宋体"/>
            <w:kern w:val="0"/>
          </w:rPr>
          <w:fldChar w:fldCharType="end"/>
        </w:r>
        <w:r w:rsidRPr="000019A9">
          <w:rPr>
            <w:rFonts w:ascii="宋体" w:hAnsi="宋体" w:cs="宋体"/>
            <w:kern w:val="0"/>
            <w:szCs w:val="21"/>
          </w:rPr>
          <w:t>将基于数据内容进行装配，而大型生产运行包含数十万个事务。</w:t>
        </w:r>
        <w:r>
          <w:rPr>
            <w:rFonts w:ascii="宋体" w:hAnsi="宋体" w:cs="宋体" w:hint="eastAsia"/>
            <w:kern w:val="0"/>
            <w:szCs w:val="21"/>
          </w:rPr>
          <w:t>基于以上几个特点，就很容易成为攻击者混淆加密的地方，所以恶意文件在计算</w:t>
        </w:r>
        <w:proofErr w:type="spellStart"/>
        <w:r w:rsidRPr="000019A9">
          <w:rPr>
            <w:rFonts w:ascii="宋体" w:hAnsi="宋体" w:cs="宋体"/>
            <w:kern w:val="0"/>
            <w:szCs w:val="21"/>
          </w:rPr>
          <w:t>AcroForm</w:t>
        </w:r>
        <w:proofErr w:type="spellEnd"/>
        <w:r>
          <w:rPr>
            <w:rFonts w:ascii="宋体" w:hAnsi="宋体" w:cs="宋体" w:hint="eastAsia"/>
            <w:kern w:val="0"/>
            <w:szCs w:val="21"/>
          </w:rPr>
          <w:t>值得时候，会比正常样本要多一倍多。</w:t>
        </w:r>
      </w:ins>
    </w:p>
    <w:p w:rsidR="00B7410C" w:rsidRDefault="00B7410C" w:rsidP="00B7410C">
      <w:pPr>
        <w:widowControl/>
        <w:ind w:firstLine="420"/>
        <w:jc w:val="left"/>
        <w:rPr>
          <w:ins w:id="686" w:author="Yonah" w:date="2018-05-28T15:04:00Z"/>
          <w:rFonts w:ascii="宋体" w:hAnsi="宋体" w:cs="宋体"/>
          <w:kern w:val="0"/>
          <w:szCs w:val="21"/>
        </w:rPr>
      </w:pPr>
    </w:p>
    <w:p w:rsidR="00B7410C" w:rsidRDefault="00B7410C" w:rsidP="00B7410C">
      <w:pPr>
        <w:pStyle w:val="ac"/>
        <w:keepNext/>
        <w:rPr>
          <w:ins w:id="687" w:author="Yonah" w:date="2018-05-28T15:04:00Z"/>
        </w:rPr>
      </w:pPr>
      <w:ins w:id="688" w:author="Yonah" w:date="2018-05-28T15:04:00Z">
        <w:r>
          <w:t xml:space="preserve">Table </w:t>
        </w:r>
        <w:del w:id="689" w:author="Yonah" w:date="2018-05-28T17:38:00Z">
          <w:r w:rsidDel="004E7F0E">
            <w:rPr>
              <w:rFonts w:hint="eastAsia"/>
            </w:rPr>
            <w:delText>1</w:delText>
          </w:r>
        </w:del>
      </w:ins>
      <w:ins w:id="690" w:author="Yonah" w:date="2018-05-28T17:38:00Z">
        <w:r w:rsidR="004E7F0E">
          <w:rPr>
            <w:rFonts w:hint="eastAsia"/>
          </w:rPr>
          <w:t>2</w:t>
        </w:r>
      </w:ins>
      <w:ins w:id="691" w:author="Yonah" w:date="2018-05-28T15:04:00Z">
        <w:r w:rsidRPr="00124ED3">
          <w:rPr>
            <w:rFonts w:cs="Times New Roman"/>
          </w:rPr>
          <w:t>: Mean Values between Benign &amp; Malware Samples</w:t>
        </w:r>
      </w:ins>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B7410C" w:rsidRPr="00124ED3" w:rsidTr="00B7410C">
        <w:trPr>
          <w:trHeight w:val="320"/>
          <w:jc w:val="center"/>
          <w:ins w:id="692" w:author="Yonah" w:date="2018-05-28T15:04:00Z"/>
        </w:trPr>
        <w:tc>
          <w:tcPr>
            <w:tcW w:w="2037" w:type="pct"/>
            <w:tcBorders>
              <w:top w:val="single" w:sz="4" w:space="0" w:color="auto"/>
              <w:bottom w:val="single" w:sz="4" w:space="0" w:color="auto"/>
            </w:tcBorders>
            <w:shd w:val="clear" w:color="auto" w:fill="auto"/>
            <w:noWrap/>
            <w:vAlign w:val="center"/>
            <w:hideMark/>
          </w:tcPr>
          <w:p w:rsidR="00B7410C" w:rsidRPr="00124ED3" w:rsidRDefault="00B7410C" w:rsidP="00B7410C">
            <w:pPr>
              <w:jc w:val="center"/>
              <w:rPr>
                <w:ins w:id="693" w:author="Yonah" w:date="2018-05-28T15:04:00Z"/>
                <w:szCs w:val="21"/>
              </w:rPr>
            </w:pPr>
            <w:ins w:id="694" w:author="Yonah" w:date="2018-05-28T15:04:00Z">
              <w:r w:rsidRPr="00124ED3">
                <w:rPr>
                  <w:szCs w:val="21"/>
                </w:rPr>
                <w:t>Features</w:t>
              </w:r>
            </w:ins>
          </w:p>
        </w:tc>
        <w:tc>
          <w:tcPr>
            <w:tcW w:w="1405" w:type="pct"/>
            <w:tcBorders>
              <w:top w:val="single" w:sz="4" w:space="0" w:color="auto"/>
              <w:bottom w:val="single" w:sz="4" w:space="0" w:color="auto"/>
            </w:tcBorders>
            <w:shd w:val="clear" w:color="auto" w:fill="auto"/>
            <w:noWrap/>
            <w:vAlign w:val="center"/>
            <w:hideMark/>
          </w:tcPr>
          <w:p w:rsidR="00B7410C" w:rsidRPr="00124ED3" w:rsidRDefault="00B7410C" w:rsidP="00B7410C">
            <w:pPr>
              <w:jc w:val="center"/>
              <w:rPr>
                <w:ins w:id="695" w:author="Yonah" w:date="2018-05-28T15:04:00Z"/>
                <w:szCs w:val="21"/>
              </w:rPr>
            </w:pPr>
            <w:ins w:id="696" w:author="Yonah" w:date="2018-05-28T15:04:00Z">
              <w:r w:rsidRPr="00124ED3">
                <w:rPr>
                  <w:szCs w:val="21"/>
                </w:rPr>
                <w:t>Benign Files</w:t>
              </w:r>
            </w:ins>
          </w:p>
        </w:tc>
        <w:tc>
          <w:tcPr>
            <w:tcW w:w="1558" w:type="pct"/>
            <w:tcBorders>
              <w:top w:val="single" w:sz="4" w:space="0" w:color="auto"/>
              <w:bottom w:val="single" w:sz="4" w:space="0" w:color="auto"/>
            </w:tcBorders>
            <w:shd w:val="clear" w:color="auto" w:fill="auto"/>
            <w:noWrap/>
            <w:vAlign w:val="center"/>
            <w:hideMark/>
          </w:tcPr>
          <w:p w:rsidR="00B7410C" w:rsidRPr="00124ED3" w:rsidRDefault="00B7410C" w:rsidP="00B7410C">
            <w:pPr>
              <w:jc w:val="center"/>
              <w:rPr>
                <w:ins w:id="697" w:author="Yonah" w:date="2018-05-28T15:04:00Z"/>
                <w:szCs w:val="21"/>
              </w:rPr>
            </w:pPr>
            <w:ins w:id="698" w:author="Yonah" w:date="2018-05-28T15:04:00Z">
              <w:r w:rsidRPr="00124ED3">
                <w:rPr>
                  <w:szCs w:val="21"/>
                </w:rPr>
                <w:t>Malware Files</w:t>
              </w:r>
            </w:ins>
          </w:p>
        </w:tc>
      </w:tr>
      <w:tr w:rsidR="00B7410C" w:rsidRPr="00124ED3" w:rsidTr="00B7410C">
        <w:trPr>
          <w:trHeight w:val="320"/>
          <w:jc w:val="center"/>
          <w:ins w:id="699" w:author="Yonah" w:date="2018-05-28T15:04:00Z"/>
        </w:trPr>
        <w:tc>
          <w:tcPr>
            <w:tcW w:w="2037" w:type="pct"/>
            <w:tcBorders>
              <w:top w:val="single" w:sz="4" w:space="0" w:color="auto"/>
              <w:left w:val="nil"/>
              <w:bottom w:val="nil"/>
              <w:right w:val="nil"/>
            </w:tcBorders>
            <w:shd w:val="clear" w:color="auto" w:fill="auto"/>
            <w:vAlign w:val="center"/>
          </w:tcPr>
          <w:p w:rsidR="00B7410C" w:rsidRPr="00275173" w:rsidRDefault="00B7410C" w:rsidP="00B7410C">
            <w:pPr>
              <w:jc w:val="center"/>
              <w:rPr>
                <w:ins w:id="700" w:author="Yonah" w:date="2018-05-28T15:04:00Z"/>
                <w:b/>
                <w:szCs w:val="21"/>
              </w:rPr>
            </w:pPr>
            <w:ins w:id="701" w:author="Yonah" w:date="2018-05-28T15:04:00Z">
              <w:r w:rsidRPr="00AB1820">
                <w:rPr>
                  <w:b/>
                  <w:szCs w:val="21"/>
                </w:rPr>
                <w:t>count_font</w:t>
              </w:r>
            </w:ins>
          </w:p>
        </w:tc>
        <w:tc>
          <w:tcPr>
            <w:tcW w:w="1405" w:type="pct"/>
            <w:tcBorders>
              <w:top w:val="single" w:sz="4" w:space="0" w:color="auto"/>
              <w:left w:val="nil"/>
              <w:bottom w:val="nil"/>
              <w:right w:val="nil"/>
            </w:tcBorders>
            <w:shd w:val="clear" w:color="auto" w:fill="auto"/>
            <w:vAlign w:val="center"/>
          </w:tcPr>
          <w:p w:rsidR="00B7410C" w:rsidRPr="00275173" w:rsidRDefault="00B7410C" w:rsidP="00B7410C">
            <w:pPr>
              <w:jc w:val="center"/>
              <w:rPr>
                <w:ins w:id="702" w:author="Yonah" w:date="2018-05-28T15:04:00Z"/>
                <w:b/>
                <w:szCs w:val="21"/>
              </w:rPr>
            </w:pPr>
            <w:ins w:id="703" w:author="Yonah" w:date="2018-05-28T15:04:00Z">
              <w:r w:rsidRPr="00CF1C0A">
                <w:rPr>
                  <w:szCs w:val="21"/>
                </w:rPr>
                <w:t>14.646365</w:t>
              </w:r>
            </w:ins>
          </w:p>
        </w:tc>
        <w:tc>
          <w:tcPr>
            <w:tcW w:w="1558" w:type="pct"/>
            <w:tcBorders>
              <w:top w:val="single" w:sz="4" w:space="0" w:color="auto"/>
              <w:left w:val="nil"/>
              <w:bottom w:val="nil"/>
              <w:right w:val="nil"/>
            </w:tcBorders>
            <w:shd w:val="clear" w:color="auto" w:fill="auto"/>
            <w:vAlign w:val="center"/>
          </w:tcPr>
          <w:p w:rsidR="00B7410C" w:rsidRPr="00275173" w:rsidRDefault="00B7410C" w:rsidP="00B7410C">
            <w:pPr>
              <w:jc w:val="center"/>
              <w:rPr>
                <w:ins w:id="704" w:author="Yonah" w:date="2018-05-28T15:04:00Z"/>
                <w:b/>
                <w:szCs w:val="21"/>
              </w:rPr>
            </w:pPr>
            <w:ins w:id="705" w:author="Yonah" w:date="2018-05-28T15:04:00Z">
              <w:r w:rsidRPr="00CF1C0A">
                <w:rPr>
                  <w:szCs w:val="21"/>
                </w:rPr>
                <w:t>0.551510</w:t>
              </w:r>
            </w:ins>
          </w:p>
        </w:tc>
      </w:tr>
      <w:tr w:rsidR="00B7410C" w:rsidRPr="00124ED3" w:rsidTr="00B7410C">
        <w:trPr>
          <w:trHeight w:val="320"/>
          <w:jc w:val="center"/>
          <w:ins w:id="706" w:author="Yonah" w:date="2018-05-28T15:04:00Z"/>
        </w:trPr>
        <w:tc>
          <w:tcPr>
            <w:tcW w:w="2037" w:type="pct"/>
            <w:tcBorders>
              <w:top w:val="nil"/>
              <w:left w:val="nil"/>
              <w:bottom w:val="nil"/>
              <w:right w:val="nil"/>
            </w:tcBorders>
            <w:shd w:val="clear" w:color="auto" w:fill="auto"/>
            <w:vAlign w:val="center"/>
          </w:tcPr>
          <w:p w:rsidR="00B7410C" w:rsidRPr="00D05A9C" w:rsidRDefault="00B7410C" w:rsidP="00B7410C">
            <w:pPr>
              <w:jc w:val="center"/>
              <w:rPr>
                <w:ins w:id="707" w:author="Yonah" w:date="2018-05-28T15:04:00Z"/>
                <w:szCs w:val="21"/>
              </w:rPr>
            </w:pPr>
            <w:ins w:id="708" w:author="Yonah" w:date="2018-05-28T15:04:00Z">
              <w:r w:rsidRPr="00D05A9C">
                <w:rPr>
                  <w:b/>
                  <w:szCs w:val="21"/>
                </w:rPr>
                <w:t xml:space="preserve">count_acroform_obs  </w:t>
              </w:r>
            </w:ins>
          </w:p>
        </w:tc>
        <w:tc>
          <w:tcPr>
            <w:tcW w:w="1405" w:type="pct"/>
            <w:tcBorders>
              <w:top w:val="nil"/>
              <w:left w:val="nil"/>
              <w:bottom w:val="nil"/>
              <w:right w:val="nil"/>
            </w:tcBorders>
            <w:shd w:val="clear" w:color="auto" w:fill="auto"/>
            <w:vAlign w:val="center"/>
          </w:tcPr>
          <w:p w:rsidR="00B7410C" w:rsidRPr="00CF1C0A" w:rsidRDefault="00B7410C" w:rsidP="00B7410C">
            <w:pPr>
              <w:jc w:val="center"/>
              <w:rPr>
                <w:ins w:id="709" w:author="Yonah" w:date="2018-05-28T15:04:00Z"/>
                <w:szCs w:val="21"/>
              </w:rPr>
            </w:pPr>
            <w:ins w:id="710" w:author="Yonah" w:date="2018-05-28T15:04:00Z">
              <w:r w:rsidRPr="00D05A9C">
                <w:rPr>
                  <w:b/>
                  <w:szCs w:val="21"/>
                </w:rPr>
                <w:t>700</w:t>
              </w:r>
            </w:ins>
          </w:p>
        </w:tc>
        <w:tc>
          <w:tcPr>
            <w:tcW w:w="1558" w:type="pct"/>
            <w:tcBorders>
              <w:top w:val="nil"/>
              <w:left w:val="nil"/>
              <w:bottom w:val="nil"/>
              <w:right w:val="nil"/>
            </w:tcBorders>
            <w:shd w:val="clear" w:color="auto" w:fill="auto"/>
            <w:vAlign w:val="center"/>
          </w:tcPr>
          <w:p w:rsidR="00B7410C" w:rsidRPr="00CF1C0A" w:rsidRDefault="00B7410C" w:rsidP="00B7410C">
            <w:pPr>
              <w:jc w:val="center"/>
              <w:rPr>
                <w:ins w:id="711" w:author="Yonah" w:date="2018-05-28T15:04:00Z"/>
                <w:szCs w:val="21"/>
              </w:rPr>
            </w:pPr>
            <w:ins w:id="712" w:author="Yonah" w:date="2018-05-28T15:04:00Z">
              <w:r w:rsidRPr="00D05A9C">
                <w:rPr>
                  <w:b/>
                  <w:szCs w:val="21"/>
                </w:rPr>
                <w:t>1400</w:t>
              </w:r>
            </w:ins>
          </w:p>
        </w:tc>
      </w:tr>
      <w:tr w:rsidR="00B7410C" w:rsidRPr="00124ED3" w:rsidTr="00B7410C">
        <w:trPr>
          <w:trHeight w:val="320"/>
          <w:jc w:val="center"/>
          <w:ins w:id="713" w:author="Yonah" w:date="2018-05-28T15:04:00Z"/>
        </w:trPr>
        <w:tc>
          <w:tcPr>
            <w:tcW w:w="2037" w:type="pct"/>
            <w:tcBorders>
              <w:top w:val="nil"/>
              <w:left w:val="nil"/>
              <w:bottom w:val="nil"/>
              <w:right w:val="nil"/>
            </w:tcBorders>
            <w:shd w:val="clear" w:color="auto" w:fill="auto"/>
            <w:vAlign w:val="center"/>
            <w:hideMark/>
          </w:tcPr>
          <w:p w:rsidR="00B7410C" w:rsidRPr="00B747BF" w:rsidRDefault="00B7410C" w:rsidP="00B7410C">
            <w:pPr>
              <w:jc w:val="center"/>
              <w:rPr>
                <w:ins w:id="714" w:author="Yonah" w:date="2018-05-28T15:04:00Z"/>
                <w:b/>
                <w:szCs w:val="21"/>
              </w:rPr>
            </w:pPr>
            <w:ins w:id="715" w:author="Yonah" w:date="2018-05-28T15:04:00Z">
              <w:r w:rsidRPr="00B747BF">
                <w:rPr>
                  <w:b/>
                  <w:szCs w:val="21"/>
                </w:rPr>
                <w:t>count_box_a4</w:t>
              </w:r>
            </w:ins>
          </w:p>
        </w:tc>
        <w:tc>
          <w:tcPr>
            <w:tcW w:w="1405" w:type="pct"/>
            <w:tcBorders>
              <w:top w:val="nil"/>
              <w:left w:val="nil"/>
              <w:bottom w:val="nil"/>
              <w:right w:val="nil"/>
            </w:tcBorders>
            <w:shd w:val="clear" w:color="auto" w:fill="auto"/>
            <w:vAlign w:val="center"/>
            <w:hideMark/>
          </w:tcPr>
          <w:p w:rsidR="00B7410C" w:rsidRPr="00B747BF" w:rsidRDefault="00B7410C" w:rsidP="00B7410C">
            <w:pPr>
              <w:jc w:val="center"/>
              <w:rPr>
                <w:ins w:id="716" w:author="Yonah" w:date="2018-05-28T15:04:00Z"/>
                <w:b/>
                <w:szCs w:val="21"/>
              </w:rPr>
            </w:pPr>
            <w:ins w:id="717" w:author="Yonah" w:date="2018-05-28T15:04:00Z">
              <w:r w:rsidRPr="00B747BF">
                <w:rPr>
                  <w:b/>
                  <w:szCs w:val="21"/>
                </w:rPr>
                <w:t>12001</w:t>
              </w:r>
            </w:ins>
          </w:p>
        </w:tc>
        <w:tc>
          <w:tcPr>
            <w:tcW w:w="1558" w:type="pct"/>
            <w:tcBorders>
              <w:top w:val="nil"/>
              <w:left w:val="nil"/>
              <w:bottom w:val="nil"/>
              <w:right w:val="nil"/>
            </w:tcBorders>
            <w:shd w:val="clear" w:color="auto" w:fill="auto"/>
            <w:vAlign w:val="center"/>
            <w:hideMark/>
          </w:tcPr>
          <w:p w:rsidR="00B7410C" w:rsidRPr="00B747BF" w:rsidRDefault="00B7410C" w:rsidP="00B7410C">
            <w:pPr>
              <w:jc w:val="center"/>
              <w:rPr>
                <w:ins w:id="718" w:author="Yonah" w:date="2018-05-28T15:04:00Z"/>
                <w:b/>
                <w:szCs w:val="21"/>
              </w:rPr>
            </w:pPr>
            <w:ins w:id="719" w:author="Yonah" w:date="2018-05-28T15:04:00Z">
              <w:r w:rsidRPr="00B747BF">
                <w:rPr>
                  <w:b/>
                  <w:szCs w:val="21"/>
                </w:rPr>
                <w:t>200</w:t>
              </w:r>
            </w:ins>
          </w:p>
        </w:tc>
      </w:tr>
      <w:tr w:rsidR="00B7410C" w:rsidRPr="00124ED3" w:rsidTr="00B7410C">
        <w:trPr>
          <w:trHeight w:val="320"/>
          <w:jc w:val="center"/>
          <w:ins w:id="720" w:author="Yonah" w:date="2018-05-28T15:04:00Z"/>
        </w:trPr>
        <w:tc>
          <w:tcPr>
            <w:tcW w:w="2037" w:type="pct"/>
            <w:tcBorders>
              <w:top w:val="nil"/>
              <w:left w:val="nil"/>
              <w:bottom w:val="nil"/>
              <w:right w:val="nil"/>
            </w:tcBorders>
            <w:shd w:val="clear" w:color="auto" w:fill="auto"/>
            <w:vAlign w:val="center"/>
            <w:hideMark/>
          </w:tcPr>
          <w:p w:rsidR="00B7410C" w:rsidRPr="00B747BF" w:rsidRDefault="00B7410C" w:rsidP="00B7410C">
            <w:pPr>
              <w:jc w:val="center"/>
              <w:rPr>
                <w:ins w:id="721" w:author="Yonah" w:date="2018-05-28T15:04:00Z"/>
                <w:b/>
                <w:szCs w:val="21"/>
              </w:rPr>
            </w:pPr>
            <w:ins w:id="722" w:author="Yonah" w:date="2018-05-28T15:04:00Z">
              <w:r w:rsidRPr="00B747BF">
                <w:rPr>
                  <w:b/>
                  <w:szCs w:val="21"/>
                </w:rPr>
                <w:t>count_box_legal</w:t>
              </w:r>
            </w:ins>
          </w:p>
        </w:tc>
        <w:tc>
          <w:tcPr>
            <w:tcW w:w="1405" w:type="pct"/>
            <w:tcBorders>
              <w:top w:val="nil"/>
              <w:left w:val="nil"/>
              <w:bottom w:val="nil"/>
              <w:right w:val="nil"/>
            </w:tcBorders>
            <w:shd w:val="clear" w:color="auto" w:fill="auto"/>
            <w:vAlign w:val="center"/>
            <w:hideMark/>
          </w:tcPr>
          <w:p w:rsidR="00B7410C" w:rsidRPr="00B747BF" w:rsidRDefault="00B7410C" w:rsidP="00B7410C">
            <w:pPr>
              <w:jc w:val="center"/>
              <w:rPr>
                <w:ins w:id="723" w:author="Yonah" w:date="2018-05-28T15:04:00Z"/>
                <w:b/>
                <w:szCs w:val="21"/>
              </w:rPr>
            </w:pPr>
            <w:ins w:id="724" w:author="Yonah" w:date="2018-05-28T15:04:00Z">
              <w:r w:rsidRPr="00B747BF">
                <w:rPr>
                  <w:b/>
                  <w:szCs w:val="21"/>
                </w:rPr>
                <w:t>395040</w:t>
              </w:r>
            </w:ins>
          </w:p>
        </w:tc>
        <w:tc>
          <w:tcPr>
            <w:tcW w:w="1558" w:type="pct"/>
            <w:tcBorders>
              <w:top w:val="nil"/>
              <w:left w:val="nil"/>
              <w:bottom w:val="nil"/>
              <w:right w:val="nil"/>
            </w:tcBorders>
            <w:shd w:val="clear" w:color="auto" w:fill="auto"/>
            <w:vAlign w:val="center"/>
            <w:hideMark/>
          </w:tcPr>
          <w:p w:rsidR="00B7410C" w:rsidRPr="00B747BF" w:rsidRDefault="00B7410C" w:rsidP="00B7410C">
            <w:pPr>
              <w:jc w:val="center"/>
              <w:rPr>
                <w:ins w:id="725" w:author="Yonah" w:date="2018-05-28T15:04:00Z"/>
                <w:b/>
                <w:szCs w:val="21"/>
              </w:rPr>
            </w:pPr>
            <w:ins w:id="726" w:author="Yonah" w:date="2018-05-28T15:04:00Z">
              <w:r w:rsidRPr="00B747BF">
                <w:rPr>
                  <w:b/>
                  <w:szCs w:val="21"/>
                </w:rPr>
                <w:t>0</w:t>
              </w:r>
            </w:ins>
          </w:p>
        </w:tc>
      </w:tr>
      <w:tr w:rsidR="00B7410C" w:rsidRPr="00124ED3" w:rsidTr="00B7410C">
        <w:trPr>
          <w:trHeight w:val="320"/>
          <w:jc w:val="center"/>
          <w:ins w:id="727" w:author="Yonah" w:date="2018-05-28T15:04:00Z"/>
        </w:trPr>
        <w:tc>
          <w:tcPr>
            <w:tcW w:w="2037" w:type="pct"/>
            <w:tcBorders>
              <w:top w:val="nil"/>
              <w:left w:val="nil"/>
              <w:bottom w:val="nil"/>
              <w:right w:val="nil"/>
            </w:tcBorders>
            <w:shd w:val="clear" w:color="auto" w:fill="auto"/>
            <w:vAlign w:val="center"/>
            <w:hideMark/>
          </w:tcPr>
          <w:p w:rsidR="00B7410C" w:rsidRPr="00B747BF" w:rsidRDefault="00B7410C" w:rsidP="00B7410C">
            <w:pPr>
              <w:jc w:val="center"/>
              <w:rPr>
                <w:ins w:id="728" w:author="Yonah" w:date="2018-05-28T15:04:00Z"/>
                <w:szCs w:val="21"/>
              </w:rPr>
            </w:pPr>
            <w:ins w:id="729" w:author="Yonah" w:date="2018-05-28T15:04:00Z">
              <w:r w:rsidRPr="00B747BF">
                <w:rPr>
                  <w:szCs w:val="21"/>
                </w:rPr>
                <w:t>count_box_letter</w:t>
              </w:r>
            </w:ins>
          </w:p>
        </w:tc>
        <w:tc>
          <w:tcPr>
            <w:tcW w:w="1405" w:type="pct"/>
            <w:tcBorders>
              <w:top w:val="nil"/>
              <w:left w:val="nil"/>
              <w:bottom w:val="nil"/>
              <w:right w:val="nil"/>
            </w:tcBorders>
            <w:shd w:val="clear" w:color="auto" w:fill="auto"/>
            <w:vAlign w:val="center"/>
            <w:hideMark/>
          </w:tcPr>
          <w:p w:rsidR="00B7410C" w:rsidRPr="00B747BF" w:rsidRDefault="00B7410C" w:rsidP="00B7410C">
            <w:pPr>
              <w:jc w:val="center"/>
              <w:rPr>
                <w:ins w:id="730" w:author="Yonah" w:date="2018-05-28T15:04:00Z"/>
                <w:szCs w:val="21"/>
              </w:rPr>
            </w:pPr>
            <w:ins w:id="731" w:author="Yonah" w:date="2018-05-28T15:04:00Z">
              <w:r w:rsidRPr="00B747BF">
                <w:rPr>
                  <w:szCs w:val="21"/>
                </w:rPr>
                <w:t>7291529</w:t>
              </w:r>
            </w:ins>
          </w:p>
        </w:tc>
        <w:tc>
          <w:tcPr>
            <w:tcW w:w="1558" w:type="pct"/>
            <w:tcBorders>
              <w:top w:val="nil"/>
              <w:left w:val="nil"/>
              <w:bottom w:val="nil"/>
              <w:right w:val="nil"/>
            </w:tcBorders>
            <w:shd w:val="clear" w:color="auto" w:fill="auto"/>
            <w:vAlign w:val="center"/>
            <w:hideMark/>
          </w:tcPr>
          <w:p w:rsidR="00B7410C" w:rsidRPr="00B747BF" w:rsidRDefault="00B7410C" w:rsidP="00B7410C">
            <w:pPr>
              <w:jc w:val="center"/>
              <w:rPr>
                <w:ins w:id="732" w:author="Yonah" w:date="2018-05-28T15:04:00Z"/>
                <w:szCs w:val="21"/>
              </w:rPr>
            </w:pPr>
            <w:ins w:id="733" w:author="Yonah" w:date="2018-05-28T15:04:00Z">
              <w:r w:rsidRPr="00B747BF">
                <w:rPr>
                  <w:szCs w:val="21"/>
                </w:rPr>
                <w:t>866773</w:t>
              </w:r>
            </w:ins>
          </w:p>
        </w:tc>
      </w:tr>
      <w:tr w:rsidR="00B7410C" w:rsidRPr="00124ED3" w:rsidTr="00B7410C">
        <w:trPr>
          <w:trHeight w:val="320"/>
          <w:jc w:val="center"/>
          <w:ins w:id="734" w:author="Yonah" w:date="2018-05-28T15:04:00Z"/>
        </w:trPr>
        <w:tc>
          <w:tcPr>
            <w:tcW w:w="2037" w:type="pct"/>
            <w:tcBorders>
              <w:top w:val="nil"/>
              <w:left w:val="nil"/>
              <w:bottom w:val="nil"/>
              <w:right w:val="nil"/>
            </w:tcBorders>
            <w:shd w:val="clear" w:color="auto" w:fill="auto"/>
            <w:vAlign w:val="center"/>
            <w:hideMark/>
          </w:tcPr>
          <w:p w:rsidR="00B7410C" w:rsidRPr="00124ED3" w:rsidRDefault="00B7410C" w:rsidP="00B7410C">
            <w:pPr>
              <w:jc w:val="center"/>
              <w:rPr>
                <w:ins w:id="735" w:author="Yonah" w:date="2018-05-28T15:04:00Z"/>
                <w:szCs w:val="21"/>
              </w:rPr>
            </w:pPr>
            <w:ins w:id="736" w:author="Yonah" w:date="2018-05-28T15:04:00Z">
              <w:r w:rsidRPr="00CF1C0A">
                <w:rPr>
                  <w:szCs w:val="21"/>
                </w:rPr>
                <w:t>count_box_other</w:t>
              </w:r>
            </w:ins>
          </w:p>
        </w:tc>
        <w:tc>
          <w:tcPr>
            <w:tcW w:w="1405" w:type="pct"/>
            <w:tcBorders>
              <w:top w:val="nil"/>
              <w:left w:val="nil"/>
              <w:bottom w:val="nil"/>
              <w:right w:val="nil"/>
            </w:tcBorders>
            <w:shd w:val="clear" w:color="auto" w:fill="auto"/>
            <w:vAlign w:val="center"/>
            <w:hideMark/>
          </w:tcPr>
          <w:p w:rsidR="00B7410C" w:rsidRPr="00124ED3" w:rsidRDefault="00B7410C" w:rsidP="00B7410C">
            <w:pPr>
              <w:jc w:val="center"/>
              <w:rPr>
                <w:ins w:id="737" w:author="Yonah" w:date="2018-05-28T15:04:00Z"/>
                <w:szCs w:val="21"/>
              </w:rPr>
            </w:pPr>
            <w:ins w:id="738" w:author="Yonah" w:date="2018-05-28T15:04:00Z">
              <w:r w:rsidRPr="00CF1C0A">
                <w:rPr>
                  <w:szCs w:val="21"/>
                </w:rPr>
                <w:t>32.184318</w:t>
              </w:r>
            </w:ins>
          </w:p>
        </w:tc>
        <w:tc>
          <w:tcPr>
            <w:tcW w:w="1558" w:type="pct"/>
            <w:tcBorders>
              <w:top w:val="nil"/>
              <w:left w:val="nil"/>
              <w:bottom w:val="nil"/>
              <w:right w:val="nil"/>
            </w:tcBorders>
            <w:shd w:val="clear" w:color="auto" w:fill="auto"/>
            <w:vAlign w:val="center"/>
            <w:hideMark/>
          </w:tcPr>
          <w:p w:rsidR="00B7410C" w:rsidRPr="00124ED3" w:rsidRDefault="00B7410C" w:rsidP="00B7410C">
            <w:pPr>
              <w:jc w:val="center"/>
              <w:rPr>
                <w:ins w:id="739" w:author="Yonah" w:date="2018-05-28T15:04:00Z"/>
                <w:szCs w:val="21"/>
              </w:rPr>
            </w:pPr>
            <w:ins w:id="740" w:author="Yonah" w:date="2018-05-28T15:04:00Z">
              <w:r w:rsidRPr="00CF1C0A">
                <w:rPr>
                  <w:szCs w:val="21"/>
                </w:rPr>
                <w:t>1.749550</w:t>
              </w:r>
            </w:ins>
          </w:p>
        </w:tc>
      </w:tr>
      <w:tr w:rsidR="00B7410C" w:rsidRPr="00124ED3" w:rsidTr="00B7410C">
        <w:trPr>
          <w:trHeight w:val="320"/>
          <w:jc w:val="center"/>
          <w:ins w:id="741" w:author="Yonah" w:date="2018-05-28T15:04:00Z"/>
        </w:trPr>
        <w:tc>
          <w:tcPr>
            <w:tcW w:w="2037" w:type="pct"/>
            <w:tcBorders>
              <w:top w:val="nil"/>
              <w:left w:val="nil"/>
              <w:bottom w:val="nil"/>
              <w:right w:val="nil"/>
            </w:tcBorders>
            <w:shd w:val="clear" w:color="auto" w:fill="auto"/>
            <w:vAlign w:val="center"/>
            <w:hideMark/>
          </w:tcPr>
          <w:p w:rsidR="00B7410C" w:rsidRPr="00124ED3" w:rsidRDefault="00B7410C" w:rsidP="00B7410C">
            <w:pPr>
              <w:jc w:val="center"/>
              <w:rPr>
                <w:ins w:id="742" w:author="Yonah" w:date="2018-05-28T15:04:00Z"/>
                <w:szCs w:val="21"/>
              </w:rPr>
            </w:pPr>
            <w:ins w:id="743" w:author="Yonah" w:date="2018-05-28T15:04:00Z">
              <w:r w:rsidRPr="00CF1C0A">
                <w:rPr>
                  <w:szCs w:val="21"/>
                </w:rPr>
                <w:t>count_box_overlap</w:t>
              </w:r>
            </w:ins>
          </w:p>
        </w:tc>
        <w:tc>
          <w:tcPr>
            <w:tcW w:w="1405" w:type="pct"/>
            <w:tcBorders>
              <w:top w:val="nil"/>
              <w:left w:val="nil"/>
              <w:bottom w:val="nil"/>
              <w:right w:val="nil"/>
            </w:tcBorders>
            <w:shd w:val="clear" w:color="auto" w:fill="auto"/>
            <w:vAlign w:val="center"/>
            <w:hideMark/>
          </w:tcPr>
          <w:p w:rsidR="00B7410C" w:rsidRPr="00124ED3" w:rsidRDefault="00B7410C" w:rsidP="00B7410C">
            <w:pPr>
              <w:jc w:val="center"/>
              <w:rPr>
                <w:ins w:id="744" w:author="Yonah" w:date="2018-05-28T15:04:00Z"/>
                <w:szCs w:val="21"/>
              </w:rPr>
            </w:pPr>
            <w:ins w:id="745" w:author="Yonah" w:date="2018-05-28T15:04:00Z">
              <w:r w:rsidRPr="00CF1C0A">
                <w:rPr>
                  <w:szCs w:val="21"/>
                </w:rPr>
                <w:t>1000</w:t>
              </w:r>
            </w:ins>
          </w:p>
        </w:tc>
        <w:tc>
          <w:tcPr>
            <w:tcW w:w="1558" w:type="pct"/>
            <w:tcBorders>
              <w:top w:val="nil"/>
              <w:left w:val="nil"/>
              <w:bottom w:val="nil"/>
              <w:right w:val="nil"/>
            </w:tcBorders>
            <w:shd w:val="clear" w:color="auto" w:fill="auto"/>
            <w:vAlign w:val="center"/>
            <w:hideMark/>
          </w:tcPr>
          <w:p w:rsidR="00B7410C" w:rsidRPr="00124ED3" w:rsidRDefault="00B7410C" w:rsidP="00B7410C">
            <w:pPr>
              <w:jc w:val="center"/>
              <w:rPr>
                <w:ins w:id="746" w:author="Yonah" w:date="2018-05-28T15:04:00Z"/>
                <w:szCs w:val="21"/>
              </w:rPr>
            </w:pPr>
            <w:ins w:id="747" w:author="Yonah" w:date="2018-05-28T15:04:00Z">
              <w:r w:rsidRPr="00CF1C0A">
                <w:rPr>
                  <w:szCs w:val="21"/>
                </w:rPr>
                <w:t>0</w:t>
              </w:r>
            </w:ins>
          </w:p>
        </w:tc>
      </w:tr>
      <w:tr w:rsidR="00B7410C" w:rsidRPr="00124ED3" w:rsidTr="00B7410C">
        <w:trPr>
          <w:trHeight w:val="320"/>
          <w:jc w:val="center"/>
          <w:ins w:id="748" w:author="Yonah" w:date="2018-05-28T15:04:00Z"/>
        </w:trPr>
        <w:tc>
          <w:tcPr>
            <w:tcW w:w="2037" w:type="pct"/>
            <w:tcBorders>
              <w:top w:val="nil"/>
              <w:left w:val="nil"/>
              <w:bottom w:val="nil"/>
              <w:right w:val="nil"/>
            </w:tcBorders>
            <w:shd w:val="clear" w:color="auto" w:fill="auto"/>
            <w:vAlign w:val="center"/>
            <w:hideMark/>
          </w:tcPr>
          <w:p w:rsidR="00B7410C" w:rsidRPr="00B747BF" w:rsidRDefault="00B7410C" w:rsidP="00B7410C">
            <w:pPr>
              <w:jc w:val="center"/>
              <w:rPr>
                <w:ins w:id="749" w:author="Yonah" w:date="2018-05-28T15:04:00Z"/>
                <w:b/>
                <w:szCs w:val="21"/>
              </w:rPr>
            </w:pPr>
            <w:ins w:id="750" w:author="Yonah" w:date="2018-05-28T15:04:00Z">
              <w:r w:rsidRPr="00B747BF">
                <w:rPr>
                  <w:b/>
                  <w:szCs w:val="21"/>
                </w:rPr>
                <w:t>count_endobj</w:t>
              </w:r>
            </w:ins>
          </w:p>
        </w:tc>
        <w:tc>
          <w:tcPr>
            <w:tcW w:w="1405" w:type="pct"/>
            <w:tcBorders>
              <w:top w:val="nil"/>
              <w:left w:val="nil"/>
              <w:bottom w:val="nil"/>
              <w:right w:val="nil"/>
            </w:tcBorders>
            <w:shd w:val="clear" w:color="auto" w:fill="auto"/>
            <w:vAlign w:val="center"/>
            <w:hideMark/>
          </w:tcPr>
          <w:p w:rsidR="00B7410C" w:rsidRPr="00B747BF" w:rsidRDefault="00B7410C" w:rsidP="00B7410C">
            <w:pPr>
              <w:jc w:val="center"/>
              <w:rPr>
                <w:ins w:id="751" w:author="Yonah" w:date="2018-05-28T15:04:00Z"/>
                <w:b/>
                <w:szCs w:val="21"/>
              </w:rPr>
            </w:pPr>
            <w:ins w:id="752" w:author="Yonah" w:date="2018-05-28T15:04:00Z">
              <w:r w:rsidRPr="00B747BF">
                <w:rPr>
                  <w:b/>
                  <w:szCs w:val="21"/>
                </w:rPr>
                <w:t>95.800680</w:t>
              </w:r>
            </w:ins>
          </w:p>
        </w:tc>
        <w:tc>
          <w:tcPr>
            <w:tcW w:w="1558" w:type="pct"/>
            <w:tcBorders>
              <w:top w:val="nil"/>
              <w:left w:val="nil"/>
              <w:bottom w:val="nil"/>
              <w:right w:val="nil"/>
            </w:tcBorders>
            <w:shd w:val="clear" w:color="auto" w:fill="auto"/>
            <w:vAlign w:val="center"/>
            <w:hideMark/>
          </w:tcPr>
          <w:p w:rsidR="00B7410C" w:rsidRPr="00B747BF" w:rsidRDefault="00B7410C" w:rsidP="00B7410C">
            <w:pPr>
              <w:jc w:val="center"/>
              <w:rPr>
                <w:ins w:id="753" w:author="Yonah" w:date="2018-05-28T15:04:00Z"/>
                <w:b/>
                <w:szCs w:val="21"/>
              </w:rPr>
            </w:pPr>
            <w:ins w:id="754" w:author="Yonah" w:date="2018-05-28T15:04:00Z">
              <w:r w:rsidRPr="00B747BF">
                <w:rPr>
                  <w:b/>
                  <w:szCs w:val="21"/>
                </w:rPr>
                <w:t>9.685137</w:t>
              </w:r>
            </w:ins>
          </w:p>
        </w:tc>
      </w:tr>
      <w:tr w:rsidR="00B7410C" w:rsidRPr="00124ED3" w:rsidTr="00B7410C">
        <w:trPr>
          <w:trHeight w:val="320"/>
          <w:jc w:val="center"/>
          <w:ins w:id="755" w:author="Yonah" w:date="2018-05-28T15:04:00Z"/>
        </w:trPr>
        <w:tc>
          <w:tcPr>
            <w:tcW w:w="2037" w:type="pct"/>
            <w:tcBorders>
              <w:top w:val="nil"/>
              <w:left w:val="nil"/>
              <w:bottom w:val="nil"/>
              <w:right w:val="nil"/>
            </w:tcBorders>
            <w:shd w:val="clear" w:color="auto" w:fill="auto"/>
            <w:vAlign w:val="center"/>
            <w:hideMark/>
          </w:tcPr>
          <w:p w:rsidR="00B7410C" w:rsidRPr="00B747BF" w:rsidRDefault="00B7410C" w:rsidP="00B7410C">
            <w:pPr>
              <w:jc w:val="center"/>
              <w:rPr>
                <w:ins w:id="756" w:author="Yonah" w:date="2018-05-28T15:04:00Z"/>
                <w:b/>
                <w:szCs w:val="21"/>
              </w:rPr>
            </w:pPr>
            <w:ins w:id="757" w:author="Yonah" w:date="2018-05-28T15:04:00Z">
              <w:r w:rsidRPr="00B747BF">
                <w:rPr>
                  <w:b/>
                  <w:szCs w:val="21"/>
                </w:rPr>
                <w:t>count_endstream</w:t>
              </w:r>
            </w:ins>
          </w:p>
        </w:tc>
        <w:tc>
          <w:tcPr>
            <w:tcW w:w="1405" w:type="pct"/>
            <w:tcBorders>
              <w:top w:val="nil"/>
              <w:left w:val="nil"/>
              <w:bottom w:val="nil"/>
              <w:right w:val="nil"/>
            </w:tcBorders>
            <w:shd w:val="clear" w:color="auto" w:fill="auto"/>
            <w:vAlign w:val="center"/>
            <w:hideMark/>
          </w:tcPr>
          <w:p w:rsidR="00B7410C" w:rsidRPr="00B747BF" w:rsidRDefault="00B7410C" w:rsidP="00B7410C">
            <w:pPr>
              <w:jc w:val="center"/>
              <w:rPr>
                <w:ins w:id="758" w:author="Yonah" w:date="2018-05-28T15:04:00Z"/>
                <w:b/>
                <w:szCs w:val="21"/>
              </w:rPr>
            </w:pPr>
            <w:ins w:id="759" w:author="Yonah" w:date="2018-05-28T15:04:00Z">
              <w:r w:rsidRPr="00B747BF">
                <w:rPr>
                  <w:b/>
                  <w:szCs w:val="21"/>
                </w:rPr>
                <w:t>30.436044</w:t>
              </w:r>
            </w:ins>
          </w:p>
        </w:tc>
        <w:tc>
          <w:tcPr>
            <w:tcW w:w="1558" w:type="pct"/>
            <w:tcBorders>
              <w:top w:val="nil"/>
              <w:left w:val="nil"/>
              <w:bottom w:val="nil"/>
              <w:right w:val="nil"/>
            </w:tcBorders>
            <w:shd w:val="clear" w:color="auto" w:fill="auto"/>
            <w:vAlign w:val="center"/>
            <w:hideMark/>
          </w:tcPr>
          <w:p w:rsidR="00B7410C" w:rsidRPr="00B747BF" w:rsidRDefault="00B7410C" w:rsidP="00B7410C">
            <w:pPr>
              <w:jc w:val="center"/>
              <w:rPr>
                <w:ins w:id="760" w:author="Yonah" w:date="2018-05-28T15:04:00Z"/>
                <w:b/>
                <w:szCs w:val="21"/>
              </w:rPr>
            </w:pPr>
            <w:ins w:id="761" w:author="Yonah" w:date="2018-05-28T15:04:00Z">
              <w:r w:rsidRPr="00B747BF">
                <w:rPr>
                  <w:b/>
                  <w:szCs w:val="21"/>
                </w:rPr>
                <w:t>3.785357</w:t>
              </w:r>
            </w:ins>
          </w:p>
        </w:tc>
      </w:tr>
      <w:tr w:rsidR="00B7410C" w:rsidRPr="00124ED3" w:rsidTr="00B7410C">
        <w:trPr>
          <w:trHeight w:val="320"/>
          <w:jc w:val="center"/>
          <w:ins w:id="762" w:author="Yonah" w:date="2018-05-28T15:04:00Z"/>
        </w:trPr>
        <w:tc>
          <w:tcPr>
            <w:tcW w:w="2037" w:type="pct"/>
            <w:tcBorders>
              <w:top w:val="nil"/>
              <w:left w:val="nil"/>
              <w:bottom w:val="nil"/>
              <w:right w:val="nil"/>
            </w:tcBorders>
            <w:shd w:val="clear" w:color="auto" w:fill="auto"/>
            <w:vAlign w:val="center"/>
          </w:tcPr>
          <w:p w:rsidR="00B7410C" w:rsidRPr="004E1F98" w:rsidRDefault="00B7410C" w:rsidP="00B7410C">
            <w:pPr>
              <w:jc w:val="center"/>
              <w:rPr>
                <w:ins w:id="763" w:author="Yonah" w:date="2018-05-28T15:04:00Z"/>
                <w:b/>
                <w:szCs w:val="21"/>
              </w:rPr>
            </w:pPr>
            <w:ins w:id="764" w:author="Yonah" w:date="2018-05-28T15:04:00Z">
              <w:r w:rsidRPr="004E1F98">
                <w:rPr>
                  <w:b/>
                  <w:szCs w:val="21"/>
                </w:rPr>
                <w:t>count_page_obs</w:t>
              </w:r>
            </w:ins>
          </w:p>
        </w:tc>
        <w:tc>
          <w:tcPr>
            <w:tcW w:w="1405" w:type="pct"/>
            <w:tcBorders>
              <w:top w:val="nil"/>
              <w:left w:val="nil"/>
              <w:bottom w:val="nil"/>
              <w:right w:val="nil"/>
            </w:tcBorders>
            <w:shd w:val="clear" w:color="auto" w:fill="auto"/>
            <w:vAlign w:val="center"/>
          </w:tcPr>
          <w:p w:rsidR="00B7410C" w:rsidRPr="004E1F98" w:rsidRDefault="00B7410C" w:rsidP="00B7410C">
            <w:pPr>
              <w:jc w:val="center"/>
              <w:rPr>
                <w:ins w:id="765" w:author="Yonah" w:date="2018-05-28T15:04:00Z"/>
                <w:b/>
                <w:szCs w:val="21"/>
              </w:rPr>
            </w:pPr>
            <w:ins w:id="766" w:author="Yonah" w:date="2018-05-28T15:04:00Z">
              <w:r w:rsidRPr="004E1F98">
                <w:rPr>
                  <w:b/>
                  <w:szCs w:val="21"/>
                </w:rPr>
                <w:t>8001</w:t>
              </w:r>
            </w:ins>
          </w:p>
        </w:tc>
        <w:tc>
          <w:tcPr>
            <w:tcW w:w="1558" w:type="pct"/>
            <w:tcBorders>
              <w:top w:val="nil"/>
              <w:left w:val="nil"/>
              <w:bottom w:val="nil"/>
              <w:right w:val="nil"/>
            </w:tcBorders>
            <w:shd w:val="clear" w:color="auto" w:fill="auto"/>
            <w:vAlign w:val="center"/>
          </w:tcPr>
          <w:p w:rsidR="00B7410C" w:rsidRPr="004E1F98" w:rsidRDefault="00B7410C" w:rsidP="00B7410C">
            <w:pPr>
              <w:jc w:val="center"/>
              <w:rPr>
                <w:ins w:id="767" w:author="Yonah" w:date="2018-05-28T15:04:00Z"/>
                <w:b/>
                <w:szCs w:val="21"/>
              </w:rPr>
            </w:pPr>
            <w:ins w:id="768" w:author="Yonah" w:date="2018-05-28T15:04:00Z">
              <w:r w:rsidRPr="004E1F98">
                <w:rPr>
                  <w:b/>
                  <w:szCs w:val="21"/>
                </w:rPr>
                <w:t>16003</w:t>
              </w:r>
            </w:ins>
          </w:p>
        </w:tc>
      </w:tr>
      <w:tr w:rsidR="00B7410C" w:rsidRPr="00124ED3" w:rsidTr="00B7410C">
        <w:trPr>
          <w:trHeight w:val="320"/>
          <w:jc w:val="center"/>
          <w:ins w:id="769" w:author="Yonah" w:date="2018-05-28T15:04:00Z"/>
        </w:trPr>
        <w:tc>
          <w:tcPr>
            <w:tcW w:w="2037" w:type="pct"/>
            <w:tcBorders>
              <w:top w:val="nil"/>
              <w:left w:val="nil"/>
              <w:bottom w:val="nil"/>
              <w:right w:val="nil"/>
            </w:tcBorders>
            <w:shd w:val="clear" w:color="auto" w:fill="auto"/>
            <w:vAlign w:val="center"/>
            <w:hideMark/>
          </w:tcPr>
          <w:p w:rsidR="00B7410C" w:rsidRPr="00124ED3" w:rsidRDefault="00B7410C" w:rsidP="00B7410C">
            <w:pPr>
              <w:jc w:val="center"/>
              <w:rPr>
                <w:ins w:id="770" w:author="Yonah" w:date="2018-05-28T15:04:00Z"/>
                <w:szCs w:val="21"/>
              </w:rPr>
            </w:pPr>
            <w:ins w:id="771" w:author="Yonah" w:date="2018-05-28T15:04:00Z">
              <w:r w:rsidRPr="00CF1C0A">
                <w:rPr>
                  <w:szCs w:val="21"/>
                </w:rPr>
                <w:t>count_image_large</w:t>
              </w:r>
            </w:ins>
          </w:p>
        </w:tc>
        <w:tc>
          <w:tcPr>
            <w:tcW w:w="1405" w:type="pct"/>
            <w:tcBorders>
              <w:top w:val="nil"/>
              <w:left w:val="nil"/>
              <w:bottom w:val="nil"/>
              <w:right w:val="nil"/>
            </w:tcBorders>
            <w:shd w:val="clear" w:color="auto" w:fill="auto"/>
            <w:vAlign w:val="center"/>
            <w:hideMark/>
          </w:tcPr>
          <w:p w:rsidR="00B7410C" w:rsidRPr="00124ED3" w:rsidRDefault="00B7410C" w:rsidP="00B7410C">
            <w:pPr>
              <w:jc w:val="center"/>
              <w:rPr>
                <w:ins w:id="772" w:author="Yonah" w:date="2018-05-28T15:04:00Z"/>
                <w:szCs w:val="21"/>
              </w:rPr>
            </w:pPr>
            <w:ins w:id="773" w:author="Yonah" w:date="2018-05-28T15:04:00Z">
              <w:r w:rsidRPr="00CF1C0A">
                <w:rPr>
                  <w:szCs w:val="21"/>
                </w:rPr>
                <w:t>110711</w:t>
              </w:r>
            </w:ins>
          </w:p>
        </w:tc>
        <w:tc>
          <w:tcPr>
            <w:tcW w:w="1558" w:type="pct"/>
            <w:tcBorders>
              <w:top w:val="nil"/>
              <w:left w:val="nil"/>
              <w:bottom w:val="nil"/>
              <w:right w:val="nil"/>
            </w:tcBorders>
            <w:shd w:val="clear" w:color="auto" w:fill="auto"/>
            <w:vAlign w:val="center"/>
            <w:hideMark/>
          </w:tcPr>
          <w:p w:rsidR="00B7410C" w:rsidRPr="00124ED3" w:rsidRDefault="00B7410C" w:rsidP="00B7410C">
            <w:pPr>
              <w:jc w:val="center"/>
              <w:rPr>
                <w:ins w:id="774" w:author="Yonah" w:date="2018-05-28T15:04:00Z"/>
                <w:szCs w:val="21"/>
              </w:rPr>
            </w:pPr>
            <w:ins w:id="775" w:author="Yonah" w:date="2018-05-28T15:04:00Z">
              <w:r w:rsidRPr="00CF1C0A">
                <w:rPr>
                  <w:szCs w:val="21"/>
                </w:rPr>
                <w:t>400</w:t>
              </w:r>
            </w:ins>
          </w:p>
        </w:tc>
      </w:tr>
      <w:tr w:rsidR="00B7410C" w:rsidRPr="00124ED3" w:rsidTr="00B7410C">
        <w:trPr>
          <w:trHeight w:val="320"/>
          <w:jc w:val="center"/>
          <w:ins w:id="776" w:author="Yonah" w:date="2018-05-28T15:04:00Z"/>
        </w:trPr>
        <w:tc>
          <w:tcPr>
            <w:tcW w:w="2037" w:type="pct"/>
            <w:tcBorders>
              <w:top w:val="nil"/>
              <w:left w:val="nil"/>
              <w:bottom w:val="nil"/>
              <w:right w:val="nil"/>
            </w:tcBorders>
            <w:shd w:val="clear" w:color="auto" w:fill="auto"/>
            <w:vAlign w:val="center"/>
            <w:hideMark/>
          </w:tcPr>
          <w:p w:rsidR="00B7410C" w:rsidRPr="00124ED3" w:rsidRDefault="00B7410C" w:rsidP="00B7410C">
            <w:pPr>
              <w:jc w:val="center"/>
              <w:rPr>
                <w:ins w:id="777" w:author="Yonah" w:date="2018-05-28T15:04:00Z"/>
                <w:szCs w:val="21"/>
              </w:rPr>
            </w:pPr>
            <w:ins w:id="778" w:author="Yonah" w:date="2018-05-28T15:04:00Z">
              <w:r w:rsidRPr="00CF1C0A">
                <w:rPr>
                  <w:szCs w:val="21"/>
                </w:rPr>
                <w:t>count_image_med</w:t>
              </w:r>
            </w:ins>
          </w:p>
        </w:tc>
        <w:tc>
          <w:tcPr>
            <w:tcW w:w="1405" w:type="pct"/>
            <w:tcBorders>
              <w:top w:val="nil"/>
              <w:left w:val="nil"/>
              <w:bottom w:val="nil"/>
              <w:right w:val="nil"/>
            </w:tcBorders>
            <w:shd w:val="clear" w:color="auto" w:fill="auto"/>
            <w:vAlign w:val="center"/>
            <w:hideMark/>
          </w:tcPr>
          <w:p w:rsidR="00B7410C" w:rsidRPr="00124ED3" w:rsidRDefault="00B7410C" w:rsidP="00B7410C">
            <w:pPr>
              <w:jc w:val="center"/>
              <w:rPr>
                <w:ins w:id="779" w:author="Yonah" w:date="2018-05-28T15:04:00Z"/>
                <w:szCs w:val="21"/>
              </w:rPr>
            </w:pPr>
            <w:ins w:id="780" w:author="Yonah" w:date="2018-05-28T15:04:00Z">
              <w:r w:rsidRPr="00CF1C0A">
                <w:rPr>
                  <w:szCs w:val="21"/>
                </w:rPr>
                <w:t>465247</w:t>
              </w:r>
            </w:ins>
          </w:p>
        </w:tc>
        <w:tc>
          <w:tcPr>
            <w:tcW w:w="1558" w:type="pct"/>
            <w:tcBorders>
              <w:top w:val="nil"/>
              <w:left w:val="nil"/>
              <w:bottom w:val="nil"/>
              <w:right w:val="nil"/>
            </w:tcBorders>
            <w:shd w:val="clear" w:color="auto" w:fill="auto"/>
            <w:vAlign w:val="center"/>
            <w:hideMark/>
          </w:tcPr>
          <w:p w:rsidR="00B7410C" w:rsidRPr="00124ED3" w:rsidRDefault="00B7410C" w:rsidP="00B7410C">
            <w:pPr>
              <w:jc w:val="center"/>
              <w:rPr>
                <w:ins w:id="781" w:author="Yonah" w:date="2018-05-28T15:04:00Z"/>
                <w:szCs w:val="21"/>
              </w:rPr>
            </w:pPr>
            <w:ins w:id="782" w:author="Yonah" w:date="2018-05-28T15:04:00Z">
              <w:r w:rsidRPr="001F0F04">
                <w:rPr>
                  <w:szCs w:val="21"/>
                </w:rPr>
                <w:t>6401</w:t>
              </w:r>
            </w:ins>
          </w:p>
        </w:tc>
      </w:tr>
      <w:tr w:rsidR="00B7410C" w:rsidRPr="00124ED3" w:rsidTr="00B7410C">
        <w:trPr>
          <w:trHeight w:val="320"/>
          <w:jc w:val="center"/>
          <w:ins w:id="783" w:author="Yonah" w:date="2018-05-28T15:04:00Z"/>
        </w:trPr>
        <w:tc>
          <w:tcPr>
            <w:tcW w:w="2037" w:type="pct"/>
            <w:tcBorders>
              <w:top w:val="nil"/>
              <w:left w:val="nil"/>
              <w:bottom w:val="nil"/>
              <w:right w:val="nil"/>
            </w:tcBorders>
            <w:shd w:val="clear" w:color="auto" w:fill="auto"/>
            <w:vAlign w:val="center"/>
            <w:hideMark/>
          </w:tcPr>
          <w:p w:rsidR="00B7410C" w:rsidRPr="00275173" w:rsidRDefault="00B7410C" w:rsidP="00B7410C">
            <w:pPr>
              <w:jc w:val="center"/>
              <w:rPr>
                <w:ins w:id="784" w:author="Yonah" w:date="2018-05-28T15:04:00Z"/>
                <w:b/>
                <w:szCs w:val="21"/>
              </w:rPr>
            </w:pPr>
            <w:ins w:id="785" w:author="Yonah" w:date="2018-05-28T15:04:00Z">
              <w:r w:rsidRPr="001F0F04">
                <w:rPr>
                  <w:b/>
                  <w:szCs w:val="21"/>
                </w:rPr>
                <w:t>count_image_small</w:t>
              </w:r>
            </w:ins>
          </w:p>
        </w:tc>
        <w:tc>
          <w:tcPr>
            <w:tcW w:w="1405" w:type="pct"/>
            <w:tcBorders>
              <w:top w:val="nil"/>
              <w:left w:val="nil"/>
              <w:bottom w:val="nil"/>
              <w:right w:val="nil"/>
            </w:tcBorders>
            <w:shd w:val="clear" w:color="auto" w:fill="auto"/>
            <w:vAlign w:val="center"/>
            <w:hideMark/>
          </w:tcPr>
          <w:p w:rsidR="00B7410C" w:rsidRPr="00275173" w:rsidRDefault="00B7410C" w:rsidP="00B7410C">
            <w:pPr>
              <w:jc w:val="center"/>
              <w:rPr>
                <w:ins w:id="786" w:author="Yonah" w:date="2018-05-28T15:04:00Z"/>
                <w:b/>
                <w:szCs w:val="21"/>
              </w:rPr>
            </w:pPr>
            <w:ins w:id="787" w:author="Yonah" w:date="2018-05-28T15:04:00Z">
              <w:r w:rsidRPr="001F0F04">
                <w:rPr>
                  <w:b/>
                  <w:szCs w:val="21"/>
                </w:rPr>
                <w:t>915892</w:t>
              </w:r>
            </w:ins>
          </w:p>
        </w:tc>
        <w:tc>
          <w:tcPr>
            <w:tcW w:w="1558" w:type="pct"/>
            <w:tcBorders>
              <w:top w:val="nil"/>
              <w:left w:val="nil"/>
              <w:bottom w:val="nil"/>
              <w:right w:val="nil"/>
            </w:tcBorders>
            <w:shd w:val="clear" w:color="auto" w:fill="auto"/>
            <w:vAlign w:val="center"/>
            <w:hideMark/>
          </w:tcPr>
          <w:p w:rsidR="00B7410C" w:rsidRPr="00275173" w:rsidRDefault="00B7410C" w:rsidP="00B7410C">
            <w:pPr>
              <w:jc w:val="center"/>
              <w:rPr>
                <w:ins w:id="788" w:author="Yonah" w:date="2018-05-28T15:04:00Z"/>
                <w:b/>
                <w:szCs w:val="21"/>
              </w:rPr>
            </w:pPr>
            <w:ins w:id="789" w:author="Yonah" w:date="2018-05-28T15:04:00Z">
              <w:r w:rsidRPr="001F0F04">
                <w:rPr>
                  <w:b/>
                  <w:szCs w:val="21"/>
                </w:rPr>
                <w:t>12002</w:t>
              </w:r>
            </w:ins>
          </w:p>
        </w:tc>
      </w:tr>
      <w:tr w:rsidR="00B7410C" w:rsidRPr="00124ED3" w:rsidTr="00B7410C">
        <w:trPr>
          <w:trHeight w:val="320"/>
          <w:jc w:val="center"/>
          <w:ins w:id="790" w:author="Yonah" w:date="2018-05-28T15:04:00Z"/>
        </w:trPr>
        <w:tc>
          <w:tcPr>
            <w:tcW w:w="2037" w:type="pct"/>
            <w:tcBorders>
              <w:top w:val="nil"/>
              <w:left w:val="nil"/>
              <w:bottom w:val="nil"/>
              <w:right w:val="nil"/>
            </w:tcBorders>
            <w:shd w:val="clear" w:color="auto" w:fill="auto"/>
            <w:vAlign w:val="center"/>
            <w:hideMark/>
          </w:tcPr>
          <w:p w:rsidR="00B7410C" w:rsidRPr="00124ED3" w:rsidRDefault="00B7410C" w:rsidP="00B7410C">
            <w:pPr>
              <w:jc w:val="center"/>
              <w:rPr>
                <w:ins w:id="791" w:author="Yonah" w:date="2018-05-28T15:04:00Z"/>
                <w:szCs w:val="21"/>
              </w:rPr>
            </w:pPr>
            <w:ins w:id="792" w:author="Yonah" w:date="2018-05-28T15:04:00Z">
              <w:r>
                <w:rPr>
                  <w:szCs w:val="21"/>
                </w:rPr>
                <w:t xml:space="preserve">count_image_total </w:t>
              </w:r>
            </w:ins>
          </w:p>
        </w:tc>
        <w:tc>
          <w:tcPr>
            <w:tcW w:w="1405" w:type="pct"/>
            <w:tcBorders>
              <w:top w:val="nil"/>
              <w:left w:val="nil"/>
              <w:bottom w:val="nil"/>
              <w:right w:val="nil"/>
            </w:tcBorders>
            <w:shd w:val="clear" w:color="auto" w:fill="auto"/>
            <w:vAlign w:val="center"/>
            <w:hideMark/>
          </w:tcPr>
          <w:p w:rsidR="00B7410C" w:rsidRPr="00124ED3" w:rsidRDefault="00B7410C" w:rsidP="00B7410C">
            <w:pPr>
              <w:jc w:val="center"/>
              <w:rPr>
                <w:ins w:id="793" w:author="Yonah" w:date="2018-05-28T15:04:00Z"/>
                <w:szCs w:val="21"/>
              </w:rPr>
            </w:pPr>
            <w:ins w:id="794" w:author="Yonah" w:date="2018-05-28T15:04:00Z">
              <w:r>
                <w:rPr>
                  <w:szCs w:val="21"/>
                </w:rPr>
                <w:t>3</w:t>
              </w:r>
              <w:r w:rsidRPr="001F0F04">
                <w:rPr>
                  <w:szCs w:val="21"/>
                </w:rPr>
                <w:t>6</w:t>
              </w:r>
              <w:r>
                <w:rPr>
                  <w:szCs w:val="21"/>
                </w:rPr>
                <w:t>.</w:t>
              </w:r>
              <w:r w:rsidRPr="001F0F04">
                <w:rPr>
                  <w:szCs w:val="21"/>
                </w:rPr>
                <w:t>56366</w:t>
              </w:r>
            </w:ins>
          </w:p>
        </w:tc>
        <w:tc>
          <w:tcPr>
            <w:tcW w:w="1558" w:type="pct"/>
            <w:tcBorders>
              <w:top w:val="nil"/>
              <w:left w:val="nil"/>
              <w:bottom w:val="nil"/>
              <w:right w:val="nil"/>
            </w:tcBorders>
            <w:shd w:val="clear" w:color="auto" w:fill="auto"/>
            <w:vAlign w:val="center"/>
            <w:hideMark/>
          </w:tcPr>
          <w:p w:rsidR="00B7410C" w:rsidRPr="00124ED3" w:rsidRDefault="00B7410C" w:rsidP="00B7410C">
            <w:pPr>
              <w:jc w:val="center"/>
              <w:rPr>
                <w:ins w:id="795" w:author="Yonah" w:date="2018-05-28T15:04:00Z"/>
                <w:szCs w:val="21"/>
              </w:rPr>
            </w:pPr>
            <w:ins w:id="796" w:author="Yonah" w:date="2018-05-28T15:04:00Z">
              <w:r w:rsidRPr="002A55C2">
                <w:rPr>
                  <w:kern w:val="0"/>
                  <w:szCs w:val="21"/>
                </w:rPr>
                <w:t>0</w:t>
              </w:r>
              <w:r>
                <w:rPr>
                  <w:kern w:val="0"/>
                  <w:szCs w:val="21"/>
                </w:rPr>
                <w:t>.</w:t>
              </w:r>
              <w:r w:rsidRPr="002A55C2">
                <w:rPr>
                  <w:kern w:val="0"/>
                  <w:szCs w:val="21"/>
                </w:rPr>
                <w:t>30006</w:t>
              </w:r>
            </w:ins>
          </w:p>
        </w:tc>
      </w:tr>
      <w:tr w:rsidR="00B7410C" w:rsidRPr="00124ED3" w:rsidTr="00B7410C">
        <w:trPr>
          <w:trHeight w:val="320"/>
          <w:jc w:val="center"/>
          <w:ins w:id="797" w:author="Yonah" w:date="2018-05-28T15:04:00Z"/>
        </w:trPr>
        <w:tc>
          <w:tcPr>
            <w:tcW w:w="2037" w:type="pct"/>
            <w:tcBorders>
              <w:top w:val="nil"/>
              <w:left w:val="nil"/>
              <w:bottom w:val="nil"/>
              <w:right w:val="nil"/>
            </w:tcBorders>
            <w:shd w:val="clear" w:color="auto" w:fill="auto"/>
            <w:vAlign w:val="center"/>
            <w:hideMark/>
          </w:tcPr>
          <w:p w:rsidR="00B7410C" w:rsidRPr="00124ED3" w:rsidRDefault="00B7410C" w:rsidP="00B7410C">
            <w:pPr>
              <w:jc w:val="center"/>
              <w:rPr>
                <w:ins w:id="798" w:author="Yonah" w:date="2018-05-28T15:04:00Z"/>
                <w:szCs w:val="21"/>
              </w:rPr>
            </w:pPr>
            <w:ins w:id="799" w:author="Yonah" w:date="2018-05-28T15:04:00Z">
              <w:r w:rsidRPr="001F0F04">
                <w:rPr>
                  <w:szCs w:val="21"/>
                </w:rPr>
                <w:t xml:space="preserve">count_image_xlarge          </w:t>
              </w:r>
            </w:ins>
          </w:p>
        </w:tc>
        <w:tc>
          <w:tcPr>
            <w:tcW w:w="1405" w:type="pct"/>
            <w:tcBorders>
              <w:top w:val="nil"/>
              <w:left w:val="nil"/>
              <w:bottom w:val="nil"/>
              <w:right w:val="nil"/>
            </w:tcBorders>
            <w:shd w:val="clear" w:color="auto" w:fill="auto"/>
            <w:vAlign w:val="center"/>
            <w:hideMark/>
          </w:tcPr>
          <w:p w:rsidR="00B7410C" w:rsidRPr="00124ED3" w:rsidRDefault="00B7410C" w:rsidP="00B7410C">
            <w:pPr>
              <w:jc w:val="center"/>
              <w:rPr>
                <w:ins w:id="800" w:author="Yonah" w:date="2018-05-28T15:04:00Z"/>
                <w:szCs w:val="21"/>
              </w:rPr>
            </w:pPr>
            <w:ins w:id="801" w:author="Yonah" w:date="2018-05-28T15:04:00Z">
              <w:r w:rsidRPr="001F0F04">
                <w:rPr>
                  <w:szCs w:val="21"/>
                </w:rPr>
                <w:t>300</w:t>
              </w:r>
            </w:ins>
          </w:p>
        </w:tc>
        <w:tc>
          <w:tcPr>
            <w:tcW w:w="1558" w:type="pct"/>
            <w:tcBorders>
              <w:top w:val="nil"/>
              <w:left w:val="nil"/>
              <w:bottom w:val="nil"/>
              <w:right w:val="nil"/>
            </w:tcBorders>
            <w:shd w:val="clear" w:color="auto" w:fill="auto"/>
            <w:vAlign w:val="center"/>
            <w:hideMark/>
          </w:tcPr>
          <w:p w:rsidR="00B7410C" w:rsidRPr="00124ED3" w:rsidRDefault="00B7410C" w:rsidP="00B7410C">
            <w:pPr>
              <w:jc w:val="center"/>
              <w:rPr>
                <w:ins w:id="802" w:author="Yonah" w:date="2018-05-28T15:04:00Z"/>
                <w:szCs w:val="21"/>
              </w:rPr>
            </w:pPr>
            <w:ins w:id="803" w:author="Yonah" w:date="2018-05-28T15:04:00Z">
              <w:r w:rsidRPr="001F0F04">
                <w:rPr>
                  <w:szCs w:val="21"/>
                </w:rPr>
                <w:t>0</w:t>
              </w:r>
            </w:ins>
          </w:p>
        </w:tc>
      </w:tr>
      <w:tr w:rsidR="00B7410C" w:rsidRPr="00124ED3" w:rsidTr="00B7410C">
        <w:trPr>
          <w:trHeight w:val="320"/>
          <w:jc w:val="center"/>
          <w:ins w:id="804" w:author="Yonah" w:date="2018-05-28T15:04:00Z"/>
        </w:trPr>
        <w:tc>
          <w:tcPr>
            <w:tcW w:w="2037" w:type="pct"/>
            <w:tcBorders>
              <w:top w:val="nil"/>
              <w:left w:val="nil"/>
              <w:bottom w:val="nil"/>
              <w:right w:val="nil"/>
            </w:tcBorders>
            <w:shd w:val="clear" w:color="auto" w:fill="auto"/>
            <w:vAlign w:val="center"/>
            <w:hideMark/>
          </w:tcPr>
          <w:p w:rsidR="00B7410C" w:rsidRPr="00124ED3" w:rsidRDefault="00B7410C" w:rsidP="00B7410C">
            <w:pPr>
              <w:jc w:val="center"/>
              <w:rPr>
                <w:ins w:id="805" w:author="Yonah" w:date="2018-05-28T15:04:00Z"/>
                <w:szCs w:val="21"/>
              </w:rPr>
            </w:pPr>
            <w:ins w:id="806" w:author="Yonah" w:date="2018-05-28T15:04:00Z">
              <w:r w:rsidRPr="001F0F04">
                <w:rPr>
                  <w:szCs w:val="21"/>
                </w:rPr>
                <w:t>count_image_xsmall</w:t>
              </w:r>
            </w:ins>
          </w:p>
        </w:tc>
        <w:tc>
          <w:tcPr>
            <w:tcW w:w="1405" w:type="pct"/>
            <w:tcBorders>
              <w:top w:val="nil"/>
              <w:left w:val="nil"/>
              <w:bottom w:val="nil"/>
              <w:right w:val="nil"/>
            </w:tcBorders>
            <w:shd w:val="clear" w:color="auto" w:fill="auto"/>
            <w:vAlign w:val="center"/>
            <w:hideMark/>
          </w:tcPr>
          <w:p w:rsidR="00B7410C" w:rsidRPr="00124ED3" w:rsidRDefault="00B7410C" w:rsidP="00B7410C">
            <w:pPr>
              <w:jc w:val="center"/>
              <w:rPr>
                <w:ins w:id="807" w:author="Yonah" w:date="2018-05-28T15:04:00Z"/>
                <w:szCs w:val="21"/>
              </w:rPr>
            </w:pPr>
            <w:ins w:id="808" w:author="Yonah" w:date="2018-05-28T15:04:00Z">
              <w:r>
                <w:rPr>
                  <w:szCs w:val="21"/>
                </w:rPr>
                <w:t>2</w:t>
              </w:r>
              <w:r w:rsidRPr="001F0F04">
                <w:rPr>
                  <w:szCs w:val="21"/>
                </w:rPr>
                <w:t>1</w:t>
              </w:r>
              <w:r>
                <w:rPr>
                  <w:szCs w:val="21"/>
                </w:rPr>
                <w:t>.</w:t>
              </w:r>
              <w:r w:rsidRPr="001F0F04">
                <w:rPr>
                  <w:szCs w:val="21"/>
                </w:rPr>
                <w:t>64216</w:t>
              </w:r>
            </w:ins>
          </w:p>
        </w:tc>
        <w:tc>
          <w:tcPr>
            <w:tcW w:w="1558" w:type="pct"/>
            <w:tcBorders>
              <w:top w:val="nil"/>
              <w:left w:val="nil"/>
              <w:bottom w:val="nil"/>
              <w:right w:val="nil"/>
            </w:tcBorders>
            <w:shd w:val="clear" w:color="auto" w:fill="auto"/>
            <w:vAlign w:val="center"/>
            <w:hideMark/>
          </w:tcPr>
          <w:p w:rsidR="00B7410C" w:rsidRPr="00124ED3" w:rsidRDefault="00B7410C" w:rsidP="00B7410C">
            <w:pPr>
              <w:jc w:val="center"/>
              <w:rPr>
                <w:ins w:id="809" w:author="Yonah" w:date="2018-05-28T15:04:00Z"/>
                <w:szCs w:val="21"/>
              </w:rPr>
            </w:pPr>
            <w:ins w:id="810" w:author="Yonah" w:date="2018-05-28T15:04:00Z">
              <w:r>
                <w:rPr>
                  <w:szCs w:val="21"/>
                </w:rPr>
                <w:t>0.</w:t>
              </w:r>
              <w:r w:rsidRPr="001F0F04">
                <w:rPr>
                  <w:szCs w:val="21"/>
                </w:rPr>
                <w:t>11202</w:t>
              </w:r>
            </w:ins>
          </w:p>
        </w:tc>
      </w:tr>
      <w:tr w:rsidR="00B7410C" w:rsidRPr="00124ED3" w:rsidTr="00B7410C">
        <w:trPr>
          <w:trHeight w:val="320"/>
          <w:jc w:val="center"/>
          <w:ins w:id="811" w:author="Yonah" w:date="2018-05-28T15:04:00Z"/>
        </w:trPr>
        <w:tc>
          <w:tcPr>
            <w:tcW w:w="2037" w:type="pct"/>
            <w:tcBorders>
              <w:top w:val="nil"/>
              <w:left w:val="nil"/>
              <w:bottom w:val="nil"/>
              <w:right w:val="nil"/>
            </w:tcBorders>
            <w:shd w:val="clear" w:color="auto" w:fill="auto"/>
            <w:vAlign w:val="center"/>
            <w:hideMark/>
          </w:tcPr>
          <w:p w:rsidR="00B7410C" w:rsidRPr="00661620" w:rsidRDefault="00B7410C" w:rsidP="00B7410C">
            <w:pPr>
              <w:jc w:val="center"/>
              <w:rPr>
                <w:ins w:id="812" w:author="Yonah" w:date="2018-05-28T15:04:00Z"/>
                <w:b/>
                <w:szCs w:val="21"/>
              </w:rPr>
            </w:pPr>
            <w:ins w:id="813" w:author="Yonah" w:date="2018-05-28T15:04:00Z">
              <w:r w:rsidRPr="00661620">
                <w:rPr>
                  <w:b/>
                  <w:szCs w:val="21"/>
                </w:rPr>
                <w:t>count_js</w:t>
              </w:r>
            </w:ins>
          </w:p>
        </w:tc>
        <w:tc>
          <w:tcPr>
            <w:tcW w:w="1405" w:type="pct"/>
            <w:tcBorders>
              <w:top w:val="nil"/>
              <w:left w:val="nil"/>
              <w:bottom w:val="nil"/>
              <w:right w:val="nil"/>
            </w:tcBorders>
            <w:shd w:val="clear" w:color="auto" w:fill="auto"/>
            <w:vAlign w:val="center"/>
            <w:hideMark/>
          </w:tcPr>
          <w:p w:rsidR="00B7410C" w:rsidRPr="00661620" w:rsidRDefault="00B7410C" w:rsidP="00B7410C">
            <w:pPr>
              <w:jc w:val="center"/>
              <w:rPr>
                <w:ins w:id="814" w:author="Yonah" w:date="2018-05-28T15:04:00Z"/>
                <w:b/>
                <w:szCs w:val="21"/>
              </w:rPr>
            </w:pPr>
            <w:ins w:id="815" w:author="Yonah" w:date="2018-05-28T15:04:00Z">
              <w:r w:rsidRPr="00661620">
                <w:rPr>
                  <w:b/>
                  <w:szCs w:val="21"/>
                </w:rPr>
                <w:t>0.714071</w:t>
              </w:r>
            </w:ins>
          </w:p>
        </w:tc>
        <w:tc>
          <w:tcPr>
            <w:tcW w:w="1558" w:type="pct"/>
            <w:tcBorders>
              <w:top w:val="nil"/>
              <w:left w:val="nil"/>
              <w:bottom w:val="nil"/>
              <w:right w:val="nil"/>
            </w:tcBorders>
            <w:shd w:val="clear" w:color="auto" w:fill="auto"/>
            <w:vAlign w:val="center"/>
            <w:hideMark/>
          </w:tcPr>
          <w:p w:rsidR="00B7410C" w:rsidRPr="00661620" w:rsidRDefault="00B7410C" w:rsidP="00B7410C">
            <w:pPr>
              <w:jc w:val="center"/>
              <w:rPr>
                <w:ins w:id="816" w:author="Yonah" w:date="2018-05-28T15:04:00Z"/>
                <w:b/>
                <w:szCs w:val="21"/>
              </w:rPr>
            </w:pPr>
            <w:ins w:id="817" w:author="Yonah" w:date="2018-05-28T15:04:00Z">
              <w:r w:rsidRPr="00661620">
                <w:rPr>
                  <w:b/>
                  <w:szCs w:val="21"/>
                </w:rPr>
                <w:t>1.012402</w:t>
              </w:r>
            </w:ins>
          </w:p>
        </w:tc>
      </w:tr>
      <w:tr w:rsidR="00B7410C" w:rsidRPr="00124ED3" w:rsidTr="00B7410C">
        <w:trPr>
          <w:trHeight w:val="320"/>
          <w:jc w:val="center"/>
          <w:ins w:id="818" w:author="Yonah" w:date="2018-05-28T15:04:00Z"/>
        </w:trPr>
        <w:tc>
          <w:tcPr>
            <w:tcW w:w="2037" w:type="pct"/>
            <w:tcBorders>
              <w:top w:val="nil"/>
              <w:bottom w:val="nil"/>
            </w:tcBorders>
            <w:shd w:val="clear" w:color="auto" w:fill="auto"/>
            <w:vAlign w:val="center"/>
            <w:hideMark/>
          </w:tcPr>
          <w:p w:rsidR="00B7410C" w:rsidRPr="00AB1820" w:rsidRDefault="00B7410C" w:rsidP="00B7410C">
            <w:pPr>
              <w:jc w:val="center"/>
              <w:rPr>
                <w:ins w:id="819" w:author="Yonah" w:date="2018-05-28T15:04:00Z"/>
                <w:b/>
                <w:szCs w:val="21"/>
              </w:rPr>
            </w:pPr>
            <w:ins w:id="820" w:author="Yonah" w:date="2018-05-28T15:04:00Z">
              <w:r w:rsidRPr="00AB1820">
                <w:rPr>
                  <w:b/>
                  <w:szCs w:val="21"/>
                </w:rPr>
                <w:t>count_obj</w:t>
              </w:r>
            </w:ins>
          </w:p>
        </w:tc>
        <w:tc>
          <w:tcPr>
            <w:tcW w:w="1405" w:type="pct"/>
            <w:tcBorders>
              <w:top w:val="nil"/>
              <w:bottom w:val="nil"/>
            </w:tcBorders>
            <w:shd w:val="clear" w:color="auto" w:fill="auto"/>
            <w:vAlign w:val="center"/>
            <w:hideMark/>
          </w:tcPr>
          <w:p w:rsidR="00B7410C" w:rsidRPr="00124ED3" w:rsidRDefault="00B7410C" w:rsidP="00B7410C">
            <w:pPr>
              <w:ind w:firstLineChars="300" w:firstLine="630"/>
              <w:rPr>
                <w:ins w:id="821" w:author="Yonah" w:date="2018-05-28T15:04:00Z"/>
                <w:szCs w:val="21"/>
              </w:rPr>
            </w:pPr>
            <w:ins w:id="822" w:author="Yonah" w:date="2018-05-28T15:04:00Z">
              <w:r w:rsidRPr="001F0F04">
                <w:rPr>
                  <w:szCs w:val="21"/>
                </w:rPr>
                <w:t>100.969997</w:t>
              </w:r>
            </w:ins>
          </w:p>
        </w:tc>
        <w:tc>
          <w:tcPr>
            <w:tcW w:w="1558" w:type="pct"/>
            <w:tcBorders>
              <w:top w:val="nil"/>
              <w:bottom w:val="nil"/>
            </w:tcBorders>
            <w:shd w:val="clear" w:color="auto" w:fill="auto"/>
            <w:vAlign w:val="center"/>
            <w:hideMark/>
          </w:tcPr>
          <w:p w:rsidR="00B7410C" w:rsidRPr="00124ED3" w:rsidRDefault="00B7410C" w:rsidP="00B7410C">
            <w:pPr>
              <w:jc w:val="center"/>
              <w:rPr>
                <w:ins w:id="823" w:author="Yonah" w:date="2018-05-28T15:04:00Z"/>
                <w:szCs w:val="21"/>
              </w:rPr>
            </w:pPr>
            <w:ins w:id="824" w:author="Yonah" w:date="2018-05-28T15:04:00Z">
              <w:r w:rsidRPr="001F0F04">
                <w:rPr>
                  <w:szCs w:val="21"/>
                </w:rPr>
                <w:t>12.014803</w:t>
              </w:r>
            </w:ins>
          </w:p>
        </w:tc>
      </w:tr>
      <w:tr w:rsidR="00B7410C" w:rsidRPr="00124ED3" w:rsidTr="00B7410C">
        <w:trPr>
          <w:trHeight w:val="320"/>
          <w:jc w:val="center"/>
          <w:ins w:id="825" w:author="Yonah" w:date="2018-05-28T15:04:00Z"/>
        </w:trPr>
        <w:tc>
          <w:tcPr>
            <w:tcW w:w="2037" w:type="pct"/>
            <w:tcBorders>
              <w:top w:val="nil"/>
              <w:bottom w:val="nil"/>
            </w:tcBorders>
            <w:shd w:val="clear" w:color="auto" w:fill="auto"/>
            <w:vAlign w:val="center"/>
          </w:tcPr>
          <w:p w:rsidR="00B7410C" w:rsidRPr="00124ED3" w:rsidRDefault="00B7410C" w:rsidP="00B7410C">
            <w:pPr>
              <w:jc w:val="center"/>
              <w:rPr>
                <w:ins w:id="826" w:author="Yonah" w:date="2018-05-28T15:04:00Z"/>
                <w:szCs w:val="21"/>
              </w:rPr>
            </w:pPr>
            <w:ins w:id="827" w:author="Yonah" w:date="2018-05-28T15:04:00Z">
              <w:r w:rsidRPr="001F0F04">
                <w:rPr>
                  <w:szCs w:val="21"/>
                </w:rPr>
                <w:t xml:space="preserve">count_objstm                </w:t>
              </w:r>
            </w:ins>
          </w:p>
        </w:tc>
        <w:tc>
          <w:tcPr>
            <w:tcW w:w="1405" w:type="pct"/>
            <w:tcBorders>
              <w:top w:val="nil"/>
              <w:bottom w:val="nil"/>
            </w:tcBorders>
            <w:shd w:val="clear" w:color="auto" w:fill="auto"/>
            <w:vAlign w:val="center"/>
          </w:tcPr>
          <w:p w:rsidR="00B7410C" w:rsidRPr="00124ED3" w:rsidRDefault="00B7410C" w:rsidP="00B7410C">
            <w:pPr>
              <w:jc w:val="center"/>
              <w:rPr>
                <w:ins w:id="828" w:author="Yonah" w:date="2018-05-28T15:04:00Z"/>
                <w:szCs w:val="21"/>
              </w:rPr>
            </w:pPr>
            <w:ins w:id="829" w:author="Yonah" w:date="2018-05-28T15:04:00Z">
              <w:r w:rsidRPr="001F0F04">
                <w:rPr>
                  <w:szCs w:val="21"/>
                </w:rPr>
                <w:t>1.572057</w:t>
              </w:r>
            </w:ins>
          </w:p>
        </w:tc>
        <w:tc>
          <w:tcPr>
            <w:tcW w:w="1558" w:type="pct"/>
            <w:tcBorders>
              <w:top w:val="nil"/>
              <w:bottom w:val="nil"/>
            </w:tcBorders>
            <w:shd w:val="clear" w:color="auto" w:fill="auto"/>
            <w:vAlign w:val="center"/>
          </w:tcPr>
          <w:p w:rsidR="00B7410C" w:rsidRPr="00124ED3" w:rsidRDefault="00B7410C" w:rsidP="00B7410C">
            <w:pPr>
              <w:jc w:val="center"/>
              <w:rPr>
                <w:ins w:id="830" w:author="Yonah" w:date="2018-05-28T15:04:00Z"/>
                <w:szCs w:val="21"/>
              </w:rPr>
            </w:pPr>
            <w:ins w:id="831" w:author="Yonah" w:date="2018-05-28T15:04:00Z">
              <w:r w:rsidRPr="001F0F04">
                <w:rPr>
                  <w:szCs w:val="21"/>
                </w:rPr>
                <w:t>0.153831</w:t>
              </w:r>
            </w:ins>
          </w:p>
        </w:tc>
      </w:tr>
    </w:tbl>
    <w:p w:rsidR="00B7410C" w:rsidRDefault="00B7410C" w:rsidP="00B7410C">
      <w:pPr>
        <w:rPr>
          <w:ins w:id="832" w:author="Yonah" w:date="2018-05-28T17:23:00Z"/>
        </w:rPr>
      </w:pPr>
    </w:p>
    <w:p w:rsidR="00DD61E2" w:rsidRDefault="00DD61E2" w:rsidP="00DD61E2">
      <w:pPr>
        <w:pStyle w:val="2"/>
        <w:rPr>
          <w:ins w:id="833" w:author="Yonah" w:date="2018-05-28T17:23:00Z"/>
        </w:rPr>
        <w:pPrChange w:id="834" w:author="Yonah" w:date="2018-05-28T17:24:00Z">
          <w:pPr>
            <w:pStyle w:val="3"/>
          </w:pPr>
        </w:pPrChange>
      </w:pPr>
      <w:ins w:id="835" w:author="Yonah" w:date="2018-05-28T17:23:00Z">
        <w:r>
          <w:rPr>
            <w:rFonts w:hint="eastAsia"/>
          </w:rPr>
          <w:t>算法选择</w:t>
        </w:r>
      </w:ins>
    </w:p>
    <w:p w:rsidR="007A1439" w:rsidRDefault="007A1439" w:rsidP="007A1439">
      <w:pPr>
        <w:ind w:firstLine="420"/>
        <w:rPr>
          <w:ins w:id="836" w:author="Yonah" w:date="2018-05-28T17:30:00Z"/>
        </w:rPr>
      </w:pPr>
      <w:ins w:id="837" w:author="Yonah" w:date="2018-05-28T17:29:00Z">
        <w:r>
          <w:t>对观察到的文件进行分类，首先对提取出来的特征作为训练数据集生成一个分类器，在这个时候，随机森林（</w:t>
        </w:r>
        <w:r>
          <w:t>random forests</w:t>
        </w:r>
        <w:r>
          <w:t>）就排上用场了，因为随机森林可以很有效的对文件进行分类，同时误报率极低，</w:t>
        </w:r>
        <w:proofErr w:type="gramStart"/>
        <w:r>
          <w:t>并却易于</w:t>
        </w:r>
        <w:proofErr w:type="gramEnd"/>
        <w:r>
          <w:t>使用，对于一个初学的人来说，也可以很快的使用随机森林来对数据进行分类。随机森林分类方法给出的结果是基于很多颗分类</w:t>
        </w:r>
        <w:proofErr w:type="gramStart"/>
        <w:r>
          <w:t>树判断</w:t>
        </w:r>
        <w:proofErr w:type="gramEnd"/>
        <w:r>
          <w:t>结果的集合展现，每一个决策树都是在训练数据中随机选择生成的，因此，随机森林总的来说是一个集成分类器，他使用</w:t>
        </w:r>
        <w:r>
          <w:t xml:space="preserve"> bagged training data, </w:t>
        </w:r>
        <w:r>
          <w:t>通过选择随机选择的特征子集</w:t>
        </w:r>
        <w:r>
          <w:t>,</w:t>
        </w:r>
        <w:r>
          <w:t>，并使用该节点的训练数据</w:t>
        </w:r>
        <w:r>
          <w:t>,</w:t>
        </w:r>
        <w:r>
          <w:t>，确定每个节点处的最佳分割来创建树中的每个节点。此外，每棵树都是基于一个独立的特征子集，最后，在分类过程中每一个树的投票来确定最终结果。</w:t>
        </w:r>
      </w:ins>
    </w:p>
    <w:p w:rsidR="007A1439" w:rsidRPr="007A1439" w:rsidRDefault="007A1439" w:rsidP="00247E0C">
      <w:pPr>
        <w:ind w:firstLine="420"/>
        <w:rPr>
          <w:ins w:id="838" w:author="Yonah" w:date="2018-05-28T17:23:00Z"/>
          <w:rFonts w:hint="eastAsia"/>
          <w:rPrChange w:id="839" w:author="Yonah" w:date="2018-05-28T17:29:00Z">
            <w:rPr>
              <w:ins w:id="840" w:author="Yonah" w:date="2018-05-28T17:23:00Z"/>
              <w:rFonts w:hint="eastAsia"/>
            </w:rPr>
          </w:rPrChange>
        </w:rPr>
        <w:pPrChange w:id="841" w:author="Yonah" w:date="2018-05-28T17:36:00Z">
          <w:pPr>
            <w:ind w:firstLine="420"/>
          </w:pPr>
        </w:pPrChange>
      </w:pPr>
      <w:ins w:id="842" w:author="Yonah" w:date="2018-05-28T17:30:00Z">
        <w:r>
          <w:lastRenderedPageBreak/>
          <w:t>AI</w:t>
        </w:r>
        <w:r>
          <w:rPr>
            <w:rFonts w:hint="eastAsia"/>
          </w:rPr>
          <w:t>引擎的核心就是算法，我们选取了几个实用性较好的几个算法作为计算，这几个算法包括</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（支持向量机）经过多次的训练与分类实验，最后随机森林以其准确率较高，误报率极低，和低延时，并且计算时间快的优势，被用于我们最后模型的核心算法。</w:t>
        </w:r>
      </w:ins>
    </w:p>
    <w:p w:rsidR="00DD61E2" w:rsidRDefault="00DD61E2" w:rsidP="00DD61E2">
      <w:pPr>
        <w:widowControl/>
        <w:spacing w:after="618" w:line="214" w:lineRule="atLeast"/>
        <w:ind w:left="-4" w:firstLine="229"/>
        <w:rPr>
          <w:ins w:id="843" w:author="Yonah" w:date="2018-05-28T17:23:00Z"/>
          <w:rFonts w:ascii="Times New Roman" w:hAnsi="Times New Roman"/>
          <w:color w:val="000000"/>
          <w:kern w:val="0"/>
          <w:sz w:val="20"/>
          <w:szCs w:val="20"/>
        </w:rPr>
      </w:pPr>
      <w:proofErr w:type="gramStart"/>
      <w:ins w:id="844" w:author="Yonah" w:date="2018-05-28T17:27:00Z">
        <w:r>
          <w:rPr>
            <w:rFonts w:ascii="Times New Roman" w:hAnsi="Times New Roman" w:hint="eastAsia"/>
            <w:color w:val="000000"/>
            <w:kern w:val="0"/>
            <w:sz w:val="20"/>
            <w:szCs w:val="20"/>
          </w:rPr>
          <w:t>并却</w:t>
        </w:r>
      </w:ins>
      <w:ins w:id="845" w:author="Yonah" w:date="2018-05-28T17:23:00Z">
        <w:r>
          <w:rPr>
            <w:rFonts w:ascii="Times New Roman" w:hAnsi="Times New Roman" w:hint="eastAsia"/>
            <w:color w:val="000000"/>
            <w:kern w:val="0"/>
            <w:sz w:val="20"/>
            <w:szCs w:val="20"/>
          </w:rPr>
          <w:t>我们</w:t>
        </w:r>
        <w:proofErr w:type="gramEnd"/>
        <w:r>
          <w:rPr>
            <w:rFonts w:ascii="Times New Roman" w:hAnsi="Times New Roman" w:hint="eastAsia"/>
            <w:color w:val="000000"/>
            <w:kern w:val="0"/>
            <w:sz w:val="20"/>
            <w:szCs w:val="20"/>
          </w:rPr>
          <w:t>通过对四种算法的准确率和鲁棒性进行比较，发现随机森林的准确率和鲁棒性要好很多</w:t>
        </w:r>
      </w:ins>
    </w:p>
    <w:p w:rsidR="00DD61E2" w:rsidRPr="0081007B" w:rsidRDefault="00DD61E2" w:rsidP="00DD61E2">
      <w:pPr>
        <w:jc w:val="center"/>
        <w:rPr>
          <w:ins w:id="846" w:author="Yonah" w:date="2018-05-28T17:23:00Z"/>
          <w:sz w:val="18"/>
          <w:szCs w:val="18"/>
        </w:rPr>
      </w:pPr>
      <w:ins w:id="847" w:author="Yonah" w:date="2018-05-28T17:23:00Z">
        <w:r>
          <w:rPr>
            <w:rFonts w:hint="eastAsia"/>
            <w:sz w:val="18"/>
            <w:szCs w:val="18"/>
          </w:rPr>
          <w:t>表</w:t>
        </w:r>
      </w:ins>
      <w:ins w:id="848" w:author="Yonah" w:date="2018-05-28T17:38:00Z">
        <w:r w:rsidR="004E7F0E">
          <w:rPr>
            <w:rFonts w:hint="eastAsia"/>
            <w:sz w:val="18"/>
            <w:szCs w:val="18"/>
          </w:rPr>
          <w:t>3</w:t>
        </w:r>
      </w:ins>
      <w:ins w:id="849" w:author="Yonah" w:date="2018-05-28T17:23:00Z">
        <w:r>
          <w:rPr>
            <w:rFonts w:hint="eastAsia"/>
            <w:sz w:val="18"/>
            <w:szCs w:val="18"/>
          </w:rPr>
          <w:t xml:space="preserve"> </w:t>
        </w:r>
        <w:r>
          <w:rPr>
            <w:sz w:val="18"/>
            <w:szCs w:val="18"/>
          </w:rPr>
          <w:t xml:space="preserve"> </w:t>
        </w:r>
        <w:r>
          <w:rPr>
            <w:rFonts w:hint="eastAsia"/>
            <w:sz w:val="18"/>
            <w:szCs w:val="18"/>
          </w:rPr>
          <w:t>算法准确率对比</w:t>
        </w:r>
      </w:ins>
    </w:p>
    <w:tbl>
      <w:tblPr>
        <w:tblStyle w:val="a8"/>
        <w:tblW w:w="0" w:type="auto"/>
        <w:jc w:val="center"/>
        <w:tblLook w:val="04A0" w:firstRow="1" w:lastRow="0" w:firstColumn="1" w:lastColumn="0" w:noHBand="0" w:noVBand="1"/>
      </w:tblPr>
      <w:tblGrid>
        <w:gridCol w:w="1056"/>
        <w:gridCol w:w="1056"/>
        <w:gridCol w:w="1056"/>
        <w:gridCol w:w="1056"/>
      </w:tblGrid>
      <w:tr w:rsidR="00DD61E2" w:rsidRPr="00341CBB" w:rsidTr="00174DB7">
        <w:trPr>
          <w:jc w:val="center"/>
          <w:ins w:id="850" w:author="Yonah" w:date="2018-05-28T17:23:00Z"/>
        </w:trPr>
        <w:tc>
          <w:tcPr>
            <w:tcW w:w="0" w:type="auto"/>
            <w:hideMark/>
          </w:tcPr>
          <w:p w:rsidR="00DD61E2" w:rsidRPr="00341CBB" w:rsidRDefault="00DD61E2" w:rsidP="00174DB7">
            <w:pPr>
              <w:widowControl/>
              <w:jc w:val="center"/>
              <w:rPr>
                <w:ins w:id="851" w:author="Yonah" w:date="2018-05-28T17:23:00Z"/>
                <w:rFonts w:ascii="宋体" w:hAnsi="宋体" w:cs="宋体"/>
                <w:color w:val="000000"/>
                <w:kern w:val="0"/>
                <w:szCs w:val="21"/>
              </w:rPr>
            </w:pPr>
            <w:ins w:id="852" w:author="Yonah" w:date="2018-05-28T17:23:00Z">
              <w:r w:rsidRPr="00341CBB">
                <w:rPr>
                  <w:rFonts w:ascii="宋体" w:hAnsi="宋体" w:cs="宋体" w:hint="eastAsia"/>
                  <w:color w:val="000000"/>
                  <w:kern w:val="0"/>
                  <w:szCs w:val="21"/>
                </w:rPr>
                <w:t>KNN</w:t>
              </w:r>
            </w:ins>
          </w:p>
        </w:tc>
        <w:tc>
          <w:tcPr>
            <w:tcW w:w="0" w:type="auto"/>
            <w:hideMark/>
          </w:tcPr>
          <w:p w:rsidR="00DD61E2" w:rsidRPr="00341CBB" w:rsidRDefault="00DD61E2" w:rsidP="00174DB7">
            <w:pPr>
              <w:widowControl/>
              <w:jc w:val="left"/>
              <w:rPr>
                <w:ins w:id="853" w:author="Yonah" w:date="2018-05-28T17:23:00Z"/>
                <w:rFonts w:ascii="宋体" w:hAnsi="宋体" w:cs="宋体"/>
                <w:color w:val="000000"/>
                <w:kern w:val="0"/>
                <w:szCs w:val="21"/>
              </w:rPr>
            </w:pPr>
            <w:ins w:id="854" w:author="Yonah" w:date="2018-05-28T17:23:00Z">
              <w:r w:rsidRPr="00341CBB">
                <w:rPr>
                  <w:rFonts w:ascii="宋体" w:hAnsi="宋体" w:cs="宋体" w:hint="eastAsia"/>
                  <w:color w:val="000000"/>
                  <w:kern w:val="0"/>
                  <w:szCs w:val="21"/>
                </w:rPr>
                <w:t>NNET</w:t>
              </w:r>
            </w:ins>
          </w:p>
        </w:tc>
        <w:tc>
          <w:tcPr>
            <w:tcW w:w="0" w:type="auto"/>
            <w:hideMark/>
          </w:tcPr>
          <w:p w:rsidR="00DD61E2" w:rsidRPr="00341CBB" w:rsidRDefault="00DD61E2" w:rsidP="00174DB7">
            <w:pPr>
              <w:widowControl/>
              <w:jc w:val="left"/>
              <w:rPr>
                <w:ins w:id="855" w:author="Yonah" w:date="2018-05-28T17:23:00Z"/>
                <w:rFonts w:ascii="宋体" w:hAnsi="宋体" w:cs="宋体"/>
                <w:color w:val="000000"/>
                <w:kern w:val="0"/>
                <w:szCs w:val="21"/>
              </w:rPr>
            </w:pPr>
            <w:ins w:id="856" w:author="Yonah" w:date="2018-05-28T17:23:00Z">
              <w:r w:rsidRPr="00341CBB">
                <w:rPr>
                  <w:rFonts w:ascii="宋体" w:hAnsi="宋体" w:cs="宋体" w:hint="eastAsia"/>
                  <w:color w:val="000000"/>
                  <w:kern w:val="0"/>
                  <w:szCs w:val="21"/>
                </w:rPr>
                <w:t>RF</w:t>
              </w:r>
            </w:ins>
          </w:p>
        </w:tc>
        <w:tc>
          <w:tcPr>
            <w:tcW w:w="0" w:type="auto"/>
            <w:hideMark/>
          </w:tcPr>
          <w:p w:rsidR="00DD61E2" w:rsidRPr="00341CBB" w:rsidRDefault="00DD61E2" w:rsidP="00174DB7">
            <w:pPr>
              <w:widowControl/>
              <w:jc w:val="left"/>
              <w:rPr>
                <w:ins w:id="857" w:author="Yonah" w:date="2018-05-28T17:23:00Z"/>
                <w:rFonts w:ascii="宋体" w:hAnsi="宋体" w:cs="宋体"/>
                <w:color w:val="000000"/>
                <w:kern w:val="0"/>
                <w:szCs w:val="21"/>
              </w:rPr>
            </w:pPr>
            <w:ins w:id="858" w:author="Yonah" w:date="2018-05-28T17:23:00Z">
              <w:r w:rsidRPr="00341CBB">
                <w:rPr>
                  <w:rFonts w:ascii="宋体" w:hAnsi="宋体" w:cs="宋体" w:hint="eastAsia"/>
                  <w:color w:val="000000"/>
                  <w:kern w:val="0"/>
                  <w:szCs w:val="21"/>
                </w:rPr>
                <w:t>SVM</w:t>
              </w:r>
            </w:ins>
          </w:p>
        </w:tc>
      </w:tr>
      <w:tr w:rsidR="00DD61E2" w:rsidRPr="00341CBB" w:rsidTr="00174DB7">
        <w:trPr>
          <w:jc w:val="center"/>
          <w:ins w:id="859" w:author="Yonah" w:date="2018-05-28T17:23:00Z"/>
        </w:trPr>
        <w:tc>
          <w:tcPr>
            <w:tcW w:w="0" w:type="auto"/>
            <w:hideMark/>
          </w:tcPr>
          <w:p w:rsidR="00DD61E2" w:rsidRPr="00341CBB" w:rsidRDefault="00DD61E2" w:rsidP="00174DB7">
            <w:pPr>
              <w:widowControl/>
              <w:jc w:val="left"/>
              <w:rPr>
                <w:ins w:id="860" w:author="Yonah" w:date="2018-05-28T17:23:00Z"/>
                <w:rFonts w:ascii="宋体" w:hAnsi="宋体" w:cs="宋体"/>
                <w:color w:val="000000"/>
                <w:kern w:val="0"/>
                <w:szCs w:val="21"/>
              </w:rPr>
            </w:pPr>
            <w:ins w:id="861" w:author="Yonah" w:date="2018-05-28T17:23:00Z">
              <w:r w:rsidRPr="00341CBB">
                <w:rPr>
                  <w:rFonts w:ascii="宋体" w:hAnsi="宋体" w:cs="宋体" w:hint="eastAsia"/>
                  <w:color w:val="000000"/>
                  <w:kern w:val="0"/>
                  <w:szCs w:val="21"/>
                </w:rPr>
                <w:t>0.971292</w:t>
              </w:r>
            </w:ins>
          </w:p>
        </w:tc>
        <w:tc>
          <w:tcPr>
            <w:tcW w:w="0" w:type="auto"/>
            <w:hideMark/>
          </w:tcPr>
          <w:p w:rsidR="00DD61E2" w:rsidRPr="00341CBB" w:rsidRDefault="00DD61E2" w:rsidP="00174DB7">
            <w:pPr>
              <w:widowControl/>
              <w:jc w:val="left"/>
              <w:rPr>
                <w:ins w:id="862" w:author="Yonah" w:date="2018-05-28T17:23:00Z"/>
                <w:rFonts w:ascii="宋体" w:hAnsi="宋体" w:cs="宋体"/>
                <w:color w:val="000000"/>
                <w:kern w:val="0"/>
                <w:szCs w:val="21"/>
              </w:rPr>
            </w:pPr>
            <w:ins w:id="863" w:author="Yonah" w:date="2018-05-28T17:23:00Z">
              <w:r w:rsidRPr="00341CBB">
                <w:rPr>
                  <w:rFonts w:ascii="宋体" w:hAnsi="宋体" w:cs="宋体" w:hint="eastAsia"/>
                  <w:color w:val="000000"/>
                  <w:kern w:val="0"/>
                  <w:szCs w:val="21"/>
                </w:rPr>
                <w:t>0.824163</w:t>
              </w:r>
            </w:ins>
          </w:p>
        </w:tc>
        <w:tc>
          <w:tcPr>
            <w:tcW w:w="0" w:type="auto"/>
            <w:hideMark/>
          </w:tcPr>
          <w:p w:rsidR="00DD61E2" w:rsidRPr="00341CBB" w:rsidRDefault="00DD61E2" w:rsidP="00174DB7">
            <w:pPr>
              <w:widowControl/>
              <w:jc w:val="left"/>
              <w:rPr>
                <w:ins w:id="864" w:author="Yonah" w:date="2018-05-28T17:23:00Z"/>
                <w:rFonts w:ascii="宋体" w:hAnsi="宋体" w:cs="宋体"/>
                <w:color w:val="000000"/>
                <w:kern w:val="0"/>
                <w:szCs w:val="21"/>
              </w:rPr>
            </w:pPr>
            <w:ins w:id="865" w:author="Yonah" w:date="2018-05-28T17:23:00Z">
              <w:r w:rsidRPr="00341CBB">
                <w:rPr>
                  <w:rFonts w:ascii="宋体" w:hAnsi="宋体" w:cs="宋体" w:hint="eastAsia"/>
                  <w:color w:val="000000"/>
                  <w:kern w:val="0"/>
                  <w:szCs w:val="21"/>
                </w:rPr>
                <w:t>0.996411</w:t>
              </w:r>
            </w:ins>
          </w:p>
        </w:tc>
        <w:tc>
          <w:tcPr>
            <w:tcW w:w="0" w:type="auto"/>
            <w:hideMark/>
          </w:tcPr>
          <w:p w:rsidR="00DD61E2" w:rsidRPr="00341CBB" w:rsidRDefault="00DD61E2" w:rsidP="00174DB7">
            <w:pPr>
              <w:widowControl/>
              <w:jc w:val="left"/>
              <w:rPr>
                <w:ins w:id="866" w:author="Yonah" w:date="2018-05-28T17:23:00Z"/>
                <w:rFonts w:ascii="宋体" w:hAnsi="宋体" w:cs="宋体"/>
                <w:color w:val="000000"/>
                <w:kern w:val="0"/>
                <w:szCs w:val="21"/>
              </w:rPr>
            </w:pPr>
            <w:ins w:id="867" w:author="Yonah" w:date="2018-05-28T17:23:00Z">
              <w:r w:rsidRPr="00341CBB">
                <w:rPr>
                  <w:rFonts w:ascii="宋体" w:hAnsi="宋体" w:cs="宋体" w:hint="eastAsia"/>
                  <w:color w:val="000000"/>
                  <w:kern w:val="0"/>
                  <w:szCs w:val="21"/>
                </w:rPr>
                <w:t>0.752392</w:t>
              </w:r>
            </w:ins>
          </w:p>
        </w:tc>
      </w:tr>
    </w:tbl>
    <w:p w:rsidR="00DD61E2" w:rsidRDefault="00DD61E2" w:rsidP="00DD61E2">
      <w:pPr>
        <w:rPr>
          <w:ins w:id="868" w:author="Yonah" w:date="2018-05-28T17:23:00Z"/>
        </w:rPr>
      </w:pPr>
    </w:p>
    <w:p w:rsidR="00DD61E2" w:rsidRDefault="00DD61E2" w:rsidP="00B7410C">
      <w:pPr>
        <w:rPr>
          <w:ins w:id="869" w:author="Yonah" w:date="2018-05-28T15:05:00Z"/>
          <w:rFonts w:hint="eastAsia"/>
        </w:rPr>
      </w:pPr>
    </w:p>
    <w:p w:rsidR="00B7410C" w:rsidRPr="006818E8" w:rsidRDefault="00B7410C" w:rsidP="00DD61E2">
      <w:pPr>
        <w:pStyle w:val="2"/>
        <w:rPr>
          <w:ins w:id="870" w:author="Yonah" w:date="2018-05-28T15:05:00Z"/>
        </w:rPr>
        <w:pPrChange w:id="871" w:author="Yonah" w:date="2018-05-28T17:24:00Z">
          <w:pPr>
            <w:pStyle w:val="3"/>
          </w:pPr>
        </w:pPrChange>
      </w:pPr>
      <w:ins w:id="872" w:author="Yonah" w:date="2018-05-28T15:05:00Z">
        <w:r>
          <w:rPr>
            <w:rStyle w:val="2Char"/>
            <w:rFonts w:hint="eastAsia"/>
          </w:rPr>
          <w:t>数据集</w:t>
        </w:r>
      </w:ins>
    </w:p>
    <w:p w:rsidR="00B7410C" w:rsidRDefault="00B7410C" w:rsidP="00B7410C">
      <w:pPr>
        <w:rPr>
          <w:ins w:id="873" w:author="Yonah" w:date="2018-05-28T15:05:00Z"/>
        </w:rPr>
      </w:pPr>
      <w:ins w:id="874" w:author="Yonah" w:date="2018-05-28T15:05:00Z">
        <w:r>
          <w:rPr>
            <w:rFonts w:hint="eastAsia"/>
          </w:rPr>
          <w:t>PDF</w:t>
        </w:r>
        <w:r>
          <w:rPr>
            <w:rFonts w:hint="eastAsia"/>
          </w:rPr>
          <w:t>文件被分类为良性或恶意两类：</w:t>
        </w:r>
        <w:r>
          <w:rPr>
            <w:rFonts w:hint="eastAsia"/>
          </w:rPr>
          <w:t>ben</w:t>
        </w:r>
        <w:r>
          <w:t>i</w:t>
        </w:r>
        <w:r>
          <w:rPr>
            <w:rFonts w:hint="eastAsia"/>
          </w:rPr>
          <w:t>gn PDF</w:t>
        </w:r>
        <w:r>
          <w:rPr>
            <w:rFonts w:hint="eastAsia"/>
          </w:rPr>
          <w:t>和</w:t>
        </w:r>
        <w:r w:rsidRPr="00846660">
          <w:t>Malicious PDF</w:t>
        </w:r>
        <w:r>
          <w:rPr>
            <w:rFonts w:hint="eastAsia"/>
          </w:rPr>
          <w:t>。</w:t>
        </w:r>
      </w:ins>
    </w:p>
    <w:p w:rsidR="00B7410C" w:rsidRDefault="00B7410C" w:rsidP="00B7410C">
      <w:pPr>
        <w:ind w:left="210" w:hangingChars="100" w:hanging="210"/>
        <w:rPr>
          <w:ins w:id="875" w:author="Yonah" w:date="2018-05-28T15:05:00Z"/>
        </w:rPr>
      </w:pPr>
      <w:ins w:id="876" w:author="Yonah" w:date="2018-05-28T15:05:00Z">
        <w:r>
          <w:rPr>
            <w:rFonts w:hint="eastAsia"/>
          </w:rPr>
          <w:t>目前训练和测试样本一共</w:t>
        </w:r>
        <w:r>
          <w:rPr>
            <w:rFonts w:hint="eastAsia"/>
          </w:rPr>
          <w:t>20</w:t>
        </w:r>
        <w:r>
          <w:rPr>
            <w:rFonts w:hint="eastAsia"/>
          </w:rPr>
          <w:t>万，如表</w:t>
        </w:r>
        <w:del w:id="877" w:author="Yonah" w:date="2018-05-28T17:39:00Z">
          <w:r w:rsidDel="004E7F0E">
            <w:rPr>
              <w:rFonts w:hint="eastAsia"/>
            </w:rPr>
            <w:delText>8</w:delText>
          </w:r>
        </w:del>
      </w:ins>
      <w:ins w:id="878" w:author="Yonah" w:date="2018-05-28T17:39:00Z">
        <w:r w:rsidR="004E7F0E">
          <w:rPr>
            <w:rFonts w:hint="eastAsia"/>
          </w:rPr>
          <w:t>4</w:t>
        </w:r>
      </w:ins>
      <w:ins w:id="879" w:author="Yonah" w:date="2018-05-28T15:05:00Z">
        <w:r>
          <w:t xml:space="preserve"> </w:t>
        </w:r>
        <w:r>
          <w:rPr>
            <w:rFonts w:hint="eastAsia"/>
          </w:rPr>
          <w:t>所示：</w:t>
        </w:r>
      </w:ins>
    </w:p>
    <w:p w:rsidR="00B7410C" w:rsidRPr="00E11325" w:rsidRDefault="00B7410C" w:rsidP="00B7410C">
      <w:pPr>
        <w:jc w:val="center"/>
        <w:rPr>
          <w:ins w:id="880" w:author="Yonah" w:date="2018-05-28T15:05:00Z"/>
          <w:sz w:val="18"/>
          <w:szCs w:val="18"/>
        </w:rPr>
      </w:pPr>
      <w:ins w:id="881" w:author="Yonah" w:date="2018-05-28T15:05:00Z">
        <w:r>
          <w:rPr>
            <w:rFonts w:hint="eastAsia"/>
            <w:sz w:val="18"/>
            <w:szCs w:val="18"/>
          </w:rPr>
          <w:t>表</w:t>
        </w:r>
        <w:del w:id="882" w:author="Yonah" w:date="2018-05-28T17:38:00Z">
          <w:r w:rsidDel="004E7F0E">
            <w:rPr>
              <w:rFonts w:hint="eastAsia"/>
              <w:sz w:val="18"/>
              <w:szCs w:val="18"/>
            </w:rPr>
            <w:delText>8</w:delText>
          </w:r>
        </w:del>
      </w:ins>
      <w:ins w:id="883" w:author="Yonah" w:date="2018-05-28T17:38:00Z">
        <w:r w:rsidR="004E7F0E">
          <w:rPr>
            <w:rFonts w:hint="eastAsia"/>
            <w:sz w:val="18"/>
            <w:szCs w:val="18"/>
          </w:rPr>
          <w:t>4</w:t>
        </w:r>
      </w:ins>
      <w:ins w:id="884" w:author="Yonah" w:date="2018-05-28T15:05:00Z">
        <w:r>
          <w:rPr>
            <w:rFonts w:hint="eastAsia"/>
            <w:sz w:val="18"/>
            <w:szCs w:val="18"/>
          </w:rPr>
          <w:t xml:space="preserve"> </w:t>
        </w:r>
        <w:r>
          <w:rPr>
            <w:rFonts w:hint="eastAsia"/>
            <w:sz w:val="18"/>
            <w:szCs w:val="18"/>
          </w:rPr>
          <w:t>训练样本的版本分布情况</w:t>
        </w:r>
      </w:ins>
    </w:p>
    <w:tbl>
      <w:tblPr>
        <w:tblStyle w:val="a8"/>
        <w:tblW w:w="4113" w:type="dxa"/>
        <w:jc w:val="center"/>
        <w:tblLook w:val="04A0" w:firstRow="1" w:lastRow="0" w:firstColumn="1" w:lastColumn="0" w:noHBand="0" w:noVBand="1"/>
      </w:tblPr>
      <w:tblGrid>
        <w:gridCol w:w="1683"/>
        <w:gridCol w:w="1215"/>
        <w:gridCol w:w="1215"/>
      </w:tblGrid>
      <w:tr w:rsidR="00B7410C" w:rsidRPr="00816490" w:rsidTr="00B7410C">
        <w:trPr>
          <w:trHeight w:val="510"/>
          <w:jc w:val="center"/>
          <w:ins w:id="885" w:author="Yonah" w:date="2018-05-28T15:05:00Z"/>
        </w:trPr>
        <w:tc>
          <w:tcPr>
            <w:tcW w:w="0" w:type="auto"/>
            <w:hideMark/>
          </w:tcPr>
          <w:p w:rsidR="00B7410C" w:rsidRPr="00816490" w:rsidRDefault="00B7410C" w:rsidP="00B7410C">
            <w:pPr>
              <w:widowControl/>
              <w:jc w:val="left"/>
              <w:rPr>
                <w:ins w:id="886" w:author="Yonah" w:date="2018-05-28T15:05:00Z"/>
                <w:rFonts w:ascii="宋体" w:hAnsi="宋体" w:cs="宋体"/>
                <w:kern w:val="0"/>
                <w:sz w:val="24"/>
                <w:szCs w:val="24"/>
              </w:rPr>
            </w:pPr>
            <w:ins w:id="887" w:author="Yonah" w:date="2018-05-28T15:05:00Z">
              <w:r w:rsidRPr="00816490">
                <w:rPr>
                  <w:rFonts w:ascii="宋体" w:hAnsi="宋体" w:cs="宋体"/>
                  <w:kern w:val="0"/>
                  <w:sz w:val="24"/>
                  <w:szCs w:val="24"/>
                </w:rPr>
                <w:t>Malicious</w:t>
              </w:r>
            </w:ins>
          </w:p>
        </w:tc>
        <w:tc>
          <w:tcPr>
            <w:tcW w:w="0" w:type="auto"/>
            <w:hideMark/>
          </w:tcPr>
          <w:p w:rsidR="00B7410C" w:rsidRPr="00816490" w:rsidRDefault="00B7410C" w:rsidP="00B7410C">
            <w:pPr>
              <w:widowControl/>
              <w:jc w:val="left"/>
              <w:rPr>
                <w:ins w:id="888" w:author="Yonah" w:date="2018-05-28T15:05:00Z"/>
                <w:rFonts w:ascii="宋体" w:hAnsi="宋体" w:cs="宋体"/>
                <w:kern w:val="0"/>
                <w:sz w:val="24"/>
                <w:szCs w:val="24"/>
              </w:rPr>
            </w:pPr>
            <w:ins w:id="889" w:author="Yonah" w:date="2018-05-28T15:05:00Z">
              <w:r w:rsidRPr="00816490">
                <w:rPr>
                  <w:rFonts w:ascii="宋体" w:hAnsi="宋体" w:cs="宋体"/>
                  <w:kern w:val="0"/>
                  <w:sz w:val="24"/>
                  <w:szCs w:val="24"/>
                </w:rPr>
                <w:t>Benign</w:t>
              </w:r>
            </w:ins>
          </w:p>
        </w:tc>
        <w:tc>
          <w:tcPr>
            <w:tcW w:w="0" w:type="auto"/>
            <w:hideMark/>
          </w:tcPr>
          <w:p w:rsidR="00B7410C" w:rsidRPr="00816490" w:rsidRDefault="00B7410C" w:rsidP="00B7410C">
            <w:pPr>
              <w:widowControl/>
              <w:jc w:val="left"/>
              <w:rPr>
                <w:ins w:id="890" w:author="Yonah" w:date="2018-05-28T15:05:00Z"/>
                <w:rFonts w:ascii="宋体" w:hAnsi="宋体" w:cs="宋体"/>
                <w:kern w:val="0"/>
                <w:sz w:val="24"/>
                <w:szCs w:val="24"/>
              </w:rPr>
            </w:pPr>
            <w:ins w:id="891" w:author="Yonah" w:date="2018-05-28T15:05:00Z">
              <w:r w:rsidRPr="00816490">
                <w:rPr>
                  <w:rFonts w:ascii="宋体" w:hAnsi="宋体" w:cs="宋体"/>
                  <w:kern w:val="0"/>
                  <w:sz w:val="24"/>
                  <w:szCs w:val="24"/>
                </w:rPr>
                <w:t>total</w:t>
              </w:r>
            </w:ins>
          </w:p>
        </w:tc>
      </w:tr>
      <w:tr w:rsidR="00B7410C" w:rsidRPr="00816490" w:rsidTr="00B7410C">
        <w:trPr>
          <w:trHeight w:val="489"/>
          <w:jc w:val="center"/>
          <w:ins w:id="892" w:author="Yonah" w:date="2018-05-28T15:05:00Z"/>
        </w:trPr>
        <w:tc>
          <w:tcPr>
            <w:tcW w:w="0" w:type="auto"/>
            <w:hideMark/>
          </w:tcPr>
          <w:p w:rsidR="00B7410C" w:rsidRPr="00816490" w:rsidRDefault="00B7410C" w:rsidP="00B7410C">
            <w:pPr>
              <w:widowControl/>
              <w:jc w:val="left"/>
              <w:rPr>
                <w:ins w:id="893" w:author="Yonah" w:date="2018-05-28T15:05:00Z"/>
                <w:rFonts w:ascii="宋体" w:hAnsi="宋体" w:cs="宋体"/>
                <w:kern w:val="0"/>
                <w:sz w:val="24"/>
                <w:szCs w:val="24"/>
              </w:rPr>
            </w:pPr>
            <w:ins w:id="894" w:author="Yonah" w:date="2018-05-28T15:05:00Z">
              <w:r w:rsidRPr="00816490">
                <w:rPr>
                  <w:rFonts w:ascii="宋体" w:hAnsi="宋体" w:cs="宋体"/>
                  <w:kern w:val="0"/>
                  <w:sz w:val="24"/>
                  <w:szCs w:val="24"/>
                </w:rPr>
                <w:t>173036</w:t>
              </w:r>
            </w:ins>
          </w:p>
        </w:tc>
        <w:tc>
          <w:tcPr>
            <w:tcW w:w="0" w:type="auto"/>
            <w:hideMark/>
          </w:tcPr>
          <w:p w:rsidR="00B7410C" w:rsidRPr="00816490" w:rsidRDefault="00B7410C" w:rsidP="00B7410C">
            <w:pPr>
              <w:widowControl/>
              <w:jc w:val="left"/>
              <w:rPr>
                <w:ins w:id="895" w:author="Yonah" w:date="2018-05-28T15:05:00Z"/>
                <w:rFonts w:ascii="宋体" w:hAnsi="宋体" w:cs="宋体"/>
                <w:kern w:val="0"/>
                <w:sz w:val="24"/>
                <w:szCs w:val="24"/>
              </w:rPr>
            </w:pPr>
            <w:ins w:id="896" w:author="Yonah" w:date="2018-05-28T15:05:00Z">
              <w:r w:rsidRPr="00816490">
                <w:rPr>
                  <w:rFonts w:ascii="宋体" w:hAnsi="宋体" w:cs="宋体"/>
                  <w:kern w:val="0"/>
                  <w:sz w:val="24"/>
                  <w:szCs w:val="24"/>
                </w:rPr>
                <w:t>283323</w:t>
              </w:r>
            </w:ins>
          </w:p>
        </w:tc>
        <w:tc>
          <w:tcPr>
            <w:tcW w:w="0" w:type="auto"/>
            <w:hideMark/>
          </w:tcPr>
          <w:p w:rsidR="00B7410C" w:rsidRPr="00816490" w:rsidRDefault="00B7410C" w:rsidP="00B7410C">
            <w:pPr>
              <w:widowControl/>
              <w:jc w:val="left"/>
              <w:rPr>
                <w:ins w:id="897" w:author="Yonah" w:date="2018-05-28T15:05:00Z"/>
                <w:rFonts w:ascii="宋体" w:hAnsi="宋体" w:cs="宋体"/>
                <w:kern w:val="0"/>
                <w:sz w:val="24"/>
                <w:szCs w:val="24"/>
              </w:rPr>
            </w:pPr>
            <w:ins w:id="898" w:author="Yonah" w:date="2018-05-28T15:05:00Z">
              <w:r w:rsidRPr="00816490">
                <w:rPr>
                  <w:rFonts w:ascii="宋体" w:hAnsi="宋体" w:cs="宋体"/>
                  <w:kern w:val="0"/>
                  <w:sz w:val="24"/>
                  <w:szCs w:val="24"/>
                </w:rPr>
                <w:t>201368</w:t>
              </w:r>
            </w:ins>
          </w:p>
        </w:tc>
      </w:tr>
    </w:tbl>
    <w:p w:rsidR="00B7410C" w:rsidRPr="00816490" w:rsidRDefault="00B7410C" w:rsidP="00B7410C">
      <w:pPr>
        <w:ind w:left="210" w:hangingChars="100" w:hanging="210"/>
        <w:rPr>
          <w:ins w:id="899" w:author="Yonah" w:date="2018-05-28T15:05:00Z"/>
        </w:rPr>
      </w:pPr>
    </w:p>
    <w:p w:rsidR="00B7410C" w:rsidRDefault="00B7410C" w:rsidP="00B7410C">
      <w:pPr>
        <w:rPr>
          <w:ins w:id="900" w:author="Yonah" w:date="2018-05-28T15:05:00Z"/>
        </w:rPr>
      </w:pPr>
    </w:p>
    <w:p w:rsidR="00B7410C" w:rsidRPr="004A4C8F" w:rsidRDefault="00B7410C" w:rsidP="00B7410C">
      <w:pPr>
        <w:jc w:val="center"/>
        <w:rPr>
          <w:ins w:id="901" w:author="Yonah" w:date="2018-05-28T15:05:00Z"/>
          <w:rFonts w:ascii="Segoe UI" w:hAnsi="Segoe UI" w:cs="Segoe UI"/>
          <w:color w:val="24292E"/>
          <w:shd w:val="clear" w:color="auto" w:fill="FFFFFF"/>
        </w:rPr>
      </w:pPr>
    </w:p>
    <w:p w:rsidR="00B7410C" w:rsidRDefault="00B7410C" w:rsidP="00B7410C">
      <w:pPr>
        <w:rPr>
          <w:ins w:id="902" w:author="Yonah" w:date="2018-05-28T15:05:00Z"/>
        </w:rPr>
      </w:pPr>
      <w:ins w:id="903" w:author="Yonah" w:date="2018-05-28T15:05:00Z">
        <w:r>
          <w:rPr>
            <w:rFonts w:cs="宋体" w:hint="eastAsia"/>
            <w:color w:val="000000"/>
            <w:kern w:val="0"/>
            <w:sz w:val="20"/>
            <w:szCs w:val="20"/>
          </w:rPr>
          <w:t>我们的数据</w:t>
        </w:r>
        <w:proofErr w:type="gramStart"/>
        <w:r>
          <w:rPr>
            <w:rFonts w:cs="宋体" w:hint="eastAsia"/>
            <w:color w:val="000000"/>
            <w:kern w:val="0"/>
            <w:sz w:val="20"/>
            <w:szCs w:val="20"/>
          </w:rPr>
          <w:t>集主要</w:t>
        </w:r>
        <w:proofErr w:type="gramEnd"/>
        <w:r>
          <w:rPr>
            <w:rFonts w:cs="宋体" w:hint="eastAsia"/>
            <w:color w:val="000000"/>
            <w:kern w:val="0"/>
            <w:sz w:val="20"/>
            <w:szCs w:val="20"/>
          </w:rPr>
          <w:t>是从</w:t>
        </w:r>
        <w:proofErr w:type="spellStart"/>
        <w:r>
          <w:rPr>
            <w:rFonts w:cs="宋体" w:hint="eastAsia"/>
            <w:color w:val="000000"/>
            <w:kern w:val="0"/>
            <w:sz w:val="20"/>
            <w:szCs w:val="20"/>
          </w:rPr>
          <w:t>VirusShare</w:t>
        </w:r>
        <w:proofErr w:type="spellEnd"/>
        <w:r>
          <w:rPr>
            <w:rFonts w:cs="宋体" w:hint="eastAsia"/>
            <w:color w:val="000000"/>
            <w:kern w:val="0"/>
            <w:sz w:val="20"/>
            <w:szCs w:val="20"/>
          </w:rPr>
          <w:t>下载下来的</w:t>
        </w:r>
        <w:r>
          <w:rPr>
            <w:rFonts w:cs="宋体" w:hint="eastAsia"/>
            <w:color w:val="000000"/>
            <w:kern w:val="0"/>
            <w:sz w:val="20"/>
            <w:szCs w:val="20"/>
          </w:rPr>
          <w:t>156035</w:t>
        </w:r>
        <w:r>
          <w:rPr>
            <w:rFonts w:cs="宋体" w:hint="eastAsia"/>
            <w:color w:val="000000"/>
            <w:kern w:val="0"/>
            <w:sz w:val="20"/>
            <w:szCs w:val="20"/>
          </w:rPr>
          <w:t>个。大小有</w:t>
        </w:r>
        <w:r>
          <w:rPr>
            <w:rFonts w:cs="宋体" w:hint="eastAsia"/>
            <w:color w:val="000000"/>
            <w:kern w:val="0"/>
            <w:sz w:val="20"/>
            <w:szCs w:val="20"/>
          </w:rPr>
          <w:t>6.8G</w:t>
        </w:r>
        <w:r>
          <w:rPr>
            <w:rFonts w:cs="宋体" w:hint="eastAsia"/>
            <w:color w:val="000000"/>
            <w:kern w:val="0"/>
            <w:sz w:val="20"/>
            <w:szCs w:val="20"/>
          </w:rPr>
          <w:t>，还有</w:t>
        </w:r>
        <w:r>
          <w:rPr>
            <w:rFonts w:cs="宋体" w:hint="eastAsia"/>
            <w:color w:val="000000"/>
            <w:kern w:val="0"/>
            <w:sz w:val="20"/>
            <w:szCs w:val="20"/>
          </w:rPr>
          <w:t>9000</w:t>
        </w:r>
        <w:r>
          <w:rPr>
            <w:rFonts w:cs="宋体" w:hint="eastAsia"/>
            <w:color w:val="000000"/>
            <w:kern w:val="0"/>
            <w:sz w:val="20"/>
            <w:szCs w:val="20"/>
          </w:rPr>
          <w:t>个正常样本来自于</w:t>
        </w:r>
        <w:proofErr w:type="spellStart"/>
        <w:r>
          <w:rPr>
            <w:rFonts w:cs="宋体" w:hint="eastAsia"/>
            <w:color w:val="000000"/>
            <w:kern w:val="0"/>
            <w:sz w:val="20"/>
            <w:szCs w:val="20"/>
          </w:rPr>
          <w:t>contagio</w:t>
        </w:r>
        <w:proofErr w:type="spellEnd"/>
        <w:r>
          <w:rPr>
            <w:rFonts w:cs="宋体"/>
            <w:color w:val="000000"/>
            <w:kern w:val="0"/>
            <w:sz w:val="20"/>
            <w:szCs w:val="20"/>
          </w:rPr>
          <w:t>,</w:t>
        </w:r>
        <w:r>
          <w:rPr>
            <w:rFonts w:cs="宋体" w:hint="eastAsia"/>
            <w:color w:val="000000"/>
            <w:kern w:val="0"/>
            <w:sz w:val="20"/>
            <w:szCs w:val="20"/>
          </w:rPr>
          <w:t>其他还有</w:t>
        </w:r>
        <w:r>
          <w:rPr>
            <w:rFonts w:cs="宋体" w:hint="eastAsia"/>
            <w:color w:val="000000"/>
            <w:kern w:val="0"/>
            <w:sz w:val="20"/>
            <w:szCs w:val="20"/>
          </w:rPr>
          <w:t>2</w:t>
        </w:r>
        <w:r>
          <w:rPr>
            <w:rFonts w:cs="宋体" w:hint="eastAsia"/>
            <w:color w:val="000000"/>
            <w:kern w:val="0"/>
            <w:sz w:val="20"/>
            <w:szCs w:val="20"/>
          </w:rPr>
          <w:t>万的平衡样本来自</w:t>
        </w:r>
        <w:proofErr w:type="spellStart"/>
        <w:r>
          <w:rPr>
            <w:rFonts w:cs="宋体" w:hint="eastAsia"/>
            <w:color w:val="000000"/>
            <w:kern w:val="0"/>
            <w:sz w:val="20"/>
            <w:szCs w:val="20"/>
          </w:rPr>
          <w:t>mimicus</w:t>
        </w:r>
        <w:proofErr w:type="spellEnd"/>
        <w:r>
          <w:rPr>
            <w:rFonts w:cs="宋体"/>
            <w:color w:val="000000"/>
            <w:kern w:val="0"/>
            <w:sz w:val="20"/>
            <w:szCs w:val="20"/>
          </w:rPr>
          <w:t xml:space="preserve"> </w:t>
        </w:r>
        <w:r>
          <w:rPr>
            <w:rFonts w:cs="宋体" w:hint="eastAsia"/>
            <w:color w:val="000000"/>
            <w:kern w:val="0"/>
            <w:sz w:val="20"/>
            <w:szCs w:val="20"/>
          </w:rPr>
          <w:t>[</w:t>
        </w:r>
        <w:r>
          <w:rPr>
            <w:rFonts w:cs="宋体"/>
            <w:color w:val="000000"/>
            <w:kern w:val="0"/>
            <w:sz w:val="20"/>
            <w:szCs w:val="20"/>
          </w:rPr>
          <w:t>15</w:t>
        </w:r>
        <w:r>
          <w:rPr>
            <w:rFonts w:cs="宋体" w:hint="eastAsia"/>
            <w:color w:val="000000"/>
            <w:kern w:val="0"/>
            <w:sz w:val="20"/>
            <w:szCs w:val="20"/>
          </w:rPr>
          <w:t>]</w:t>
        </w:r>
        <w:r>
          <w:rPr>
            <w:rFonts w:cs="宋体"/>
            <w:color w:val="000000"/>
            <w:kern w:val="0"/>
            <w:sz w:val="20"/>
            <w:szCs w:val="20"/>
          </w:rPr>
          <w:t xml:space="preserve"> </w:t>
        </w:r>
        <w:r>
          <w:rPr>
            <w:rFonts w:cs="宋体"/>
            <w:color w:val="000000"/>
            <w:kern w:val="0"/>
            <w:sz w:val="20"/>
            <w:szCs w:val="20"/>
          </w:rPr>
          <w:t>，</w:t>
        </w:r>
        <w:r>
          <w:rPr>
            <w:rFonts w:cs="宋体" w:hint="eastAsia"/>
            <w:color w:val="000000"/>
            <w:kern w:val="0"/>
            <w:sz w:val="20"/>
            <w:szCs w:val="20"/>
          </w:rPr>
          <w:t>包括有</w:t>
        </w:r>
        <w:proofErr w:type="spellStart"/>
        <w:r>
          <w:rPr>
            <w:rFonts w:cs="宋体" w:hint="eastAsia"/>
            <w:color w:val="000000"/>
            <w:kern w:val="0"/>
            <w:sz w:val="20"/>
            <w:szCs w:val="20"/>
          </w:rPr>
          <w:t>contagio</w:t>
        </w:r>
        <w:proofErr w:type="spellEnd"/>
        <w:r>
          <w:rPr>
            <w:rFonts w:cs="宋体" w:hint="eastAsia"/>
            <w:color w:val="000000"/>
            <w:kern w:val="0"/>
            <w:sz w:val="20"/>
            <w:szCs w:val="20"/>
          </w:rPr>
          <w:t>的</w:t>
        </w:r>
        <w:r w:rsidRPr="00E33C56">
          <w:rPr>
            <w:rFonts w:cs="宋体"/>
            <w:color w:val="000000"/>
            <w:kern w:val="0"/>
            <w:sz w:val="20"/>
            <w:szCs w:val="20"/>
          </w:rPr>
          <w:t>5,000</w:t>
        </w:r>
        <w:r w:rsidRPr="00E33C56">
          <w:rPr>
            <w:rFonts w:cs="宋体"/>
            <w:color w:val="000000"/>
            <w:kern w:val="0"/>
            <w:sz w:val="20"/>
            <w:szCs w:val="20"/>
          </w:rPr>
          <w:t>个良性文件和</w:t>
        </w:r>
        <w:r w:rsidRPr="00E33C56">
          <w:rPr>
            <w:rFonts w:cs="宋体"/>
            <w:color w:val="000000"/>
            <w:kern w:val="0"/>
            <w:sz w:val="20"/>
            <w:szCs w:val="20"/>
          </w:rPr>
          <w:t>5,000</w:t>
        </w:r>
        <w:r w:rsidRPr="00E33C56">
          <w:rPr>
            <w:rFonts w:cs="宋体"/>
            <w:color w:val="000000"/>
            <w:kern w:val="0"/>
            <w:sz w:val="20"/>
            <w:szCs w:val="20"/>
          </w:rPr>
          <w:t>个恶意文件</w:t>
        </w:r>
        <w:r>
          <w:rPr>
            <w:rFonts w:cs="宋体"/>
            <w:color w:val="000000"/>
            <w:kern w:val="0"/>
            <w:sz w:val="20"/>
            <w:szCs w:val="20"/>
          </w:rPr>
          <w:t>，</w:t>
        </w:r>
        <w:r>
          <w:rPr>
            <w:rFonts w:cs="宋体" w:hint="eastAsia"/>
            <w:color w:val="000000"/>
            <w:kern w:val="0"/>
            <w:sz w:val="20"/>
            <w:szCs w:val="20"/>
          </w:rPr>
          <w:t>还有</w:t>
        </w:r>
        <w:r>
          <w:rPr>
            <w:rFonts w:cs="宋体" w:hint="eastAsia"/>
            <w:color w:val="000000"/>
            <w:kern w:val="0"/>
            <w:sz w:val="20"/>
            <w:szCs w:val="20"/>
          </w:rPr>
          <w:t>5000</w:t>
        </w:r>
        <w:r>
          <w:rPr>
            <w:rFonts w:cs="宋体" w:hint="eastAsia"/>
            <w:color w:val="000000"/>
            <w:kern w:val="0"/>
            <w:sz w:val="20"/>
            <w:szCs w:val="20"/>
          </w:rPr>
          <w:t>的</w:t>
        </w:r>
        <w:r>
          <w:rPr>
            <w:rFonts w:cs="宋体" w:hint="eastAsia"/>
            <w:color w:val="000000"/>
            <w:kern w:val="0"/>
            <w:sz w:val="20"/>
            <w:szCs w:val="20"/>
          </w:rPr>
          <w:t>google</w:t>
        </w:r>
        <w:r>
          <w:rPr>
            <w:rFonts w:cs="宋体" w:hint="eastAsia"/>
            <w:color w:val="000000"/>
            <w:kern w:val="0"/>
            <w:sz w:val="20"/>
            <w:szCs w:val="20"/>
          </w:rPr>
          <w:t>的良性样本，和</w:t>
        </w:r>
        <w:proofErr w:type="spellStart"/>
        <w:r>
          <w:rPr>
            <w:rFonts w:cs="宋体" w:hint="eastAsia"/>
            <w:color w:val="000000"/>
            <w:kern w:val="0"/>
            <w:sz w:val="20"/>
            <w:szCs w:val="20"/>
          </w:rPr>
          <w:t>VirusStotal</w:t>
        </w:r>
        <w:proofErr w:type="spellEnd"/>
        <w:r>
          <w:rPr>
            <w:rFonts w:cs="宋体" w:hint="eastAsia"/>
            <w:color w:val="000000"/>
            <w:kern w:val="0"/>
            <w:sz w:val="20"/>
            <w:szCs w:val="20"/>
          </w:rPr>
          <w:t>的</w:t>
        </w:r>
        <w:r>
          <w:rPr>
            <w:rFonts w:cs="宋体" w:hint="eastAsia"/>
            <w:color w:val="000000"/>
            <w:kern w:val="0"/>
            <w:sz w:val="20"/>
            <w:szCs w:val="20"/>
          </w:rPr>
          <w:t>5000</w:t>
        </w:r>
        <w:r>
          <w:rPr>
            <w:rFonts w:cs="宋体" w:hint="eastAsia"/>
            <w:color w:val="000000"/>
            <w:kern w:val="0"/>
            <w:sz w:val="20"/>
            <w:szCs w:val="20"/>
          </w:rPr>
          <w:t>个恶意样本。其他的数据集是</w:t>
        </w:r>
        <w:proofErr w:type="gramStart"/>
        <w:r>
          <w:rPr>
            <w:rFonts w:cs="宋体" w:hint="eastAsia"/>
            <w:color w:val="000000"/>
            <w:kern w:val="0"/>
            <w:sz w:val="20"/>
            <w:szCs w:val="20"/>
          </w:rPr>
          <w:t>在搜狗和</w:t>
        </w:r>
        <w:proofErr w:type="gramEnd"/>
        <w:r>
          <w:rPr>
            <w:rFonts w:cs="宋体" w:hint="eastAsia"/>
            <w:color w:val="000000"/>
            <w:kern w:val="0"/>
            <w:sz w:val="20"/>
            <w:szCs w:val="20"/>
          </w:rPr>
          <w:t>百度上通过爬虫爬取下来的。其中</w:t>
        </w:r>
        <w:proofErr w:type="spellStart"/>
        <w:r>
          <w:rPr>
            <w:rFonts w:cs="宋体" w:hint="eastAsia"/>
            <w:color w:val="000000"/>
            <w:kern w:val="0"/>
            <w:sz w:val="20"/>
            <w:szCs w:val="20"/>
          </w:rPr>
          <w:t>mimiucus</w:t>
        </w:r>
        <w:proofErr w:type="spellEnd"/>
        <w:r>
          <w:rPr>
            <w:rFonts w:cs="宋体" w:hint="eastAsia"/>
            <w:color w:val="000000"/>
            <w:kern w:val="0"/>
            <w:sz w:val="20"/>
            <w:szCs w:val="20"/>
          </w:rPr>
          <w:t>中的</w:t>
        </w:r>
        <w:r w:rsidRPr="00E33C56">
          <w:rPr>
            <w:rFonts w:cs="宋体"/>
            <w:color w:val="000000"/>
            <w:kern w:val="0"/>
            <w:sz w:val="20"/>
            <w:szCs w:val="20"/>
          </w:rPr>
          <w:t>数据集中的两个用于</w:t>
        </w:r>
        <w:r w:rsidRPr="00E33C56">
          <w:rPr>
            <w:rFonts w:cs="宋体"/>
            <w:color w:val="000000"/>
            <w:kern w:val="0"/>
            <w:sz w:val="20"/>
            <w:szCs w:val="20"/>
          </w:rPr>
          <w:t>[23]</w:t>
        </w:r>
        <w:r w:rsidRPr="00E33C56">
          <w:rPr>
            <w:rFonts w:cs="宋体"/>
            <w:color w:val="000000"/>
            <w:kern w:val="0"/>
            <w:sz w:val="20"/>
            <w:szCs w:val="20"/>
          </w:rPr>
          <w:t>中的</w:t>
        </w:r>
        <w:r w:rsidRPr="00E33C56">
          <w:rPr>
            <w:rFonts w:cs="宋体"/>
            <w:color w:val="000000"/>
            <w:kern w:val="0"/>
            <w:sz w:val="20"/>
            <w:szCs w:val="20"/>
          </w:rPr>
          <w:t>PDF </w:t>
        </w:r>
        <w:r w:rsidRPr="004A4C8F">
          <w:rPr>
            <w:rFonts w:cs="宋体"/>
            <w:color w:val="000000"/>
            <w:kern w:val="0"/>
            <w:sz w:val="20"/>
            <w:szCs w:val="20"/>
          </w:rPr>
          <w:t>RATE </w:t>
        </w:r>
        <w:r w:rsidRPr="00E33C56">
          <w:rPr>
            <w:rFonts w:cs="宋体"/>
            <w:color w:val="000000"/>
            <w:kern w:val="0"/>
            <w:sz w:val="20"/>
            <w:szCs w:val="20"/>
          </w:rPr>
          <w:t>实验性评估：</w:t>
        </w:r>
        <w:proofErr w:type="spellStart"/>
        <w:r w:rsidRPr="004A4C8F">
          <w:rPr>
            <w:rFonts w:cs="宋体"/>
            <w:color w:val="000000"/>
            <w:kern w:val="0"/>
            <w:sz w:val="20"/>
            <w:szCs w:val="20"/>
          </w:rPr>
          <w:t>Contagio</w:t>
        </w:r>
        <w:proofErr w:type="spellEnd"/>
        <w:r w:rsidRPr="004A4C8F">
          <w:rPr>
            <w:rFonts w:cs="宋体"/>
            <w:color w:val="000000"/>
            <w:kern w:val="0"/>
            <w:sz w:val="20"/>
            <w:szCs w:val="20"/>
          </w:rPr>
          <w:t> </w:t>
        </w:r>
        <w:r w:rsidRPr="00E33C56">
          <w:rPr>
            <w:rFonts w:cs="宋体"/>
            <w:color w:val="000000"/>
            <w:kern w:val="0"/>
            <w:sz w:val="20"/>
            <w:szCs w:val="20"/>
          </w:rPr>
          <w:t>，可供下载</w:t>
        </w:r>
        <w:bookmarkStart w:id="904" w:name="_ftnref4"/>
        <w:r>
          <w:rPr>
            <w:rFonts w:cs="宋体"/>
            <w:color w:val="000000"/>
            <w:kern w:val="0"/>
            <w:sz w:val="20"/>
            <w:szCs w:val="20"/>
          </w:rPr>
          <w:t>。</w:t>
        </w:r>
        <w:bookmarkEnd w:id="904"/>
      </w:ins>
    </w:p>
    <w:p w:rsidR="00B7410C" w:rsidRDefault="00B7410C" w:rsidP="00B7410C">
      <w:pPr>
        <w:rPr>
          <w:ins w:id="905" w:author="Yonah" w:date="2018-05-28T15:05:00Z"/>
        </w:rPr>
      </w:pPr>
    </w:p>
    <w:p w:rsidR="00B7410C" w:rsidRDefault="00736F4B" w:rsidP="00DD61E2">
      <w:pPr>
        <w:pStyle w:val="2"/>
        <w:rPr>
          <w:ins w:id="906" w:author="Yonah" w:date="2018-05-28T19:39:00Z"/>
        </w:rPr>
        <w:pPrChange w:id="907" w:author="Yonah" w:date="2018-05-28T17:24:00Z">
          <w:pPr/>
        </w:pPrChange>
      </w:pPr>
      <w:ins w:id="908" w:author="Yonah" w:date="2018-05-28T16:37:00Z">
        <w:r>
          <w:rPr>
            <w:rFonts w:hint="eastAsia"/>
          </w:rPr>
          <w:t>模型训练</w:t>
        </w:r>
      </w:ins>
    </w:p>
    <w:p w:rsidR="00B455E2" w:rsidRPr="00EA3970" w:rsidRDefault="00B455E2" w:rsidP="00B455E2">
      <w:pPr>
        <w:spacing w:after="240" w:line="305" w:lineRule="auto"/>
        <w:ind w:firstLine="420"/>
        <w:rPr>
          <w:ins w:id="909" w:author="Yonah" w:date="2018-05-28T19:39:00Z"/>
          <w:rFonts w:asciiTheme="minorEastAsia" w:hAnsiTheme="minorEastAsia" w:cs="Arial Unicode MS"/>
          <w:szCs w:val="21"/>
        </w:rPr>
      </w:pPr>
      <w:ins w:id="910" w:author="Yonah" w:date="2018-05-28T19:39:00Z">
        <w:r w:rsidRPr="00EA3970">
          <w:rPr>
            <w:rFonts w:asciiTheme="minorEastAsia" w:hAnsiTheme="minorEastAsia" w:cs="Arial Unicode MS"/>
            <w:szCs w:val="21"/>
          </w:rPr>
          <w:t>所提出的</w:t>
        </w:r>
        <w:r w:rsidRPr="00EA3970">
          <w:rPr>
            <w:rFonts w:asciiTheme="minorEastAsia" w:hAnsiTheme="minorEastAsia" w:cs="Arial Unicode MS" w:hint="eastAsia"/>
            <w:szCs w:val="21"/>
          </w:rPr>
          <w:t>基于机器学习的恶意</w:t>
        </w:r>
        <w:r w:rsidRPr="00EA3970">
          <w:rPr>
            <w:rFonts w:asciiTheme="minorEastAsia" w:hAnsiTheme="minorEastAsia" w:cs="Arial Unicode MS"/>
            <w:szCs w:val="21"/>
          </w:rPr>
          <w:t>PDF文档</w:t>
        </w:r>
        <w:r w:rsidRPr="00EA3970">
          <w:rPr>
            <w:rFonts w:asciiTheme="minorEastAsia" w:hAnsiTheme="minorEastAsia" w:cs="Arial Unicode MS" w:hint="eastAsia"/>
            <w:szCs w:val="21"/>
          </w:rPr>
          <w:t>检测</w:t>
        </w:r>
        <w:r w:rsidRPr="00EA3970">
          <w:rPr>
            <w:rFonts w:asciiTheme="minorEastAsia" w:hAnsiTheme="minorEastAsia" w:cs="Arial Unicode MS"/>
            <w:szCs w:val="21"/>
          </w:rPr>
          <w:t>的方法包括以下两个步骤，如</w:t>
        </w:r>
        <w:r w:rsidRPr="00EA3970">
          <w:rPr>
            <w:rFonts w:asciiTheme="minorEastAsia" w:hAnsiTheme="minorEastAsia" w:cs="Arial Unicode MS" w:hint="eastAsia"/>
            <w:szCs w:val="21"/>
          </w:rPr>
          <w:t>下图</w:t>
        </w:r>
        <w:r w:rsidRPr="00EA3970">
          <w:rPr>
            <w:rFonts w:asciiTheme="minorEastAsia" w:hAnsiTheme="minorEastAsia" w:cs="Arial Unicode MS"/>
            <w:szCs w:val="21"/>
          </w:rPr>
          <w:t>所示：</w:t>
        </w:r>
      </w:ins>
    </w:p>
    <w:p w:rsidR="00B455E2" w:rsidRPr="00EA3970" w:rsidRDefault="00B455E2" w:rsidP="00B455E2">
      <w:pPr>
        <w:spacing w:after="240" w:line="305" w:lineRule="auto"/>
        <w:ind w:firstLine="420"/>
        <w:rPr>
          <w:ins w:id="911" w:author="Yonah" w:date="2018-05-28T19:39:00Z"/>
          <w:rFonts w:asciiTheme="minorEastAsia" w:hAnsiTheme="minorEastAsia" w:cs="Arial Unicode MS"/>
          <w:szCs w:val="21"/>
        </w:rPr>
      </w:pPr>
      <w:ins w:id="912" w:author="Yonah" w:date="2018-05-28T19:40:00Z">
        <w:r>
          <w:rPr>
            <w:rFonts w:asciiTheme="minorEastAsia" w:hAnsiTheme="minorEastAsia" w:cs="Arial Unicode MS"/>
            <w:szCs w:val="21"/>
          </w:rPr>
          <w:t xml:space="preserve">1. </w:t>
        </w:r>
      </w:ins>
      <w:ins w:id="913" w:author="Yonah" w:date="2018-05-28T19:39:00Z">
        <w:r w:rsidRPr="00EA3970">
          <w:rPr>
            <w:rFonts w:asciiTheme="minorEastAsia" w:hAnsiTheme="minorEastAsia" w:cs="Arial Unicode MS"/>
            <w:szCs w:val="21"/>
          </w:rPr>
          <w:t>提取</w:t>
        </w:r>
        <w:r w:rsidRPr="00EA3970">
          <w:rPr>
            <w:rFonts w:asciiTheme="minorEastAsia" w:hAnsiTheme="minorEastAsia" w:cs="Arial Unicode MS" w:hint="eastAsia"/>
            <w:szCs w:val="21"/>
          </w:rPr>
          <w:t>文件特征</w:t>
        </w:r>
        <w:r w:rsidRPr="00EA3970">
          <w:rPr>
            <w:rFonts w:asciiTheme="minorEastAsia" w:hAnsiTheme="minorEastAsia" w:cs="Arial Unicode MS"/>
            <w:szCs w:val="21"/>
          </w:rPr>
          <w:t>。作为基本的预处理步骤，</w:t>
        </w:r>
        <w:r w:rsidRPr="00EA3970">
          <w:rPr>
            <w:rFonts w:asciiTheme="minorEastAsia" w:hAnsiTheme="minorEastAsia" w:cs="Arial Unicode MS" w:hint="eastAsia"/>
            <w:szCs w:val="21"/>
          </w:rPr>
          <w:t>对PDF文件的结构、内容和元数据进行解析，并做一些相应的向量计算，提取为一个二维的特征集，使得这些特征可以进入到机器学习中进行训练分类</w:t>
        </w:r>
        <w:r w:rsidRPr="00EA3970">
          <w:rPr>
            <w:rFonts w:asciiTheme="minorEastAsia" w:hAnsiTheme="minorEastAsia" w:cs="Arial Unicode MS"/>
            <w:szCs w:val="21"/>
          </w:rPr>
          <w:t>。</w:t>
        </w:r>
      </w:ins>
    </w:p>
    <w:p w:rsidR="00B455E2" w:rsidRPr="00EA3970" w:rsidRDefault="00B455E2" w:rsidP="00B455E2">
      <w:pPr>
        <w:spacing w:after="240" w:line="305" w:lineRule="auto"/>
        <w:ind w:firstLine="420"/>
        <w:rPr>
          <w:ins w:id="914" w:author="Yonah" w:date="2018-05-28T19:39:00Z"/>
          <w:rFonts w:asciiTheme="minorEastAsia" w:hAnsiTheme="minorEastAsia" w:cs="Arial Unicode MS"/>
          <w:szCs w:val="21"/>
        </w:rPr>
      </w:pPr>
      <w:ins w:id="915" w:author="Yonah" w:date="2018-05-28T19:39:00Z">
        <w:r>
          <w:rPr>
            <w:rFonts w:asciiTheme="minorEastAsia" w:hAnsiTheme="minorEastAsia" w:cs="Arial Unicode MS"/>
            <w:szCs w:val="21"/>
          </w:rPr>
          <w:t>2.</w:t>
        </w:r>
      </w:ins>
      <w:ins w:id="916" w:author="Yonah" w:date="2018-05-28T19:40:00Z">
        <w:r>
          <w:rPr>
            <w:rFonts w:asciiTheme="minorEastAsia" w:hAnsiTheme="minorEastAsia" w:cs="Arial Unicode MS"/>
            <w:szCs w:val="21"/>
          </w:rPr>
          <w:t xml:space="preserve"> </w:t>
        </w:r>
      </w:ins>
      <w:ins w:id="917" w:author="Yonah" w:date="2018-05-28T19:39:00Z">
        <w:r w:rsidRPr="00EA3970">
          <w:rPr>
            <w:rFonts w:asciiTheme="minorEastAsia" w:hAnsiTheme="minorEastAsia" w:cs="Arial Unicode MS"/>
            <w:szCs w:val="21"/>
          </w:rPr>
          <w:t>学习和分类。</w:t>
        </w:r>
        <w:r w:rsidRPr="00EA3970">
          <w:rPr>
            <w:rFonts w:asciiTheme="minorEastAsia" w:hAnsiTheme="minorEastAsia" w:cs="Arial Unicode MS" w:hint="eastAsia"/>
            <w:szCs w:val="21"/>
          </w:rPr>
          <w:t>我们会随机选取数据的80%，进行训练，通过训练之后保存训练模型，然后使用20%的文件进行预测分类，从中计算出模型的准确率，误报率等信息。</w:t>
        </w:r>
        <w:r w:rsidRPr="00EA3970">
          <w:rPr>
            <w:rFonts w:asciiTheme="minorEastAsia" w:hAnsiTheme="minorEastAsia" w:cs="Arial Unicode MS"/>
            <w:szCs w:val="21"/>
          </w:rPr>
          <w:t xml:space="preserve"> </w:t>
        </w:r>
      </w:ins>
    </w:p>
    <w:p w:rsidR="00B455E2" w:rsidRDefault="00B455E2" w:rsidP="00B455E2">
      <w:pPr>
        <w:jc w:val="center"/>
        <w:rPr>
          <w:ins w:id="918" w:author="Yonah" w:date="2018-05-28T19:39:00Z"/>
          <w:sz w:val="18"/>
          <w:szCs w:val="18"/>
        </w:rPr>
      </w:pPr>
      <w:ins w:id="919" w:author="Yonah" w:date="2018-05-28T19:39:00Z">
        <w:r>
          <w:rPr>
            <w:rFonts w:hint="eastAsia"/>
            <w:sz w:val="18"/>
            <w:szCs w:val="18"/>
          </w:rPr>
          <w:lastRenderedPageBreak/>
          <w:t>图</w:t>
        </w:r>
        <w:r>
          <w:rPr>
            <w:rFonts w:hint="eastAsia"/>
            <w:sz w:val="18"/>
            <w:szCs w:val="18"/>
          </w:rPr>
          <w:t xml:space="preserve">1 </w:t>
        </w:r>
        <w:r>
          <w:rPr>
            <w:rFonts w:hint="eastAsia"/>
            <w:sz w:val="18"/>
            <w:szCs w:val="18"/>
          </w:rPr>
          <w:t>机器学习的基本框架</w:t>
        </w:r>
      </w:ins>
    </w:p>
    <w:p w:rsidR="00B455E2" w:rsidRPr="00B455E2" w:rsidRDefault="00B455E2" w:rsidP="00B455E2">
      <w:pPr>
        <w:jc w:val="center"/>
        <w:rPr>
          <w:ins w:id="920" w:author="Yonah" w:date="2018-05-28T15:26:00Z"/>
          <w:rFonts w:hint="eastAsia"/>
          <w:sz w:val="18"/>
          <w:szCs w:val="18"/>
          <w:rPrChange w:id="921" w:author="Yonah" w:date="2018-05-28T19:39:00Z">
            <w:rPr>
              <w:ins w:id="922" w:author="Yonah" w:date="2018-05-28T15:26:00Z"/>
            </w:rPr>
          </w:rPrChange>
        </w:rPr>
        <w:pPrChange w:id="923" w:author="Yonah" w:date="2018-05-28T19:39:00Z">
          <w:pPr/>
        </w:pPrChange>
      </w:pPr>
      <w:ins w:id="924" w:author="Yonah" w:date="2018-05-28T19:39:00Z">
        <w:r>
          <w:rPr>
            <w:noProof/>
          </w:rPr>
          <w:drawing>
            <wp:inline distT="0" distB="0" distL="0" distR="0" wp14:anchorId="3304E9E9" wp14:editId="5E8E6EF4">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07870"/>
                      </a:xfrm>
                      <a:prstGeom prst="rect">
                        <a:avLst/>
                      </a:prstGeom>
                    </pic:spPr>
                  </pic:pic>
                </a:graphicData>
              </a:graphic>
            </wp:inline>
          </w:drawing>
        </w:r>
      </w:ins>
    </w:p>
    <w:p w:rsidR="00736F4B" w:rsidRDefault="00736F4B" w:rsidP="00736F4B">
      <w:pPr>
        <w:ind w:firstLine="420"/>
        <w:rPr>
          <w:ins w:id="925" w:author="Yonah" w:date="2018-05-28T16:38:00Z"/>
        </w:rPr>
      </w:pPr>
      <w:ins w:id="926" w:author="Yonah" w:date="2018-05-28T16:38:00Z">
        <w:r>
          <w:rPr>
            <w:rFonts w:hint="eastAsia"/>
          </w:rPr>
          <w:t>在我们的实验当中一共对模型进行了</w:t>
        </w:r>
        <w:r>
          <w:rPr>
            <w:rFonts w:hint="eastAsia"/>
          </w:rPr>
          <w:t>4</w:t>
        </w:r>
        <w:r>
          <w:rPr>
            <w:rFonts w:hint="eastAsia"/>
          </w:rPr>
          <w:t>次更新，其中最开始的模型（</w:t>
        </w:r>
        <w:r>
          <w:rPr>
            <w:rFonts w:hint="eastAsia"/>
          </w:rPr>
          <w:t>model1</w:t>
        </w:r>
        <w:r>
          <w:rPr>
            <w:rFonts w:hint="eastAsia"/>
          </w:rPr>
          <w:t>）是通过使用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r>
          <w:rPr>
            <w:rFonts w:hint="eastAsia"/>
          </w:rPr>
          <w:t>的一些静态属性</w:t>
        </w:r>
        <w:r>
          <w:rPr>
            <w:rFonts w:hint="eastAsia"/>
          </w:rPr>
          <w:t>,</w:t>
        </w:r>
        <w:r>
          <w:rPr>
            <w:rFonts w:hint="eastAsia"/>
          </w:rPr>
          <w:t>并通过多次实验核对比较选取性能和精度最好的算法</w:t>
        </w:r>
        <w:r>
          <w:rPr>
            <w:rFonts w:hint="eastAsia"/>
          </w:rPr>
          <w:t>(</w:t>
        </w:r>
        <w:r>
          <w:rPr>
            <w:rFonts w:hint="eastAsia"/>
          </w:rPr>
          <w:t>随机森林</w:t>
        </w:r>
        <w:r>
          <w:rPr>
            <w:rFonts w:hint="eastAsia"/>
          </w:rPr>
          <w:t>RF)</w:t>
        </w:r>
        <w:r>
          <w:rPr>
            <w:rFonts w:hint="eastAsia"/>
          </w:rPr>
          <w:t>此时准确率就达到了</w:t>
        </w:r>
        <w:r>
          <w:rPr>
            <w:rFonts w:hint="eastAsia"/>
          </w:rPr>
          <w:t>99.30%</w:t>
        </w:r>
        <w:r>
          <w:rPr>
            <w:rFonts w:hint="eastAsia"/>
          </w:rPr>
          <w:t>，可是经过我们的研究发现，因为在一开始我们使用</w:t>
        </w:r>
        <w:proofErr w:type="spellStart"/>
        <w:r>
          <w:rPr>
            <w:rFonts w:hint="eastAsia"/>
          </w:rPr>
          <w:t>peepdf</w:t>
        </w:r>
        <w:proofErr w:type="spellEnd"/>
        <w:r>
          <w:rPr>
            <w:rFonts w:hint="eastAsia"/>
          </w:rPr>
          <w:t>进行解析的时候，并不所有文件都解析到参与到，所以在第二阶段我们重新选取了</w:t>
        </w:r>
        <w:proofErr w:type="gramStart"/>
        <w:r>
          <w:rPr>
            <w:rFonts w:hint="eastAsia"/>
          </w:rPr>
          <w:t>解析器</w:t>
        </w:r>
        <w:proofErr w:type="spellStart"/>
        <w:proofErr w:type="gramEnd"/>
        <w:r>
          <w:rPr>
            <w:rFonts w:hint="eastAsia"/>
          </w:rPr>
          <w:t>mimicus</w:t>
        </w:r>
        <w:proofErr w:type="spellEnd"/>
        <w:r>
          <w:rPr>
            <w:rFonts w:hint="eastAsia"/>
          </w:rPr>
          <w:t>[</w:t>
        </w:r>
        <w:r>
          <w:t>5</w:t>
        </w:r>
        <w:r>
          <w:rPr>
            <w:rFonts w:hint="eastAsia"/>
          </w:rPr>
          <w:t>]</w:t>
        </w:r>
        <w:r>
          <w:t>,</w:t>
        </w:r>
        <w:r>
          <w:rPr>
            <w:rFonts w:hint="eastAsia"/>
          </w:rPr>
          <w:t>这个工具可以弥补之前因为结构缺陷或混淆使文件不能被</w:t>
        </w:r>
        <w:proofErr w:type="gramStart"/>
        <w:r>
          <w:rPr>
            <w:rFonts w:hint="eastAsia"/>
          </w:rPr>
          <w:t>解析器正常</w:t>
        </w:r>
        <w:proofErr w:type="gramEnd"/>
        <w:r>
          <w:rPr>
            <w:rFonts w:hint="eastAsia"/>
          </w:rPr>
          <w:t>解析的缺陷，同时这个工具也已经开源</w:t>
        </w:r>
        <w:r>
          <w:fldChar w:fldCharType="begin"/>
        </w:r>
        <w:r>
          <w:instrText xml:space="preserve"> HYPERLINK "https://github.com/srndic/mimicus" </w:instrText>
        </w:r>
        <w:r>
          <w:fldChar w:fldCharType="separate"/>
        </w:r>
        <w:r w:rsidRPr="00DC3EBD">
          <w:rPr>
            <w:rStyle w:val="a7"/>
          </w:rPr>
          <w:t>https://github.com/srndic/mimicus</w:t>
        </w:r>
        <w:r>
          <w:rPr>
            <w:rStyle w:val="a7"/>
          </w:rPr>
          <w:fldChar w:fldCharType="end"/>
        </w:r>
        <w:r>
          <w:rPr>
            <w:rFonts w:hint="eastAsia"/>
          </w:rPr>
          <w:t>，到目前为止也是很多基于</w:t>
        </w:r>
        <w:r>
          <w:rPr>
            <w:rFonts w:hint="eastAsia"/>
          </w:rPr>
          <w:t>PDF</w:t>
        </w:r>
        <w:r>
          <w:rPr>
            <w:rFonts w:hint="eastAsia"/>
          </w:rPr>
          <w:t>文件检测使用最多的一个解析工具。我们使用了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的文件进行解析，到目前为止可以对所有的数据（</w:t>
        </w:r>
        <w:r>
          <w:rPr>
            <w:rFonts w:hint="eastAsia"/>
          </w:rPr>
          <w:t>20</w:t>
        </w:r>
        <w:r>
          <w:rPr>
            <w:rFonts w:hint="eastAsia"/>
          </w:rPr>
          <w:t>万）进行解析，并做特征提取。</w:t>
        </w:r>
      </w:ins>
    </w:p>
    <w:p w:rsidR="00736F4B" w:rsidRDefault="00736F4B" w:rsidP="00736F4B">
      <w:pPr>
        <w:ind w:firstLine="420"/>
        <w:rPr>
          <w:ins w:id="927" w:author="Yonah" w:date="2018-05-28T16:38:00Z"/>
        </w:rPr>
      </w:pPr>
      <w:ins w:id="928" w:author="Yonah" w:date="2018-05-28T16:38:00Z">
        <w:r>
          <w:rPr>
            <w:rFonts w:hint="eastAsia"/>
          </w:rPr>
          <w:t>于是在模型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对文件进行特征提取，其中包括有基于结构的，基于内容的，基于</w:t>
        </w:r>
        <w:proofErr w:type="spellStart"/>
        <w:r>
          <w:rPr>
            <w:rFonts w:hint="eastAsia"/>
          </w:rPr>
          <w:t>javascript</w:t>
        </w:r>
        <w:proofErr w:type="spellEnd"/>
        <w:r>
          <w:rPr>
            <w:rFonts w:hint="eastAsia"/>
          </w:rPr>
          <w:t xml:space="preserve"> </w:t>
        </w:r>
        <w:r>
          <w:rPr>
            <w:rFonts w:hint="eastAsia"/>
          </w:rPr>
          <w:t>的，基于</w:t>
        </w:r>
        <w:r>
          <w:rPr>
            <w:rFonts w:hint="eastAsia"/>
          </w:rPr>
          <w:t xml:space="preserve">Metadata </w:t>
        </w:r>
        <w:r>
          <w:rPr>
            <w:rFonts w:hint="eastAsia"/>
          </w:rPr>
          <w:t>等等，一共提取特征</w:t>
        </w:r>
        <w:r>
          <w:rPr>
            <w:rFonts w:hint="eastAsia"/>
          </w:rPr>
          <w:t>135</w:t>
        </w:r>
        <w:r>
          <w:rPr>
            <w:rFonts w:hint="eastAsia"/>
          </w:rPr>
          <w:t>个。我们的机器学习的核心算法还是使用准确率最高的随机森林。通过算法</w:t>
        </w:r>
        <w:proofErr w:type="gramStart"/>
        <w:r>
          <w:rPr>
            <w:rFonts w:hint="eastAsia"/>
          </w:rPr>
          <w:t>调优后对</w:t>
        </w:r>
        <w:proofErr w:type="gramEnd"/>
        <w:r>
          <w:rPr>
            <w:rFonts w:hint="eastAsia"/>
          </w:rPr>
          <w:t>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，并集过多次随机选择数据进行训练预测后，准确率依然可以维持在</w:t>
        </w:r>
        <w:r>
          <w:rPr>
            <w:rFonts w:hint="eastAsia"/>
          </w:rPr>
          <w:t>99.99%</w:t>
        </w:r>
        <w:r>
          <w:rPr>
            <w:rFonts w:hint="eastAsia"/>
          </w:rPr>
          <w:t>。</w:t>
        </w:r>
      </w:ins>
    </w:p>
    <w:p w:rsidR="00736F4B" w:rsidRDefault="00736F4B" w:rsidP="00736F4B">
      <w:pPr>
        <w:ind w:firstLine="420"/>
        <w:rPr>
          <w:ins w:id="929" w:author="Yonah" w:date="2018-05-28T16:38:00Z"/>
        </w:rPr>
      </w:pPr>
      <w:ins w:id="930" w:author="Yonah" w:date="2018-05-28T16:38:00Z">
        <w:r>
          <w:rPr>
            <w:rFonts w:hint="eastAsia"/>
          </w:rPr>
          <w:t>经过</w:t>
        </w:r>
        <w:r>
          <w:rPr>
            <w:rFonts w:hint="eastAsia"/>
          </w:rPr>
          <w:t xml:space="preserve">Model2 </w:t>
        </w:r>
        <w:r>
          <w:rPr>
            <w:rFonts w:hint="eastAsia"/>
          </w:rPr>
          <w:t>的算法调优和数据筛选后，我们把训练数据增加到十万级别，来对模型进行训练，我们的训练是在本地进行的，在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ins>
      <w:ins w:id="931" w:author="Yonah" w:date="2018-05-28T16:47:00Z">
        <w:r w:rsidR="00D8079B" w:rsidRPr="00D8079B">
          <w:rPr>
            <w:rFonts w:hint="eastAsia"/>
          </w:rPr>
          <w:t xml:space="preserve"> </w:t>
        </w:r>
        <w:r w:rsidR="00D8079B" w:rsidRPr="00D8079B">
          <w:rPr>
            <w:rFonts w:hint="eastAsia"/>
          </w:rPr>
          <w:t>当训练样本达到十万级别的时候，</w:t>
        </w:r>
        <w:r w:rsidR="00D8079B" w:rsidRPr="00D8079B">
          <w:rPr>
            <w:rFonts w:hint="eastAsia"/>
          </w:rPr>
          <w:t>Model2.1</w:t>
        </w:r>
        <w:r w:rsidR="00D8079B" w:rsidRPr="00D8079B">
          <w:rPr>
            <w:rFonts w:hint="eastAsia"/>
          </w:rPr>
          <w:t>准确率持续稳定在</w:t>
        </w:r>
        <w:r w:rsidR="00D8079B" w:rsidRPr="00D8079B">
          <w:rPr>
            <w:rFonts w:hint="eastAsia"/>
          </w:rPr>
          <w:t>99.81%</w:t>
        </w:r>
        <w:r w:rsidR="00D8079B" w:rsidRPr="00D8079B">
          <w:rPr>
            <w:rFonts w:hint="eastAsia"/>
          </w:rPr>
          <w:t>，误报率为</w:t>
        </w:r>
        <w:r w:rsidR="00D8079B" w:rsidRPr="00D8079B">
          <w:rPr>
            <w:rFonts w:hint="eastAsia"/>
          </w:rPr>
          <w:t>0.086%</w:t>
        </w:r>
        <w:r w:rsidR="00D8079B">
          <w:rPr>
            <w:rFonts w:hint="eastAsia"/>
          </w:rPr>
          <w:t>。</w:t>
        </w:r>
      </w:ins>
      <w:ins w:id="932" w:author="Yonah" w:date="2018-05-28T16:44:00Z">
        <w:r>
          <w:t xml:space="preserve"> </w:t>
        </w:r>
      </w:ins>
    </w:p>
    <w:p w:rsidR="00736F4B" w:rsidRPr="00957947" w:rsidRDefault="00736F4B" w:rsidP="00736F4B">
      <w:pPr>
        <w:ind w:firstLine="420"/>
        <w:rPr>
          <w:ins w:id="933" w:author="Yonah" w:date="2018-05-28T16:38:00Z"/>
        </w:rPr>
      </w:pPr>
      <w:ins w:id="934" w:author="Yonah" w:date="2018-05-28T16:38:00Z">
        <w:r>
          <w:rPr>
            <w:rFonts w:hint="eastAsia"/>
          </w:rPr>
          <w:t>此时我们对模型的鲁棒性做了一些测试与对抗性学习，具体的来说就是通过一些假设攻击者已知信息，比如说攻击者知道我们所提取的特征，那么他就可以修改恶意文件的特征，使其看起来更像良性，从而逃逸分类器。又或者假设攻击者知道模型提取的特征和算法，通过一些加密，混淆等方法逃逸分类器，按照一定的逻辑关系，当攻击者知道模型的信息越多，越容易逃逸。我们主要利用</w:t>
        </w:r>
        <w:proofErr w:type="spellStart"/>
        <w:r>
          <w:rPr>
            <w:rFonts w:hint="eastAsia"/>
          </w:rPr>
          <w:t>Nedim</w:t>
        </w:r>
        <w:proofErr w:type="spellEnd"/>
        <w:r>
          <w:t xml:space="preserve"> </w:t>
        </w:r>
        <w:proofErr w:type="spellStart"/>
        <w:r>
          <w:t>Smdic</w:t>
        </w:r>
        <w:proofErr w:type="spellEnd"/>
        <w:r>
          <w:t xml:space="preserve"> </w:t>
        </w:r>
        <w:r>
          <w:rPr>
            <w:rFonts w:hint="eastAsia"/>
          </w:rPr>
          <w:t>在</w:t>
        </w:r>
        <w:r>
          <w:rPr>
            <w:rFonts w:hint="eastAsia"/>
          </w:rPr>
          <w:t>IEEE</w:t>
        </w:r>
        <w:r>
          <w:t xml:space="preserve"> </w:t>
        </w:r>
        <w:r>
          <w:rPr>
            <w:rFonts w:hint="eastAsia"/>
          </w:rPr>
          <w:t>的论文中</w:t>
        </w:r>
        <w:r w:rsidRPr="00957947">
          <w:t>Practical Evasion of a Learning- Based Classifier: A Case Study</w:t>
        </w:r>
        <w:r>
          <w:t>[53]</w:t>
        </w:r>
        <w:r w:rsidR="00C1373F">
          <w:rPr>
            <w:rFonts w:hint="eastAsia"/>
          </w:rPr>
          <w:t>中提到的几种方法，对模型进行对抗性学习，这些会在</w:t>
        </w:r>
      </w:ins>
      <w:ins w:id="935" w:author="Yonah" w:date="2018-05-28T21:22:00Z">
        <w:r w:rsidR="00C1373F">
          <w:rPr>
            <w:rFonts w:hint="eastAsia"/>
          </w:rPr>
          <w:t>下一</w:t>
        </w:r>
      </w:ins>
      <w:ins w:id="936" w:author="Yonah" w:date="2018-05-28T16:38:00Z">
        <w:r>
          <w:rPr>
            <w:rFonts w:hint="eastAsia"/>
          </w:rPr>
          <w:t>章会具体介绍。</w:t>
        </w:r>
      </w:ins>
    </w:p>
    <w:p w:rsidR="00736F4B" w:rsidRPr="00197E2D" w:rsidRDefault="00736F4B" w:rsidP="00736F4B">
      <w:pPr>
        <w:ind w:firstLine="420"/>
        <w:rPr>
          <w:ins w:id="937" w:author="Yonah" w:date="2018-05-28T16:38:00Z"/>
        </w:rPr>
      </w:pPr>
      <w:ins w:id="938" w:author="Yonah" w:date="2018-05-28T16:38:00Z">
        <w:r>
          <w:rPr>
            <w:rFonts w:hint="eastAsia"/>
          </w:rPr>
          <w:t>在通过一系列的对抗学习攻击之后，我们对模型重新训练，使模型对那些经过特定技术伪装的恶意文件具有一定的免疫能力，并且我们将</w:t>
        </w:r>
        <w:r>
          <w:rPr>
            <w:rFonts w:hint="eastAsia"/>
          </w:rPr>
          <w:t>Model</w:t>
        </w:r>
        <w:r>
          <w:t>3</w:t>
        </w:r>
        <w:r>
          <w:rPr>
            <w:rFonts w:hint="eastAsia"/>
          </w:rPr>
          <w:t>的训练数据升级到</w:t>
        </w:r>
        <w:r>
          <w:rPr>
            <w:rFonts w:hint="eastAsia"/>
          </w:rPr>
          <w:t>20</w:t>
        </w:r>
        <w:r>
          <w:rPr>
            <w:rFonts w:hint="eastAsia"/>
          </w:rPr>
          <w:t>万，添加了一些新奇的样本，如通过模仿良性样本的恶意文件，和反向模仿生成的变异文件，一同加入到了</w:t>
        </w:r>
        <w:r>
          <w:rPr>
            <w:rFonts w:hint="eastAsia"/>
          </w:rPr>
          <w:t>Model</w:t>
        </w:r>
        <w:r>
          <w:t xml:space="preserve">3 </w:t>
        </w:r>
        <w:r>
          <w:rPr>
            <w:rFonts w:hint="eastAsia"/>
          </w:rPr>
          <w:t>的训练当中，并对整个机器学习的参数</w:t>
        </w:r>
        <w:r>
          <w:t xml:space="preserve"> </w:t>
        </w:r>
        <w:r>
          <w:rPr>
            <w:rFonts w:hint="eastAsia"/>
          </w:rPr>
          <w:t>重新调优，经过我们的多次训练，</w:t>
        </w:r>
        <w:r>
          <w:rPr>
            <w:rFonts w:hint="eastAsia"/>
          </w:rPr>
          <w:lastRenderedPageBreak/>
          <w:t>模型</w:t>
        </w:r>
        <w:r>
          <w:rPr>
            <w:rFonts w:hint="eastAsia"/>
          </w:rPr>
          <w:t>3</w:t>
        </w:r>
        <w:r>
          <w:t xml:space="preserve"> </w:t>
        </w:r>
        <w:r>
          <w:rPr>
            <w:rFonts w:hint="eastAsia"/>
          </w:rPr>
          <w:t>在数据达到</w:t>
        </w:r>
        <w:r>
          <w:rPr>
            <w:rFonts w:hint="eastAsia"/>
          </w:rPr>
          <w:t>20w</w:t>
        </w:r>
        <w:r>
          <w:t xml:space="preserve"> </w:t>
        </w:r>
        <w:r>
          <w:rPr>
            <w:rFonts w:hint="eastAsia"/>
          </w:rPr>
          <w:t>万的情况下，更新模型花费了</w:t>
        </w:r>
        <w:r>
          <w:rPr>
            <w:rFonts w:hint="eastAsia"/>
          </w:rPr>
          <w:t>3</w:t>
        </w:r>
        <w:r>
          <w:rPr>
            <w:rFonts w:hint="eastAsia"/>
          </w:rPr>
          <w:t>分</w:t>
        </w:r>
        <w:r>
          <w:rPr>
            <w:rFonts w:hint="eastAsia"/>
          </w:rPr>
          <w:t>42</w:t>
        </w:r>
        <w:r>
          <w:rPr>
            <w:rFonts w:hint="eastAsia"/>
          </w:rPr>
          <w:t>秒，预测时间需要</w:t>
        </w:r>
        <w:r>
          <w:rPr>
            <w:rFonts w:hint="eastAsia"/>
          </w:rPr>
          <w:t>2</w:t>
        </w:r>
        <w:r>
          <w:rPr>
            <w:rFonts w:hint="eastAsia"/>
          </w:rPr>
          <w:t>秒，最后使模型准确率达到</w:t>
        </w:r>
        <w:r>
          <w:rPr>
            <w:rFonts w:hint="eastAsia"/>
          </w:rPr>
          <w:t>99.82%</w:t>
        </w:r>
        <w:r>
          <w:rPr>
            <w:rFonts w:hint="eastAsia"/>
          </w:rPr>
          <w:t>，误报率小于</w:t>
        </w:r>
        <w:r>
          <w:rPr>
            <w:rFonts w:hint="eastAsia"/>
          </w:rPr>
          <w:t>0.01%</w:t>
        </w:r>
        <w:r>
          <w:rPr>
            <w:rFonts w:hint="eastAsia"/>
          </w:rPr>
          <w:t>。</w:t>
        </w:r>
      </w:ins>
    </w:p>
    <w:p w:rsidR="00736F4B" w:rsidRDefault="00736F4B" w:rsidP="00736F4B">
      <w:pPr>
        <w:rPr>
          <w:ins w:id="939" w:author="Yonah" w:date="2018-05-28T15:23:00Z"/>
          <w:rFonts w:hint="eastAsia"/>
        </w:rPr>
      </w:pPr>
    </w:p>
    <w:p w:rsidR="00736F4B" w:rsidRPr="0018569E" w:rsidRDefault="004E7F0E" w:rsidP="00736F4B">
      <w:pPr>
        <w:jc w:val="center"/>
        <w:rPr>
          <w:ins w:id="940" w:author="Yonah" w:date="2018-05-28T16:46:00Z"/>
          <w:sz w:val="18"/>
          <w:szCs w:val="18"/>
        </w:rPr>
      </w:pPr>
      <w:ins w:id="941" w:author="Yonah" w:date="2018-05-28T17:38:00Z">
        <w:r>
          <w:rPr>
            <w:rFonts w:hint="eastAsia"/>
            <w:sz w:val="18"/>
            <w:szCs w:val="18"/>
          </w:rPr>
          <w:t>表</w:t>
        </w:r>
        <w:r>
          <w:rPr>
            <w:rFonts w:hint="eastAsia"/>
            <w:sz w:val="18"/>
            <w:szCs w:val="18"/>
          </w:rPr>
          <w:t>5</w:t>
        </w:r>
      </w:ins>
      <w:ins w:id="942" w:author="Yonah" w:date="2018-05-28T16:46:00Z">
        <w:r w:rsidR="00736F4B">
          <w:rPr>
            <w:rFonts w:hint="eastAsia"/>
            <w:sz w:val="18"/>
            <w:szCs w:val="18"/>
          </w:rPr>
          <w:t xml:space="preserve"> </w:t>
        </w:r>
        <w:r w:rsidR="00736F4B">
          <w:rPr>
            <w:rFonts w:hint="eastAsia"/>
            <w:sz w:val="18"/>
            <w:szCs w:val="18"/>
          </w:rPr>
          <w:t>模型参数</w:t>
        </w:r>
      </w:ins>
    </w:p>
    <w:tbl>
      <w:tblPr>
        <w:tblW w:w="7261"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943" w:author="Yonah" w:date="2018-05-28T21:13:00Z">
          <w:tblPr>
            <w:tblW w:w="757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1344"/>
        <w:gridCol w:w="2153"/>
        <w:gridCol w:w="1390"/>
        <w:gridCol w:w="1151"/>
        <w:gridCol w:w="1223"/>
        <w:tblGridChange w:id="944">
          <w:tblGrid>
            <w:gridCol w:w="1403"/>
            <w:gridCol w:w="2246"/>
            <w:gridCol w:w="1450"/>
            <w:gridCol w:w="1201"/>
            <w:gridCol w:w="1275"/>
          </w:tblGrid>
        </w:tblGridChange>
      </w:tblGrid>
      <w:tr w:rsidR="00736F4B" w:rsidRPr="00892092" w:rsidTr="00234AE5">
        <w:trPr>
          <w:trHeight w:val="544"/>
          <w:tblCellSpacing w:w="0" w:type="dxa"/>
          <w:jc w:val="center"/>
          <w:ins w:id="945" w:author="Yonah" w:date="2018-05-28T16:46:00Z"/>
          <w:trPrChange w:id="946" w:author="Yonah" w:date="2018-05-28T21:13:00Z">
            <w:trPr>
              <w:trHeight w:val="577"/>
              <w:tblCellSpacing w:w="0" w:type="dxa"/>
              <w:jc w:val="center"/>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947" w:author="Yonah" w:date="2018-05-28T21:13: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736F4B" w:rsidRPr="00892092" w:rsidRDefault="00736F4B" w:rsidP="00174DB7">
            <w:pPr>
              <w:rPr>
                <w:ins w:id="948" w:author="Yonah" w:date="2018-05-28T16:46:00Z"/>
              </w:rPr>
            </w:pPr>
            <w:ins w:id="949" w:author="Yonah" w:date="2018-05-28T16:46:00Z">
              <w:r w:rsidRPr="00892092">
                <w:t>model</w:t>
              </w:r>
            </w:ins>
          </w:p>
        </w:tc>
        <w:tc>
          <w:tcPr>
            <w:tcW w:w="0" w:type="auto"/>
            <w:tcBorders>
              <w:top w:val="outset" w:sz="6" w:space="0" w:color="auto"/>
              <w:left w:val="outset" w:sz="6" w:space="0" w:color="auto"/>
              <w:bottom w:val="outset" w:sz="6" w:space="0" w:color="auto"/>
              <w:right w:val="outset" w:sz="6" w:space="0" w:color="auto"/>
            </w:tcBorders>
            <w:vAlign w:val="center"/>
            <w:hideMark/>
            <w:tcPrChange w:id="950" w:author="Yonah" w:date="2018-05-28T21:13: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736F4B" w:rsidRPr="00892092" w:rsidRDefault="00736F4B" w:rsidP="00174DB7">
            <w:pPr>
              <w:rPr>
                <w:ins w:id="951" w:author="Yonah" w:date="2018-05-28T16:46:00Z"/>
              </w:rPr>
            </w:pPr>
            <w:ins w:id="952" w:author="Yonah" w:date="2018-05-28T16:46:00Z">
              <w:r>
                <w:rPr>
                  <w:rFonts w:hint="eastAsia"/>
                </w:rPr>
                <w:t>特征数目</w:t>
              </w:r>
              <w:r>
                <w:rPr>
                  <w:rFonts w:hint="eastAsia"/>
                </w:rPr>
                <w:t>/</w:t>
              </w:r>
              <w:proofErr w:type="gramStart"/>
              <w:r>
                <w:rPr>
                  <w:rFonts w:hint="eastAsia"/>
                </w:rPr>
                <w:t>个</w:t>
              </w:r>
              <w:proofErr w:type="gramEnd"/>
            </w:ins>
          </w:p>
        </w:tc>
        <w:tc>
          <w:tcPr>
            <w:tcW w:w="1390" w:type="dxa"/>
            <w:tcBorders>
              <w:top w:val="outset" w:sz="6" w:space="0" w:color="auto"/>
              <w:left w:val="outset" w:sz="6" w:space="0" w:color="auto"/>
              <w:bottom w:val="outset" w:sz="6" w:space="0" w:color="auto"/>
              <w:right w:val="outset" w:sz="6" w:space="0" w:color="auto"/>
            </w:tcBorders>
            <w:vAlign w:val="center"/>
            <w:hideMark/>
            <w:tcPrChange w:id="953" w:author="Yonah" w:date="2018-05-28T21:13:00Z">
              <w:tcPr>
                <w:tcW w:w="1450" w:type="dxa"/>
                <w:tcBorders>
                  <w:top w:val="outset" w:sz="6" w:space="0" w:color="auto"/>
                  <w:left w:val="outset" w:sz="6" w:space="0" w:color="auto"/>
                  <w:bottom w:val="outset" w:sz="6" w:space="0" w:color="auto"/>
                  <w:right w:val="outset" w:sz="6" w:space="0" w:color="auto"/>
                </w:tcBorders>
                <w:vAlign w:val="center"/>
                <w:hideMark/>
              </w:tcPr>
            </w:tcPrChange>
          </w:tcPr>
          <w:p w:rsidR="00736F4B" w:rsidRPr="00892092" w:rsidRDefault="00736F4B" w:rsidP="00174DB7">
            <w:pPr>
              <w:rPr>
                <w:ins w:id="954" w:author="Yonah" w:date="2018-05-28T16:46:00Z"/>
              </w:rPr>
            </w:pPr>
            <w:ins w:id="955" w:author="Yonah" w:date="2018-05-28T16:46:00Z">
              <w:r>
                <w:rPr>
                  <w:rFonts w:hint="eastAsia"/>
                </w:rPr>
                <w:t>数据大小</w:t>
              </w:r>
              <w:r>
                <w:rPr>
                  <w:rFonts w:hint="eastAsia"/>
                </w:rPr>
                <w:t>/</w:t>
              </w:r>
              <w:r>
                <w:rPr>
                  <w:rFonts w:hint="eastAsia"/>
                </w:rPr>
                <w:t>万</w:t>
              </w:r>
            </w:ins>
          </w:p>
        </w:tc>
        <w:tc>
          <w:tcPr>
            <w:tcW w:w="1151" w:type="dxa"/>
            <w:tcBorders>
              <w:top w:val="outset" w:sz="6" w:space="0" w:color="auto"/>
              <w:left w:val="outset" w:sz="6" w:space="0" w:color="auto"/>
              <w:bottom w:val="outset" w:sz="6" w:space="0" w:color="auto"/>
              <w:right w:val="outset" w:sz="6" w:space="0" w:color="auto"/>
            </w:tcBorders>
            <w:vAlign w:val="center"/>
            <w:hideMark/>
            <w:tcPrChange w:id="956" w:author="Yonah" w:date="2018-05-28T21:13:00Z">
              <w:tcPr>
                <w:tcW w:w="1201" w:type="dxa"/>
                <w:tcBorders>
                  <w:top w:val="outset" w:sz="6" w:space="0" w:color="auto"/>
                  <w:left w:val="outset" w:sz="6" w:space="0" w:color="auto"/>
                  <w:bottom w:val="outset" w:sz="6" w:space="0" w:color="auto"/>
                  <w:right w:val="outset" w:sz="6" w:space="0" w:color="auto"/>
                </w:tcBorders>
                <w:vAlign w:val="center"/>
                <w:hideMark/>
              </w:tcPr>
            </w:tcPrChange>
          </w:tcPr>
          <w:p w:rsidR="00736F4B" w:rsidRPr="00892092" w:rsidRDefault="00736F4B" w:rsidP="00174DB7">
            <w:pPr>
              <w:rPr>
                <w:ins w:id="957" w:author="Yonah" w:date="2018-05-28T16:46:00Z"/>
              </w:rPr>
            </w:pPr>
            <w:ins w:id="958" w:author="Yonah" w:date="2018-05-28T16:46:00Z">
              <w:r w:rsidRPr="00892092">
                <w:t>检测率</w:t>
              </w:r>
            </w:ins>
          </w:p>
        </w:tc>
        <w:tc>
          <w:tcPr>
            <w:tcW w:w="0" w:type="auto"/>
            <w:tcBorders>
              <w:top w:val="outset" w:sz="6" w:space="0" w:color="auto"/>
              <w:left w:val="outset" w:sz="6" w:space="0" w:color="auto"/>
              <w:bottom w:val="outset" w:sz="6" w:space="0" w:color="auto"/>
              <w:right w:val="outset" w:sz="6" w:space="0" w:color="auto"/>
            </w:tcBorders>
            <w:vAlign w:val="center"/>
            <w:hideMark/>
            <w:tcPrChange w:id="959" w:author="Yonah" w:date="2018-05-28T21:13: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736F4B" w:rsidRPr="00892092" w:rsidRDefault="00736F4B" w:rsidP="00174DB7">
            <w:pPr>
              <w:rPr>
                <w:ins w:id="960" w:author="Yonah" w:date="2018-05-28T16:46:00Z"/>
              </w:rPr>
            </w:pPr>
            <w:ins w:id="961" w:author="Yonah" w:date="2018-05-28T16:46:00Z">
              <w:r>
                <w:rPr>
                  <w:rFonts w:hint="eastAsia"/>
                </w:rPr>
                <w:t>误报率</w:t>
              </w:r>
            </w:ins>
          </w:p>
        </w:tc>
      </w:tr>
      <w:tr w:rsidR="00736F4B" w:rsidRPr="00892092" w:rsidTr="00234AE5">
        <w:trPr>
          <w:trHeight w:val="544"/>
          <w:tblCellSpacing w:w="0" w:type="dxa"/>
          <w:jc w:val="center"/>
          <w:ins w:id="962" w:author="Yonah" w:date="2018-05-28T16:46:00Z"/>
          <w:trPrChange w:id="963" w:author="Yonah" w:date="2018-05-28T21:13:00Z">
            <w:trPr>
              <w:trHeight w:val="577"/>
              <w:tblCellSpacing w:w="0" w:type="dxa"/>
              <w:jc w:val="center"/>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964" w:author="Yonah" w:date="2018-05-28T21:13: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736F4B" w:rsidRPr="00892092" w:rsidRDefault="00736F4B" w:rsidP="00174DB7">
            <w:pPr>
              <w:rPr>
                <w:ins w:id="965" w:author="Yonah" w:date="2018-05-28T16:46:00Z"/>
              </w:rPr>
            </w:pPr>
            <w:ins w:id="966" w:author="Yonah" w:date="2018-05-28T16:46:00Z">
              <w:r w:rsidRPr="00892092">
                <w:t xml:space="preserve">model </w:t>
              </w:r>
              <w:r>
                <w:t>2</w:t>
              </w:r>
            </w:ins>
          </w:p>
        </w:tc>
        <w:tc>
          <w:tcPr>
            <w:tcW w:w="0" w:type="auto"/>
            <w:tcBorders>
              <w:top w:val="outset" w:sz="6" w:space="0" w:color="auto"/>
              <w:left w:val="outset" w:sz="6" w:space="0" w:color="auto"/>
              <w:bottom w:val="outset" w:sz="6" w:space="0" w:color="auto"/>
              <w:right w:val="outset" w:sz="6" w:space="0" w:color="auto"/>
            </w:tcBorders>
            <w:vAlign w:val="center"/>
            <w:hideMark/>
            <w:tcPrChange w:id="967" w:author="Yonah" w:date="2018-05-28T21:13: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736F4B" w:rsidRPr="00892092" w:rsidRDefault="00736F4B" w:rsidP="00174DB7">
            <w:pPr>
              <w:rPr>
                <w:ins w:id="968" w:author="Yonah" w:date="2018-05-28T16:46:00Z"/>
              </w:rPr>
            </w:pPr>
            <w:ins w:id="969" w:author="Yonah" w:date="2018-05-28T16:46:00Z">
              <w:r w:rsidRPr="00892092">
                <w:t>135</w:t>
              </w:r>
            </w:ins>
          </w:p>
        </w:tc>
        <w:tc>
          <w:tcPr>
            <w:tcW w:w="1390" w:type="dxa"/>
            <w:tcBorders>
              <w:top w:val="outset" w:sz="6" w:space="0" w:color="auto"/>
              <w:left w:val="outset" w:sz="6" w:space="0" w:color="auto"/>
              <w:bottom w:val="outset" w:sz="6" w:space="0" w:color="auto"/>
              <w:right w:val="outset" w:sz="6" w:space="0" w:color="auto"/>
            </w:tcBorders>
            <w:vAlign w:val="center"/>
            <w:hideMark/>
            <w:tcPrChange w:id="970" w:author="Yonah" w:date="2018-05-28T21:13:00Z">
              <w:tcPr>
                <w:tcW w:w="1450" w:type="dxa"/>
                <w:tcBorders>
                  <w:top w:val="outset" w:sz="6" w:space="0" w:color="auto"/>
                  <w:left w:val="outset" w:sz="6" w:space="0" w:color="auto"/>
                  <w:bottom w:val="outset" w:sz="6" w:space="0" w:color="auto"/>
                  <w:right w:val="outset" w:sz="6" w:space="0" w:color="auto"/>
                </w:tcBorders>
                <w:vAlign w:val="center"/>
                <w:hideMark/>
              </w:tcPr>
            </w:tcPrChange>
          </w:tcPr>
          <w:p w:rsidR="00736F4B" w:rsidRPr="00892092" w:rsidRDefault="00736F4B" w:rsidP="00174DB7">
            <w:pPr>
              <w:rPr>
                <w:ins w:id="971" w:author="Yonah" w:date="2018-05-28T16:46:00Z"/>
              </w:rPr>
            </w:pPr>
            <w:ins w:id="972" w:author="Yonah" w:date="2018-05-28T16:46:00Z">
              <w:r w:rsidRPr="00892092">
                <w:t>10w</w:t>
              </w:r>
            </w:ins>
          </w:p>
        </w:tc>
        <w:tc>
          <w:tcPr>
            <w:tcW w:w="1151" w:type="dxa"/>
            <w:tcBorders>
              <w:top w:val="outset" w:sz="6" w:space="0" w:color="auto"/>
              <w:left w:val="outset" w:sz="6" w:space="0" w:color="auto"/>
              <w:bottom w:val="outset" w:sz="6" w:space="0" w:color="auto"/>
              <w:right w:val="outset" w:sz="6" w:space="0" w:color="auto"/>
            </w:tcBorders>
            <w:vAlign w:val="center"/>
            <w:hideMark/>
            <w:tcPrChange w:id="973" w:author="Yonah" w:date="2018-05-28T21:13:00Z">
              <w:tcPr>
                <w:tcW w:w="1201" w:type="dxa"/>
                <w:tcBorders>
                  <w:top w:val="outset" w:sz="6" w:space="0" w:color="auto"/>
                  <w:left w:val="outset" w:sz="6" w:space="0" w:color="auto"/>
                  <w:bottom w:val="outset" w:sz="6" w:space="0" w:color="auto"/>
                  <w:right w:val="outset" w:sz="6" w:space="0" w:color="auto"/>
                </w:tcBorders>
                <w:vAlign w:val="center"/>
                <w:hideMark/>
              </w:tcPr>
            </w:tcPrChange>
          </w:tcPr>
          <w:p w:rsidR="00736F4B" w:rsidRPr="00892092" w:rsidRDefault="00736F4B" w:rsidP="00174DB7">
            <w:pPr>
              <w:rPr>
                <w:ins w:id="974" w:author="Yonah" w:date="2018-05-28T16:46:00Z"/>
              </w:rPr>
            </w:pPr>
            <w:ins w:id="975" w:author="Yonah" w:date="2018-05-28T16:46:00Z">
              <w:r w:rsidRPr="00892092">
                <w:t>99.81%</w:t>
              </w:r>
            </w:ins>
          </w:p>
        </w:tc>
        <w:tc>
          <w:tcPr>
            <w:tcW w:w="0" w:type="auto"/>
            <w:tcBorders>
              <w:top w:val="outset" w:sz="6" w:space="0" w:color="auto"/>
              <w:left w:val="outset" w:sz="6" w:space="0" w:color="auto"/>
              <w:bottom w:val="outset" w:sz="6" w:space="0" w:color="auto"/>
              <w:right w:val="outset" w:sz="6" w:space="0" w:color="auto"/>
            </w:tcBorders>
            <w:vAlign w:val="center"/>
            <w:hideMark/>
            <w:tcPrChange w:id="976" w:author="Yonah" w:date="2018-05-28T21:13: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736F4B" w:rsidRPr="00892092" w:rsidRDefault="00736F4B" w:rsidP="00174DB7">
            <w:pPr>
              <w:rPr>
                <w:ins w:id="977" w:author="Yonah" w:date="2018-05-28T16:46:00Z"/>
              </w:rPr>
            </w:pPr>
            <w:ins w:id="978" w:author="Yonah" w:date="2018-05-28T16:46:00Z">
              <w:r>
                <w:t>0.0</w:t>
              </w:r>
            </w:ins>
            <w:ins w:id="979" w:author="Yonah" w:date="2018-05-28T21:13:00Z">
              <w:r w:rsidR="00234AE5">
                <w:t>1</w:t>
              </w:r>
            </w:ins>
            <w:ins w:id="980" w:author="Yonah" w:date="2018-05-28T16:46:00Z">
              <w:r w:rsidRPr="00892092">
                <w:t>6</w:t>
              </w:r>
              <w:r>
                <w:t>%</w:t>
              </w:r>
            </w:ins>
          </w:p>
        </w:tc>
      </w:tr>
    </w:tbl>
    <w:p w:rsidR="00E630E3" w:rsidRDefault="00E630E3" w:rsidP="00B7410C">
      <w:pPr>
        <w:rPr>
          <w:ins w:id="981" w:author="Yonah" w:date="2018-05-28T15:05:00Z"/>
          <w:rFonts w:hint="eastAsia"/>
        </w:rPr>
      </w:pPr>
    </w:p>
    <w:p w:rsidR="00B7410C" w:rsidRDefault="00736F4B" w:rsidP="00B7410C">
      <w:pPr>
        <w:rPr>
          <w:ins w:id="982" w:author="Yonah" w:date="2018-05-28T15:05:00Z"/>
        </w:rPr>
      </w:pPr>
      <w:ins w:id="983" w:author="Yonah" w:date="2018-05-28T16:37:00Z">
        <w:r>
          <w:rPr>
            <w:rFonts w:hint="eastAsia"/>
          </w:rPr>
          <w:t>吞吐量：</w:t>
        </w:r>
      </w:ins>
    </w:p>
    <w:p w:rsidR="00736F4B" w:rsidRPr="007157DD" w:rsidRDefault="00736F4B" w:rsidP="00736F4B">
      <w:pPr>
        <w:widowControl/>
        <w:spacing w:after="4" w:line="214" w:lineRule="atLeast"/>
        <w:ind w:left="-4" w:firstLine="229"/>
        <w:rPr>
          <w:ins w:id="984" w:author="Yonah" w:date="2018-05-28T16:36:00Z"/>
          <w:rFonts w:ascii="Times New Roman" w:hAnsi="Times New Roman"/>
          <w:color w:val="000000"/>
          <w:kern w:val="0"/>
          <w:sz w:val="20"/>
          <w:szCs w:val="20"/>
        </w:rPr>
      </w:pPr>
      <w:ins w:id="985" w:author="Yonah" w:date="2018-05-28T16:36:00Z">
        <w:r w:rsidRPr="007157DD">
          <w:rPr>
            <w:rFonts w:ascii="Times New Roman" w:hAnsi="Times New Roman"/>
            <w:color w:val="000000"/>
            <w:kern w:val="0"/>
            <w:sz w:val="20"/>
            <w:szCs w:val="20"/>
          </w:rPr>
          <w:t>在处理大量</w:t>
        </w:r>
        <w:r w:rsidRPr="007157DD">
          <w:rPr>
            <w:rFonts w:ascii="Times New Roman" w:hAnsi="Times New Roman"/>
            <w:color w:val="000000"/>
            <w:kern w:val="0"/>
            <w:sz w:val="20"/>
            <w:szCs w:val="20"/>
          </w:rPr>
          <w:t>PDF</w:t>
        </w:r>
        <w:r w:rsidRPr="007157DD">
          <w:rPr>
            <w:rFonts w:ascii="Times New Roman" w:hAnsi="Times New Roman"/>
            <w:color w:val="000000"/>
            <w:kern w:val="0"/>
            <w:sz w:val="20"/>
            <w:szCs w:val="20"/>
          </w:rPr>
          <w:t>数据时，高吞吐量是一个重要的考虑因素，就像</w:t>
        </w:r>
        <w:r w:rsidRPr="007157DD">
          <w:rPr>
            <w:rFonts w:ascii="Times New Roman" w:hAnsi="Times New Roman"/>
            <w:color w:val="000000"/>
            <w:kern w:val="0"/>
            <w:sz w:val="20"/>
            <w:szCs w:val="20"/>
          </w:rPr>
          <w:t>V </w:t>
        </w:r>
        <w:r w:rsidRPr="007157DD">
          <w:rPr>
            <w:rFonts w:ascii="Times New Roman" w:hAnsi="Times New Roman"/>
            <w:color w:val="000000"/>
            <w:kern w:val="0"/>
            <w:sz w:val="16"/>
            <w:szCs w:val="16"/>
          </w:rPr>
          <w:t>IRUS </w:t>
        </w:r>
        <w:r w:rsidRPr="007157DD">
          <w:rPr>
            <w:rFonts w:ascii="Times New Roman" w:hAnsi="Times New Roman"/>
            <w:color w:val="000000"/>
            <w:kern w:val="0"/>
            <w:sz w:val="20"/>
            <w:szCs w:val="20"/>
          </w:rPr>
          <w:t>T </w:t>
        </w:r>
        <w:r w:rsidRPr="007157DD">
          <w:rPr>
            <w:rFonts w:ascii="Times New Roman" w:hAnsi="Times New Roman"/>
            <w:color w:val="000000"/>
            <w:kern w:val="0"/>
            <w:sz w:val="16"/>
            <w:szCs w:val="16"/>
          </w:rPr>
          <w:t>OTAL </w:t>
        </w:r>
        <w:r w:rsidRPr="007157DD">
          <w:rPr>
            <w:rFonts w:ascii="Times New Roman" w:hAnsi="Times New Roman"/>
            <w:color w:val="000000"/>
            <w:kern w:val="0"/>
            <w:sz w:val="20"/>
            <w:szCs w:val="20"/>
          </w:rPr>
          <w:t>那样。我们的系统旨在处理这种负载，并利用现代计算机系统的并行处理能力。我们测量了使用</w:t>
        </w:r>
        <w:r>
          <w:rPr>
            <w:rFonts w:ascii="Times New Roman" w:hAnsi="Times New Roman" w:hint="eastAsia"/>
            <w:color w:val="000000"/>
            <w:kern w:val="0"/>
            <w:sz w:val="20"/>
            <w:szCs w:val="20"/>
          </w:rPr>
          <w:t>随机森林，</w:t>
        </w:r>
        <w:r w:rsidRPr="007157DD">
          <w:rPr>
            <w:rFonts w:ascii="Times New Roman" w:hAnsi="Times New Roman"/>
            <w:color w:val="000000"/>
            <w:kern w:val="0"/>
            <w:sz w:val="20"/>
            <w:szCs w:val="20"/>
          </w:rPr>
          <w:t>决策树和</w:t>
        </w:r>
        <w:r w:rsidRPr="007157DD">
          <w:rPr>
            <w:rFonts w:ascii="Times New Roman" w:hAnsi="Times New Roman"/>
            <w:color w:val="000000"/>
            <w:kern w:val="0"/>
            <w:sz w:val="20"/>
            <w:szCs w:val="20"/>
          </w:rPr>
          <w:t>SVM </w:t>
        </w:r>
        <w:r w:rsidRPr="007157DD">
          <w:rPr>
            <w:rFonts w:ascii="Times New Roman" w:hAnsi="Times New Roman"/>
            <w:color w:val="000000"/>
            <w:kern w:val="0"/>
            <w:sz w:val="20"/>
            <w:szCs w:val="20"/>
          </w:rPr>
          <w:t>对</w:t>
        </w:r>
        <w:r>
          <w:rPr>
            <w:rFonts w:ascii="Times New Roman" w:hAnsi="Times New Roman" w:hint="eastAsia"/>
            <w:color w:val="000000"/>
            <w:kern w:val="0"/>
            <w:sz w:val="20"/>
            <w:szCs w:val="20"/>
          </w:rPr>
          <w:t>十万的</w:t>
        </w:r>
        <w:r w:rsidRPr="007157DD">
          <w:rPr>
            <w:rFonts w:ascii="Times New Roman" w:hAnsi="Times New Roman"/>
            <w:color w:val="000000"/>
            <w:kern w:val="0"/>
            <w:sz w:val="20"/>
            <w:szCs w:val="20"/>
          </w:rPr>
          <w:t>数据集进行特征提取，学习和分类所花费的时间</w:t>
        </w:r>
        <w:r>
          <w:rPr>
            <w:rFonts w:ascii="Times New Roman" w:hAnsi="Times New Roman" w:hint="eastAsia"/>
            <w:color w:val="000000"/>
            <w:kern w:val="0"/>
            <w:sz w:val="20"/>
            <w:szCs w:val="20"/>
          </w:rPr>
          <w:t>如</w:t>
        </w:r>
        <w:r>
          <w:rPr>
            <w:rFonts w:ascii="Times New Roman" w:hAnsi="Times New Roman" w:hint="eastAsia"/>
            <w:color w:val="000000"/>
            <w:kern w:val="0"/>
            <w:sz w:val="20"/>
            <w:szCs w:val="20"/>
          </w:rPr>
          <w:t xml:space="preserve"> </w:t>
        </w:r>
        <w:r>
          <w:rPr>
            <w:rFonts w:ascii="Times New Roman" w:hAnsi="Times New Roman" w:hint="eastAsia"/>
            <w:color w:val="000000"/>
            <w:kern w:val="0"/>
            <w:sz w:val="20"/>
            <w:szCs w:val="20"/>
          </w:rPr>
          <w:t>表</w:t>
        </w:r>
      </w:ins>
      <w:ins w:id="986" w:author="Yonah" w:date="2018-05-28T17:39:00Z">
        <w:r w:rsidR="004E7F0E">
          <w:rPr>
            <w:rFonts w:ascii="Times New Roman" w:hAnsi="Times New Roman" w:hint="eastAsia"/>
            <w:color w:val="000000"/>
            <w:kern w:val="0"/>
            <w:sz w:val="20"/>
            <w:szCs w:val="20"/>
          </w:rPr>
          <w:t>6</w:t>
        </w:r>
      </w:ins>
      <w:ins w:id="987" w:author="Yonah" w:date="2018-05-28T16:36:00Z">
        <w:r>
          <w:rPr>
            <w:rFonts w:ascii="Times New Roman" w:hAnsi="Times New Roman"/>
            <w:color w:val="000000"/>
            <w:kern w:val="0"/>
            <w:sz w:val="20"/>
            <w:szCs w:val="20"/>
          </w:rPr>
          <w:t xml:space="preserve"> </w:t>
        </w:r>
        <w:r>
          <w:rPr>
            <w:rFonts w:ascii="Times New Roman" w:hAnsi="Times New Roman"/>
            <w:color w:val="000000"/>
            <w:kern w:val="0"/>
            <w:sz w:val="20"/>
            <w:szCs w:val="20"/>
          </w:rPr>
          <w:t>。训练预测是在</w:t>
        </w:r>
        <w:r>
          <w:rPr>
            <w:rFonts w:ascii="Times New Roman" w:hAnsi="Times New Roman" w:hint="eastAsia"/>
            <w:color w:val="000000"/>
            <w:kern w:val="0"/>
            <w:sz w:val="20"/>
            <w:szCs w:val="20"/>
          </w:rPr>
          <w:t>一个</w:t>
        </w:r>
        <w:r>
          <w:rPr>
            <w:rFonts w:ascii="Times New Roman" w:hAnsi="Times New Roman" w:hint="eastAsia"/>
            <w:color w:val="000000"/>
            <w:kern w:val="0"/>
            <w:sz w:val="20"/>
            <w:szCs w:val="20"/>
          </w:rPr>
          <w:t>4</w:t>
        </w:r>
        <w:r>
          <w:rPr>
            <w:rFonts w:ascii="Times New Roman" w:hAnsi="Times New Roman" w:hint="eastAsia"/>
            <w:color w:val="000000"/>
            <w:kern w:val="0"/>
            <w:sz w:val="20"/>
            <w:szCs w:val="20"/>
          </w:rPr>
          <w:t>核</w:t>
        </w:r>
        <w:r>
          <w:rPr>
            <w:rFonts w:ascii="Times New Roman" w:hAnsi="Times New Roman" w:hint="eastAsia"/>
            <w:color w:val="000000"/>
            <w:kern w:val="0"/>
            <w:sz w:val="20"/>
            <w:szCs w:val="20"/>
          </w:rPr>
          <w:t>4G</w:t>
        </w:r>
        <w:r>
          <w:rPr>
            <w:rFonts w:ascii="Times New Roman" w:hAnsi="Times New Roman" w:hint="eastAsia"/>
            <w:color w:val="000000"/>
            <w:kern w:val="0"/>
            <w:sz w:val="20"/>
            <w:szCs w:val="20"/>
          </w:rPr>
          <w:t>的</w:t>
        </w:r>
        <w:r w:rsidRPr="007157DD">
          <w:rPr>
            <w:rFonts w:ascii="Times New Roman" w:hAnsi="Times New Roman"/>
            <w:color w:val="000000"/>
            <w:kern w:val="0"/>
            <w:sz w:val="20"/>
            <w:szCs w:val="20"/>
          </w:rPr>
          <w:t>CPU</w:t>
        </w:r>
        <w:r>
          <w:rPr>
            <w:rFonts w:ascii="Times New Roman" w:hAnsi="Times New Roman" w:hint="eastAsia"/>
            <w:color w:val="000000"/>
            <w:kern w:val="0"/>
            <w:sz w:val="20"/>
            <w:szCs w:val="20"/>
          </w:rPr>
          <w:t>的一个</w:t>
        </w:r>
        <w:r>
          <w:rPr>
            <w:rFonts w:ascii="Times New Roman" w:hAnsi="Times New Roman" w:hint="eastAsia"/>
            <w:color w:val="000000"/>
            <w:kern w:val="0"/>
            <w:sz w:val="20"/>
            <w:szCs w:val="20"/>
          </w:rPr>
          <w:t>Ubuntu</w:t>
        </w:r>
        <w:r>
          <w:rPr>
            <w:rFonts w:ascii="Times New Roman" w:hAnsi="Times New Roman"/>
            <w:color w:val="000000"/>
            <w:kern w:val="0"/>
            <w:sz w:val="20"/>
            <w:szCs w:val="20"/>
          </w:rPr>
          <w:t xml:space="preserve"> </w:t>
        </w:r>
        <w:r>
          <w:rPr>
            <w:rFonts w:ascii="Times New Roman" w:hAnsi="Times New Roman" w:hint="eastAsia"/>
            <w:color w:val="000000"/>
            <w:kern w:val="0"/>
            <w:sz w:val="20"/>
            <w:szCs w:val="20"/>
          </w:rPr>
          <w:t>的系统下进行的</w:t>
        </w:r>
      </w:ins>
    </w:p>
    <w:p w:rsidR="00736F4B" w:rsidRDefault="00736F4B" w:rsidP="00736F4B">
      <w:pPr>
        <w:widowControl/>
        <w:spacing w:after="4" w:line="214" w:lineRule="atLeast"/>
        <w:ind w:left="-4" w:firstLine="229"/>
        <w:rPr>
          <w:ins w:id="988" w:author="Yonah" w:date="2018-05-28T16:36:00Z"/>
          <w:rFonts w:ascii="Times New Roman" w:hAnsi="Times New Roman"/>
          <w:color w:val="000000"/>
          <w:kern w:val="0"/>
          <w:sz w:val="20"/>
          <w:szCs w:val="20"/>
        </w:rPr>
      </w:pPr>
      <w:ins w:id="989" w:author="Yonah" w:date="2018-05-28T16:36:00Z">
        <w:r>
          <w:rPr>
            <w:rFonts w:ascii="Times New Roman" w:hAnsi="Times New Roman" w:hint="eastAsia"/>
            <w:color w:val="000000"/>
            <w:kern w:val="0"/>
            <w:sz w:val="20"/>
            <w:szCs w:val="20"/>
          </w:rPr>
          <w:t xml:space="preserve"> </w:t>
        </w:r>
        <w:r w:rsidRPr="007157DD">
          <w:rPr>
            <w:rFonts w:ascii="Times New Roman" w:hAnsi="Times New Roman"/>
            <w:color w:val="000000"/>
            <w:kern w:val="0"/>
            <w:sz w:val="20"/>
            <w:szCs w:val="20"/>
          </w:rPr>
          <w:t>特征提取是最耗时的操作，因为它需要从硬盘加载所有的</w:t>
        </w:r>
        <w:r w:rsidRPr="007157DD">
          <w:rPr>
            <w:rFonts w:ascii="Times New Roman" w:hAnsi="Times New Roman"/>
            <w:color w:val="000000"/>
            <w:kern w:val="0"/>
            <w:sz w:val="20"/>
            <w:szCs w:val="20"/>
          </w:rPr>
          <w:t>PDF</w:t>
        </w:r>
        <w:r w:rsidRPr="007157DD">
          <w:rPr>
            <w:rFonts w:ascii="Times New Roman" w:hAnsi="Times New Roman"/>
            <w:color w:val="000000"/>
            <w:kern w:val="0"/>
            <w:sz w:val="20"/>
            <w:szCs w:val="20"/>
          </w:rPr>
          <w:t>文件。</w:t>
        </w:r>
        <w:r>
          <w:rPr>
            <w:rFonts w:ascii="Times New Roman" w:hAnsi="Times New Roman" w:hint="eastAsia"/>
            <w:color w:val="000000"/>
            <w:kern w:val="0"/>
            <w:sz w:val="20"/>
            <w:szCs w:val="20"/>
          </w:rPr>
          <w:t>并对文件进行逐个解析，</w:t>
        </w:r>
      </w:ins>
      <w:ins w:id="990" w:author="Yonah" w:date="2018-05-28T16:40:00Z">
        <w:r>
          <w:rPr>
            <w:rFonts w:ascii="Times New Roman" w:hAnsi="Times New Roman" w:hint="eastAsia"/>
            <w:color w:val="000000"/>
            <w:kern w:val="0"/>
            <w:sz w:val="20"/>
            <w:szCs w:val="20"/>
          </w:rPr>
          <w:t>于是我们</w:t>
        </w:r>
        <w:r w:rsidRPr="00EA3970">
          <w:rPr>
            <w:rFonts w:ascii="Times New Roman" w:hAnsi="Times New Roman" w:hint="eastAsia"/>
            <w:color w:val="000000"/>
            <w:kern w:val="0"/>
            <w:sz w:val="20"/>
            <w:szCs w:val="20"/>
          </w:rPr>
          <w:t>将文件解析与训练分开出来，作为中间结果保存，不经可以减少</w:t>
        </w:r>
        <w:r w:rsidRPr="00EA3970">
          <w:rPr>
            <w:rFonts w:ascii="Times New Roman" w:hAnsi="Times New Roman"/>
            <w:color w:val="000000"/>
            <w:kern w:val="0"/>
            <w:sz w:val="20"/>
            <w:szCs w:val="20"/>
          </w:rPr>
          <w:t xml:space="preserve">CPU </w:t>
        </w:r>
        <w:r w:rsidRPr="00EA3970">
          <w:rPr>
            <w:rFonts w:ascii="Times New Roman" w:hAnsi="Times New Roman" w:hint="eastAsia"/>
            <w:color w:val="000000"/>
            <w:kern w:val="0"/>
            <w:sz w:val="20"/>
            <w:szCs w:val="20"/>
          </w:rPr>
          <w:t>内存占用，同时也可以使模型在更新训练时更为快速。当训练样本达到十万级别的时候，</w:t>
        </w:r>
      </w:ins>
      <w:ins w:id="991" w:author="Yonah" w:date="2018-05-28T16:45:00Z">
        <w:r>
          <w:rPr>
            <w:rFonts w:ascii="Times New Roman" w:hAnsi="Times New Roman" w:hint="eastAsia"/>
            <w:color w:val="000000"/>
            <w:kern w:val="0"/>
            <w:sz w:val="20"/>
            <w:szCs w:val="20"/>
          </w:rPr>
          <w:t>解析</w:t>
        </w:r>
      </w:ins>
      <w:ins w:id="992" w:author="Yonah" w:date="2018-05-28T16:41:00Z">
        <w:r>
          <w:rPr>
            <w:rFonts w:ascii="Times New Roman" w:hAnsi="Times New Roman" w:hint="eastAsia"/>
            <w:color w:val="000000"/>
            <w:kern w:val="0"/>
            <w:sz w:val="20"/>
            <w:szCs w:val="20"/>
          </w:rPr>
          <w:t>一共耗时</w:t>
        </w:r>
        <w:r>
          <w:rPr>
            <w:rFonts w:ascii="Times New Roman" w:hAnsi="Times New Roman" w:hint="eastAsia"/>
            <w:color w:val="000000"/>
            <w:kern w:val="0"/>
            <w:sz w:val="20"/>
            <w:szCs w:val="20"/>
          </w:rPr>
          <w:t>22</w:t>
        </w:r>
        <w:r>
          <w:rPr>
            <w:rFonts w:ascii="Times New Roman" w:hAnsi="Times New Roman" w:hint="eastAsia"/>
            <w:color w:val="000000"/>
            <w:kern w:val="0"/>
            <w:sz w:val="20"/>
            <w:szCs w:val="20"/>
          </w:rPr>
          <w:t>分钟</w:t>
        </w:r>
        <w:r>
          <w:rPr>
            <w:rFonts w:ascii="Times New Roman" w:hAnsi="Times New Roman" w:hint="eastAsia"/>
            <w:color w:val="000000"/>
            <w:kern w:val="0"/>
            <w:sz w:val="20"/>
            <w:szCs w:val="20"/>
          </w:rPr>
          <w:t>36</w:t>
        </w:r>
        <w:r>
          <w:rPr>
            <w:rFonts w:ascii="Times New Roman" w:hAnsi="Times New Roman" w:hint="eastAsia"/>
            <w:color w:val="000000"/>
            <w:kern w:val="0"/>
            <w:sz w:val="20"/>
            <w:szCs w:val="20"/>
          </w:rPr>
          <w:t>秒，</w:t>
        </w:r>
      </w:ins>
      <w:ins w:id="993" w:author="Yonah" w:date="2018-05-28T16:36:00Z">
        <w:r>
          <w:rPr>
            <w:rFonts w:ascii="Times New Roman" w:hAnsi="Times New Roman" w:hint="eastAsia"/>
            <w:color w:val="000000"/>
            <w:kern w:val="0"/>
            <w:sz w:val="20"/>
            <w:szCs w:val="20"/>
          </w:rPr>
          <w:t>我们测试的数据有</w:t>
        </w:r>
        <w:r>
          <w:rPr>
            <w:rFonts w:ascii="Times New Roman" w:hAnsi="Times New Roman" w:hint="eastAsia"/>
            <w:color w:val="000000"/>
            <w:kern w:val="0"/>
            <w:sz w:val="20"/>
            <w:szCs w:val="20"/>
          </w:rPr>
          <w:t>10</w:t>
        </w:r>
        <w:r>
          <w:rPr>
            <w:rFonts w:ascii="Times New Roman" w:hAnsi="Times New Roman" w:hint="eastAsia"/>
            <w:color w:val="000000"/>
            <w:kern w:val="0"/>
            <w:sz w:val="20"/>
            <w:szCs w:val="20"/>
          </w:rPr>
          <w:t>万，一共</w:t>
        </w:r>
        <w:r>
          <w:rPr>
            <w:rFonts w:ascii="Times New Roman" w:hAnsi="Times New Roman" w:hint="eastAsia"/>
            <w:color w:val="000000"/>
            <w:kern w:val="0"/>
            <w:sz w:val="20"/>
            <w:szCs w:val="20"/>
          </w:rPr>
          <w:t>5.8G</w:t>
        </w:r>
        <w:r>
          <w:rPr>
            <w:rFonts w:ascii="Times New Roman" w:hAnsi="Times New Roman" w:hint="eastAsia"/>
            <w:color w:val="000000"/>
            <w:kern w:val="0"/>
            <w:sz w:val="20"/>
            <w:szCs w:val="20"/>
          </w:rPr>
          <w:t>。然后对文件进行训练和预测，如图</w:t>
        </w:r>
        <w:r>
          <w:rPr>
            <w:rFonts w:ascii="Times New Roman" w:hAnsi="Times New Roman" w:hint="eastAsia"/>
            <w:color w:val="000000"/>
            <w:kern w:val="0"/>
            <w:sz w:val="20"/>
            <w:szCs w:val="20"/>
          </w:rPr>
          <w:t>7</w:t>
        </w:r>
        <w:r>
          <w:rPr>
            <w:rFonts w:ascii="Times New Roman" w:hAnsi="Times New Roman"/>
            <w:color w:val="000000"/>
            <w:kern w:val="0"/>
            <w:sz w:val="20"/>
            <w:szCs w:val="20"/>
          </w:rPr>
          <w:t xml:space="preserve"> </w:t>
        </w:r>
        <w:r>
          <w:rPr>
            <w:rFonts w:ascii="Times New Roman" w:hAnsi="Times New Roman" w:hint="eastAsia"/>
            <w:color w:val="000000"/>
            <w:kern w:val="0"/>
            <w:sz w:val="20"/>
            <w:szCs w:val="20"/>
          </w:rPr>
          <w:t>是不同算法之间的训练时间和预测时间，以及精度的统计。由表我们可以看出随机森林和决策树的预测时间都快于</w:t>
        </w:r>
        <w:r>
          <w:rPr>
            <w:rFonts w:ascii="Times New Roman" w:hAnsi="Times New Roman" w:hint="eastAsia"/>
            <w:color w:val="000000"/>
            <w:kern w:val="0"/>
            <w:sz w:val="20"/>
            <w:szCs w:val="20"/>
          </w:rPr>
          <w:t>SVM</w:t>
        </w:r>
        <w:r>
          <w:rPr>
            <w:rFonts w:ascii="Times New Roman" w:hAnsi="Times New Roman" w:hint="eastAsia"/>
            <w:color w:val="000000"/>
            <w:kern w:val="0"/>
            <w:sz w:val="20"/>
            <w:szCs w:val="20"/>
          </w:rPr>
          <w:t>，但是决策树的训练时间会比随机森林快很多，这个是由算法本身的因素决定的，并且随机森林的准确率是明显高于其他算法的</w:t>
        </w:r>
      </w:ins>
      <w:ins w:id="994" w:author="Yonah" w:date="2018-05-28T20:46:00Z">
        <w:r w:rsidR="005D02FF" w:rsidRPr="005D02FF">
          <w:rPr>
            <w:rFonts w:ascii="Times New Roman" w:hAnsi="Times New Roman" w:hint="eastAsia"/>
            <w:kern w:val="0"/>
            <w:sz w:val="20"/>
            <w:szCs w:val="20"/>
            <w:rPrChange w:id="995" w:author="Yonah" w:date="2018-05-28T20:46:00Z">
              <w:rPr>
                <w:rFonts w:ascii="Times New Roman" w:hAnsi="Times New Roman" w:hint="eastAsia"/>
                <w:color w:val="FF0000"/>
                <w:kern w:val="0"/>
                <w:sz w:val="20"/>
                <w:szCs w:val="20"/>
              </w:rPr>
            </w:rPrChange>
          </w:rPr>
          <w:t>。</w:t>
        </w:r>
      </w:ins>
    </w:p>
    <w:p w:rsidR="00736F4B" w:rsidRPr="00071006" w:rsidRDefault="00736F4B" w:rsidP="00736F4B">
      <w:pPr>
        <w:jc w:val="center"/>
        <w:rPr>
          <w:ins w:id="996" w:author="Yonah" w:date="2018-05-28T16:36:00Z"/>
          <w:sz w:val="18"/>
          <w:szCs w:val="18"/>
        </w:rPr>
      </w:pPr>
      <w:ins w:id="997" w:author="Yonah" w:date="2018-05-28T16:36:00Z">
        <w:r>
          <w:rPr>
            <w:rFonts w:hint="eastAsia"/>
            <w:sz w:val="18"/>
            <w:szCs w:val="18"/>
          </w:rPr>
          <w:t>表</w:t>
        </w:r>
      </w:ins>
      <w:ins w:id="998" w:author="Yonah" w:date="2018-05-28T17:39:00Z">
        <w:r w:rsidR="004E7F0E">
          <w:rPr>
            <w:rFonts w:hint="eastAsia"/>
            <w:sz w:val="18"/>
            <w:szCs w:val="18"/>
          </w:rPr>
          <w:t>6</w:t>
        </w:r>
      </w:ins>
      <w:ins w:id="999" w:author="Yonah" w:date="2018-05-28T16:36:00Z">
        <w:r>
          <w:rPr>
            <w:rFonts w:hint="eastAsia"/>
            <w:sz w:val="18"/>
            <w:szCs w:val="18"/>
          </w:rPr>
          <w:t xml:space="preserve"> </w:t>
        </w:r>
        <w:r>
          <w:rPr>
            <w:rFonts w:hint="eastAsia"/>
            <w:sz w:val="18"/>
            <w:szCs w:val="18"/>
          </w:rPr>
          <w:t>训练时间与预测时间</w:t>
        </w:r>
      </w:ins>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736F4B" w:rsidRPr="00E96A01" w:rsidTr="00174DB7">
        <w:trPr>
          <w:tblCellSpacing w:w="0" w:type="dxa"/>
          <w:jc w:val="center"/>
          <w:ins w:id="1000" w:author="Yonah" w:date="2018-05-28T16:36:00Z"/>
        </w:trPr>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01" w:author="Yonah" w:date="2018-05-28T16:36:00Z"/>
                <w:rFonts w:ascii="Times New Roman" w:hAnsi="Times New Roman"/>
                <w:color w:val="000000"/>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02" w:author="Yonah" w:date="2018-05-28T16:36:00Z"/>
                <w:rFonts w:ascii="Times New Roman" w:hAnsi="Times New Roman"/>
                <w:color w:val="000000"/>
                <w:kern w:val="0"/>
                <w:sz w:val="20"/>
                <w:szCs w:val="20"/>
              </w:rPr>
            </w:pPr>
            <w:ins w:id="1003" w:author="Yonah" w:date="2018-05-28T16:36:00Z">
              <w:r>
                <w:rPr>
                  <w:rFonts w:ascii="Times New Roman" w:hAnsi="Times New Roman" w:hint="eastAsia"/>
                  <w:color w:val="000000"/>
                  <w:kern w:val="0"/>
                  <w:sz w:val="20"/>
                  <w:szCs w:val="20"/>
                </w:rPr>
                <w:t>Training</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04" w:author="Yonah" w:date="2018-05-28T16:36:00Z"/>
                <w:rFonts w:ascii="Times New Roman" w:hAnsi="Times New Roman"/>
                <w:color w:val="000000"/>
                <w:kern w:val="0"/>
                <w:sz w:val="20"/>
                <w:szCs w:val="20"/>
              </w:rPr>
            </w:pPr>
            <w:ins w:id="1005" w:author="Yonah" w:date="2018-05-28T16:36:00Z">
              <w:r w:rsidRPr="00E96A01">
                <w:rPr>
                  <w:rFonts w:ascii="Times New Roman" w:hAnsi="Times New Roman"/>
                  <w:color w:val="000000"/>
                  <w:kern w:val="0"/>
                  <w:sz w:val="20"/>
                  <w:szCs w:val="20"/>
                </w:rPr>
                <w:t>Classification</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06" w:author="Yonah" w:date="2018-05-28T16:36:00Z"/>
                <w:rFonts w:ascii="Times New Roman" w:hAnsi="Times New Roman"/>
                <w:color w:val="000000"/>
                <w:kern w:val="0"/>
                <w:sz w:val="20"/>
                <w:szCs w:val="20"/>
              </w:rPr>
            </w:pPr>
            <w:ins w:id="1007" w:author="Yonah" w:date="2018-05-28T16:36:00Z">
              <w:r w:rsidRPr="00E96A01">
                <w:rPr>
                  <w:rFonts w:ascii="Times New Roman" w:hAnsi="Times New Roman"/>
                  <w:color w:val="000000"/>
                  <w:kern w:val="0"/>
                  <w:sz w:val="20"/>
                  <w:szCs w:val="20"/>
                </w:rPr>
                <w:t>accuracy</w:t>
              </w:r>
            </w:ins>
          </w:p>
        </w:tc>
      </w:tr>
      <w:tr w:rsidR="00736F4B" w:rsidRPr="00E96A01" w:rsidTr="00174DB7">
        <w:trPr>
          <w:tblCellSpacing w:w="0" w:type="dxa"/>
          <w:jc w:val="center"/>
          <w:ins w:id="1008" w:author="Yonah" w:date="2018-05-28T16:36:00Z"/>
        </w:trPr>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09" w:author="Yonah" w:date="2018-05-28T16:36:00Z"/>
                <w:rFonts w:ascii="Times New Roman" w:hAnsi="Times New Roman"/>
                <w:color w:val="000000"/>
                <w:kern w:val="0"/>
                <w:sz w:val="20"/>
                <w:szCs w:val="20"/>
              </w:rPr>
            </w:pPr>
            <w:ins w:id="1010" w:author="Yonah" w:date="2018-05-28T16:36:00Z">
              <w:r w:rsidRPr="00E96A01">
                <w:rPr>
                  <w:rFonts w:ascii="Times New Roman" w:hAnsi="Times New Roman"/>
                  <w:color w:val="000000"/>
                  <w:kern w:val="0"/>
                  <w:sz w:val="20"/>
                  <w:szCs w:val="20"/>
                </w:rPr>
                <w:t>Random Forest</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11" w:author="Yonah" w:date="2018-05-28T16:36:00Z"/>
                <w:rFonts w:ascii="Times New Roman" w:hAnsi="Times New Roman"/>
                <w:color w:val="000000"/>
                <w:kern w:val="0"/>
                <w:sz w:val="20"/>
                <w:szCs w:val="20"/>
              </w:rPr>
            </w:pPr>
            <w:ins w:id="1012" w:author="Yonah" w:date="2018-05-28T16:36:00Z">
              <w:r w:rsidRPr="00E96A01">
                <w:rPr>
                  <w:rFonts w:ascii="Times New Roman" w:hAnsi="Times New Roman"/>
                  <w:color w:val="000000"/>
                  <w:kern w:val="0"/>
                  <w:sz w:val="20"/>
                  <w:szCs w:val="20"/>
                </w:rPr>
                <w:t>56s</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13" w:author="Yonah" w:date="2018-05-28T16:36:00Z"/>
                <w:rFonts w:ascii="Times New Roman" w:hAnsi="Times New Roman"/>
                <w:color w:val="000000"/>
                <w:kern w:val="0"/>
                <w:sz w:val="20"/>
                <w:szCs w:val="20"/>
              </w:rPr>
            </w:pPr>
            <w:ins w:id="1014" w:author="Yonah" w:date="2018-05-28T16:36:00Z">
              <w:r w:rsidRPr="00E96A01">
                <w:rPr>
                  <w:rFonts w:ascii="Times New Roman" w:hAnsi="Times New Roman"/>
                  <w:color w:val="000000"/>
                  <w:kern w:val="0"/>
                  <w:sz w:val="20"/>
                  <w:szCs w:val="20"/>
                </w:rPr>
                <w:t>1s</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15" w:author="Yonah" w:date="2018-05-28T16:36:00Z"/>
                <w:rFonts w:ascii="Times New Roman" w:hAnsi="Times New Roman"/>
                <w:color w:val="000000"/>
                <w:kern w:val="0"/>
                <w:sz w:val="20"/>
                <w:szCs w:val="20"/>
              </w:rPr>
            </w:pPr>
            <w:ins w:id="1016" w:author="Yonah" w:date="2018-05-28T16:36:00Z">
              <w:r w:rsidRPr="00E96A01">
                <w:rPr>
                  <w:rFonts w:ascii="Times New Roman" w:hAnsi="Times New Roman"/>
                  <w:color w:val="000000"/>
                  <w:kern w:val="0"/>
                  <w:sz w:val="20"/>
                  <w:szCs w:val="20"/>
                </w:rPr>
                <w:t>99%</w:t>
              </w:r>
            </w:ins>
          </w:p>
        </w:tc>
      </w:tr>
      <w:tr w:rsidR="00736F4B" w:rsidRPr="00E96A01" w:rsidTr="00174DB7">
        <w:trPr>
          <w:tblCellSpacing w:w="0" w:type="dxa"/>
          <w:jc w:val="center"/>
          <w:ins w:id="1017" w:author="Yonah" w:date="2018-05-28T16:36:00Z"/>
        </w:trPr>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18" w:author="Yonah" w:date="2018-05-28T16:36:00Z"/>
                <w:rFonts w:ascii="Times New Roman" w:hAnsi="Times New Roman"/>
                <w:color w:val="000000"/>
                <w:kern w:val="0"/>
                <w:sz w:val="20"/>
                <w:szCs w:val="20"/>
              </w:rPr>
            </w:pPr>
            <w:ins w:id="1019" w:author="Yonah" w:date="2018-05-28T16:36:00Z">
              <w:r w:rsidRPr="00E96A01">
                <w:rPr>
                  <w:rFonts w:ascii="Times New Roman" w:hAnsi="Times New Roman"/>
                  <w:color w:val="000000"/>
                  <w:kern w:val="0"/>
                  <w:sz w:val="20"/>
                  <w:szCs w:val="20"/>
                </w:rPr>
                <w:t>Decision tree</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20" w:author="Yonah" w:date="2018-05-28T16:36:00Z"/>
                <w:rFonts w:ascii="Times New Roman" w:hAnsi="Times New Roman"/>
                <w:color w:val="000000"/>
                <w:kern w:val="0"/>
                <w:sz w:val="20"/>
                <w:szCs w:val="20"/>
              </w:rPr>
            </w:pPr>
            <w:ins w:id="1021" w:author="Yonah" w:date="2018-05-28T16:36:00Z">
              <w:r w:rsidRPr="00E96A01">
                <w:rPr>
                  <w:rFonts w:ascii="Times New Roman" w:hAnsi="Times New Roman"/>
                  <w:color w:val="000000"/>
                  <w:kern w:val="0"/>
                  <w:sz w:val="20"/>
                  <w:szCs w:val="20"/>
                </w:rPr>
                <w:t>4s</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22" w:author="Yonah" w:date="2018-05-28T16:36:00Z"/>
                <w:rFonts w:ascii="Times New Roman" w:hAnsi="Times New Roman"/>
                <w:color w:val="000000"/>
                <w:kern w:val="0"/>
                <w:sz w:val="20"/>
                <w:szCs w:val="20"/>
              </w:rPr>
            </w:pPr>
            <w:ins w:id="1023" w:author="Yonah" w:date="2018-05-28T16:36:00Z">
              <w:r w:rsidRPr="00E96A01">
                <w:rPr>
                  <w:rFonts w:ascii="Times New Roman" w:hAnsi="Times New Roman"/>
                  <w:color w:val="000000"/>
                  <w:kern w:val="0"/>
                  <w:sz w:val="20"/>
                  <w:szCs w:val="20"/>
                </w:rPr>
                <w:t>1s</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24" w:author="Yonah" w:date="2018-05-28T16:36:00Z"/>
                <w:rFonts w:ascii="Times New Roman" w:hAnsi="Times New Roman"/>
                <w:color w:val="000000"/>
                <w:kern w:val="0"/>
                <w:sz w:val="20"/>
                <w:szCs w:val="20"/>
              </w:rPr>
            </w:pPr>
            <w:ins w:id="1025" w:author="Yonah" w:date="2018-05-28T16:36:00Z">
              <w:r w:rsidRPr="00E96A01">
                <w:rPr>
                  <w:rFonts w:ascii="Times New Roman" w:hAnsi="Times New Roman"/>
                  <w:color w:val="000000"/>
                  <w:kern w:val="0"/>
                  <w:sz w:val="20"/>
                  <w:szCs w:val="20"/>
                </w:rPr>
                <w:t>97%</w:t>
              </w:r>
            </w:ins>
          </w:p>
        </w:tc>
      </w:tr>
      <w:tr w:rsidR="00736F4B" w:rsidRPr="00E96A01" w:rsidTr="00174DB7">
        <w:trPr>
          <w:tblCellSpacing w:w="0" w:type="dxa"/>
          <w:jc w:val="center"/>
          <w:ins w:id="1026" w:author="Yonah" w:date="2018-05-28T16:36:00Z"/>
        </w:trPr>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27" w:author="Yonah" w:date="2018-05-28T16:36:00Z"/>
                <w:rFonts w:ascii="Times New Roman" w:hAnsi="Times New Roman"/>
                <w:color w:val="000000"/>
                <w:kern w:val="0"/>
                <w:sz w:val="20"/>
                <w:szCs w:val="20"/>
              </w:rPr>
            </w:pPr>
            <w:ins w:id="1028" w:author="Yonah" w:date="2018-05-28T16:36:00Z">
              <w:r w:rsidRPr="00E96A01">
                <w:rPr>
                  <w:rFonts w:ascii="Times New Roman" w:hAnsi="Times New Roman"/>
                  <w:color w:val="000000"/>
                  <w:kern w:val="0"/>
                  <w:sz w:val="20"/>
                  <w:szCs w:val="20"/>
                </w:rPr>
                <w:t>SVM</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29" w:author="Yonah" w:date="2018-05-28T16:36:00Z"/>
                <w:rFonts w:ascii="Times New Roman" w:hAnsi="Times New Roman"/>
                <w:color w:val="000000"/>
                <w:kern w:val="0"/>
                <w:sz w:val="20"/>
                <w:szCs w:val="20"/>
              </w:rPr>
            </w:pPr>
            <w:ins w:id="1030" w:author="Yonah" w:date="2018-05-28T16:36:00Z">
              <w:r w:rsidRPr="00E96A01">
                <w:rPr>
                  <w:rFonts w:ascii="Times New Roman" w:hAnsi="Times New Roman"/>
                  <w:color w:val="000000"/>
                  <w:kern w:val="0"/>
                  <w:sz w:val="20"/>
                  <w:szCs w:val="20"/>
                </w:rPr>
                <w:t>58m 18s</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31" w:author="Yonah" w:date="2018-05-28T16:36:00Z"/>
                <w:rFonts w:ascii="Times New Roman" w:hAnsi="Times New Roman"/>
                <w:color w:val="000000"/>
                <w:kern w:val="0"/>
                <w:sz w:val="20"/>
                <w:szCs w:val="20"/>
              </w:rPr>
            </w:pPr>
            <w:ins w:id="1032" w:author="Yonah" w:date="2018-05-28T16:36:00Z">
              <w:r w:rsidRPr="00E96A01">
                <w:rPr>
                  <w:rFonts w:ascii="Times New Roman" w:hAnsi="Times New Roman"/>
                  <w:color w:val="000000"/>
                  <w:kern w:val="0"/>
                  <w:sz w:val="20"/>
                  <w:szCs w:val="20"/>
                </w:rPr>
                <w:t>12s</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ins w:id="1033" w:author="Yonah" w:date="2018-05-28T16:36:00Z"/>
                <w:rFonts w:ascii="Times New Roman" w:hAnsi="Times New Roman"/>
                <w:color w:val="000000"/>
                <w:kern w:val="0"/>
                <w:sz w:val="20"/>
                <w:szCs w:val="20"/>
              </w:rPr>
            </w:pPr>
            <w:ins w:id="1034" w:author="Yonah" w:date="2018-05-28T16:36:00Z">
              <w:r w:rsidRPr="00E96A01">
                <w:rPr>
                  <w:rFonts w:ascii="Times New Roman" w:hAnsi="Times New Roman"/>
                  <w:color w:val="000000"/>
                  <w:kern w:val="0"/>
                  <w:sz w:val="20"/>
                  <w:szCs w:val="20"/>
                </w:rPr>
                <w:t>75%</w:t>
              </w:r>
            </w:ins>
          </w:p>
        </w:tc>
      </w:tr>
    </w:tbl>
    <w:p w:rsidR="00B7410C" w:rsidRDefault="00B7410C" w:rsidP="00B7410C">
      <w:pPr>
        <w:rPr>
          <w:ins w:id="1035" w:author="Yonah" w:date="2018-05-28T15:05:00Z"/>
        </w:rPr>
      </w:pPr>
    </w:p>
    <w:p w:rsidR="002247DB" w:rsidRDefault="002247DB" w:rsidP="00C1373F">
      <w:pPr>
        <w:pStyle w:val="a5"/>
        <w:numPr>
          <w:ilvl w:val="0"/>
          <w:numId w:val="8"/>
        </w:numPr>
        <w:ind w:firstLineChars="0"/>
        <w:outlineLvl w:val="0"/>
        <w:rPr>
          <w:ins w:id="1036" w:author="Yonah" w:date="2018-05-28T16:57:00Z"/>
          <w:b/>
          <w:sz w:val="32"/>
          <w:szCs w:val="32"/>
        </w:rPr>
        <w:pPrChange w:id="1037" w:author="Yonah" w:date="2018-05-28T21:22:00Z">
          <w:pPr>
            <w:pStyle w:val="a5"/>
            <w:numPr>
              <w:numId w:val="8"/>
            </w:numPr>
            <w:ind w:left="426" w:firstLineChars="0" w:hanging="426"/>
            <w:outlineLvl w:val="0"/>
          </w:pPr>
        </w:pPrChange>
      </w:pPr>
      <w:ins w:id="1038" w:author="Yonah" w:date="2018-05-28T16:57:00Z">
        <w:r>
          <w:rPr>
            <w:rFonts w:hint="eastAsia"/>
            <w:b/>
            <w:sz w:val="32"/>
            <w:szCs w:val="32"/>
          </w:rPr>
          <w:t>对抗性学习</w:t>
        </w:r>
      </w:ins>
    </w:p>
    <w:p w:rsidR="00234AE5" w:rsidRPr="0052243A" w:rsidRDefault="002247DB" w:rsidP="00234AE5">
      <w:pPr>
        <w:widowControl/>
        <w:spacing w:line="204" w:lineRule="atLeast"/>
        <w:ind w:firstLine="420"/>
        <w:jc w:val="left"/>
        <w:rPr>
          <w:ins w:id="1039" w:author="Yonah" w:date="2018-05-28T21:09:00Z"/>
          <w:rFonts w:asciiTheme="minorEastAsia" w:eastAsiaTheme="minorEastAsia" w:hAnsiTheme="minorEastAsia" w:cs="宋体"/>
          <w:color w:val="000000"/>
          <w:kern w:val="0"/>
          <w:szCs w:val="21"/>
          <w:rPrChange w:id="1040" w:author="Yonah" w:date="2018-05-28T21:16:00Z">
            <w:rPr>
              <w:ins w:id="1041" w:author="Yonah" w:date="2018-05-28T21:09:00Z"/>
              <w:rFonts w:cs="宋体"/>
              <w:color w:val="000000"/>
              <w:kern w:val="0"/>
              <w:sz w:val="20"/>
              <w:szCs w:val="20"/>
            </w:rPr>
          </w:rPrChange>
        </w:rPr>
      </w:pPr>
      <w:ins w:id="1042" w:author="Yonah" w:date="2018-05-28T16:57:00Z">
        <w:r w:rsidRPr="0052243A">
          <w:rPr>
            <w:rFonts w:asciiTheme="minorEastAsia" w:eastAsiaTheme="minorEastAsia" w:hAnsiTheme="minorEastAsia" w:cs="宋体"/>
            <w:color w:val="000000"/>
            <w:kern w:val="0"/>
            <w:szCs w:val="21"/>
            <w:rPrChange w:id="1043" w:author="Yonah" w:date="2018-05-28T21:16:00Z">
              <w:rPr>
                <w:rFonts w:cs="宋体"/>
                <w:color w:val="000000"/>
                <w:kern w:val="0"/>
                <w:sz w:val="20"/>
                <w:szCs w:val="20"/>
              </w:rPr>
            </w:rPrChange>
          </w:rPr>
          <w:t>为</w:t>
        </w:r>
        <w:r w:rsidR="0033567E" w:rsidRPr="0052243A">
          <w:rPr>
            <w:rFonts w:asciiTheme="minorEastAsia" w:eastAsiaTheme="minorEastAsia" w:hAnsiTheme="minorEastAsia" w:cs="宋体"/>
            <w:color w:val="000000"/>
            <w:kern w:val="0"/>
            <w:szCs w:val="21"/>
            <w:rPrChange w:id="1044" w:author="Yonah" w:date="2018-05-28T21:16:00Z">
              <w:rPr>
                <w:rFonts w:cs="宋体"/>
                <w:color w:val="000000"/>
                <w:kern w:val="0"/>
                <w:sz w:val="20"/>
                <w:szCs w:val="20"/>
              </w:rPr>
            </w:rPrChange>
          </w:rPr>
          <w:t>了</w:t>
        </w:r>
        <w:r w:rsidRPr="0052243A">
          <w:rPr>
            <w:rFonts w:asciiTheme="minorEastAsia" w:eastAsiaTheme="minorEastAsia" w:hAnsiTheme="minorEastAsia" w:cs="宋体" w:hint="eastAsia"/>
            <w:color w:val="000000"/>
            <w:kern w:val="0"/>
            <w:szCs w:val="21"/>
            <w:rPrChange w:id="1045" w:author="Yonah" w:date="2018-05-28T21:16:00Z">
              <w:rPr>
                <w:rFonts w:cs="宋体" w:hint="eastAsia"/>
                <w:color w:val="000000"/>
                <w:kern w:val="0"/>
                <w:sz w:val="20"/>
                <w:szCs w:val="20"/>
              </w:rPr>
            </w:rPrChange>
          </w:rPr>
          <w:t>研究分类器逃逸攻击（</w:t>
        </w:r>
        <w:r w:rsidRPr="0052243A">
          <w:rPr>
            <w:rFonts w:asciiTheme="minorEastAsia" w:eastAsiaTheme="minorEastAsia" w:hAnsiTheme="minorEastAsia" w:cs="宋体" w:hint="eastAsia"/>
            <w:color w:val="000000"/>
            <w:kern w:val="0"/>
            <w:szCs w:val="21"/>
            <w:rPrChange w:id="1046" w:author="Yonah" w:date="2018-05-28T21:16:00Z">
              <w:rPr>
                <w:rFonts w:cs="宋体" w:hint="eastAsia"/>
                <w:color w:val="000000"/>
                <w:kern w:val="0"/>
                <w:sz w:val="20"/>
                <w:szCs w:val="20"/>
              </w:rPr>
            </w:rPrChange>
          </w:rPr>
          <w:t>evasion attack</w:t>
        </w:r>
        <w:r w:rsidRPr="0052243A">
          <w:rPr>
            <w:rFonts w:asciiTheme="minorEastAsia" w:eastAsiaTheme="minorEastAsia" w:hAnsiTheme="minorEastAsia" w:cs="宋体" w:hint="eastAsia"/>
            <w:color w:val="000000"/>
            <w:kern w:val="0"/>
            <w:szCs w:val="21"/>
            <w:rPrChange w:id="1047" w:author="Yonah" w:date="2018-05-28T21:16:00Z">
              <w:rPr>
                <w:rFonts w:cs="宋体" w:hint="eastAsia"/>
                <w:color w:val="000000"/>
                <w:kern w:val="0"/>
                <w:sz w:val="20"/>
                <w:szCs w:val="20"/>
              </w:rPr>
            </w:rPrChange>
          </w:rPr>
          <w:t>）</w:t>
        </w:r>
        <w:r w:rsidRPr="0052243A">
          <w:rPr>
            <w:rFonts w:asciiTheme="minorEastAsia" w:eastAsiaTheme="minorEastAsia" w:hAnsiTheme="minorEastAsia" w:cs="宋体"/>
            <w:color w:val="000000"/>
            <w:kern w:val="0"/>
            <w:szCs w:val="21"/>
            <w:rPrChange w:id="1048" w:author="Yonah" w:date="2018-05-28T21:16:00Z">
              <w:rPr>
                <w:rFonts w:cs="宋体"/>
                <w:color w:val="000000"/>
                <w:kern w:val="0"/>
                <w:sz w:val="20"/>
                <w:szCs w:val="20"/>
              </w:rPr>
            </w:rPrChange>
          </w:rPr>
          <w:t>，</w:t>
        </w:r>
      </w:ins>
      <w:ins w:id="1049" w:author="Yonah" w:date="2018-05-28T21:09:00Z">
        <w:r w:rsidR="00234AE5" w:rsidRPr="0052243A">
          <w:rPr>
            <w:rFonts w:asciiTheme="minorEastAsia" w:eastAsiaTheme="minorEastAsia" w:hAnsiTheme="minorEastAsia" w:cs="宋体" w:hint="eastAsia"/>
            <w:color w:val="000000"/>
            <w:kern w:val="0"/>
            <w:szCs w:val="21"/>
            <w:rPrChange w:id="1050" w:author="Yonah" w:date="2018-05-28T21:16:00Z">
              <w:rPr>
                <w:rFonts w:cs="宋体" w:hint="eastAsia"/>
                <w:color w:val="000000"/>
                <w:kern w:val="0"/>
                <w:sz w:val="20"/>
                <w:szCs w:val="20"/>
              </w:rPr>
            </w:rPrChange>
          </w:rPr>
          <w:t>我们复现了</w:t>
        </w:r>
        <w:proofErr w:type="spellStart"/>
        <w:r w:rsidR="00234AE5" w:rsidRPr="0052243A">
          <w:rPr>
            <w:rFonts w:asciiTheme="minorEastAsia" w:eastAsiaTheme="minorEastAsia" w:hAnsiTheme="minorEastAsia"/>
            <w:szCs w:val="21"/>
            <w:rPrChange w:id="1051" w:author="Yonah" w:date="2018-05-28T21:16:00Z">
              <w:rPr/>
            </w:rPrChange>
          </w:rPr>
          <w:t>Nedim Srndic</w:t>
        </w:r>
        <w:proofErr w:type="spellEnd"/>
        <w:r w:rsidR="00234AE5" w:rsidRPr="0052243A">
          <w:rPr>
            <w:rFonts w:asciiTheme="minorEastAsia" w:eastAsiaTheme="minorEastAsia" w:hAnsiTheme="minorEastAsia" w:cs="宋体" w:hint="eastAsia"/>
            <w:color w:val="000000"/>
            <w:kern w:val="0"/>
            <w:szCs w:val="21"/>
            <w:rPrChange w:id="1052" w:author="Yonah" w:date="2018-05-28T21:16:00Z">
              <w:rPr>
                <w:rFonts w:cs="宋体" w:hint="eastAsia"/>
                <w:color w:val="000000"/>
                <w:kern w:val="0"/>
                <w:sz w:val="20"/>
                <w:szCs w:val="20"/>
              </w:rPr>
            </w:rPrChange>
          </w:rPr>
          <w:t>[</w:t>
        </w:r>
        <w:r w:rsidR="00234AE5" w:rsidRPr="0052243A">
          <w:rPr>
            <w:rFonts w:asciiTheme="minorEastAsia" w:eastAsiaTheme="minorEastAsia" w:hAnsiTheme="minorEastAsia" w:cs="宋体"/>
            <w:color w:val="000000"/>
            <w:kern w:val="0"/>
            <w:szCs w:val="21"/>
            <w:rPrChange w:id="1053" w:author="Yonah" w:date="2018-05-28T21:16:00Z">
              <w:rPr>
                <w:rFonts w:cs="宋体"/>
                <w:color w:val="000000"/>
                <w:kern w:val="0"/>
                <w:sz w:val="20"/>
                <w:szCs w:val="20"/>
              </w:rPr>
            </w:rPrChange>
          </w:rPr>
          <w:t>53</w:t>
        </w:r>
        <w:r w:rsidR="00234AE5" w:rsidRPr="0052243A">
          <w:rPr>
            <w:rFonts w:asciiTheme="minorEastAsia" w:eastAsiaTheme="minorEastAsia" w:hAnsiTheme="minorEastAsia" w:cs="宋体" w:hint="eastAsia"/>
            <w:color w:val="000000"/>
            <w:kern w:val="0"/>
            <w:szCs w:val="21"/>
            <w:rPrChange w:id="1054" w:author="Yonah" w:date="2018-05-28T21:16:00Z">
              <w:rPr>
                <w:rFonts w:cs="宋体" w:hint="eastAsia"/>
                <w:color w:val="000000"/>
                <w:kern w:val="0"/>
                <w:sz w:val="20"/>
                <w:szCs w:val="20"/>
              </w:rPr>
            </w:rPrChange>
          </w:rPr>
          <w:t>]</w:t>
        </w:r>
        <w:r w:rsidR="00234AE5" w:rsidRPr="0052243A">
          <w:rPr>
            <w:rFonts w:asciiTheme="minorEastAsia" w:eastAsiaTheme="minorEastAsia" w:hAnsiTheme="minorEastAsia" w:cs="宋体" w:hint="eastAsia"/>
            <w:color w:val="000000"/>
            <w:kern w:val="0"/>
            <w:szCs w:val="21"/>
            <w:rPrChange w:id="1055" w:author="Yonah" w:date="2018-05-28T21:16:00Z">
              <w:rPr>
                <w:rFonts w:cs="宋体" w:hint="eastAsia"/>
                <w:color w:val="000000"/>
                <w:kern w:val="0"/>
                <w:sz w:val="20"/>
                <w:szCs w:val="20"/>
              </w:rPr>
            </w:rPrChange>
          </w:rPr>
          <w:t>中提到的</w:t>
        </w:r>
        <w:r w:rsidR="00234AE5" w:rsidRPr="0052243A">
          <w:rPr>
            <w:rFonts w:asciiTheme="minorEastAsia" w:eastAsiaTheme="minorEastAsia" w:hAnsiTheme="minorEastAsia" w:cs="宋体" w:hint="eastAsia"/>
            <w:color w:val="000000"/>
            <w:kern w:val="0"/>
            <w:szCs w:val="21"/>
            <w:rPrChange w:id="1056" w:author="Yonah" w:date="2018-05-28T21:16:00Z">
              <w:rPr>
                <w:rFonts w:cs="宋体" w:hint="eastAsia"/>
                <w:color w:val="000000"/>
                <w:kern w:val="0"/>
                <w:sz w:val="20"/>
                <w:szCs w:val="20"/>
              </w:rPr>
            </w:rPrChange>
          </w:rPr>
          <w:t>4</w:t>
        </w:r>
        <w:r w:rsidR="00234AE5" w:rsidRPr="0052243A">
          <w:rPr>
            <w:rFonts w:asciiTheme="minorEastAsia" w:eastAsiaTheme="minorEastAsia" w:hAnsiTheme="minorEastAsia" w:cs="宋体" w:hint="eastAsia"/>
            <w:color w:val="000000"/>
            <w:kern w:val="0"/>
            <w:szCs w:val="21"/>
            <w:rPrChange w:id="1057" w:author="Yonah" w:date="2018-05-28T21:16:00Z">
              <w:rPr>
                <w:rFonts w:cs="宋体" w:hint="eastAsia"/>
                <w:color w:val="000000"/>
                <w:kern w:val="0"/>
                <w:sz w:val="20"/>
                <w:szCs w:val="20"/>
              </w:rPr>
            </w:rPrChange>
          </w:rPr>
          <w:t>种逃逸攻击</w:t>
        </w:r>
        <w:r w:rsidR="00234AE5" w:rsidRPr="0052243A">
          <w:rPr>
            <w:rFonts w:asciiTheme="minorEastAsia" w:eastAsiaTheme="minorEastAsia" w:hAnsiTheme="minorEastAsia" w:cs="宋体"/>
            <w:color w:val="000000"/>
            <w:kern w:val="0"/>
            <w:szCs w:val="21"/>
            <w:rPrChange w:id="1058" w:author="Yonah" w:date="2018-05-28T21:16:00Z">
              <w:rPr>
                <w:rFonts w:cs="宋体"/>
                <w:color w:val="000000"/>
                <w:kern w:val="0"/>
                <w:sz w:val="20"/>
                <w:szCs w:val="20"/>
              </w:rPr>
            </w:rPrChange>
          </w:rPr>
          <w:t>。</w:t>
        </w:r>
        <w:r w:rsidR="00234AE5" w:rsidRPr="0052243A">
          <w:rPr>
            <w:rFonts w:asciiTheme="minorEastAsia" w:eastAsiaTheme="minorEastAsia" w:hAnsiTheme="minorEastAsia" w:cs="宋体" w:hint="eastAsia"/>
            <w:color w:val="000000"/>
            <w:kern w:val="0"/>
            <w:szCs w:val="21"/>
            <w:rPrChange w:id="1059" w:author="Yonah" w:date="2018-05-28T21:16:00Z">
              <w:rPr>
                <w:rFonts w:cs="宋体" w:hint="eastAsia"/>
                <w:color w:val="000000"/>
                <w:kern w:val="0"/>
                <w:sz w:val="20"/>
                <w:szCs w:val="20"/>
              </w:rPr>
            </w:rPrChange>
          </w:rPr>
          <w:t>攻击方法</w:t>
        </w:r>
        <w:r w:rsidR="00234AE5" w:rsidRPr="0052243A">
          <w:rPr>
            <w:rFonts w:asciiTheme="minorEastAsia" w:eastAsiaTheme="minorEastAsia" w:hAnsiTheme="minorEastAsia" w:cs="宋体"/>
            <w:color w:val="000000"/>
            <w:kern w:val="0"/>
            <w:szCs w:val="21"/>
            <w:rPrChange w:id="1060" w:author="Yonah" w:date="2018-05-28T21:16:00Z">
              <w:rPr>
                <w:rFonts w:cs="宋体"/>
                <w:color w:val="000000"/>
                <w:kern w:val="0"/>
                <w:sz w:val="20"/>
                <w:szCs w:val="20"/>
              </w:rPr>
            </w:rPrChange>
          </w:rPr>
          <w:t>描述了</w:t>
        </w:r>
        <w:r w:rsidR="00234AE5" w:rsidRPr="0052243A">
          <w:rPr>
            <w:rFonts w:asciiTheme="minorEastAsia" w:eastAsiaTheme="minorEastAsia" w:hAnsiTheme="minorEastAsia" w:cs="宋体" w:hint="eastAsia"/>
            <w:color w:val="000000"/>
            <w:kern w:val="0"/>
            <w:szCs w:val="21"/>
            <w:rPrChange w:id="1061" w:author="Yonah" w:date="2018-05-28T21:16:00Z">
              <w:rPr>
                <w:rFonts w:cs="宋体" w:hint="eastAsia"/>
                <w:color w:val="000000"/>
                <w:kern w:val="0"/>
                <w:sz w:val="20"/>
                <w:szCs w:val="20"/>
              </w:rPr>
            </w:rPrChange>
          </w:rPr>
          <w:t>攻击者</w:t>
        </w:r>
        <w:r w:rsidR="00234AE5" w:rsidRPr="0052243A">
          <w:rPr>
            <w:rFonts w:asciiTheme="minorEastAsia" w:eastAsiaTheme="minorEastAsia" w:hAnsiTheme="minorEastAsia" w:cs="宋体"/>
            <w:color w:val="000000"/>
            <w:kern w:val="0"/>
            <w:szCs w:val="21"/>
            <w:rPrChange w:id="1062" w:author="Yonah" w:date="2018-05-28T21:16:00Z">
              <w:rPr>
                <w:rFonts w:cs="宋体"/>
                <w:color w:val="000000"/>
                <w:kern w:val="0"/>
                <w:sz w:val="20"/>
                <w:szCs w:val="20"/>
              </w:rPr>
            </w:rPrChange>
          </w:rPr>
          <w:t>的</w:t>
        </w:r>
        <w:r w:rsidR="00234AE5" w:rsidRPr="0052243A">
          <w:rPr>
            <w:rFonts w:asciiTheme="minorEastAsia" w:eastAsiaTheme="minorEastAsia" w:hAnsiTheme="minorEastAsia" w:cs="宋体" w:hint="eastAsia"/>
            <w:color w:val="000000"/>
            <w:kern w:val="0"/>
            <w:szCs w:val="21"/>
            <w:rPrChange w:id="1063" w:author="Yonah" w:date="2018-05-28T21:16:00Z">
              <w:rPr>
                <w:rFonts w:cs="宋体" w:hint="eastAsia"/>
                <w:color w:val="000000"/>
                <w:kern w:val="0"/>
                <w:sz w:val="20"/>
                <w:szCs w:val="20"/>
              </w:rPr>
            </w:rPrChange>
          </w:rPr>
          <w:t>可用</w:t>
        </w:r>
        <w:r w:rsidR="00234AE5" w:rsidRPr="0052243A">
          <w:rPr>
            <w:rFonts w:asciiTheme="minorEastAsia" w:eastAsiaTheme="minorEastAsia" w:hAnsiTheme="minorEastAsia" w:cs="宋体"/>
            <w:color w:val="000000"/>
            <w:kern w:val="0"/>
            <w:szCs w:val="21"/>
            <w:rPrChange w:id="1064" w:author="Yonah" w:date="2018-05-28T21:16:00Z">
              <w:rPr>
                <w:rFonts w:cs="宋体"/>
                <w:color w:val="000000"/>
                <w:kern w:val="0"/>
                <w:sz w:val="20"/>
                <w:szCs w:val="20"/>
              </w:rPr>
            </w:rPrChange>
          </w:rPr>
          <w:t>信息</w:t>
        </w:r>
        <w:r w:rsidR="00234AE5" w:rsidRPr="0052243A">
          <w:rPr>
            <w:rFonts w:asciiTheme="minorEastAsia" w:eastAsiaTheme="minorEastAsia" w:hAnsiTheme="minorEastAsia" w:cs="宋体" w:hint="eastAsia"/>
            <w:color w:val="000000"/>
            <w:kern w:val="0"/>
            <w:szCs w:val="21"/>
            <w:rPrChange w:id="1065" w:author="Yonah" w:date="2018-05-28T21:16:00Z">
              <w:rPr>
                <w:rFonts w:cs="宋体" w:hint="eastAsia"/>
                <w:color w:val="000000"/>
                <w:kern w:val="0"/>
                <w:sz w:val="20"/>
                <w:szCs w:val="20"/>
              </w:rPr>
            </w:rPrChange>
          </w:rPr>
          <w:t>。</w:t>
        </w:r>
      </w:ins>
    </w:p>
    <w:p w:rsidR="00234AE5" w:rsidRPr="0052243A" w:rsidRDefault="00234AE5" w:rsidP="00234AE5">
      <w:pPr>
        <w:pStyle w:val="a5"/>
        <w:widowControl/>
        <w:numPr>
          <w:ilvl w:val="0"/>
          <w:numId w:val="10"/>
        </w:numPr>
        <w:spacing w:line="204" w:lineRule="atLeast"/>
        <w:ind w:firstLineChars="0"/>
        <w:jc w:val="left"/>
        <w:rPr>
          <w:ins w:id="1066" w:author="Yonah" w:date="2018-05-28T21:09:00Z"/>
          <w:rFonts w:asciiTheme="minorEastAsia" w:eastAsiaTheme="minorEastAsia" w:hAnsiTheme="minorEastAsia" w:cs="宋体"/>
          <w:color w:val="000000"/>
          <w:kern w:val="0"/>
          <w:szCs w:val="21"/>
          <w:rPrChange w:id="1067" w:author="Yonah" w:date="2018-05-28T21:16:00Z">
            <w:rPr>
              <w:ins w:id="1068" w:author="Yonah" w:date="2018-05-28T21:09:00Z"/>
              <w:rFonts w:cs="宋体"/>
              <w:color w:val="000000"/>
              <w:kern w:val="0"/>
              <w:sz w:val="20"/>
              <w:szCs w:val="20"/>
            </w:rPr>
          </w:rPrChange>
        </w:rPr>
      </w:pPr>
      <w:ins w:id="1069" w:author="Yonah" w:date="2018-05-28T21:09:00Z">
        <w:r w:rsidRPr="0052243A">
          <w:rPr>
            <w:rFonts w:asciiTheme="minorEastAsia" w:eastAsiaTheme="minorEastAsia" w:hAnsiTheme="minorEastAsia" w:cs="宋体"/>
            <w:color w:val="000000"/>
            <w:kern w:val="0"/>
            <w:szCs w:val="21"/>
            <w:rPrChange w:id="1070" w:author="Yonah" w:date="2018-05-28T21:16:00Z">
              <w:rPr>
                <w:rFonts w:cs="宋体"/>
                <w:color w:val="000000"/>
                <w:kern w:val="0"/>
                <w:sz w:val="20"/>
                <w:szCs w:val="20"/>
              </w:rPr>
            </w:rPrChange>
          </w:rPr>
          <w:t>F</w:t>
        </w:r>
        <w:r w:rsidRPr="0052243A">
          <w:rPr>
            <w:rFonts w:asciiTheme="minorEastAsia" w:eastAsiaTheme="minorEastAsia" w:hAnsiTheme="minorEastAsia" w:cs="宋体" w:hint="eastAsia"/>
            <w:color w:val="000000"/>
            <w:kern w:val="0"/>
            <w:szCs w:val="21"/>
            <w:rPrChange w:id="1071" w:author="Yonah" w:date="2018-05-28T21:16:00Z">
              <w:rPr>
                <w:rFonts w:cs="宋体" w:hint="eastAsia"/>
                <w:color w:val="000000"/>
                <w:kern w:val="0"/>
                <w:sz w:val="20"/>
                <w:szCs w:val="20"/>
              </w:rPr>
            </w:rPrChange>
          </w:rPr>
          <w:t>（</w:t>
        </w:r>
        <w:r w:rsidRPr="0052243A">
          <w:rPr>
            <w:rFonts w:asciiTheme="minorEastAsia" w:eastAsiaTheme="minorEastAsia" w:hAnsiTheme="minorEastAsia" w:cs="宋体" w:hint="eastAsia"/>
            <w:color w:val="000000"/>
            <w:kern w:val="0"/>
            <w:szCs w:val="21"/>
            <w:rPrChange w:id="1072" w:author="Yonah" w:date="2018-05-28T21:16:00Z">
              <w:rPr>
                <w:rFonts w:cs="宋体" w:hint="eastAsia"/>
                <w:color w:val="000000"/>
                <w:kern w:val="0"/>
                <w:sz w:val="20"/>
                <w:szCs w:val="20"/>
              </w:rPr>
            </w:rPrChange>
          </w:rPr>
          <w:t>feature</w:t>
        </w:r>
        <w:r w:rsidRPr="0052243A">
          <w:rPr>
            <w:rFonts w:asciiTheme="minorEastAsia" w:eastAsiaTheme="minorEastAsia" w:hAnsiTheme="minorEastAsia" w:cs="宋体" w:hint="eastAsia"/>
            <w:color w:val="000000"/>
            <w:kern w:val="0"/>
            <w:szCs w:val="21"/>
            <w:rPrChange w:id="1073" w:author="Yonah" w:date="2018-05-28T21:16:00Z">
              <w:rPr>
                <w:rFonts w:cs="宋体" w:hint="eastAsia"/>
                <w:color w:val="000000"/>
                <w:kern w:val="0"/>
                <w:sz w:val="20"/>
                <w:szCs w:val="20"/>
              </w:rPr>
            </w:rPrChange>
          </w:rPr>
          <w:t>）：表示</w:t>
        </w:r>
        <w:r w:rsidRPr="0052243A">
          <w:rPr>
            <w:rFonts w:asciiTheme="minorEastAsia" w:eastAsiaTheme="minorEastAsia" w:hAnsiTheme="minorEastAsia" w:cs="宋体" w:hint="eastAsia"/>
            <w:kern w:val="0"/>
            <w:szCs w:val="21"/>
            <w:rPrChange w:id="1074" w:author="Yonah" w:date="2018-05-28T21:16:00Z">
              <w:rPr>
                <w:rFonts w:cs="宋体" w:hint="eastAsia"/>
                <w:kern w:val="0"/>
                <w:sz w:val="20"/>
                <w:szCs w:val="20"/>
              </w:rPr>
            </w:rPrChange>
          </w:rPr>
          <w:t>只有特征集可用于敌手；</w:t>
        </w:r>
      </w:ins>
    </w:p>
    <w:p w:rsidR="00234AE5" w:rsidRPr="0052243A" w:rsidRDefault="00234AE5" w:rsidP="00234AE5">
      <w:pPr>
        <w:pStyle w:val="a5"/>
        <w:widowControl/>
        <w:numPr>
          <w:ilvl w:val="0"/>
          <w:numId w:val="10"/>
        </w:numPr>
        <w:spacing w:line="204" w:lineRule="atLeast"/>
        <w:ind w:firstLineChars="0"/>
        <w:jc w:val="left"/>
        <w:rPr>
          <w:ins w:id="1075" w:author="Yonah" w:date="2018-05-28T21:09:00Z"/>
          <w:rFonts w:asciiTheme="minorEastAsia" w:eastAsiaTheme="minorEastAsia" w:hAnsiTheme="minorEastAsia" w:cs="宋体"/>
          <w:color w:val="000000"/>
          <w:kern w:val="0"/>
          <w:szCs w:val="21"/>
          <w:rPrChange w:id="1076" w:author="Yonah" w:date="2018-05-28T21:16:00Z">
            <w:rPr>
              <w:ins w:id="1077" w:author="Yonah" w:date="2018-05-28T21:09:00Z"/>
              <w:rFonts w:cs="宋体"/>
              <w:color w:val="000000"/>
              <w:kern w:val="0"/>
              <w:sz w:val="20"/>
              <w:szCs w:val="20"/>
            </w:rPr>
          </w:rPrChange>
        </w:rPr>
      </w:pPr>
      <w:ins w:id="1078" w:author="Yonah" w:date="2018-05-28T21:09:00Z">
        <w:r w:rsidRPr="0052243A">
          <w:rPr>
            <w:rFonts w:asciiTheme="minorEastAsia" w:eastAsiaTheme="minorEastAsia" w:hAnsiTheme="minorEastAsia" w:cs="宋体"/>
            <w:color w:val="000000"/>
            <w:kern w:val="0"/>
            <w:szCs w:val="21"/>
            <w:rPrChange w:id="1079" w:author="Yonah" w:date="2018-05-28T21:16:00Z">
              <w:rPr>
                <w:rFonts w:cs="宋体"/>
                <w:color w:val="000000"/>
                <w:kern w:val="0"/>
                <w:sz w:val="20"/>
                <w:szCs w:val="20"/>
              </w:rPr>
            </w:rPrChange>
          </w:rPr>
          <w:t>FT</w:t>
        </w:r>
        <w:r w:rsidRPr="0052243A">
          <w:rPr>
            <w:rFonts w:asciiTheme="minorEastAsia" w:eastAsiaTheme="minorEastAsia" w:hAnsiTheme="minorEastAsia" w:cs="宋体" w:hint="eastAsia"/>
            <w:color w:val="000000"/>
            <w:kern w:val="0"/>
            <w:szCs w:val="21"/>
            <w:rPrChange w:id="1080" w:author="Yonah" w:date="2018-05-28T21:16:00Z">
              <w:rPr>
                <w:rFonts w:cs="宋体" w:hint="eastAsia"/>
                <w:color w:val="000000"/>
                <w:kern w:val="0"/>
                <w:sz w:val="20"/>
                <w:szCs w:val="20"/>
              </w:rPr>
            </w:rPrChange>
          </w:rPr>
          <w:t>（</w:t>
        </w:r>
        <w:r w:rsidRPr="0052243A">
          <w:rPr>
            <w:rFonts w:asciiTheme="minorEastAsia" w:eastAsiaTheme="minorEastAsia" w:hAnsiTheme="minorEastAsia" w:cs="宋体" w:hint="eastAsia"/>
            <w:color w:val="000000"/>
            <w:kern w:val="0"/>
            <w:szCs w:val="21"/>
            <w:rPrChange w:id="1081" w:author="Yonah" w:date="2018-05-28T21:16:00Z">
              <w:rPr>
                <w:rFonts w:cs="宋体" w:hint="eastAsia"/>
                <w:color w:val="000000"/>
                <w:kern w:val="0"/>
                <w:sz w:val="20"/>
                <w:szCs w:val="20"/>
              </w:rPr>
            </w:rPrChange>
          </w:rPr>
          <w:t>feature and training</w:t>
        </w:r>
        <w:r w:rsidRPr="0052243A">
          <w:rPr>
            <w:rFonts w:asciiTheme="minorEastAsia" w:eastAsiaTheme="minorEastAsia" w:hAnsiTheme="minorEastAsia" w:cs="宋体" w:hint="eastAsia"/>
            <w:color w:val="000000"/>
            <w:kern w:val="0"/>
            <w:szCs w:val="21"/>
            <w:rPrChange w:id="1082" w:author="Yonah" w:date="2018-05-28T21:16:00Z">
              <w:rPr>
                <w:rFonts w:cs="宋体" w:hint="eastAsia"/>
                <w:color w:val="000000"/>
                <w:kern w:val="0"/>
                <w:sz w:val="20"/>
                <w:szCs w:val="20"/>
              </w:rPr>
            </w:rPrChange>
          </w:rPr>
          <w:t>）：除了已知的特征外，攻击者还可以利用目标分类器训练数据集的知识；</w:t>
        </w:r>
      </w:ins>
    </w:p>
    <w:p w:rsidR="00234AE5" w:rsidRPr="0052243A" w:rsidRDefault="00234AE5" w:rsidP="00234AE5">
      <w:pPr>
        <w:pStyle w:val="a5"/>
        <w:widowControl/>
        <w:numPr>
          <w:ilvl w:val="0"/>
          <w:numId w:val="10"/>
        </w:numPr>
        <w:spacing w:line="204" w:lineRule="atLeast"/>
        <w:ind w:firstLineChars="0"/>
        <w:jc w:val="left"/>
        <w:rPr>
          <w:ins w:id="1083" w:author="Yonah" w:date="2018-05-28T21:09:00Z"/>
          <w:rFonts w:asciiTheme="minorEastAsia" w:eastAsiaTheme="minorEastAsia" w:hAnsiTheme="minorEastAsia" w:cs="宋体"/>
          <w:color w:val="000000"/>
          <w:kern w:val="0"/>
          <w:szCs w:val="21"/>
          <w:rPrChange w:id="1084" w:author="Yonah" w:date="2018-05-28T21:16:00Z">
            <w:rPr>
              <w:ins w:id="1085" w:author="Yonah" w:date="2018-05-28T21:09:00Z"/>
              <w:rFonts w:cs="宋体"/>
              <w:color w:val="000000"/>
              <w:kern w:val="0"/>
              <w:sz w:val="20"/>
              <w:szCs w:val="20"/>
            </w:rPr>
          </w:rPrChange>
        </w:rPr>
      </w:pPr>
      <w:ins w:id="1086" w:author="Yonah" w:date="2018-05-28T21:09:00Z">
        <w:r w:rsidRPr="0052243A">
          <w:rPr>
            <w:rFonts w:asciiTheme="minorEastAsia" w:eastAsiaTheme="minorEastAsia" w:hAnsiTheme="minorEastAsia" w:cs="宋体"/>
            <w:color w:val="000000"/>
            <w:kern w:val="0"/>
            <w:szCs w:val="21"/>
            <w:rPrChange w:id="1087" w:author="Yonah" w:date="2018-05-28T21:16:00Z">
              <w:rPr>
                <w:rFonts w:cs="宋体"/>
                <w:color w:val="000000"/>
                <w:kern w:val="0"/>
                <w:sz w:val="20"/>
                <w:szCs w:val="20"/>
              </w:rPr>
            </w:rPrChange>
          </w:rPr>
          <w:t>FC</w:t>
        </w:r>
        <w:r w:rsidRPr="0052243A">
          <w:rPr>
            <w:rFonts w:asciiTheme="minorEastAsia" w:eastAsiaTheme="minorEastAsia" w:hAnsiTheme="minorEastAsia" w:cs="宋体" w:hint="eastAsia"/>
            <w:color w:val="000000"/>
            <w:kern w:val="0"/>
            <w:szCs w:val="21"/>
            <w:rPrChange w:id="1088" w:author="Yonah" w:date="2018-05-28T21:16:00Z">
              <w:rPr>
                <w:rFonts w:cs="宋体" w:hint="eastAsia"/>
                <w:color w:val="000000"/>
                <w:kern w:val="0"/>
                <w:sz w:val="20"/>
                <w:szCs w:val="20"/>
              </w:rPr>
            </w:rPrChange>
          </w:rPr>
          <w:t>（</w:t>
        </w:r>
        <w:r w:rsidRPr="0052243A">
          <w:rPr>
            <w:rFonts w:asciiTheme="minorEastAsia" w:eastAsiaTheme="minorEastAsia" w:hAnsiTheme="minorEastAsia" w:cs="宋体" w:hint="eastAsia"/>
            <w:color w:val="000000"/>
            <w:kern w:val="0"/>
            <w:szCs w:val="21"/>
            <w:rPrChange w:id="1089" w:author="Yonah" w:date="2018-05-28T21:16:00Z">
              <w:rPr>
                <w:rFonts w:cs="宋体" w:hint="eastAsia"/>
                <w:color w:val="000000"/>
                <w:kern w:val="0"/>
                <w:sz w:val="20"/>
                <w:szCs w:val="20"/>
              </w:rPr>
            </w:rPrChange>
          </w:rPr>
          <w:t>feature and classifier</w:t>
        </w:r>
        <w:r w:rsidRPr="0052243A">
          <w:rPr>
            <w:rFonts w:asciiTheme="minorEastAsia" w:eastAsiaTheme="minorEastAsia" w:hAnsiTheme="minorEastAsia" w:cs="宋体" w:hint="eastAsia"/>
            <w:color w:val="000000"/>
            <w:kern w:val="0"/>
            <w:szCs w:val="21"/>
            <w:rPrChange w:id="1090" w:author="Yonah" w:date="2018-05-28T21:16:00Z">
              <w:rPr>
                <w:rFonts w:cs="宋体" w:hint="eastAsia"/>
                <w:color w:val="000000"/>
                <w:kern w:val="0"/>
                <w:sz w:val="20"/>
                <w:szCs w:val="20"/>
              </w:rPr>
            </w:rPrChange>
          </w:rPr>
          <w:t>）：攻击者知道特征集以及关于分类器的一些细节，例如类型，参数或具体实现；</w:t>
        </w:r>
      </w:ins>
    </w:p>
    <w:p w:rsidR="00234AE5" w:rsidRPr="0052243A" w:rsidRDefault="00234AE5" w:rsidP="00234AE5">
      <w:pPr>
        <w:pStyle w:val="a5"/>
        <w:widowControl/>
        <w:numPr>
          <w:ilvl w:val="0"/>
          <w:numId w:val="10"/>
        </w:numPr>
        <w:spacing w:line="204" w:lineRule="atLeast"/>
        <w:ind w:firstLineChars="0"/>
        <w:jc w:val="left"/>
        <w:rPr>
          <w:ins w:id="1091" w:author="Yonah" w:date="2018-05-28T21:09:00Z"/>
          <w:rFonts w:asciiTheme="minorEastAsia" w:eastAsiaTheme="minorEastAsia" w:hAnsiTheme="minorEastAsia" w:cs="宋体" w:hint="eastAsia"/>
          <w:color w:val="000000"/>
          <w:kern w:val="0"/>
          <w:szCs w:val="21"/>
          <w:rPrChange w:id="1092" w:author="Yonah" w:date="2018-05-28T21:16:00Z">
            <w:rPr>
              <w:ins w:id="1093" w:author="Yonah" w:date="2018-05-28T21:09:00Z"/>
              <w:rFonts w:hint="eastAsia"/>
            </w:rPr>
          </w:rPrChange>
        </w:rPr>
        <w:pPrChange w:id="1094" w:author="Yonah" w:date="2018-05-28T21:12:00Z">
          <w:pPr>
            <w:widowControl/>
            <w:spacing w:after="5" w:line="204" w:lineRule="atLeast"/>
            <w:ind w:left="-10" w:firstLine="194"/>
          </w:pPr>
        </w:pPrChange>
      </w:pPr>
      <w:ins w:id="1095" w:author="Yonah" w:date="2018-05-28T21:09:00Z">
        <w:r w:rsidRPr="0052243A">
          <w:rPr>
            <w:rFonts w:asciiTheme="minorEastAsia" w:eastAsiaTheme="minorEastAsia" w:hAnsiTheme="minorEastAsia" w:cs="宋体"/>
            <w:color w:val="000000"/>
            <w:kern w:val="0"/>
            <w:szCs w:val="21"/>
            <w:rPrChange w:id="1096" w:author="Yonah" w:date="2018-05-28T21:16:00Z">
              <w:rPr>
                <w:rFonts w:cs="宋体"/>
                <w:color w:val="000000"/>
                <w:kern w:val="0"/>
                <w:sz w:val="20"/>
                <w:szCs w:val="20"/>
              </w:rPr>
            </w:rPrChange>
          </w:rPr>
          <w:t>FTC</w:t>
        </w:r>
        <w:r w:rsidRPr="0052243A">
          <w:rPr>
            <w:rFonts w:asciiTheme="minorEastAsia" w:eastAsiaTheme="minorEastAsia" w:hAnsiTheme="minorEastAsia" w:cs="宋体" w:hint="eastAsia"/>
            <w:color w:val="000000"/>
            <w:kern w:val="0"/>
            <w:szCs w:val="21"/>
            <w:rPrChange w:id="1097" w:author="Yonah" w:date="2018-05-28T21:16:00Z">
              <w:rPr>
                <w:rFonts w:cs="宋体" w:hint="eastAsia"/>
                <w:color w:val="000000"/>
                <w:kern w:val="0"/>
                <w:sz w:val="20"/>
                <w:szCs w:val="20"/>
              </w:rPr>
            </w:rPrChange>
          </w:rPr>
          <w:t>（</w:t>
        </w:r>
        <w:r w:rsidRPr="0052243A">
          <w:rPr>
            <w:rFonts w:asciiTheme="minorEastAsia" w:eastAsiaTheme="minorEastAsia" w:hAnsiTheme="minorEastAsia" w:cs="宋体" w:hint="eastAsia"/>
            <w:color w:val="000000"/>
            <w:kern w:val="0"/>
            <w:szCs w:val="21"/>
            <w:rPrChange w:id="1098" w:author="Yonah" w:date="2018-05-28T21:16:00Z">
              <w:rPr>
                <w:rFonts w:cs="宋体" w:hint="eastAsia"/>
                <w:color w:val="000000"/>
                <w:kern w:val="0"/>
                <w:sz w:val="20"/>
                <w:szCs w:val="20"/>
              </w:rPr>
            </w:rPrChange>
          </w:rPr>
          <w:t>all above</w:t>
        </w:r>
        <w:r w:rsidRPr="0052243A">
          <w:rPr>
            <w:rFonts w:asciiTheme="minorEastAsia" w:eastAsiaTheme="minorEastAsia" w:hAnsiTheme="minorEastAsia" w:cs="宋体" w:hint="eastAsia"/>
            <w:color w:val="000000"/>
            <w:kern w:val="0"/>
            <w:szCs w:val="21"/>
            <w:rPrChange w:id="1099" w:author="Yonah" w:date="2018-05-28T21:16:00Z">
              <w:rPr>
                <w:rFonts w:cs="宋体" w:hint="eastAsia"/>
                <w:color w:val="000000"/>
                <w:kern w:val="0"/>
                <w:sz w:val="20"/>
                <w:szCs w:val="20"/>
              </w:rPr>
            </w:rPrChange>
          </w:rPr>
          <w:t>）：如果知道所有三个分类器组件的细节，</w:t>
        </w:r>
        <w:r w:rsidRPr="0052243A">
          <w:rPr>
            <w:rFonts w:asciiTheme="minorEastAsia" w:eastAsiaTheme="minorEastAsia" w:hAnsiTheme="minorEastAsia" w:cs="宋体"/>
            <w:color w:val="000000"/>
            <w:kern w:val="0"/>
            <w:szCs w:val="21"/>
            <w:rPrChange w:id="1100" w:author="Yonah" w:date="2018-05-28T21:16:00Z">
              <w:rPr>
                <w:rFonts w:cs="宋体"/>
                <w:color w:val="000000"/>
                <w:kern w:val="0"/>
                <w:sz w:val="20"/>
                <w:szCs w:val="20"/>
              </w:rPr>
            </w:rPrChange>
          </w:rPr>
          <w:t>在这种情况下，</w:t>
        </w:r>
        <w:r w:rsidRPr="0052243A">
          <w:rPr>
            <w:rFonts w:asciiTheme="minorEastAsia" w:eastAsiaTheme="minorEastAsia" w:hAnsiTheme="minorEastAsia" w:cs="宋体" w:hint="eastAsia"/>
            <w:color w:val="000000"/>
            <w:kern w:val="0"/>
            <w:szCs w:val="21"/>
            <w:rPrChange w:id="1101" w:author="Yonah" w:date="2018-05-28T21:16:00Z">
              <w:rPr>
                <w:rFonts w:cs="宋体" w:hint="eastAsia"/>
                <w:color w:val="000000"/>
                <w:kern w:val="0"/>
                <w:sz w:val="20"/>
                <w:szCs w:val="20"/>
              </w:rPr>
            </w:rPrChange>
          </w:rPr>
          <w:t>攻击者</w:t>
        </w:r>
        <w:r w:rsidRPr="0052243A">
          <w:rPr>
            <w:rFonts w:asciiTheme="minorEastAsia" w:eastAsiaTheme="minorEastAsia" w:hAnsiTheme="minorEastAsia" w:cs="宋体"/>
            <w:color w:val="000000"/>
            <w:kern w:val="0"/>
            <w:szCs w:val="21"/>
            <w:rPrChange w:id="1102" w:author="Yonah" w:date="2018-05-28T21:16:00Z">
              <w:rPr>
                <w:rFonts w:cs="宋体"/>
                <w:color w:val="000000"/>
                <w:kern w:val="0"/>
                <w:sz w:val="20"/>
                <w:szCs w:val="20"/>
              </w:rPr>
            </w:rPrChange>
          </w:rPr>
          <w:t>可以在线下完全重现在线分类器，只有在找到足够好的规避样本时才提交攻击结果。离线模仿攻击或离线分类器特定攻击击败离线分类器也具有很强的击败在线分类器的可能性。</w:t>
        </w:r>
        <w:r w:rsidRPr="0052243A">
          <w:rPr>
            <w:rFonts w:asciiTheme="minorEastAsia" w:eastAsiaTheme="minorEastAsia" w:hAnsiTheme="minorEastAsia" w:cs="宋体" w:hint="eastAsia"/>
            <w:color w:val="000000"/>
            <w:kern w:val="0"/>
            <w:szCs w:val="21"/>
            <w:rPrChange w:id="1103" w:author="Yonah" w:date="2018-05-28T21:16:00Z">
              <w:rPr>
                <w:rFonts w:cs="宋体" w:hint="eastAsia"/>
                <w:color w:val="000000"/>
                <w:kern w:val="0"/>
                <w:sz w:val="20"/>
                <w:szCs w:val="20"/>
              </w:rPr>
            </w:rPrChange>
          </w:rPr>
          <w:t>那么对手就有最大的机会躲避目标分类器。</w:t>
        </w:r>
      </w:ins>
    </w:p>
    <w:p w:rsidR="00234AE5" w:rsidRPr="00F34420" w:rsidRDefault="00234AE5" w:rsidP="002247DB">
      <w:pPr>
        <w:widowControl/>
        <w:spacing w:after="5" w:line="204" w:lineRule="atLeast"/>
        <w:ind w:left="-10" w:firstLine="194"/>
        <w:rPr>
          <w:ins w:id="1104" w:author="Yonah" w:date="2018-05-28T16:57:00Z"/>
          <w:rFonts w:cs="宋体" w:hint="eastAsia"/>
          <w:color w:val="000000"/>
          <w:kern w:val="0"/>
          <w:sz w:val="20"/>
          <w:szCs w:val="20"/>
        </w:rPr>
      </w:pPr>
    </w:p>
    <w:p w:rsidR="002247DB" w:rsidRPr="00F34420" w:rsidRDefault="002247DB" w:rsidP="002247DB">
      <w:pPr>
        <w:jc w:val="center"/>
        <w:rPr>
          <w:ins w:id="1105" w:author="Yonah" w:date="2018-05-28T16:58:00Z"/>
          <w:sz w:val="18"/>
          <w:szCs w:val="18"/>
        </w:rPr>
      </w:pPr>
      <w:ins w:id="1106" w:author="Yonah" w:date="2018-05-28T16:58:00Z">
        <w:r>
          <w:rPr>
            <w:rFonts w:hint="eastAsia"/>
            <w:sz w:val="18"/>
            <w:szCs w:val="18"/>
          </w:rPr>
          <w:t>表</w:t>
        </w:r>
      </w:ins>
      <w:ins w:id="1107" w:author="Yonah" w:date="2018-05-28T17:39:00Z">
        <w:r w:rsidR="004E7F0E">
          <w:rPr>
            <w:rFonts w:hint="eastAsia"/>
            <w:sz w:val="18"/>
            <w:szCs w:val="18"/>
          </w:rPr>
          <w:t>7</w:t>
        </w:r>
      </w:ins>
      <w:ins w:id="1108" w:author="Yonah" w:date="2018-05-28T16:58:00Z">
        <w:r>
          <w:rPr>
            <w:sz w:val="18"/>
            <w:szCs w:val="18"/>
          </w:rPr>
          <w:t xml:space="preserve"> </w:t>
        </w:r>
        <w:r>
          <w:rPr>
            <w:rFonts w:hint="eastAsia"/>
            <w:sz w:val="18"/>
            <w:szCs w:val="18"/>
          </w:rPr>
          <w:t>不同攻击方法与精度</w:t>
        </w:r>
      </w:ins>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0"/>
        <w:gridCol w:w="1230"/>
        <w:gridCol w:w="1309"/>
        <w:gridCol w:w="1430"/>
      </w:tblGrid>
      <w:tr w:rsidR="002247DB" w:rsidRPr="00AB129F" w:rsidTr="00174DB7">
        <w:trPr>
          <w:tblCellSpacing w:w="0" w:type="dxa"/>
          <w:jc w:val="center"/>
          <w:ins w:id="1109" w:author="Yonah" w:date="2018-05-28T16:58:00Z"/>
        </w:trPr>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174DB7">
            <w:pPr>
              <w:widowControl/>
              <w:spacing w:line="204" w:lineRule="atLeast"/>
              <w:jc w:val="center"/>
              <w:rPr>
                <w:ins w:id="1110" w:author="Yonah" w:date="2018-05-28T16:58:00Z"/>
                <w:rFonts w:cs="宋体"/>
                <w:color w:val="000000"/>
                <w:kern w:val="0"/>
                <w:sz w:val="20"/>
                <w:szCs w:val="20"/>
              </w:rPr>
            </w:pPr>
            <w:ins w:id="1111" w:author="Yonah" w:date="2018-05-28T16:58:00Z">
              <w:r>
                <w:rPr>
                  <w:rFonts w:cs="宋体" w:hint="eastAsia"/>
                  <w:color w:val="000000"/>
                  <w:kern w:val="0"/>
                  <w:sz w:val="20"/>
                  <w:szCs w:val="20"/>
                </w:rPr>
                <w:t>攻击方法</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5D02FF">
            <w:pPr>
              <w:widowControl/>
              <w:spacing w:line="204" w:lineRule="atLeast"/>
              <w:jc w:val="left"/>
              <w:rPr>
                <w:ins w:id="1112" w:author="Yonah" w:date="2018-05-28T16:58:00Z"/>
                <w:rFonts w:cs="宋体"/>
                <w:color w:val="000000"/>
                <w:kern w:val="0"/>
                <w:sz w:val="20"/>
                <w:szCs w:val="20"/>
              </w:rPr>
              <w:pPrChange w:id="1113" w:author="Yonah" w:date="2018-05-28T20:46:00Z">
                <w:pPr>
                  <w:widowControl/>
                  <w:spacing w:line="204" w:lineRule="atLeast"/>
                  <w:ind w:firstLine="420"/>
                  <w:jc w:val="left"/>
                </w:pPr>
              </w:pPrChange>
            </w:pPr>
            <w:ins w:id="1114" w:author="Yonah" w:date="2018-05-28T16:58:00Z">
              <w:r>
                <w:rPr>
                  <w:rFonts w:cs="宋体" w:hint="eastAsia"/>
                  <w:color w:val="000000"/>
                  <w:kern w:val="0"/>
                  <w:sz w:val="20"/>
                  <w:szCs w:val="20"/>
                </w:rPr>
                <w:t>测试样本个数</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5D02FF" w:rsidRDefault="002247DB" w:rsidP="005D02FF">
            <w:pPr>
              <w:widowControl/>
              <w:spacing w:line="204" w:lineRule="atLeast"/>
              <w:jc w:val="left"/>
              <w:rPr>
                <w:ins w:id="1115" w:author="Yonah" w:date="2018-05-28T16:58:00Z"/>
                <w:rFonts w:cs="宋体"/>
                <w:color w:val="000000"/>
                <w:kern w:val="0"/>
                <w:sz w:val="20"/>
                <w:szCs w:val="20"/>
                <w:rPrChange w:id="1116" w:author="Yonah" w:date="2018-05-28T20:46:00Z">
                  <w:rPr>
                    <w:ins w:id="1117" w:author="Yonah" w:date="2018-05-28T16:58:00Z"/>
                    <w:rFonts w:cs="宋体"/>
                    <w:color w:val="FF0000"/>
                    <w:kern w:val="0"/>
                    <w:sz w:val="20"/>
                    <w:szCs w:val="20"/>
                  </w:rPr>
                </w:rPrChange>
              </w:rPr>
              <w:pPrChange w:id="1118" w:author="Yonah" w:date="2018-05-28T20:46:00Z">
                <w:pPr>
                  <w:widowControl/>
                  <w:spacing w:line="204" w:lineRule="atLeast"/>
                  <w:ind w:firstLine="420"/>
                  <w:jc w:val="left"/>
                </w:pPr>
              </w:pPrChange>
            </w:pPr>
            <w:ins w:id="1119" w:author="Yonah" w:date="2018-05-28T16:58:00Z">
              <w:r w:rsidRPr="005D02FF">
                <w:rPr>
                  <w:rFonts w:cs="宋体" w:hint="eastAsia"/>
                  <w:color w:val="000000"/>
                  <w:kern w:val="0"/>
                  <w:sz w:val="20"/>
                  <w:szCs w:val="20"/>
                  <w:rPrChange w:id="1120" w:author="Yonah" w:date="2018-05-28T20:46:00Z">
                    <w:rPr>
                      <w:rFonts w:cs="宋体" w:hint="eastAsia"/>
                      <w:color w:val="FF0000"/>
                      <w:kern w:val="0"/>
                      <w:sz w:val="20"/>
                      <w:szCs w:val="20"/>
                    </w:rPr>
                  </w:rPrChange>
                </w:rPr>
                <w:t>Model2</w:t>
              </w:r>
              <w:r w:rsidRPr="005D02FF">
                <w:rPr>
                  <w:rFonts w:cs="宋体" w:hint="eastAsia"/>
                  <w:color w:val="000000"/>
                  <w:kern w:val="0"/>
                  <w:sz w:val="20"/>
                  <w:szCs w:val="20"/>
                  <w:rPrChange w:id="1121" w:author="Yonah" w:date="2018-05-28T20:46:00Z">
                    <w:rPr>
                      <w:rFonts w:cs="宋体" w:hint="eastAsia"/>
                      <w:color w:val="FF0000"/>
                      <w:kern w:val="0"/>
                      <w:sz w:val="20"/>
                      <w:szCs w:val="20"/>
                    </w:rPr>
                  </w:rPrChange>
                </w:rPr>
                <w:t>准确度</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5D02FF">
            <w:pPr>
              <w:widowControl/>
              <w:spacing w:line="204" w:lineRule="atLeast"/>
              <w:jc w:val="left"/>
              <w:rPr>
                <w:ins w:id="1122" w:author="Yonah" w:date="2018-05-28T16:58:00Z"/>
                <w:rFonts w:cs="宋体"/>
                <w:color w:val="000000"/>
                <w:kern w:val="0"/>
                <w:sz w:val="20"/>
                <w:szCs w:val="20"/>
              </w:rPr>
              <w:pPrChange w:id="1123" w:author="Yonah" w:date="2018-05-28T20:46:00Z">
                <w:pPr>
                  <w:widowControl/>
                  <w:spacing w:line="204" w:lineRule="atLeast"/>
                  <w:ind w:firstLine="420"/>
                  <w:jc w:val="left"/>
                </w:pPr>
              </w:pPrChange>
            </w:pPr>
            <w:ins w:id="1124" w:author="Yonah" w:date="2018-05-28T16:58:00Z">
              <w:r>
                <w:rPr>
                  <w:rFonts w:cs="宋体" w:hint="eastAsia"/>
                  <w:color w:val="000000"/>
                  <w:kern w:val="0"/>
                  <w:sz w:val="20"/>
                  <w:szCs w:val="20"/>
                </w:rPr>
                <w:t>修复后</w:t>
              </w:r>
            </w:ins>
            <w:ins w:id="1125" w:author="Yonah" w:date="2018-05-28T20:46:00Z">
              <w:r w:rsidR="005D02FF">
                <w:rPr>
                  <w:rFonts w:cs="宋体" w:hint="eastAsia"/>
                  <w:color w:val="000000"/>
                  <w:kern w:val="0"/>
                  <w:sz w:val="20"/>
                  <w:szCs w:val="20"/>
                </w:rPr>
                <w:t>的</w:t>
              </w:r>
            </w:ins>
            <w:ins w:id="1126" w:author="Yonah" w:date="2018-05-28T20:47:00Z">
              <w:r w:rsidR="005D02FF">
                <w:rPr>
                  <w:rFonts w:cs="宋体" w:hint="eastAsia"/>
                  <w:color w:val="000000"/>
                  <w:kern w:val="0"/>
                  <w:sz w:val="20"/>
                  <w:szCs w:val="20"/>
                </w:rPr>
                <w:t>检测率</w:t>
              </w:r>
            </w:ins>
          </w:p>
        </w:tc>
      </w:tr>
      <w:tr w:rsidR="002247DB" w:rsidRPr="00AB129F" w:rsidTr="00174DB7">
        <w:trPr>
          <w:tblCellSpacing w:w="0" w:type="dxa"/>
          <w:jc w:val="center"/>
          <w:ins w:id="1127" w:author="Yonah" w:date="2018-05-28T16:58:00Z"/>
        </w:trPr>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174DB7">
            <w:pPr>
              <w:widowControl/>
              <w:spacing w:line="204" w:lineRule="atLeast"/>
              <w:ind w:firstLine="420"/>
              <w:jc w:val="left"/>
              <w:rPr>
                <w:ins w:id="1128" w:author="Yonah" w:date="2018-05-28T16:58:00Z"/>
                <w:rFonts w:cs="宋体"/>
                <w:color w:val="000000"/>
                <w:kern w:val="0"/>
                <w:sz w:val="20"/>
                <w:szCs w:val="20"/>
              </w:rPr>
            </w:pPr>
            <w:ins w:id="1129" w:author="Yonah" w:date="2018-05-28T16:58:00Z">
              <w:r w:rsidRPr="00AB129F">
                <w:rPr>
                  <w:rFonts w:cs="宋体"/>
                  <w:color w:val="000000"/>
                  <w:kern w:val="0"/>
                  <w:sz w:val="20"/>
                  <w:szCs w:val="20"/>
                </w:rPr>
                <w:t>F</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174DB7">
            <w:pPr>
              <w:widowControl/>
              <w:spacing w:line="204" w:lineRule="atLeast"/>
              <w:ind w:firstLine="420"/>
              <w:jc w:val="left"/>
              <w:rPr>
                <w:ins w:id="1130" w:author="Yonah" w:date="2018-05-28T16:58:00Z"/>
                <w:rFonts w:cs="宋体"/>
                <w:color w:val="000000"/>
                <w:kern w:val="0"/>
                <w:sz w:val="20"/>
                <w:szCs w:val="20"/>
              </w:rPr>
            </w:pPr>
            <w:ins w:id="1131" w:author="Yonah" w:date="2018-05-28T16:58:00Z">
              <w:r w:rsidRPr="00AB129F">
                <w:rPr>
                  <w:rFonts w:cs="宋体"/>
                  <w:color w:val="000000"/>
                  <w:kern w:val="0"/>
                  <w:sz w:val="20"/>
                  <w:szCs w:val="20"/>
                </w:rPr>
                <w:t>2157</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5D02FF" w:rsidRDefault="002247DB" w:rsidP="00174DB7">
            <w:pPr>
              <w:widowControl/>
              <w:spacing w:line="204" w:lineRule="atLeast"/>
              <w:ind w:firstLine="420"/>
              <w:jc w:val="left"/>
              <w:rPr>
                <w:ins w:id="1132" w:author="Yonah" w:date="2018-05-28T16:58:00Z"/>
                <w:rFonts w:cs="宋体"/>
                <w:color w:val="000000"/>
                <w:kern w:val="0"/>
                <w:sz w:val="20"/>
                <w:szCs w:val="20"/>
                <w:rPrChange w:id="1133" w:author="Yonah" w:date="2018-05-28T20:46:00Z">
                  <w:rPr>
                    <w:ins w:id="1134" w:author="Yonah" w:date="2018-05-28T16:58:00Z"/>
                    <w:rFonts w:cs="宋体"/>
                    <w:color w:val="00B050"/>
                    <w:kern w:val="0"/>
                    <w:sz w:val="20"/>
                    <w:szCs w:val="20"/>
                  </w:rPr>
                </w:rPrChange>
              </w:rPr>
            </w:pPr>
            <w:ins w:id="1135" w:author="Yonah" w:date="2018-05-28T16:58:00Z">
              <w:r w:rsidRPr="005D02FF">
                <w:rPr>
                  <w:rFonts w:cs="宋体"/>
                  <w:color w:val="000000"/>
                  <w:kern w:val="0"/>
                  <w:sz w:val="20"/>
                  <w:szCs w:val="20"/>
                  <w:rPrChange w:id="1136" w:author="Yonah" w:date="2018-05-28T20:46:00Z">
                    <w:rPr>
                      <w:rFonts w:cs="宋体"/>
                      <w:color w:val="00B050"/>
                      <w:kern w:val="0"/>
                      <w:sz w:val="20"/>
                      <w:szCs w:val="20"/>
                    </w:rPr>
                  </w:rPrChange>
                </w:rPr>
                <w:t>71.18%</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174DB7">
            <w:pPr>
              <w:widowControl/>
              <w:spacing w:line="204" w:lineRule="atLeast"/>
              <w:ind w:firstLine="420"/>
              <w:jc w:val="left"/>
              <w:rPr>
                <w:ins w:id="1137" w:author="Yonah" w:date="2018-05-28T16:58:00Z"/>
                <w:rFonts w:cs="宋体"/>
                <w:color w:val="000000"/>
                <w:kern w:val="0"/>
                <w:sz w:val="20"/>
                <w:szCs w:val="20"/>
              </w:rPr>
            </w:pPr>
            <w:ins w:id="1138" w:author="Yonah" w:date="2018-05-28T16:58:00Z">
              <w:r>
                <w:rPr>
                  <w:rFonts w:cs="宋体"/>
                  <w:color w:val="000000"/>
                  <w:kern w:val="0"/>
                  <w:sz w:val="20"/>
                  <w:szCs w:val="20"/>
                </w:rPr>
                <w:t>96.71%</w:t>
              </w:r>
            </w:ins>
          </w:p>
        </w:tc>
      </w:tr>
      <w:tr w:rsidR="002247DB" w:rsidRPr="00AB129F" w:rsidTr="00174DB7">
        <w:trPr>
          <w:tblCellSpacing w:w="0" w:type="dxa"/>
          <w:jc w:val="center"/>
          <w:ins w:id="1139" w:author="Yonah" w:date="2018-05-28T16:58:00Z"/>
        </w:trPr>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174DB7">
            <w:pPr>
              <w:widowControl/>
              <w:spacing w:line="204" w:lineRule="atLeast"/>
              <w:ind w:firstLine="420"/>
              <w:jc w:val="left"/>
              <w:rPr>
                <w:ins w:id="1140" w:author="Yonah" w:date="2018-05-28T16:58:00Z"/>
                <w:rFonts w:cs="宋体"/>
                <w:color w:val="000000"/>
                <w:kern w:val="0"/>
                <w:sz w:val="20"/>
                <w:szCs w:val="20"/>
              </w:rPr>
            </w:pPr>
            <w:ins w:id="1141" w:author="Yonah" w:date="2018-05-28T16:58:00Z">
              <w:r w:rsidRPr="00AB129F">
                <w:rPr>
                  <w:rFonts w:cs="宋体"/>
                  <w:color w:val="000000"/>
                  <w:kern w:val="0"/>
                  <w:sz w:val="20"/>
                  <w:szCs w:val="20"/>
                </w:rPr>
                <w:lastRenderedPageBreak/>
                <w:t>FC</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174DB7">
            <w:pPr>
              <w:widowControl/>
              <w:spacing w:line="204" w:lineRule="atLeast"/>
              <w:ind w:firstLine="420"/>
              <w:jc w:val="left"/>
              <w:rPr>
                <w:ins w:id="1142" w:author="Yonah" w:date="2018-05-28T16:58:00Z"/>
                <w:rFonts w:cs="宋体"/>
                <w:color w:val="000000"/>
                <w:kern w:val="0"/>
                <w:sz w:val="20"/>
                <w:szCs w:val="20"/>
              </w:rPr>
            </w:pPr>
            <w:ins w:id="1143" w:author="Yonah" w:date="2018-05-28T16:58:00Z">
              <w:r w:rsidRPr="00AB129F">
                <w:rPr>
                  <w:rFonts w:cs="宋体"/>
                  <w:color w:val="000000"/>
                  <w:kern w:val="0"/>
                  <w:sz w:val="20"/>
                  <w:szCs w:val="20"/>
                </w:rPr>
                <w:t>240</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5D02FF" w:rsidRDefault="002247DB" w:rsidP="00174DB7">
            <w:pPr>
              <w:widowControl/>
              <w:spacing w:line="204" w:lineRule="atLeast"/>
              <w:ind w:firstLine="420"/>
              <w:jc w:val="left"/>
              <w:rPr>
                <w:ins w:id="1144" w:author="Yonah" w:date="2018-05-28T16:58:00Z"/>
                <w:rFonts w:cs="宋体"/>
                <w:color w:val="000000"/>
                <w:kern w:val="0"/>
                <w:sz w:val="20"/>
                <w:szCs w:val="20"/>
                <w:rPrChange w:id="1145" w:author="Yonah" w:date="2018-05-28T20:46:00Z">
                  <w:rPr>
                    <w:ins w:id="1146" w:author="Yonah" w:date="2018-05-28T16:58:00Z"/>
                    <w:rFonts w:cs="宋体"/>
                    <w:color w:val="00B050"/>
                    <w:kern w:val="0"/>
                    <w:sz w:val="20"/>
                    <w:szCs w:val="20"/>
                  </w:rPr>
                </w:rPrChange>
              </w:rPr>
            </w:pPr>
            <w:ins w:id="1147" w:author="Yonah" w:date="2018-05-28T16:58:00Z">
              <w:r w:rsidRPr="005D02FF">
                <w:rPr>
                  <w:rFonts w:cs="宋体"/>
                  <w:color w:val="000000"/>
                  <w:kern w:val="0"/>
                  <w:sz w:val="20"/>
                  <w:szCs w:val="20"/>
                  <w:rPrChange w:id="1148" w:author="Yonah" w:date="2018-05-28T20:46:00Z">
                    <w:rPr>
                      <w:rFonts w:cs="宋体"/>
                      <w:color w:val="00B050"/>
                      <w:kern w:val="0"/>
                      <w:sz w:val="20"/>
                      <w:szCs w:val="20"/>
                    </w:rPr>
                  </w:rPrChange>
                </w:rPr>
                <w:t>2.92%</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174DB7">
            <w:pPr>
              <w:widowControl/>
              <w:spacing w:line="204" w:lineRule="atLeast"/>
              <w:ind w:firstLine="420"/>
              <w:jc w:val="left"/>
              <w:rPr>
                <w:ins w:id="1149" w:author="Yonah" w:date="2018-05-28T16:58:00Z"/>
                <w:rFonts w:cs="宋体"/>
                <w:color w:val="000000"/>
                <w:kern w:val="0"/>
                <w:sz w:val="20"/>
                <w:szCs w:val="20"/>
              </w:rPr>
            </w:pPr>
            <w:ins w:id="1150" w:author="Yonah" w:date="2018-05-28T16:58:00Z">
              <w:r>
                <w:rPr>
                  <w:rFonts w:cs="宋体"/>
                  <w:color w:val="000000"/>
                  <w:kern w:val="0"/>
                  <w:sz w:val="20"/>
                  <w:szCs w:val="20"/>
                </w:rPr>
                <w:t>12.5%</w:t>
              </w:r>
            </w:ins>
          </w:p>
        </w:tc>
      </w:tr>
      <w:tr w:rsidR="002247DB" w:rsidRPr="00AB129F" w:rsidTr="00174DB7">
        <w:trPr>
          <w:tblCellSpacing w:w="0" w:type="dxa"/>
          <w:jc w:val="center"/>
          <w:ins w:id="1151" w:author="Yonah" w:date="2018-05-28T16:58:00Z"/>
        </w:trPr>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174DB7">
            <w:pPr>
              <w:widowControl/>
              <w:spacing w:line="204" w:lineRule="atLeast"/>
              <w:ind w:firstLine="420"/>
              <w:jc w:val="left"/>
              <w:rPr>
                <w:ins w:id="1152" w:author="Yonah" w:date="2018-05-28T16:58:00Z"/>
                <w:rFonts w:cs="宋体"/>
                <w:color w:val="000000"/>
                <w:kern w:val="0"/>
                <w:sz w:val="20"/>
                <w:szCs w:val="20"/>
              </w:rPr>
            </w:pPr>
            <w:ins w:id="1153" w:author="Yonah" w:date="2018-05-28T16:58:00Z">
              <w:r w:rsidRPr="00AB129F">
                <w:rPr>
                  <w:rFonts w:cs="宋体"/>
                  <w:color w:val="000000"/>
                  <w:kern w:val="0"/>
                  <w:sz w:val="20"/>
                  <w:szCs w:val="20"/>
                </w:rPr>
                <w:t>FT</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174DB7">
            <w:pPr>
              <w:widowControl/>
              <w:spacing w:line="204" w:lineRule="atLeast"/>
              <w:ind w:firstLine="420"/>
              <w:jc w:val="left"/>
              <w:rPr>
                <w:ins w:id="1154" w:author="Yonah" w:date="2018-05-28T16:58:00Z"/>
                <w:rFonts w:cs="宋体"/>
                <w:color w:val="000000"/>
                <w:kern w:val="0"/>
                <w:sz w:val="20"/>
                <w:szCs w:val="20"/>
              </w:rPr>
            </w:pPr>
            <w:ins w:id="1155" w:author="Yonah" w:date="2018-05-28T16:58:00Z">
              <w:r w:rsidRPr="00AB129F">
                <w:rPr>
                  <w:rFonts w:cs="宋体"/>
                  <w:color w:val="000000"/>
                  <w:kern w:val="0"/>
                  <w:sz w:val="20"/>
                  <w:szCs w:val="20"/>
                </w:rPr>
                <w:t>4196</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5D02FF" w:rsidRDefault="002247DB" w:rsidP="00174DB7">
            <w:pPr>
              <w:widowControl/>
              <w:spacing w:line="204" w:lineRule="atLeast"/>
              <w:ind w:firstLine="420"/>
              <w:jc w:val="left"/>
              <w:rPr>
                <w:ins w:id="1156" w:author="Yonah" w:date="2018-05-28T16:58:00Z"/>
                <w:rFonts w:cs="宋体"/>
                <w:color w:val="000000"/>
                <w:kern w:val="0"/>
                <w:sz w:val="20"/>
                <w:szCs w:val="20"/>
                <w:rPrChange w:id="1157" w:author="Yonah" w:date="2018-05-28T20:46:00Z">
                  <w:rPr>
                    <w:ins w:id="1158" w:author="Yonah" w:date="2018-05-28T16:58:00Z"/>
                    <w:rFonts w:cs="宋体"/>
                    <w:color w:val="00B050"/>
                    <w:kern w:val="0"/>
                    <w:sz w:val="20"/>
                    <w:szCs w:val="20"/>
                  </w:rPr>
                </w:rPrChange>
              </w:rPr>
            </w:pPr>
            <w:ins w:id="1159" w:author="Yonah" w:date="2018-05-28T16:58:00Z">
              <w:r w:rsidRPr="005D02FF">
                <w:rPr>
                  <w:rFonts w:cs="宋体"/>
                  <w:color w:val="000000"/>
                  <w:kern w:val="0"/>
                  <w:sz w:val="20"/>
                  <w:szCs w:val="20"/>
                  <w:rPrChange w:id="1160" w:author="Yonah" w:date="2018-05-28T20:46:00Z">
                    <w:rPr>
                      <w:rFonts w:cs="宋体"/>
                      <w:color w:val="00B050"/>
                      <w:kern w:val="0"/>
                      <w:sz w:val="20"/>
                      <w:szCs w:val="20"/>
                    </w:rPr>
                  </w:rPrChange>
                </w:rPr>
                <w:t>84.25%</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174DB7">
            <w:pPr>
              <w:widowControl/>
              <w:spacing w:line="204" w:lineRule="atLeast"/>
              <w:ind w:firstLine="420"/>
              <w:jc w:val="left"/>
              <w:rPr>
                <w:ins w:id="1161" w:author="Yonah" w:date="2018-05-28T16:58:00Z"/>
                <w:rFonts w:cs="宋体"/>
                <w:color w:val="000000"/>
                <w:kern w:val="0"/>
                <w:sz w:val="20"/>
                <w:szCs w:val="20"/>
              </w:rPr>
            </w:pPr>
            <w:ins w:id="1162" w:author="Yonah" w:date="2018-05-28T16:58:00Z">
              <w:r>
                <w:rPr>
                  <w:rFonts w:cs="宋体"/>
                  <w:color w:val="000000"/>
                  <w:kern w:val="0"/>
                  <w:sz w:val="20"/>
                  <w:szCs w:val="20"/>
                </w:rPr>
                <w:t>96.76</w:t>
              </w:r>
              <w:r w:rsidRPr="00AB129F">
                <w:rPr>
                  <w:rFonts w:cs="宋体"/>
                  <w:color w:val="000000"/>
                  <w:kern w:val="0"/>
                  <w:sz w:val="20"/>
                  <w:szCs w:val="20"/>
                </w:rPr>
                <w:t>%</w:t>
              </w:r>
            </w:ins>
          </w:p>
        </w:tc>
      </w:tr>
      <w:tr w:rsidR="002247DB" w:rsidRPr="00AB129F" w:rsidTr="00174DB7">
        <w:trPr>
          <w:tblCellSpacing w:w="0" w:type="dxa"/>
          <w:jc w:val="center"/>
          <w:ins w:id="1163" w:author="Yonah" w:date="2018-05-28T16:58:00Z"/>
        </w:trPr>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174DB7">
            <w:pPr>
              <w:widowControl/>
              <w:spacing w:line="204" w:lineRule="atLeast"/>
              <w:ind w:firstLine="420"/>
              <w:jc w:val="left"/>
              <w:rPr>
                <w:ins w:id="1164" w:author="Yonah" w:date="2018-05-28T16:58:00Z"/>
                <w:rFonts w:cs="宋体"/>
                <w:color w:val="000000"/>
                <w:kern w:val="0"/>
                <w:sz w:val="20"/>
                <w:szCs w:val="20"/>
              </w:rPr>
            </w:pPr>
            <w:ins w:id="1165" w:author="Yonah" w:date="2018-05-28T16:58:00Z">
              <w:r w:rsidRPr="00AB129F">
                <w:rPr>
                  <w:rFonts w:cs="宋体"/>
                  <w:color w:val="000000"/>
                  <w:kern w:val="0"/>
                  <w:sz w:val="20"/>
                  <w:szCs w:val="20"/>
                </w:rPr>
                <w:t>FTC</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174DB7">
            <w:pPr>
              <w:widowControl/>
              <w:spacing w:line="204" w:lineRule="atLeast"/>
              <w:ind w:firstLine="420"/>
              <w:jc w:val="left"/>
              <w:rPr>
                <w:ins w:id="1166" w:author="Yonah" w:date="2018-05-28T16:58:00Z"/>
                <w:rFonts w:cs="宋体"/>
                <w:color w:val="000000"/>
                <w:kern w:val="0"/>
                <w:sz w:val="20"/>
                <w:szCs w:val="20"/>
              </w:rPr>
            </w:pPr>
            <w:ins w:id="1167" w:author="Yonah" w:date="2018-05-28T16:58:00Z">
              <w:r w:rsidRPr="00AB129F">
                <w:rPr>
                  <w:rFonts w:cs="宋体"/>
                  <w:color w:val="000000"/>
                  <w:kern w:val="0"/>
                  <w:sz w:val="20"/>
                  <w:szCs w:val="20"/>
                </w:rPr>
                <w:t>600</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5D02FF" w:rsidRDefault="002247DB" w:rsidP="00174DB7">
            <w:pPr>
              <w:widowControl/>
              <w:spacing w:line="204" w:lineRule="atLeast"/>
              <w:ind w:firstLine="420"/>
              <w:jc w:val="left"/>
              <w:rPr>
                <w:ins w:id="1168" w:author="Yonah" w:date="2018-05-28T16:58:00Z"/>
                <w:rFonts w:cs="宋体"/>
                <w:color w:val="000000"/>
                <w:kern w:val="0"/>
                <w:sz w:val="20"/>
                <w:szCs w:val="20"/>
                <w:rPrChange w:id="1169" w:author="Yonah" w:date="2018-05-28T20:46:00Z">
                  <w:rPr>
                    <w:ins w:id="1170" w:author="Yonah" w:date="2018-05-28T16:58:00Z"/>
                    <w:rFonts w:cs="宋体"/>
                    <w:color w:val="00B050"/>
                    <w:kern w:val="0"/>
                    <w:sz w:val="20"/>
                    <w:szCs w:val="20"/>
                  </w:rPr>
                </w:rPrChange>
              </w:rPr>
            </w:pPr>
            <w:ins w:id="1171" w:author="Yonah" w:date="2018-05-28T16:58:00Z">
              <w:r w:rsidRPr="005D02FF">
                <w:rPr>
                  <w:rFonts w:cs="宋体"/>
                  <w:color w:val="000000"/>
                  <w:kern w:val="0"/>
                  <w:sz w:val="20"/>
                  <w:szCs w:val="20"/>
                  <w:rPrChange w:id="1172" w:author="Yonah" w:date="2018-05-28T20:46:00Z">
                    <w:rPr>
                      <w:rFonts w:cs="宋体"/>
                      <w:color w:val="00B050"/>
                      <w:kern w:val="0"/>
                      <w:sz w:val="20"/>
                      <w:szCs w:val="20"/>
                    </w:rPr>
                  </w:rPrChange>
                </w:rPr>
                <w:t>15.83%</w:t>
              </w:r>
            </w:ins>
          </w:p>
        </w:tc>
        <w:tc>
          <w:tcPr>
            <w:tcW w:w="0" w:type="auto"/>
            <w:tcBorders>
              <w:top w:val="outset" w:sz="6" w:space="0" w:color="auto"/>
              <w:left w:val="outset" w:sz="6" w:space="0" w:color="auto"/>
              <w:bottom w:val="outset" w:sz="6" w:space="0" w:color="auto"/>
              <w:right w:val="outset" w:sz="6" w:space="0" w:color="auto"/>
            </w:tcBorders>
            <w:vAlign w:val="center"/>
            <w:hideMark/>
          </w:tcPr>
          <w:p w:rsidR="002247DB" w:rsidRPr="00AB129F" w:rsidRDefault="002247DB" w:rsidP="00174DB7">
            <w:pPr>
              <w:widowControl/>
              <w:spacing w:line="204" w:lineRule="atLeast"/>
              <w:ind w:firstLine="420"/>
              <w:jc w:val="left"/>
              <w:rPr>
                <w:ins w:id="1173" w:author="Yonah" w:date="2018-05-28T16:58:00Z"/>
                <w:rFonts w:cs="宋体"/>
                <w:color w:val="000000"/>
                <w:kern w:val="0"/>
                <w:sz w:val="20"/>
                <w:szCs w:val="20"/>
              </w:rPr>
            </w:pPr>
            <w:ins w:id="1174" w:author="Yonah" w:date="2018-05-28T16:58:00Z">
              <w:r>
                <w:rPr>
                  <w:rFonts w:cs="宋体"/>
                  <w:color w:val="000000"/>
                  <w:kern w:val="0"/>
                  <w:sz w:val="20"/>
                  <w:szCs w:val="20"/>
                </w:rPr>
                <w:t>18.71</w:t>
              </w:r>
              <w:r w:rsidRPr="00AB129F">
                <w:rPr>
                  <w:rFonts w:cs="宋体"/>
                  <w:color w:val="000000"/>
                  <w:kern w:val="0"/>
                  <w:sz w:val="20"/>
                  <w:szCs w:val="20"/>
                </w:rPr>
                <w:t>%</w:t>
              </w:r>
            </w:ins>
          </w:p>
        </w:tc>
      </w:tr>
    </w:tbl>
    <w:p w:rsidR="00E62056" w:rsidRPr="0052243A" w:rsidRDefault="00E62056" w:rsidP="00E62056">
      <w:pPr>
        <w:widowControl/>
        <w:spacing w:line="204" w:lineRule="atLeast"/>
        <w:ind w:firstLine="420"/>
        <w:jc w:val="left"/>
        <w:rPr>
          <w:ins w:id="1175" w:author="Yonah" w:date="2018-05-28T17:04:00Z"/>
          <w:rFonts w:asciiTheme="minorEastAsia" w:eastAsiaTheme="minorEastAsia" w:hAnsiTheme="minorEastAsia" w:cs="宋体"/>
          <w:color w:val="000000"/>
          <w:kern w:val="0"/>
          <w:szCs w:val="21"/>
          <w:rPrChange w:id="1176" w:author="Yonah" w:date="2018-05-28T21:16:00Z">
            <w:rPr>
              <w:ins w:id="1177" w:author="Yonah" w:date="2018-05-28T17:04:00Z"/>
              <w:rFonts w:cs="宋体"/>
              <w:color w:val="000000"/>
              <w:kern w:val="0"/>
              <w:sz w:val="20"/>
              <w:szCs w:val="20"/>
            </w:rPr>
          </w:rPrChange>
        </w:rPr>
      </w:pPr>
      <w:ins w:id="1178" w:author="Yonah" w:date="2018-05-28T17:04:00Z">
        <w:r w:rsidRPr="0052243A">
          <w:rPr>
            <w:rFonts w:asciiTheme="minorEastAsia" w:eastAsiaTheme="minorEastAsia" w:hAnsiTheme="minorEastAsia" w:cs="宋体" w:hint="eastAsia"/>
            <w:color w:val="000000"/>
            <w:kern w:val="0"/>
            <w:szCs w:val="21"/>
            <w:rPrChange w:id="1179" w:author="Yonah" w:date="2018-05-28T21:16:00Z">
              <w:rPr>
                <w:rFonts w:cs="宋体" w:hint="eastAsia"/>
                <w:color w:val="000000"/>
                <w:kern w:val="0"/>
                <w:sz w:val="20"/>
                <w:szCs w:val="20"/>
              </w:rPr>
            </w:rPrChange>
          </w:rPr>
          <w:t>我们通过使用这四种方法找到关于</w:t>
        </w:r>
        <w:r w:rsidRPr="0052243A">
          <w:rPr>
            <w:rFonts w:asciiTheme="minorEastAsia" w:eastAsiaTheme="minorEastAsia" w:hAnsiTheme="minorEastAsia" w:cs="宋体" w:hint="eastAsia"/>
            <w:color w:val="000000"/>
            <w:kern w:val="0"/>
            <w:szCs w:val="21"/>
            <w:rPrChange w:id="1180" w:author="Yonah" w:date="2018-05-28T21:16:00Z">
              <w:rPr>
                <w:rFonts w:cs="宋体" w:hint="eastAsia"/>
                <w:color w:val="000000"/>
                <w:kern w:val="0"/>
                <w:sz w:val="20"/>
                <w:szCs w:val="20"/>
              </w:rPr>
            </w:rPrChange>
          </w:rPr>
          <w:t>PDFrate</w:t>
        </w:r>
        <w:r w:rsidRPr="0052243A">
          <w:rPr>
            <w:rFonts w:asciiTheme="minorEastAsia" w:eastAsiaTheme="minorEastAsia" w:hAnsiTheme="minorEastAsia" w:cs="宋体" w:hint="eastAsia"/>
            <w:color w:val="000000"/>
            <w:kern w:val="0"/>
            <w:szCs w:val="21"/>
            <w:rPrChange w:id="1181" w:author="Yonah" w:date="2018-05-28T21:16:00Z">
              <w:rPr>
                <w:rFonts w:cs="宋体" w:hint="eastAsia"/>
                <w:color w:val="000000"/>
                <w:kern w:val="0"/>
                <w:sz w:val="20"/>
                <w:szCs w:val="20"/>
              </w:rPr>
            </w:rPrChange>
          </w:rPr>
          <w:t>的回避变体后，对我们的模型进行预测，发现仍然有很大一部分，既可以逃逸</w:t>
        </w:r>
        <w:r w:rsidRPr="0052243A">
          <w:rPr>
            <w:rFonts w:asciiTheme="minorEastAsia" w:eastAsiaTheme="minorEastAsia" w:hAnsiTheme="minorEastAsia" w:cs="宋体" w:hint="eastAsia"/>
            <w:color w:val="000000"/>
            <w:kern w:val="0"/>
            <w:szCs w:val="21"/>
            <w:rPrChange w:id="1182" w:author="Yonah" w:date="2018-05-28T21:16:00Z">
              <w:rPr>
                <w:rFonts w:cs="宋体" w:hint="eastAsia"/>
                <w:color w:val="000000"/>
                <w:kern w:val="0"/>
                <w:sz w:val="20"/>
                <w:szCs w:val="20"/>
              </w:rPr>
            </w:rPrChange>
          </w:rPr>
          <w:t>PDFrate</w:t>
        </w:r>
        <w:r w:rsidRPr="0052243A">
          <w:rPr>
            <w:rFonts w:asciiTheme="minorEastAsia" w:eastAsiaTheme="minorEastAsia" w:hAnsiTheme="minorEastAsia" w:cs="宋体"/>
            <w:color w:val="000000"/>
            <w:kern w:val="0"/>
            <w:szCs w:val="21"/>
            <w:rPrChange w:id="1183" w:author="Yonah" w:date="2018-05-28T21:16:00Z">
              <w:rPr>
                <w:rFonts w:cs="宋体"/>
                <w:color w:val="000000"/>
                <w:kern w:val="0"/>
                <w:sz w:val="20"/>
                <w:szCs w:val="20"/>
              </w:rPr>
            </w:rPrChange>
          </w:rPr>
          <w:t xml:space="preserve"> ,</w:t>
        </w:r>
        <w:r w:rsidRPr="0052243A">
          <w:rPr>
            <w:rFonts w:asciiTheme="minorEastAsia" w:eastAsiaTheme="minorEastAsia" w:hAnsiTheme="minorEastAsia" w:cs="宋体" w:hint="eastAsia"/>
            <w:color w:val="000000"/>
            <w:kern w:val="0"/>
            <w:szCs w:val="21"/>
            <w:rPrChange w:id="1184" w:author="Yonah" w:date="2018-05-28T21:16:00Z">
              <w:rPr>
                <w:rFonts w:cs="宋体" w:hint="eastAsia"/>
                <w:color w:val="000000"/>
                <w:kern w:val="0"/>
                <w:sz w:val="20"/>
                <w:szCs w:val="20"/>
              </w:rPr>
            </w:rPrChange>
          </w:rPr>
          <w:t>也可以逃逸我们的分类器，其中在</w:t>
        </w:r>
        <w:r w:rsidRPr="0052243A">
          <w:rPr>
            <w:rFonts w:asciiTheme="minorEastAsia" w:eastAsiaTheme="minorEastAsia" w:hAnsiTheme="minorEastAsia" w:cs="宋体" w:hint="eastAsia"/>
            <w:color w:val="000000"/>
            <w:kern w:val="0"/>
            <w:szCs w:val="21"/>
            <w:rPrChange w:id="1185" w:author="Yonah" w:date="2018-05-28T21:16:00Z">
              <w:rPr>
                <w:rFonts w:cs="宋体" w:hint="eastAsia"/>
                <w:color w:val="000000"/>
                <w:kern w:val="0"/>
                <w:sz w:val="20"/>
                <w:szCs w:val="20"/>
              </w:rPr>
            </w:rPrChange>
          </w:rPr>
          <w:t>FC</w:t>
        </w:r>
        <w:r w:rsidRPr="0052243A">
          <w:rPr>
            <w:rFonts w:asciiTheme="minorEastAsia" w:eastAsiaTheme="minorEastAsia" w:hAnsiTheme="minorEastAsia" w:cs="宋体" w:hint="eastAsia"/>
            <w:color w:val="000000"/>
            <w:kern w:val="0"/>
            <w:szCs w:val="21"/>
            <w:rPrChange w:id="1186" w:author="Yonah" w:date="2018-05-28T21:16:00Z">
              <w:rPr>
                <w:rFonts w:cs="宋体" w:hint="eastAsia"/>
                <w:color w:val="000000"/>
                <w:kern w:val="0"/>
                <w:sz w:val="20"/>
                <w:szCs w:val="20"/>
              </w:rPr>
            </w:rPrChange>
          </w:rPr>
          <w:t>情况比</w:t>
        </w:r>
        <w:r w:rsidRPr="0052243A">
          <w:rPr>
            <w:rFonts w:asciiTheme="minorEastAsia" w:eastAsiaTheme="minorEastAsia" w:hAnsiTheme="minorEastAsia" w:cs="宋体" w:hint="eastAsia"/>
            <w:color w:val="000000"/>
            <w:kern w:val="0"/>
            <w:szCs w:val="21"/>
            <w:rPrChange w:id="1187" w:author="Yonah" w:date="2018-05-28T21:16:00Z">
              <w:rPr>
                <w:rFonts w:cs="宋体" w:hint="eastAsia"/>
                <w:color w:val="000000"/>
                <w:kern w:val="0"/>
                <w:sz w:val="20"/>
                <w:szCs w:val="20"/>
              </w:rPr>
            </w:rPrChange>
          </w:rPr>
          <w:t>FTC</w:t>
        </w:r>
        <w:r w:rsidR="00DD61E2" w:rsidRPr="0052243A">
          <w:rPr>
            <w:rFonts w:asciiTheme="minorEastAsia" w:eastAsiaTheme="minorEastAsia" w:hAnsiTheme="minorEastAsia" w:cs="宋体" w:hint="eastAsia"/>
            <w:color w:val="000000"/>
            <w:kern w:val="0"/>
            <w:szCs w:val="21"/>
            <w:rPrChange w:id="1188" w:author="Yonah" w:date="2018-05-28T21:16:00Z">
              <w:rPr>
                <w:rFonts w:cs="宋体" w:hint="eastAsia"/>
                <w:color w:val="000000"/>
                <w:kern w:val="0"/>
                <w:sz w:val="20"/>
                <w:szCs w:val="20"/>
              </w:rPr>
            </w:rPrChange>
          </w:rPr>
          <w:t>情况的逃逸更高，这就说明了，我们</w:t>
        </w:r>
        <w:r w:rsidRPr="0052243A">
          <w:rPr>
            <w:rFonts w:asciiTheme="minorEastAsia" w:eastAsiaTheme="minorEastAsia" w:hAnsiTheme="minorEastAsia" w:cs="宋体" w:hint="eastAsia"/>
            <w:color w:val="000000"/>
            <w:kern w:val="0"/>
            <w:szCs w:val="21"/>
            <w:rPrChange w:id="1189" w:author="Yonah" w:date="2018-05-28T21:16:00Z">
              <w:rPr>
                <w:rFonts w:cs="宋体" w:hint="eastAsia"/>
                <w:color w:val="000000"/>
                <w:kern w:val="0"/>
                <w:sz w:val="20"/>
                <w:szCs w:val="20"/>
              </w:rPr>
            </w:rPrChange>
          </w:rPr>
          <w:t>训练的模型与</w:t>
        </w:r>
        <w:r w:rsidRPr="0052243A">
          <w:rPr>
            <w:rFonts w:asciiTheme="minorEastAsia" w:eastAsiaTheme="minorEastAsia" w:hAnsiTheme="minorEastAsia" w:cs="宋体" w:hint="eastAsia"/>
            <w:color w:val="000000"/>
            <w:kern w:val="0"/>
            <w:szCs w:val="21"/>
            <w:rPrChange w:id="1190" w:author="Yonah" w:date="2018-05-28T21:16:00Z">
              <w:rPr>
                <w:rFonts w:cs="宋体" w:hint="eastAsia"/>
                <w:color w:val="000000"/>
                <w:kern w:val="0"/>
                <w:sz w:val="20"/>
                <w:szCs w:val="20"/>
              </w:rPr>
            </w:rPrChange>
          </w:rPr>
          <w:t>PDFrate</w:t>
        </w:r>
        <w:r w:rsidRPr="0052243A">
          <w:rPr>
            <w:rFonts w:asciiTheme="minorEastAsia" w:eastAsiaTheme="minorEastAsia" w:hAnsiTheme="minorEastAsia" w:cs="宋体" w:hint="eastAsia"/>
            <w:color w:val="000000"/>
            <w:kern w:val="0"/>
            <w:szCs w:val="21"/>
            <w:rPrChange w:id="1191" w:author="Yonah" w:date="2018-05-28T21:16:00Z">
              <w:rPr>
                <w:rFonts w:cs="宋体" w:hint="eastAsia"/>
                <w:color w:val="000000"/>
                <w:kern w:val="0"/>
                <w:sz w:val="20"/>
                <w:szCs w:val="20"/>
              </w:rPr>
            </w:rPrChange>
          </w:rPr>
          <w:t>的一个差异性，同时在特征提取方面比较接近，所以容易逃逸，而在后面算法训练这部分，就没有全部逃逸。</w:t>
        </w:r>
      </w:ins>
    </w:p>
    <w:p w:rsidR="00174DB7" w:rsidRPr="0052243A" w:rsidRDefault="00E62056" w:rsidP="00174DB7">
      <w:pPr>
        <w:ind w:firstLine="420"/>
        <w:rPr>
          <w:ins w:id="1192" w:author="Yonah" w:date="2018-05-28T18:27:00Z"/>
          <w:rFonts w:asciiTheme="minorEastAsia" w:eastAsiaTheme="minorEastAsia" w:hAnsiTheme="minorEastAsia" w:cs="宋体" w:hint="eastAsia"/>
          <w:color w:val="000000"/>
          <w:kern w:val="0"/>
          <w:szCs w:val="21"/>
          <w:rPrChange w:id="1193" w:author="Yonah" w:date="2018-05-28T21:16:00Z">
            <w:rPr>
              <w:ins w:id="1194" w:author="Yonah" w:date="2018-05-28T18:27:00Z"/>
              <w:rFonts w:cs="宋体" w:hint="eastAsia"/>
              <w:color w:val="000000"/>
              <w:kern w:val="0"/>
              <w:sz w:val="20"/>
              <w:szCs w:val="20"/>
            </w:rPr>
          </w:rPrChange>
        </w:rPr>
        <w:pPrChange w:id="1195" w:author="Yonah" w:date="2018-05-28T20:58:00Z">
          <w:pPr/>
        </w:pPrChange>
      </w:pPr>
      <w:ins w:id="1196" w:author="Yonah" w:date="2018-05-28T17:04:00Z">
        <w:r w:rsidRPr="0052243A">
          <w:rPr>
            <w:rFonts w:asciiTheme="minorEastAsia" w:eastAsiaTheme="minorEastAsia" w:hAnsiTheme="minorEastAsia" w:cs="宋体" w:hint="eastAsia"/>
            <w:color w:val="000000"/>
            <w:kern w:val="0"/>
            <w:szCs w:val="21"/>
            <w:rPrChange w:id="1197" w:author="Yonah" w:date="2018-05-28T21:16:00Z">
              <w:rPr>
                <w:rFonts w:cs="宋体" w:hint="eastAsia"/>
                <w:color w:val="000000"/>
                <w:kern w:val="0"/>
                <w:sz w:val="20"/>
                <w:szCs w:val="20"/>
              </w:rPr>
            </w:rPrChange>
          </w:rPr>
          <w:t>针对于这些</w:t>
        </w:r>
      </w:ins>
      <w:ins w:id="1198" w:author="Yonah" w:date="2018-05-28T20:57:00Z">
        <w:r w:rsidR="00B23A2F" w:rsidRPr="0052243A">
          <w:rPr>
            <w:rFonts w:asciiTheme="minorEastAsia" w:eastAsiaTheme="minorEastAsia" w:hAnsiTheme="minorEastAsia" w:cs="宋体" w:hint="eastAsia"/>
            <w:color w:val="000000"/>
            <w:kern w:val="0"/>
            <w:szCs w:val="21"/>
            <w:rPrChange w:id="1199" w:author="Yonah" w:date="2018-05-28T21:16:00Z">
              <w:rPr>
                <w:rFonts w:cs="宋体" w:hint="eastAsia"/>
                <w:color w:val="000000"/>
                <w:kern w:val="0"/>
                <w:sz w:val="20"/>
                <w:szCs w:val="20"/>
              </w:rPr>
            </w:rPrChange>
          </w:rPr>
          <w:t>逃逸</w:t>
        </w:r>
      </w:ins>
      <w:ins w:id="1200" w:author="Yonah" w:date="2018-05-28T17:04:00Z">
        <w:r w:rsidRPr="0052243A">
          <w:rPr>
            <w:rFonts w:asciiTheme="minorEastAsia" w:eastAsiaTheme="minorEastAsia" w:hAnsiTheme="minorEastAsia" w:cs="宋体" w:hint="eastAsia"/>
            <w:color w:val="000000"/>
            <w:kern w:val="0"/>
            <w:szCs w:val="21"/>
            <w:rPrChange w:id="1201" w:author="Yonah" w:date="2018-05-28T21:16:00Z">
              <w:rPr>
                <w:rFonts w:cs="宋体" w:hint="eastAsia"/>
                <w:color w:val="000000"/>
                <w:kern w:val="0"/>
                <w:sz w:val="20"/>
                <w:szCs w:val="20"/>
              </w:rPr>
            </w:rPrChange>
          </w:rPr>
          <w:t>样本，</w:t>
        </w:r>
      </w:ins>
      <w:ins w:id="1202" w:author="Yonah" w:date="2018-05-28T18:23:00Z">
        <w:r w:rsidR="00AF0A3A" w:rsidRPr="0052243A">
          <w:rPr>
            <w:rFonts w:asciiTheme="minorEastAsia" w:eastAsiaTheme="minorEastAsia" w:hAnsiTheme="minorEastAsia" w:cs="宋体" w:hint="eastAsia"/>
            <w:color w:val="000000"/>
            <w:kern w:val="0"/>
            <w:szCs w:val="21"/>
            <w:rPrChange w:id="1203" w:author="Yonah" w:date="2018-05-28T21:16:00Z">
              <w:rPr>
                <w:rFonts w:cs="宋体" w:hint="eastAsia"/>
                <w:color w:val="000000"/>
                <w:kern w:val="0"/>
                <w:sz w:val="20"/>
                <w:szCs w:val="20"/>
              </w:rPr>
            </w:rPrChange>
          </w:rPr>
          <w:t>如果我们的特征选取已经被利用，那么我们可以</w:t>
        </w:r>
      </w:ins>
      <w:ins w:id="1204" w:author="Yonah" w:date="2018-05-28T17:04:00Z">
        <w:r w:rsidRPr="0052243A">
          <w:rPr>
            <w:rFonts w:asciiTheme="minorEastAsia" w:eastAsiaTheme="minorEastAsia" w:hAnsiTheme="minorEastAsia" w:cs="宋体" w:hint="eastAsia"/>
            <w:color w:val="000000"/>
            <w:kern w:val="0"/>
            <w:szCs w:val="21"/>
            <w:rPrChange w:id="1205" w:author="Yonah" w:date="2018-05-28T21:16:00Z">
              <w:rPr>
                <w:rFonts w:cs="宋体" w:hint="eastAsia"/>
                <w:color w:val="000000"/>
                <w:kern w:val="0"/>
                <w:sz w:val="20"/>
                <w:szCs w:val="20"/>
              </w:rPr>
            </w:rPrChange>
          </w:rPr>
          <w:t>通过</w:t>
        </w:r>
        <w:r w:rsidR="005938E7" w:rsidRPr="0052243A">
          <w:rPr>
            <w:rFonts w:asciiTheme="minorEastAsia" w:eastAsiaTheme="minorEastAsia" w:hAnsiTheme="minorEastAsia" w:cs="宋体" w:hint="eastAsia"/>
            <w:color w:val="000000"/>
            <w:kern w:val="0"/>
            <w:szCs w:val="21"/>
            <w:rPrChange w:id="1206" w:author="Yonah" w:date="2018-05-28T21:16:00Z">
              <w:rPr>
                <w:rFonts w:cs="宋体" w:hint="eastAsia"/>
                <w:color w:val="000000"/>
                <w:kern w:val="0"/>
                <w:sz w:val="20"/>
                <w:szCs w:val="20"/>
              </w:rPr>
            </w:rPrChange>
          </w:rPr>
          <w:t>改变特征集，修改权值，或删除重要特征等操作，将样本重新训练测试</w:t>
        </w:r>
      </w:ins>
      <w:ins w:id="1207" w:author="Yonah" w:date="2018-05-28T17:58:00Z">
        <w:r w:rsidR="005938E7" w:rsidRPr="0052243A">
          <w:rPr>
            <w:rFonts w:asciiTheme="minorEastAsia" w:eastAsiaTheme="minorEastAsia" w:hAnsiTheme="minorEastAsia" w:cs="宋体" w:hint="eastAsia"/>
            <w:color w:val="000000"/>
            <w:kern w:val="0"/>
            <w:szCs w:val="21"/>
            <w:rPrChange w:id="1208" w:author="Yonah" w:date="2018-05-28T21:16:00Z">
              <w:rPr>
                <w:rFonts w:cs="宋体" w:hint="eastAsia"/>
                <w:color w:val="000000"/>
                <w:kern w:val="0"/>
                <w:sz w:val="20"/>
                <w:szCs w:val="20"/>
              </w:rPr>
            </w:rPrChange>
          </w:rPr>
          <w:t>。</w:t>
        </w:r>
      </w:ins>
      <w:ins w:id="1209" w:author="Yonah" w:date="2018-05-28T18:28:00Z">
        <w:r w:rsidR="00EB4855" w:rsidRPr="0052243A">
          <w:rPr>
            <w:rFonts w:asciiTheme="minorEastAsia" w:eastAsiaTheme="minorEastAsia" w:hAnsiTheme="minorEastAsia" w:cs="宋体" w:hint="eastAsia"/>
            <w:color w:val="000000"/>
            <w:kern w:val="0"/>
            <w:szCs w:val="21"/>
            <w:rPrChange w:id="1210" w:author="Yonah" w:date="2018-05-28T21:16:00Z">
              <w:rPr>
                <w:rFonts w:cs="宋体" w:hint="eastAsia"/>
                <w:color w:val="000000"/>
                <w:kern w:val="0"/>
                <w:sz w:val="20"/>
                <w:szCs w:val="20"/>
              </w:rPr>
            </w:rPrChange>
          </w:rPr>
          <w:t>或者我们可以使用多个算法来对文件分类，再计算不同算法在分类器中的</w:t>
        </w:r>
      </w:ins>
      <w:ins w:id="1211" w:author="Yonah" w:date="2018-05-28T18:29:00Z">
        <w:r w:rsidR="00EB4855" w:rsidRPr="0052243A">
          <w:rPr>
            <w:rFonts w:asciiTheme="minorEastAsia" w:eastAsiaTheme="minorEastAsia" w:hAnsiTheme="minorEastAsia" w:cs="宋体" w:hint="eastAsia"/>
            <w:color w:val="000000"/>
            <w:kern w:val="0"/>
            <w:szCs w:val="21"/>
            <w:rPrChange w:id="1212" w:author="Yonah" w:date="2018-05-28T21:16:00Z">
              <w:rPr>
                <w:rFonts w:cs="宋体" w:hint="eastAsia"/>
                <w:color w:val="000000"/>
                <w:kern w:val="0"/>
                <w:sz w:val="20"/>
                <w:szCs w:val="20"/>
              </w:rPr>
            </w:rPrChange>
          </w:rPr>
          <w:t>权值，综合给出最后文件的预测结果。</w:t>
        </w:r>
      </w:ins>
    </w:p>
    <w:p w:rsidR="005938E7" w:rsidRPr="00174DB7" w:rsidRDefault="003F104F" w:rsidP="00C26F49">
      <w:pPr>
        <w:ind w:firstLine="420"/>
        <w:rPr>
          <w:ins w:id="1213" w:author="Yonah" w:date="2018-05-28T17:05:00Z"/>
          <w:rFonts w:cs="宋体" w:hint="eastAsia"/>
          <w:color w:val="000000"/>
          <w:kern w:val="0"/>
          <w:szCs w:val="21"/>
          <w:rPrChange w:id="1214" w:author="Yonah" w:date="2018-05-28T21:00:00Z">
            <w:rPr>
              <w:ins w:id="1215" w:author="Yonah" w:date="2018-05-28T17:05:00Z"/>
              <w:rFonts w:cs="宋体" w:hint="eastAsia"/>
              <w:color w:val="000000"/>
              <w:kern w:val="0"/>
              <w:sz w:val="20"/>
              <w:szCs w:val="20"/>
            </w:rPr>
          </w:rPrChange>
        </w:rPr>
        <w:pPrChange w:id="1216" w:author="Yonah" w:date="2018-05-28T18:31:00Z">
          <w:pPr/>
        </w:pPrChange>
      </w:pPr>
      <w:ins w:id="1217" w:author="Yonah" w:date="2018-05-28T17:45:00Z">
        <w:r w:rsidRPr="0052243A">
          <w:rPr>
            <w:rFonts w:asciiTheme="minorEastAsia" w:eastAsiaTheme="minorEastAsia" w:hAnsiTheme="minorEastAsia" w:cs="宋体" w:hint="eastAsia"/>
            <w:color w:val="000000"/>
            <w:kern w:val="0"/>
            <w:szCs w:val="21"/>
            <w:rPrChange w:id="1218" w:author="Yonah" w:date="2018-05-28T21:16:00Z">
              <w:rPr>
                <w:rFonts w:cs="宋体" w:hint="eastAsia"/>
                <w:color w:val="000000"/>
                <w:kern w:val="0"/>
                <w:sz w:val="20"/>
                <w:szCs w:val="20"/>
              </w:rPr>
            </w:rPrChange>
          </w:rPr>
          <w:t>如图</w:t>
        </w:r>
        <w:r w:rsidRPr="0052243A">
          <w:rPr>
            <w:rFonts w:asciiTheme="minorEastAsia" w:eastAsiaTheme="minorEastAsia" w:hAnsiTheme="minorEastAsia" w:cs="宋体" w:hint="eastAsia"/>
            <w:color w:val="000000"/>
            <w:kern w:val="0"/>
            <w:szCs w:val="21"/>
            <w:rPrChange w:id="1219" w:author="Yonah" w:date="2018-05-28T21:16:00Z">
              <w:rPr>
                <w:rFonts w:cs="宋体" w:hint="eastAsia"/>
                <w:color w:val="000000"/>
                <w:kern w:val="0"/>
                <w:sz w:val="20"/>
                <w:szCs w:val="20"/>
              </w:rPr>
            </w:rPrChange>
          </w:rPr>
          <w:t>2</w:t>
        </w:r>
        <w:r w:rsidRPr="0052243A">
          <w:rPr>
            <w:rFonts w:asciiTheme="minorEastAsia" w:eastAsiaTheme="minorEastAsia" w:hAnsiTheme="minorEastAsia" w:cs="宋体"/>
            <w:color w:val="000000"/>
            <w:kern w:val="0"/>
            <w:szCs w:val="21"/>
            <w:rPrChange w:id="1220" w:author="Yonah" w:date="2018-05-28T21:16:00Z">
              <w:rPr>
                <w:rFonts w:cs="宋体"/>
                <w:color w:val="000000"/>
                <w:kern w:val="0"/>
                <w:sz w:val="20"/>
                <w:szCs w:val="20"/>
              </w:rPr>
            </w:rPrChange>
          </w:rPr>
          <w:t xml:space="preserve"> </w:t>
        </w:r>
        <w:r w:rsidRPr="0052243A">
          <w:rPr>
            <w:rFonts w:asciiTheme="minorEastAsia" w:eastAsiaTheme="minorEastAsia" w:hAnsiTheme="minorEastAsia" w:cs="宋体" w:hint="eastAsia"/>
            <w:color w:val="000000"/>
            <w:kern w:val="0"/>
            <w:szCs w:val="21"/>
            <w:rPrChange w:id="1221" w:author="Yonah" w:date="2018-05-28T21:16:00Z">
              <w:rPr>
                <w:rFonts w:cs="宋体" w:hint="eastAsia"/>
                <w:color w:val="000000"/>
                <w:kern w:val="0"/>
                <w:sz w:val="20"/>
                <w:szCs w:val="20"/>
              </w:rPr>
            </w:rPrChange>
          </w:rPr>
          <w:t>所示，是模型训练后</w:t>
        </w:r>
      </w:ins>
      <w:ins w:id="1222" w:author="Yonah" w:date="2018-05-28T18:05:00Z">
        <w:r w:rsidR="00ED3A3A" w:rsidRPr="0052243A">
          <w:rPr>
            <w:rFonts w:asciiTheme="minorEastAsia" w:eastAsiaTheme="minorEastAsia" w:hAnsiTheme="minorEastAsia" w:cs="宋体" w:hint="eastAsia"/>
            <w:color w:val="000000"/>
            <w:kern w:val="0"/>
            <w:szCs w:val="21"/>
            <w:rPrChange w:id="1223" w:author="Yonah" w:date="2018-05-28T21:16:00Z">
              <w:rPr>
                <w:rFonts w:cs="宋体" w:hint="eastAsia"/>
                <w:color w:val="000000"/>
                <w:kern w:val="0"/>
                <w:sz w:val="20"/>
                <w:szCs w:val="20"/>
              </w:rPr>
            </w:rPrChange>
          </w:rPr>
          <w:t>，按照特征重要性排序的前</w:t>
        </w:r>
        <w:r w:rsidR="00ED3A3A" w:rsidRPr="0052243A">
          <w:rPr>
            <w:rFonts w:asciiTheme="minorEastAsia" w:eastAsiaTheme="minorEastAsia" w:hAnsiTheme="minorEastAsia" w:cs="宋体" w:hint="eastAsia"/>
            <w:color w:val="000000"/>
            <w:kern w:val="0"/>
            <w:szCs w:val="21"/>
            <w:rPrChange w:id="1224" w:author="Yonah" w:date="2018-05-28T21:16:00Z">
              <w:rPr>
                <w:rFonts w:cs="宋体" w:hint="eastAsia"/>
                <w:color w:val="000000"/>
                <w:kern w:val="0"/>
                <w:sz w:val="20"/>
                <w:szCs w:val="20"/>
              </w:rPr>
            </w:rPrChange>
          </w:rPr>
          <w:t>30</w:t>
        </w:r>
        <w:r w:rsidR="00ED3A3A" w:rsidRPr="0052243A">
          <w:rPr>
            <w:rFonts w:asciiTheme="minorEastAsia" w:eastAsiaTheme="minorEastAsia" w:hAnsiTheme="minorEastAsia" w:cs="宋体" w:hint="eastAsia"/>
            <w:color w:val="000000"/>
            <w:kern w:val="0"/>
            <w:szCs w:val="21"/>
            <w:rPrChange w:id="1225" w:author="Yonah" w:date="2018-05-28T21:16:00Z">
              <w:rPr>
                <w:rFonts w:cs="宋体" w:hint="eastAsia"/>
                <w:color w:val="000000"/>
                <w:kern w:val="0"/>
                <w:sz w:val="20"/>
                <w:szCs w:val="20"/>
              </w:rPr>
            </w:rPrChange>
          </w:rPr>
          <w:t>个</w:t>
        </w:r>
      </w:ins>
      <w:ins w:id="1226" w:author="Yonah" w:date="2018-05-28T18:06:00Z">
        <w:r w:rsidR="00ED3A3A" w:rsidRPr="0052243A">
          <w:rPr>
            <w:rFonts w:asciiTheme="minorEastAsia" w:eastAsiaTheme="minorEastAsia" w:hAnsiTheme="minorEastAsia" w:cs="宋体" w:hint="eastAsia"/>
            <w:color w:val="000000"/>
            <w:kern w:val="0"/>
            <w:szCs w:val="21"/>
            <w:rPrChange w:id="1227" w:author="Yonah" w:date="2018-05-28T21:16:00Z">
              <w:rPr>
                <w:rFonts w:cs="宋体" w:hint="eastAsia"/>
                <w:color w:val="000000"/>
                <w:kern w:val="0"/>
                <w:sz w:val="20"/>
                <w:szCs w:val="20"/>
              </w:rPr>
            </w:rPrChange>
          </w:rPr>
          <w:t>特征</w:t>
        </w:r>
      </w:ins>
      <w:ins w:id="1228" w:author="Yonah" w:date="2018-05-28T20:58:00Z">
        <w:r w:rsidR="00174DB7" w:rsidRPr="0052243A">
          <w:rPr>
            <w:rFonts w:asciiTheme="minorEastAsia" w:eastAsiaTheme="minorEastAsia" w:hAnsiTheme="minorEastAsia" w:cs="宋体" w:hint="eastAsia"/>
            <w:color w:val="000000"/>
            <w:kern w:val="0"/>
            <w:szCs w:val="21"/>
            <w:rPrChange w:id="1229" w:author="Yonah" w:date="2018-05-28T21:16:00Z">
              <w:rPr>
                <w:rFonts w:cs="宋体" w:hint="eastAsia"/>
                <w:color w:val="000000"/>
                <w:kern w:val="0"/>
                <w:sz w:val="20"/>
                <w:szCs w:val="20"/>
              </w:rPr>
            </w:rPrChange>
          </w:rPr>
          <w:t>的</w:t>
        </w:r>
      </w:ins>
      <w:ins w:id="1230" w:author="Yonah" w:date="2018-05-28T20:59:00Z">
        <w:r w:rsidR="00174DB7" w:rsidRPr="0052243A">
          <w:rPr>
            <w:rFonts w:asciiTheme="minorEastAsia" w:eastAsiaTheme="minorEastAsia" w:hAnsiTheme="minorEastAsia" w:cs="宋体" w:hint="eastAsia"/>
            <w:color w:val="000000"/>
            <w:kern w:val="0"/>
            <w:szCs w:val="21"/>
            <w:rPrChange w:id="1231" w:author="Yonah" w:date="2018-05-28T21:16:00Z">
              <w:rPr>
                <w:rFonts w:cs="宋体" w:hint="eastAsia"/>
                <w:color w:val="000000"/>
                <w:kern w:val="0"/>
                <w:sz w:val="20"/>
                <w:szCs w:val="20"/>
              </w:rPr>
            </w:rPrChange>
          </w:rPr>
          <w:t>排序，我们看以看到</w:t>
        </w:r>
        <w:r w:rsidR="00174DB7" w:rsidRPr="00234AE5">
          <w:rPr>
            <w:rFonts w:ascii="Times New Roman" w:hAnsi="Times New Roman"/>
            <w:kern w:val="0"/>
            <w:szCs w:val="21"/>
            <w:rPrChange w:id="1232" w:author="Yonah" w:date="2018-05-28T21:12:00Z">
              <w:rPr>
                <w:rFonts w:ascii="宋体" w:hAnsi="宋体" w:cs="宋体"/>
                <w:kern w:val="0"/>
                <w:sz w:val="24"/>
                <w:szCs w:val="24"/>
              </w:rPr>
            </w:rPrChange>
          </w:rPr>
          <w:t>count_font</w:t>
        </w:r>
        <w:r w:rsidR="00174DB7" w:rsidRPr="00234AE5">
          <w:rPr>
            <w:rFonts w:ascii="Times New Roman" w:hAnsi="Times New Roman"/>
            <w:kern w:val="0"/>
            <w:szCs w:val="21"/>
            <w:rPrChange w:id="1233" w:author="Yonah" w:date="2018-05-28T21:12:00Z">
              <w:rPr>
                <w:rFonts w:ascii="宋体" w:hAnsi="宋体" w:cs="宋体"/>
                <w:kern w:val="0"/>
                <w:sz w:val="24"/>
                <w:szCs w:val="24"/>
              </w:rPr>
            </w:rPrChange>
          </w:rPr>
          <w:t>，</w:t>
        </w:r>
        <w:r w:rsidR="00174DB7" w:rsidRPr="00234AE5">
          <w:rPr>
            <w:rFonts w:ascii="Times New Roman" w:hAnsi="Times New Roman"/>
            <w:kern w:val="0"/>
            <w:szCs w:val="21"/>
            <w:rPrChange w:id="1234" w:author="Yonah" w:date="2018-05-28T21:12:00Z">
              <w:rPr>
                <w:rFonts w:ascii="宋体" w:hAnsi="宋体" w:cs="宋体"/>
                <w:kern w:val="0"/>
                <w:sz w:val="24"/>
                <w:szCs w:val="24"/>
              </w:rPr>
            </w:rPrChange>
          </w:rPr>
          <w:t>count_javascript</w:t>
        </w:r>
        <w:r w:rsidR="00174DB7" w:rsidRPr="00234AE5">
          <w:rPr>
            <w:rFonts w:ascii="Times New Roman" w:hAnsi="Times New Roman"/>
            <w:kern w:val="0"/>
            <w:szCs w:val="21"/>
            <w:rPrChange w:id="1235" w:author="Yonah" w:date="2018-05-28T21:12:00Z">
              <w:rPr>
                <w:rFonts w:ascii="宋体" w:hAnsi="宋体" w:cs="宋体"/>
                <w:kern w:val="0"/>
                <w:sz w:val="24"/>
                <w:szCs w:val="24"/>
              </w:rPr>
            </w:rPrChange>
          </w:rPr>
          <w:t>，</w:t>
        </w:r>
        <w:r w:rsidR="00174DB7" w:rsidRPr="00234AE5">
          <w:rPr>
            <w:rFonts w:ascii="Times New Roman" w:hAnsi="Times New Roman"/>
            <w:kern w:val="0"/>
            <w:szCs w:val="21"/>
            <w:rPrChange w:id="1236" w:author="Yonah" w:date="2018-05-28T21:12:00Z">
              <w:rPr>
                <w:rFonts w:ascii="宋体" w:hAnsi="宋体" w:cs="宋体"/>
                <w:kern w:val="0"/>
                <w:sz w:val="24"/>
                <w:szCs w:val="24"/>
              </w:rPr>
            </w:rPrChange>
          </w:rPr>
          <w:t>size</w:t>
        </w:r>
        <w:r w:rsidR="00174DB7" w:rsidRPr="00234AE5">
          <w:rPr>
            <w:rFonts w:ascii="Times New Roman" w:hAnsi="Times New Roman"/>
            <w:kern w:val="0"/>
            <w:szCs w:val="21"/>
            <w:rPrChange w:id="1237" w:author="Yonah" w:date="2018-05-28T21:12:00Z">
              <w:rPr>
                <w:rFonts w:ascii="宋体" w:hAnsi="宋体" w:cs="宋体"/>
                <w:kern w:val="0"/>
                <w:sz w:val="24"/>
                <w:szCs w:val="24"/>
              </w:rPr>
            </w:rPrChange>
          </w:rPr>
          <w:t>，</w:t>
        </w:r>
        <w:r w:rsidR="00174DB7" w:rsidRPr="00234AE5">
          <w:rPr>
            <w:rFonts w:ascii="Times New Roman" w:hAnsi="Times New Roman"/>
            <w:kern w:val="0"/>
            <w:szCs w:val="21"/>
            <w:rPrChange w:id="1238" w:author="Yonah" w:date="2018-05-28T21:12:00Z">
              <w:rPr>
                <w:rFonts w:ascii="宋体" w:hAnsi="宋体" w:cs="宋体"/>
                <w:kern w:val="0"/>
                <w:sz w:val="24"/>
                <w:szCs w:val="24"/>
              </w:rPr>
            </w:rPrChange>
          </w:rPr>
          <w:t>count_obj</w:t>
        </w:r>
        <w:r w:rsidR="00174DB7" w:rsidRPr="00234AE5">
          <w:rPr>
            <w:rFonts w:ascii="Times New Roman" w:hAnsi="Times New Roman"/>
            <w:kern w:val="0"/>
            <w:szCs w:val="21"/>
            <w:rPrChange w:id="1239" w:author="Yonah" w:date="2018-05-28T21:12:00Z">
              <w:rPr>
                <w:rFonts w:ascii="宋体" w:hAnsi="宋体" w:cs="宋体"/>
                <w:kern w:val="0"/>
                <w:sz w:val="24"/>
                <w:szCs w:val="24"/>
              </w:rPr>
            </w:rPrChange>
          </w:rPr>
          <w:t>，</w:t>
        </w:r>
        <w:r w:rsidR="00174DB7" w:rsidRPr="00234AE5">
          <w:rPr>
            <w:rFonts w:ascii="Times New Roman" w:hAnsi="Times New Roman"/>
            <w:kern w:val="0"/>
            <w:szCs w:val="21"/>
            <w:rPrChange w:id="1240" w:author="Yonah" w:date="2018-05-28T21:12:00Z">
              <w:rPr>
                <w:rFonts w:ascii="宋体" w:hAnsi="宋体" w:cs="宋体"/>
                <w:kern w:val="0"/>
                <w:sz w:val="24"/>
                <w:szCs w:val="24"/>
              </w:rPr>
            </w:rPrChange>
          </w:rPr>
          <w:t>count_endobj</w:t>
        </w:r>
        <w:r w:rsidR="00174DB7" w:rsidRPr="00174DB7">
          <w:rPr>
            <w:rFonts w:ascii="宋体" w:hAnsi="宋体" w:cs="宋体" w:hint="eastAsia"/>
            <w:kern w:val="0"/>
            <w:szCs w:val="21"/>
            <w:rPrChange w:id="1241" w:author="Yonah" w:date="2018-05-28T21:00:00Z">
              <w:rPr>
                <w:rFonts w:ascii="宋体" w:hAnsi="宋体" w:cs="宋体" w:hint="eastAsia"/>
                <w:kern w:val="0"/>
                <w:sz w:val="24"/>
                <w:szCs w:val="24"/>
              </w:rPr>
            </w:rPrChange>
          </w:rPr>
          <w:t>这个</w:t>
        </w:r>
      </w:ins>
      <w:ins w:id="1242" w:author="Yonah" w:date="2018-05-28T21:00:00Z">
        <w:r w:rsidR="00174DB7" w:rsidRPr="00174DB7">
          <w:rPr>
            <w:rFonts w:ascii="宋体" w:hAnsi="宋体" w:cs="宋体" w:hint="eastAsia"/>
            <w:kern w:val="0"/>
            <w:szCs w:val="21"/>
            <w:rPrChange w:id="1243" w:author="Yonah" w:date="2018-05-28T21:00:00Z">
              <w:rPr>
                <w:rFonts w:ascii="宋体" w:hAnsi="宋体" w:cs="宋体" w:hint="eastAsia"/>
                <w:kern w:val="0"/>
                <w:sz w:val="24"/>
                <w:szCs w:val="24"/>
              </w:rPr>
            </w:rPrChange>
          </w:rPr>
          <w:t>几个特征在分类中占有比较多的权值，</w:t>
        </w:r>
        <w:r w:rsidR="00174DB7">
          <w:rPr>
            <w:rFonts w:ascii="宋体" w:hAnsi="宋体" w:cs="宋体" w:hint="eastAsia"/>
            <w:kern w:val="0"/>
            <w:szCs w:val="21"/>
          </w:rPr>
          <w:t>同时也是非常的容易被</w:t>
        </w:r>
      </w:ins>
      <w:ins w:id="1244" w:author="Yonah" w:date="2018-05-28T21:01:00Z">
        <w:r w:rsidR="00174DB7">
          <w:rPr>
            <w:rFonts w:ascii="宋体" w:hAnsi="宋体" w:cs="宋体" w:hint="eastAsia"/>
            <w:kern w:val="0"/>
            <w:szCs w:val="21"/>
          </w:rPr>
          <w:t>攻击者利用这个几个特征对</w:t>
        </w:r>
        <w:proofErr w:type="gramStart"/>
        <w:r w:rsidR="00174DB7">
          <w:rPr>
            <w:rFonts w:ascii="宋体" w:hAnsi="宋体" w:cs="宋体" w:hint="eastAsia"/>
            <w:kern w:val="0"/>
            <w:szCs w:val="21"/>
          </w:rPr>
          <w:t>解析器</w:t>
        </w:r>
        <w:proofErr w:type="gramEnd"/>
        <w:r w:rsidR="00174DB7">
          <w:rPr>
            <w:rFonts w:ascii="宋体" w:hAnsi="宋体" w:cs="宋体" w:hint="eastAsia"/>
            <w:kern w:val="0"/>
            <w:szCs w:val="21"/>
          </w:rPr>
          <w:t>和分类器进行逃逸，</w:t>
        </w:r>
      </w:ins>
      <w:ins w:id="1245" w:author="Yonah" w:date="2018-05-28T21:02:00Z">
        <w:r w:rsidR="00174DB7">
          <w:rPr>
            <w:rFonts w:ascii="宋体" w:hAnsi="宋体" w:cs="宋体" w:hint="eastAsia"/>
            <w:kern w:val="0"/>
            <w:szCs w:val="21"/>
          </w:rPr>
          <w:t>于是我们在训练时就删除了这几个特征，然后对新文件预测，预测结果如</w:t>
        </w:r>
      </w:ins>
      <w:ins w:id="1246" w:author="Yonah" w:date="2018-05-28T21:03:00Z">
        <w:r w:rsidR="00174DB7">
          <w:rPr>
            <w:rFonts w:ascii="宋体" w:hAnsi="宋体" w:cs="宋体" w:hint="eastAsia"/>
            <w:kern w:val="0"/>
            <w:szCs w:val="21"/>
          </w:rPr>
          <w:t>表8</w:t>
        </w:r>
        <w:r w:rsidR="00174DB7">
          <w:rPr>
            <w:rFonts w:ascii="宋体" w:hAnsi="宋体" w:cs="宋体"/>
            <w:kern w:val="0"/>
            <w:szCs w:val="21"/>
          </w:rPr>
          <w:t xml:space="preserve"> </w:t>
        </w:r>
        <w:r w:rsidR="00174DB7">
          <w:rPr>
            <w:rFonts w:ascii="宋体" w:hAnsi="宋体" w:cs="宋体" w:hint="eastAsia"/>
            <w:kern w:val="0"/>
            <w:szCs w:val="21"/>
          </w:rPr>
          <w:t>所示。</w:t>
        </w:r>
      </w:ins>
    </w:p>
    <w:p w:rsidR="00E62056" w:rsidRDefault="00E62056" w:rsidP="00E62056">
      <w:pPr>
        <w:jc w:val="center"/>
        <w:rPr>
          <w:ins w:id="1247" w:author="Yonah" w:date="2018-05-28T17:05:00Z"/>
          <w:sz w:val="18"/>
          <w:szCs w:val="18"/>
        </w:rPr>
      </w:pPr>
      <w:ins w:id="1248" w:author="Yonah" w:date="2018-05-28T17:05:00Z">
        <w:r>
          <w:rPr>
            <w:rFonts w:hint="eastAsia"/>
            <w:sz w:val="18"/>
            <w:szCs w:val="18"/>
          </w:rPr>
          <w:t>图</w:t>
        </w:r>
      </w:ins>
      <w:ins w:id="1249" w:author="Yonah" w:date="2018-05-28T17:39:00Z">
        <w:r w:rsidR="004E7F0E">
          <w:rPr>
            <w:rFonts w:hint="eastAsia"/>
            <w:sz w:val="18"/>
            <w:szCs w:val="18"/>
          </w:rPr>
          <w:t>2</w:t>
        </w:r>
      </w:ins>
      <w:ins w:id="1250" w:author="Yonah" w:date="2018-05-28T17:05:00Z">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ins>
    </w:p>
    <w:p w:rsidR="00E62056" w:rsidRDefault="00E62056" w:rsidP="00E62056">
      <w:pPr>
        <w:jc w:val="center"/>
        <w:rPr>
          <w:ins w:id="1251" w:author="Yonah" w:date="2018-05-28T18:31:00Z"/>
          <w:sz w:val="18"/>
          <w:szCs w:val="18"/>
        </w:rPr>
      </w:pPr>
      <w:ins w:id="1252" w:author="Yonah" w:date="2018-05-28T17:05:00Z">
        <w:r>
          <w:rPr>
            <w:noProof/>
          </w:rPr>
          <w:drawing>
            <wp:inline distT="0" distB="0" distL="0" distR="0" wp14:anchorId="4531B4B7" wp14:editId="1EEEB616">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048" cy="4323809"/>
                      </a:xfrm>
                      <a:prstGeom prst="rect">
                        <a:avLst/>
                      </a:prstGeom>
                    </pic:spPr>
                  </pic:pic>
                </a:graphicData>
              </a:graphic>
            </wp:inline>
          </w:drawing>
        </w:r>
      </w:ins>
    </w:p>
    <w:p w:rsidR="00C26F49" w:rsidRDefault="00174DB7" w:rsidP="00174DB7">
      <w:pPr>
        <w:ind w:firstLine="420"/>
        <w:rPr>
          <w:ins w:id="1253" w:author="Yonah" w:date="2018-05-28T18:34:00Z"/>
        </w:rPr>
        <w:pPrChange w:id="1254" w:author="Yonah" w:date="2018-05-28T21:08:00Z">
          <w:pPr>
            <w:jc w:val="center"/>
          </w:pPr>
        </w:pPrChange>
      </w:pPr>
      <w:ins w:id="1255" w:author="Yonah" w:date="2018-05-28T21:03:00Z">
        <w:r>
          <w:rPr>
            <w:rFonts w:hint="eastAsia"/>
          </w:rPr>
          <w:t>由表</w:t>
        </w:r>
        <w:r>
          <w:rPr>
            <w:rFonts w:hint="eastAsia"/>
          </w:rPr>
          <w:t>8</w:t>
        </w:r>
        <w:r>
          <w:t xml:space="preserve"> </w:t>
        </w:r>
        <w:r>
          <w:rPr>
            <w:rFonts w:hint="eastAsia"/>
          </w:rPr>
          <w:t>我们可以观察到，当分类器</w:t>
        </w:r>
      </w:ins>
      <w:ins w:id="1256" w:author="Yonah" w:date="2018-05-28T21:04:00Z">
        <w:r>
          <w:rPr>
            <w:rFonts w:hint="eastAsia"/>
          </w:rPr>
          <w:t>使用全部特征进行训练分类的时候，模型可以达到</w:t>
        </w:r>
        <w:r>
          <w:rPr>
            <w:rFonts w:hint="eastAsia"/>
          </w:rPr>
          <w:t>99.6%</w:t>
        </w:r>
        <w:r>
          <w:rPr>
            <w:rFonts w:hint="eastAsia"/>
          </w:rPr>
          <w:t>的准确率，而当我们</w:t>
        </w:r>
      </w:ins>
      <w:ins w:id="1257" w:author="Yonah" w:date="2018-05-28T21:05:00Z">
        <w:r>
          <w:rPr>
            <w:rFonts w:hint="eastAsia"/>
          </w:rPr>
          <w:t>将第一个重要的特征在训练的时候删去的时候，检测率基本没有太大的波动，</w:t>
        </w:r>
      </w:ins>
      <w:ins w:id="1258" w:author="Yonah" w:date="2018-05-28T21:06:00Z">
        <w:r>
          <w:rPr>
            <w:rFonts w:hint="eastAsia"/>
          </w:rPr>
          <w:t>当减到</w:t>
        </w:r>
        <w:r w:rsidRPr="00C26F49">
          <w:rPr>
            <w:rFonts w:ascii="宋体" w:hAnsi="宋体" w:cs="宋体"/>
            <w:kern w:val="0"/>
            <w:sz w:val="24"/>
            <w:szCs w:val="24"/>
          </w:rPr>
          <w:t>size</w:t>
        </w:r>
        <w:r>
          <w:rPr>
            <w:rFonts w:ascii="宋体" w:hAnsi="宋体" w:cs="宋体"/>
            <w:kern w:val="0"/>
            <w:sz w:val="24"/>
            <w:szCs w:val="24"/>
          </w:rPr>
          <w:t>，</w:t>
        </w:r>
        <w:r w:rsidRPr="00C26F49">
          <w:rPr>
            <w:rFonts w:ascii="宋体" w:hAnsi="宋体" w:cs="宋体"/>
            <w:kern w:val="0"/>
            <w:sz w:val="24"/>
            <w:szCs w:val="24"/>
          </w:rPr>
          <w:t>count_obj</w:t>
        </w:r>
        <w:r>
          <w:rPr>
            <w:rFonts w:ascii="宋体" w:hAnsi="宋体" w:cs="宋体"/>
            <w:kern w:val="0"/>
            <w:sz w:val="24"/>
            <w:szCs w:val="24"/>
          </w:rPr>
          <w:t>，</w:t>
        </w:r>
        <w:r w:rsidRPr="00C26F49">
          <w:rPr>
            <w:rFonts w:ascii="宋体" w:hAnsi="宋体" w:cs="宋体"/>
            <w:kern w:val="0"/>
            <w:sz w:val="24"/>
            <w:szCs w:val="24"/>
          </w:rPr>
          <w:t>count_endobj</w:t>
        </w:r>
        <w:r>
          <w:rPr>
            <w:rFonts w:ascii="宋体" w:hAnsi="宋体" w:cs="宋体"/>
            <w:kern w:val="0"/>
            <w:sz w:val="24"/>
            <w:szCs w:val="24"/>
          </w:rPr>
          <w:t xml:space="preserve"> </w:t>
        </w:r>
        <w:r>
          <w:rPr>
            <w:rFonts w:ascii="宋体" w:hAnsi="宋体" w:cs="宋体" w:hint="eastAsia"/>
            <w:kern w:val="0"/>
            <w:sz w:val="24"/>
            <w:szCs w:val="24"/>
          </w:rPr>
          <w:t>这几个特征是，模型的准确率是趋于稳定的。这也说明</w:t>
        </w:r>
      </w:ins>
      <w:ins w:id="1259" w:author="Yonah" w:date="2018-05-28T21:07:00Z">
        <w:r>
          <w:rPr>
            <w:rFonts w:ascii="宋体" w:hAnsi="宋体" w:cs="宋体" w:hint="eastAsia"/>
            <w:kern w:val="0"/>
            <w:sz w:val="24"/>
            <w:szCs w:val="24"/>
          </w:rPr>
          <w:t>了我们的模型可以对抗一些基于特征的攻击，即使对手知道我们分类器使用的特征，我们同样可以达到99%的精度。</w:t>
        </w:r>
      </w:ins>
    </w:p>
    <w:p w:rsidR="00C26F49" w:rsidRDefault="00C26F49" w:rsidP="00C26F49">
      <w:pPr>
        <w:rPr>
          <w:ins w:id="1260" w:author="Yonah" w:date="2018-05-28T18:33:00Z"/>
          <w:rFonts w:hint="eastAsia"/>
        </w:rPr>
        <w:pPrChange w:id="1261" w:author="Yonah" w:date="2018-05-28T18:33:00Z">
          <w:pPr>
            <w:jc w:val="center"/>
          </w:pPr>
        </w:pPrChange>
      </w:pPr>
    </w:p>
    <w:p w:rsidR="00C26F49" w:rsidRPr="00C26F49" w:rsidRDefault="00C26F49" w:rsidP="00C26F49">
      <w:pPr>
        <w:jc w:val="center"/>
        <w:rPr>
          <w:ins w:id="1262" w:author="Yonah" w:date="2018-05-28T18:31:00Z"/>
          <w:rFonts w:hint="eastAsia"/>
          <w:sz w:val="18"/>
          <w:szCs w:val="18"/>
          <w:rPrChange w:id="1263" w:author="Yonah" w:date="2018-05-28T18:34:00Z">
            <w:rPr>
              <w:ins w:id="1264" w:author="Yonah" w:date="2018-05-28T18:31:00Z"/>
              <w:rFonts w:hint="eastAsia"/>
            </w:rPr>
          </w:rPrChange>
        </w:rPr>
        <w:pPrChange w:id="1265" w:author="Yonah" w:date="2018-05-28T18:34:00Z">
          <w:pPr>
            <w:jc w:val="center"/>
          </w:pPr>
        </w:pPrChange>
      </w:pPr>
      <w:ins w:id="1266" w:author="Yonah" w:date="2018-05-28T18:34:00Z">
        <w:r>
          <w:rPr>
            <w:rFonts w:hint="eastAsia"/>
            <w:sz w:val="18"/>
            <w:szCs w:val="18"/>
          </w:rPr>
          <w:t>表</w:t>
        </w:r>
        <w:r>
          <w:rPr>
            <w:rFonts w:hint="eastAsia"/>
            <w:sz w:val="18"/>
            <w:szCs w:val="18"/>
          </w:rPr>
          <w:t>8</w:t>
        </w:r>
      </w:ins>
      <w:ins w:id="1267" w:author="Yonah" w:date="2018-05-28T18:33:00Z">
        <w:r>
          <w:rPr>
            <w:rFonts w:hint="eastAsia"/>
            <w:sz w:val="18"/>
            <w:szCs w:val="18"/>
          </w:rPr>
          <w:t xml:space="preserve"> </w:t>
        </w:r>
      </w:ins>
      <w:ins w:id="1268" w:author="Yonah" w:date="2018-05-28T18:34:00Z">
        <w:r>
          <w:rPr>
            <w:rFonts w:hint="eastAsia"/>
            <w:sz w:val="18"/>
            <w:szCs w:val="18"/>
          </w:rPr>
          <w:t>对前</w:t>
        </w:r>
        <w:r>
          <w:rPr>
            <w:rFonts w:hint="eastAsia"/>
            <w:sz w:val="18"/>
            <w:szCs w:val="18"/>
          </w:rPr>
          <w:t>5</w:t>
        </w:r>
        <w:r>
          <w:rPr>
            <w:rFonts w:hint="eastAsia"/>
            <w:sz w:val="18"/>
            <w:szCs w:val="18"/>
          </w:rPr>
          <w:t>个特征修改后的模型识别率</w:t>
        </w:r>
      </w:ins>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1269" w:author="Yonah" w:date="2018-05-28T18:31:00Z">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2430"/>
        <w:gridCol w:w="750"/>
        <w:tblGridChange w:id="1270">
          <w:tblGrid>
            <w:gridCol w:w="2430"/>
            <w:gridCol w:w="750"/>
          </w:tblGrid>
        </w:tblGridChange>
      </w:tblGrid>
      <w:tr w:rsidR="00C26F49" w:rsidRPr="00C26F49" w:rsidTr="00C26F49">
        <w:trPr>
          <w:tblCellSpacing w:w="0" w:type="dxa"/>
          <w:jc w:val="center"/>
          <w:ins w:id="1271" w:author="Yonah" w:date="2018-05-28T18:31:00Z"/>
          <w:trPrChange w:id="1272" w:author="Yonah" w:date="2018-05-28T18:3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1273"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274" w:author="Yonah" w:date="2018-05-28T18:31:00Z"/>
                <w:rFonts w:ascii="宋体" w:hAnsi="宋体" w:cs="宋体"/>
                <w:kern w:val="0"/>
                <w:sz w:val="24"/>
                <w:szCs w:val="24"/>
              </w:rPr>
            </w:pPr>
            <w:ins w:id="1275" w:author="Yonah" w:date="2018-05-28T18:31:00Z">
              <w:r w:rsidRPr="00C26F49">
                <w:rPr>
                  <w:rFonts w:ascii="宋体" w:hAnsi="宋体" w:cs="宋体"/>
                  <w:kern w:val="0"/>
                  <w:sz w:val="24"/>
                  <w:szCs w:val="24"/>
                </w:rPr>
                <w:lastRenderedPageBreak/>
                <w:t>Feature delete train</w:t>
              </w:r>
            </w:ins>
          </w:p>
        </w:tc>
        <w:tc>
          <w:tcPr>
            <w:tcW w:w="0" w:type="auto"/>
            <w:tcBorders>
              <w:top w:val="outset" w:sz="6" w:space="0" w:color="auto"/>
              <w:left w:val="outset" w:sz="6" w:space="0" w:color="auto"/>
              <w:bottom w:val="outset" w:sz="6" w:space="0" w:color="auto"/>
              <w:right w:val="outset" w:sz="6" w:space="0" w:color="auto"/>
            </w:tcBorders>
            <w:vAlign w:val="center"/>
            <w:hideMark/>
            <w:tcPrChange w:id="1276"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277" w:author="Yonah" w:date="2018-05-28T18:31:00Z"/>
                <w:rFonts w:ascii="宋体" w:hAnsi="宋体" w:cs="宋体"/>
                <w:kern w:val="0"/>
                <w:sz w:val="24"/>
                <w:szCs w:val="24"/>
              </w:rPr>
            </w:pPr>
            <w:ins w:id="1278" w:author="Yonah" w:date="2018-05-28T18:31:00Z">
              <w:r w:rsidRPr="00C26F49">
                <w:rPr>
                  <w:rFonts w:ascii="宋体" w:hAnsi="宋体" w:cs="宋体"/>
                  <w:kern w:val="0"/>
                  <w:sz w:val="24"/>
                  <w:szCs w:val="24"/>
                </w:rPr>
                <w:t>识别率</w:t>
              </w:r>
            </w:ins>
          </w:p>
        </w:tc>
      </w:tr>
      <w:tr w:rsidR="00C26F49" w:rsidRPr="00C26F49" w:rsidTr="00C26F49">
        <w:trPr>
          <w:tblCellSpacing w:w="0" w:type="dxa"/>
          <w:jc w:val="center"/>
          <w:ins w:id="1279" w:author="Yonah" w:date="2018-05-28T18:31:00Z"/>
          <w:trPrChange w:id="1280" w:author="Yonah" w:date="2018-05-28T18:3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1281"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282" w:author="Yonah" w:date="2018-05-28T18:31:00Z"/>
                <w:rFonts w:ascii="宋体" w:hAnsi="宋体" w:cs="宋体"/>
                <w:kern w:val="0"/>
                <w:sz w:val="24"/>
                <w:szCs w:val="24"/>
              </w:rPr>
            </w:pPr>
            <w:ins w:id="1283" w:author="Yonah" w:date="2018-05-28T18:31:00Z">
              <w:r w:rsidRPr="00C26F49">
                <w:rPr>
                  <w:rFonts w:ascii="宋体" w:hAnsi="宋体" w:cs="宋体"/>
                  <w:kern w:val="0"/>
                  <w:sz w:val="24"/>
                  <w:szCs w:val="24"/>
                </w:rPr>
                <w:t>None</w:t>
              </w:r>
            </w:ins>
          </w:p>
        </w:tc>
        <w:tc>
          <w:tcPr>
            <w:tcW w:w="0" w:type="auto"/>
            <w:tcBorders>
              <w:top w:val="outset" w:sz="6" w:space="0" w:color="auto"/>
              <w:left w:val="outset" w:sz="6" w:space="0" w:color="auto"/>
              <w:bottom w:val="outset" w:sz="6" w:space="0" w:color="auto"/>
              <w:right w:val="outset" w:sz="6" w:space="0" w:color="auto"/>
            </w:tcBorders>
            <w:vAlign w:val="center"/>
            <w:hideMark/>
            <w:tcPrChange w:id="1284"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285" w:author="Yonah" w:date="2018-05-28T18:31:00Z"/>
                <w:rFonts w:ascii="宋体" w:hAnsi="宋体" w:cs="宋体"/>
                <w:kern w:val="0"/>
                <w:sz w:val="24"/>
                <w:szCs w:val="24"/>
              </w:rPr>
            </w:pPr>
            <w:ins w:id="1286" w:author="Yonah" w:date="2018-05-28T18:31:00Z">
              <w:r w:rsidRPr="00C26F49">
                <w:rPr>
                  <w:rFonts w:ascii="宋体" w:hAnsi="宋体" w:cs="宋体"/>
                  <w:kern w:val="0"/>
                  <w:sz w:val="24"/>
                  <w:szCs w:val="24"/>
                </w:rPr>
                <w:t>0.9964</w:t>
              </w:r>
            </w:ins>
          </w:p>
        </w:tc>
      </w:tr>
      <w:tr w:rsidR="00C26F49" w:rsidRPr="00C26F49" w:rsidTr="00C26F49">
        <w:trPr>
          <w:tblCellSpacing w:w="0" w:type="dxa"/>
          <w:jc w:val="center"/>
          <w:ins w:id="1287" w:author="Yonah" w:date="2018-05-28T18:31:00Z"/>
          <w:trPrChange w:id="1288" w:author="Yonah" w:date="2018-05-28T18:3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1289"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290" w:author="Yonah" w:date="2018-05-28T18:31:00Z"/>
                <w:rFonts w:ascii="宋体" w:hAnsi="宋体" w:cs="宋体"/>
                <w:kern w:val="0"/>
                <w:sz w:val="24"/>
                <w:szCs w:val="24"/>
              </w:rPr>
            </w:pPr>
            <w:ins w:id="1291" w:author="Yonah" w:date="2018-05-28T18:31:00Z">
              <w:r w:rsidRPr="00C26F49">
                <w:rPr>
                  <w:rFonts w:ascii="宋体" w:hAnsi="宋体" w:cs="宋体"/>
                  <w:kern w:val="0"/>
                  <w:sz w:val="24"/>
                  <w:szCs w:val="24"/>
                </w:rPr>
                <w:t>count_font</w:t>
              </w:r>
            </w:ins>
          </w:p>
        </w:tc>
        <w:tc>
          <w:tcPr>
            <w:tcW w:w="0" w:type="auto"/>
            <w:tcBorders>
              <w:top w:val="outset" w:sz="6" w:space="0" w:color="auto"/>
              <w:left w:val="outset" w:sz="6" w:space="0" w:color="auto"/>
              <w:bottom w:val="outset" w:sz="6" w:space="0" w:color="auto"/>
              <w:right w:val="outset" w:sz="6" w:space="0" w:color="auto"/>
            </w:tcBorders>
            <w:vAlign w:val="center"/>
            <w:hideMark/>
            <w:tcPrChange w:id="1292"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293" w:author="Yonah" w:date="2018-05-28T18:31:00Z"/>
                <w:rFonts w:ascii="宋体" w:hAnsi="宋体" w:cs="宋体"/>
                <w:kern w:val="0"/>
                <w:sz w:val="24"/>
                <w:szCs w:val="24"/>
              </w:rPr>
            </w:pPr>
            <w:ins w:id="1294" w:author="Yonah" w:date="2018-05-28T18:31:00Z">
              <w:r w:rsidRPr="00C26F49">
                <w:rPr>
                  <w:rFonts w:ascii="宋体" w:hAnsi="宋体" w:cs="宋体"/>
                  <w:kern w:val="0"/>
                  <w:sz w:val="24"/>
                  <w:szCs w:val="24"/>
                </w:rPr>
                <w:t>0.9952</w:t>
              </w:r>
            </w:ins>
          </w:p>
        </w:tc>
      </w:tr>
      <w:tr w:rsidR="00C26F49" w:rsidRPr="00C26F49" w:rsidTr="00C26F49">
        <w:trPr>
          <w:tblCellSpacing w:w="0" w:type="dxa"/>
          <w:jc w:val="center"/>
          <w:ins w:id="1295" w:author="Yonah" w:date="2018-05-28T18:31:00Z"/>
          <w:trPrChange w:id="1296" w:author="Yonah" w:date="2018-05-28T18:3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1297"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298" w:author="Yonah" w:date="2018-05-28T18:31:00Z"/>
                <w:rFonts w:ascii="宋体" w:hAnsi="宋体" w:cs="宋体"/>
                <w:kern w:val="0"/>
                <w:sz w:val="24"/>
                <w:szCs w:val="24"/>
              </w:rPr>
            </w:pPr>
            <w:ins w:id="1299" w:author="Yonah" w:date="2018-05-28T18:31:00Z">
              <w:r w:rsidRPr="00C26F49">
                <w:rPr>
                  <w:rFonts w:ascii="宋体" w:hAnsi="宋体" w:cs="宋体"/>
                  <w:kern w:val="0"/>
                  <w:sz w:val="24"/>
                  <w:szCs w:val="24"/>
                </w:rPr>
                <w:t>count_javascript</w:t>
              </w:r>
            </w:ins>
          </w:p>
        </w:tc>
        <w:tc>
          <w:tcPr>
            <w:tcW w:w="0" w:type="auto"/>
            <w:tcBorders>
              <w:top w:val="outset" w:sz="6" w:space="0" w:color="auto"/>
              <w:left w:val="outset" w:sz="6" w:space="0" w:color="auto"/>
              <w:bottom w:val="outset" w:sz="6" w:space="0" w:color="auto"/>
              <w:right w:val="outset" w:sz="6" w:space="0" w:color="auto"/>
            </w:tcBorders>
            <w:vAlign w:val="center"/>
            <w:hideMark/>
            <w:tcPrChange w:id="1300"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301" w:author="Yonah" w:date="2018-05-28T18:31:00Z"/>
                <w:rFonts w:ascii="宋体" w:hAnsi="宋体" w:cs="宋体"/>
                <w:kern w:val="0"/>
                <w:sz w:val="24"/>
                <w:szCs w:val="24"/>
              </w:rPr>
            </w:pPr>
            <w:ins w:id="1302" w:author="Yonah" w:date="2018-05-28T18:31:00Z">
              <w:r w:rsidRPr="00C26F49">
                <w:rPr>
                  <w:rFonts w:ascii="宋体" w:hAnsi="宋体" w:cs="宋体"/>
                  <w:kern w:val="0"/>
                  <w:sz w:val="24"/>
                  <w:szCs w:val="24"/>
                </w:rPr>
                <w:t>0.9952</w:t>
              </w:r>
            </w:ins>
          </w:p>
        </w:tc>
      </w:tr>
      <w:tr w:rsidR="00C26F49" w:rsidRPr="00C26F49" w:rsidTr="00C26F49">
        <w:trPr>
          <w:tblCellSpacing w:w="0" w:type="dxa"/>
          <w:jc w:val="center"/>
          <w:ins w:id="1303" w:author="Yonah" w:date="2018-05-28T18:31:00Z"/>
          <w:trPrChange w:id="1304" w:author="Yonah" w:date="2018-05-28T18:3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1305"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306" w:author="Yonah" w:date="2018-05-28T18:31:00Z"/>
                <w:rFonts w:ascii="宋体" w:hAnsi="宋体" w:cs="宋体"/>
                <w:kern w:val="0"/>
                <w:sz w:val="24"/>
                <w:szCs w:val="24"/>
              </w:rPr>
            </w:pPr>
            <w:ins w:id="1307" w:author="Yonah" w:date="2018-05-28T18:31:00Z">
              <w:r w:rsidRPr="00C26F49">
                <w:rPr>
                  <w:rFonts w:ascii="宋体" w:hAnsi="宋体" w:cs="宋体"/>
                  <w:kern w:val="0"/>
                  <w:sz w:val="24"/>
                  <w:szCs w:val="24"/>
                </w:rPr>
                <w:t>size</w:t>
              </w:r>
            </w:ins>
          </w:p>
        </w:tc>
        <w:tc>
          <w:tcPr>
            <w:tcW w:w="0" w:type="auto"/>
            <w:tcBorders>
              <w:top w:val="outset" w:sz="6" w:space="0" w:color="auto"/>
              <w:left w:val="outset" w:sz="6" w:space="0" w:color="auto"/>
              <w:bottom w:val="outset" w:sz="6" w:space="0" w:color="auto"/>
              <w:right w:val="outset" w:sz="6" w:space="0" w:color="auto"/>
            </w:tcBorders>
            <w:vAlign w:val="center"/>
            <w:hideMark/>
            <w:tcPrChange w:id="1308"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309" w:author="Yonah" w:date="2018-05-28T18:31:00Z"/>
                <w:rFonts w:ascii="宋体" w:hAnsi="宋体" w:cs="宋体"/>
                <w:kern w:val="0"/>
                <w:sz w:val="24"/>
                <w:szCs w:val="24"/>
              </w:rPr>
            </w:pPr>
            <w:ins w:id="1310" w:author="Yonah" w:date="2018-05-28T18:31:00Z">
              <w:r w:rsidRPr="00C26F49">
                <w:rPr>
                  <w:rFonts w:ascii="宋体" w:hAnsi="宋体" w:cs="宋体"/>
                  <w:kern w:val="0"/>
                  <w:sz w:val="24"/>
                  <w:szCs w:val="24"/>
                </w:rPr>
                <w:t>0.9964</w:t>
              </w:r>
            </w:ins>
          </w:p>
        </w:tc>
      </w:tr>
      <w:tr w:rsidR="00C26F49" w:rsidRPr="00C26F49" w:rsidTr="00C26F49">
        <w:trPr>
          <w:tblCellSpacing w:w="0" w:type="dxa"/>
          <w:jc w:val="center"/>
          <w:ins w:id="1311" w:author="Yonah" w:date="2018-05-28T18:31:00Z"/>
          <w:trPrChange w:id="1312" w:author="Yonah" w:date="2018-05-28T18:3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1313"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314" w:author="Yonah" w:date="2018-05-28T18:31:00Z"/>
                <w:rFonts w:ascii="宋体" w:hAnsi="宋体" w:cs="宋体"/>
                <w:kern w:val="0"/>
                <w:sz w:val="24"/>
                <w:szCs w:val="24"/>
              </w:rPr>
            </w:pPr>
            <w:ins w:id="1315" w:author="Yonah" w:date="2018-05-28T18:31:00Z">
              <w:r w:rsidRPr="00C26F49">
                <w:rPr>
                  <w:rFonts w:ascii="宋体" w:hAnsi="宋体" w:cs="宋体"/>
                  <w:kern w:val="0"/>
                  <w:sz w:val="24"/>
                  <w:szCs w:val="24"/>
                </w:rPr>
                <w:t>count_obj</w:t>
              </w:r>
            </w:ins>
          </w:p>
        </w:tc>
        <w:tc>
          <w:tcPr>
            <w:tcW w:w="0" w:type="auto"/>
            <w:tcBorders>
              <w:top w:val="outset" w:sz="6" w:space="0" w:color="auto"/>
              <w:left w:val="outset" w:sz="6" w:space="0" w:color="auto"/>
              <w:bottom w:val="outset" w:sz="6" w:space="0" w:color="auto"/>
              <w:right w:val="outset" w:sz="6" w:space="0" w:color="auto"/>
            </w:tcBorders>
            <w:vAlign w:val="center"/>
            <w:hideMark/>
            <w:tcPrChange w:id="1316"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317" w:author="Yonah" w:date="2018-05-28T18:31:00Z"/>
                <w:rFonts w:ascii="宋体" w:hAnsi="宋体" w:cs="宋体"/>
                <w:kern w:val="0"/>
                <w:sz w:val="24"/>
                <w:szCs w:val="24"/>
              </w:rPr>
            </w:pPr>
            <w:ins w:id="1318" w:author="Yonah" w:date="2018-05-28T18:31:00Z">
              <w:r w:rsidRPr="00C26F49">
                <w:rPr>
                  <w:rFonts w:ascii="宋体" w:hAnsi="宋体" w:cs="宋体"/>
                  <w:kern w:val="0"/>
                  <w:sz w:val="24"/>
                  <w:szCs w:val="24"/>
                </w:rPr>
                <w:t>0.9964</w:t>
              </w:r>
            </w:ins>
          </w:p>
        </w:tc>
      </w:tr>
      <w:tr w:rsidR="00C26F49" w:rsidRPr="00C26F49" w:rsidTr="00C26F49">
        <w:trPr>
          <w:tblCellSpacing w:w="0" w:type="dxa"/>
          <w:jc w:val="center"/>
          <w:ins w:id="1319" w:author="Yonah" w:date="2018-05-28T18:31:00Z"/>
          <w:trPrChange w:id="1320" w:author="Yonah" w:date="2018-05-28T18:3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1321"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322" w:author="Yonah" w:date="2018-05-28T18:31:00Z"/>
                <w:rFonts w:ascii="宋体" w:hAnsi="宋体" w:cs="宋体"/>
                <w:kern w:val="0"/>
                <w:sz w:val="24"/>
                <w:szCs w:val="24"/>
              </w:rPr>
            </w:pPr>
            <w:ins w:id="1323" w:author="Yonah" w:date="2018-05-28T18:31:00Z">
              <w:r w:rsidRPr="00C26F49">
                <w:rPr>
                  <w:rFonts w:ascii="宋体" w:hAnsi="宋体" w:cs="宋体"/>
                  <w:kern w:val="0"/>
                  <w:sz w:val="24"/>
                  <w:szCs w:val="24"/>
                </w:rPr>
                <w:t>count_endobj</w:t>
              </w:r>
            </w:ins>
          </w:p>
        </w:tc>
        <w:tc>
          <w:tcPr>
            <w:tcW w:w="0" w:type="auto"/>
            <w:tcBorders>
              <w:top w:val="outset" w:sz="6" w:space="0" w:color="auto"/>
              <w:left w:val="outset" w:sz="6" w:space="0" w:color="auto"/>
              <w:bottom w:val="outset" w:sz="6" w:space="0" w:color="auto"/>
              <w:right w:val="outset" w:sz="6" w:space="0" w:color="auto"/>
            </w:tcBorders>
            <w:vAlign w:val="center"/>
            <w:hideMark/>
            <w:tcPrChange w:id="1324" w:author="Yonah" w:date="2018-05-28T18:31:00Z">
              <w:tcPr>
                <w:tcW w:w="0" w:type="auto"/>
                <w:tcBorders>
                  <w:top w:val="outset" w:sz="6" w:space="0" w:color="auto"/>
                  <w:left w:val="outset" w:sz="6" w:space="0" w:color="auto"/>
                  <w:bottom w:val="outset" w:sz="6" w:space="0" w:color="auto"/>
                  <w:right w:val="outset" w:sz="6" w:space="0" w:color="auto"/>
                </w:tcBorders>
                <w:vAlign w:val="center"/>
                <w:hideMark/>
              </w:tcPr>
            </w:tcPrChange>
          </w:tcPr>
          <w:p w:rsidR="00C26F49" w:rsidRPr="00C26F49" w:rsidRDefault="00C26F49" w:rsidP="00C26F49">
            <w:pPr>
              <w:widowControl/>
              <w:jc w:val="left"/>
              <w:rPr>
                <w:ins w:id="1325" w:author="Yonah" w:date="2018-05-28T18:31:00Z"/>
                <w:rFonts w:ascii="宋体" w:hAnsi="宋体" w:cs="宋体"/>
                <w:kern w:val="0"/>
                <w:sz w:val="24"/>
                <w:szCs w:val="24"/>
              </w:rPr>
            </w:pPr>
            <w:ins w:id="1326" w:author="Yonah" w:date="2018-05-28T18:31:00Z">
              <w:r w:rsidRPr="00C26F49">
                <w:rPr>
                  <w:rFonts w:ascii="宋体" w:hAnsi="宋体" w:cs="宋体"/>
                  <w:kern w:val="0"/>
                  <w:sz w:val="24"/>
                  <w:szCs w:val="24"/>
                </w:rPr>
                <w:t>0.9964</w:t>
              </w:r>
            </w:ins>
          </w:p>
        </w:tc>
      </w:tr>
    </w:tbl>
    <w:p w:rsidR="00C26F49" w:rsidRDefault="00C26F49" w:rsidP="00E62056">
      <w:pPr>
        <w:jc w:val="center"/>
        <w:rPr>
          <w:ins w:id="1327" w:author="Yonah" w:date="2018-05-28T17:05:00Z"/>
          <w:rFonts w:hint="eastAsia"/>
          <w:sz w:val="18"/>
          <w:szCs w:val="18"/>
        </w:rPr>
      </w:pPr>
    </w:p>
    <w:p w:rsidR="00E62056" w:rsidRPr="00F0754F" w:rsidRDefault="00E62056" w:rsidP="00E62056">
      <w:pPr>
        <w:jc w:val="center"/>
        <w:rPr>
          <w:ins w:id="1328" w:author="Yonah" w:date="2018-05-28T17:05:00Z"/>
          <w:sz w:val="18"/>
          <w:szCs w:val="18"/>
        </w:rPr>
      </w:pPr>
    </w:p>
    <w:p w:rsidR="00475D8C" w:rsidRDefault="00475D8C" w:rsidP="00475D8C">
      <w:pPr>
        <w:ind w:firstLine="420"/>
        <w:rPr>
          <w:ins w:id="1329" w:author="Yonah" w:date="2018-05-28T18:17:00Z"/>
        </w:rPr>
      </w:pPr>
      <w:ins w:id="1330" w:author="Yonah" w:date="2018-05-28T18:16:00Z">
        <w:r>
          <w:rPr>
            <w:rFonts w:hint="eastAsia"/>
          </w:rPr>
          <w:t>同时我们还通过重要特征</w:t>
        </w:r>
        <w:proofErr w:type="gramStart"/>
        <w:r>
          <w:rPr>
            <w:rFonts w:hint="eastAsia"/>
          </w:rPr>
          <w:t>自减来评估</w:t>
        </w:r>
        <w:proofErr w:type="gramEnd"/>
        <w:r>
          <w:rPr>
            <w:rFonts w:hint="eastAsia"/>
          </w:rPr>
          <w:t>模型的鲁棒性，对特征有效性进行研究，将所有特征进行一个重要性排序，然后依次将最重要的特征删减，后进行重新训练预测，图</w:t>
        </w:r>
      </w:ins>
      <w:ins w:id="1331" w:author="Yonah" w:date="2018-05-28T18:18:00Z">
        <w:r>
          <w:rPr>
            <w:rFonts w:hint="eastAsia"/>
          </w:rPr>
          <w:t>3</w:t>
        </w:r>
      </w:ins>
      <w:ins w:id="1332" w:author="Yonah" w:date="2018-05-28T18:16:00Z">
        <w:r>
          <w:rPr>
            <w:rFonts w:hint="eastAsia"/>
          </w:rPr>
          <w:t>是特征在自减之后的识别率的图示，我们可以观察到</w:t>
        </w:r>
        <w:proofErr w:type="gramStart"/>
        <w:r>
          <w:rPr>
            <w:rFonts w:hint="eastAsia"/>
          </w:rPr>
          <w:t>当特征</w:t>
        </w:r>
        <w:proofErr w:type="gramEnd"/>
        <w:r>
          <w:rPr>
            <w:rFonts w:hint="eastAsia"/>
          </w:rPr>
          <w:t>减少了</w:t>
        </w:r>
        <w:r>
          <w:rPr>
            <w:rFonts w:hint="eastAsia"/>
          </w:rPr>
          <w:t>100</w:t>
        </w:r>
        <w:r>
          <w:rPr>
            <w:rFonts w:hint="eastAsia"/>
          </w:rPr>
          <w:t>个之后，模型检测率依然可以达到</w:t>
        </w:r>
        <w:r>
          <w:rPr>
            <w:rFonts w:hint="eastAsia"/>
          </w:rPr>
          <w:t>90%</w:t>
        </w:r>
        <w:r>
          <w:rPr>
            <w:rFonts w:hint="eastAsia"/>
          </w:rPr>
          <w:t>，说明模型具有很好的鲁棒性和抗攻击能力。</w:t>
        </w:r>
      </w:ins>
    </w:p>
    <w:p w:rsidR="00475D8C" w:rsidRDefault="00475D8C" w:rsidP="00475D8C">
      <w:pPr>
        <w:ind w:firstLine="420"/>
        <w:rPr>
          <w:ins w:id="1333" w:author="Yonah" w:date="2018-05-28T18:16:00Z"/>
          <w:rFonts w:hint="eastAsia"/>
        </w:rPr>
      </w:pPr>
    </w:p>
    <w:p w:rsidR="00475D8C" w:rsidRDefault="00475D8C" w:rsidP="00475D8C">
      <w:pPr>
        <w:jc w:val="center"/>
        <w:rPr>
          <w:ins w:id="1334" w:author="Yonah" w:date="2018-05-28T18:16:00Z"/>
          <w:sz w:val="18"/>
          <w:szCs w:val="18"/>
        </w:rPr>
      </w:pPr>
      <w:ins w:id="1335" w:author="Yonah" w:date="2018-05-28T18:16:00Z">
        <w:r>
          <w:rPr>
            <w:rFonts w:hint="eastAsia"/>
            <w:sz w:val="18"/>
            <w:szCs w:val="18"/>
          </w:rPr>
          <w:t>图</w:t>
        </w:r>
        <w:r>
          <w:rPr>
            <w:rFonts w:hint="eastAsia"/>
            <w:sz w:val="18"/>
            <w:szCs w:val="18"/>
          </w:rPr>
          <w:t xml:space="preserve">3 </w:t>
        </w:r>
        <w:r>
          <w:rPr>
            <w:rFonts w:hint="eastAsia"/>
            <w:sz w:val="18"/>
            <w:szCs w:val="18"/>
          </w:rPr>
          <w:t>特征自减后的识别率</w:t>
        </w:r>
      </w:ins>
    </w:p>
    <w:p w:rsidR="00475D8C" w:rsidRPr="00C035F2" w:rsidRDefault="00475D8C" w:rsidP="00475D8C">
      <w:pPr>
        <w:rPr>
          <w:ins w:id="1336" w:author="Yonah" w:date="2018-05-28T18:16:00Z"/>
        </w:rPr>
      </w:pPr>
    </w:p>
    <w:p w:rsidR="00475D8C" w:rsidRDefault="00475D8C" w:rsidP="00475D8C">
      <w:pPr>
        <w:jc w:val="center"/>
        <w:rPr>
          <w:ins w:id="1337" w:author="Yonah" w:date="2018-05-28T18:16:00Z"/>
        </w:rPr>
      </w:pPr>
      <w:ins w:id="1338" w:author="Yonah" w:date="2018-05-28T18:16:00Z">
        <w:r>
          <w:rPr>
            <w:noProof/>
          </w:rPr>
          <w:drawing>
            <wp:inline distT="0" distB="0" distL="0" distR="0" wp14:anchorId="00BBE070" wp14:editId="429DC862">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9177" cy="2343259"/>
                      </a:xfrm>
                      <a:prstGeom prst="rect">
                        <a:avLst/>
                      </a:prstGeom>
                    </pic:spPr>
                  </pic:pic>
                </a:graphicData>
              </a:graphic>
            </wp:inline>
          </w:drawing>
        </w:r>
      </w:ins>
    </w:p>
    <w:p w:rsidR="00E62056" w:rsidRDefault="00E62056" w:rsidP="00475D8C">
      <w:pPr>
        <w:rPr>
          <w:ins w:id="1339" w:author="Yonah" w:date="2018-05-28T17:05:00Z"/>
          <w:rFonts w:hint="eastAsia"/>
        </w:rPr>
        <w:pPrChange w:id="1340" w:author="Yonah" w:date="2018-05-28T18:16:00Z">
          <w:pPr/>
        </w:pPrChange>
      </w:pPr>
    </w:p>
    <w:p w:rsidR="00E62056" w:rsidRDefault="00E62056" w:rsidP="00E62056">
      <w:pPr>
        <w:pStyle w:val="3"/>
        <w:rPr>
          <w:ins w:id="1341" w:author="Yonah" w:date="2018-05-28T17:06:00Z"/>
        </w:rPr>
      </w:pPr>
      <w:ins w:id="1342" w:author="Yonah" w:date="2018-05-28T17:06:00Z">
        <w:r>
          <w:rPr>
            <w:rFonts w:hint="eastAsia"/>
          </w:rPr>
          <w:t>模型评估：</w:t>
        </w:r>
      </w:ins>
    </w:p>
    <w:p w:rsidR="00E62056" w:rsidRDefault="00E62056" w:rsidP="00E62056">
      <w:pPr>
        <w:ind w:firstLine="420"/>
        <w:rPr>
          <w:ins w:id="1343" w:author="Yonah" w:date="2018-05-28T17:06:00Z"/>
        </w:rPr>
      </w:pPr>
      <w:ins w:id="1344" w:author="Yonah" w:date="2018-05-28T17:06:00Z">
        <w:r>
          <w:rPr>
            <w:rFonts w:hint="eastAsia"/>
          </w:rPr>
          <w:t>为了评估我们的检测模型的预测性能，我们将整个数据集随机分为两部分：训练（</w:t>
        </w:r>
        <w:r>
          <w:rPr>
            <w:rFonts w:hint="eastAsia"/>
          </w:rPr>
          <w:t>90</w:t>
        </w:r>
        <w:r>
          <w:rPr>
            <w:rFonts w:hint="eastAsia"/>
          </w:rPr>
          <w:t>％）和测试（</w:t>
        </w:r>
        <w:r>
          <w:rPr>
            <w:rFonts w:hint="eastAsia"/>
          </w:rPr>
          <w:t>10</w:t>
        </w:r>
        <w:r>
          <w:rPr>
            <w:rFonts w:hint="eastAsia"/>
          </w:rPr>
          <w:t>％）。</w:t>
        </w:r>
        <w:r>
          <w:rPr>
            <w:rFonts w:hint="eastAsia"/>
          </w:rPr>
          <w:t xml:space="preserve"> </w:t>
        </w:r>
        <w:r>
          <w:rPr>
            <w:rFonts w:hint="eastAsia"/>
          </w:rPr>
          <w:t>我们对每个组合重复该过程</w:t>
        </w:r>
        <w:r>
          <w:rPr>
            <w:rFonts w:hint="eastAsia"/>
          </w:rPr>
          <w:t>10</w:t>
        </w:r>
        <w:r>
          <w:rPr>
            <w:rFonts w:hint="eastAsia"/>
          </w:rPr>
          <w:t>次以上来验证结果。</w:t>
        </w:r>
        <w:r>
          <w:rPr>
            <w:rFonts w:hint="eastAsia"/>
          </w:rPr>
          <w:t xml:space="preserve"> </w:t>
        </w:r>
        <w:r>
          <w:rPr>
            <w:rFonts w:hint="eastAsia"/>
          </w:rPr>
          <w:t>这个方法有助于评估模型的鲁棒性。</w:t>
        </w:r>
        <w:r>
          <w:t xml:space="preserve"> </w:t>
        </w:r>
      </w:ins>
    </w:p>
    <w:p w:rsidR="00E62056" w:rsidRDefault="00E62056" w:rsidP="00E62056">
      <w:pPr>
        <w:ind w:firstLine="420"/>
        <w:rPr>
          <w:ins w:id="1345" w:author="Yonah" w:date="2018-05-28T17:06:00Z"/>
        </w:rPr>
      </w:pPr>
      <w:ins w:id="1346" w:author="Yonah" w:date="2018-05-28T17:06:00Z">
        <w:r>
          <w:rPr>
            <w:rFonts w:hint="eastAsia"/>
          </w:rPr>
          <w:t>我们通过改变输出类别概率的阈值来生成</w:t>
        </w:r>
        <w:r>
          <w:rPr>
            <w:rFonts w:hint="eastAsia"/>
          </w:rPr>
          <w:t>ROC</w:t>
        </w:r>
        <w:r>
          <w:rPr>
            <w:rFonts w:hint="eastAsia"/>
          </w:rPr>
          <w:t>曲线。</w:t>
        </w:r>
        <w:r>
          <w:rPr>
            <w:rFonts w:hint="eastAsia"/>
          </w:rPr>
          <w:t>ROC</w:t>
        </w:r>
        <w:r>
          <w:rPr>
            <w:rFonts w:hint="eastAsia"/>
          </w:rPr>
          <w:t>曲线下面积约为</w:t>
        </w:r>
        <w:r>
          <w:rPr>
            <w:rFonts w:hint="eastAsia"/>
          </w:rPr>
          <w:t>1</w:t>
        </w:r>
        <w:r>
          <w:rPr>
            <w:rFonts w:hint="eastAsia"/>
          </w:rPr>
          <w:t>，表明有效的特征和鲁棒性模型。图</w:t>
        </w:r>
        <w:r>
          <w:rPr>
            <w:rFonts w:hint="eastAsia"/>
          </w:rPr>
          <w:t>10</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0.01</w:t>
        </w:r>
        <w:r>
          <w:rPr>
            <w:rFonts w:hint="eastAsia"/>
          </w:rPr>
          <w:t>％。换句话说，功能的静态挖掘在区分良性和恶意文件方面非常有效。</w:t>
        </w:r>
        <w:r>
          <w:rPr>
            <w:rFonts w:hint="eastAsia"/>
          </w:rPr>
          <w:t xml:space="preserve"> </w:t>
        </w:r>
        <w:r>
          <w:rPr>
            <w:rFonts w:hint="eastAsia"/>
          </w:rPr>
          <w:t>我们可以使用静态分析有效识别未知文件的好坏，以发现可疑信息。</w:t>
        </w:r>
      </w:ins>
    </w:p>
    <w:p w:rsidR="00E62056" w:rsidRPr="00E11325" w:rsidRDefault="00E62056" w:rsidP="00E62056">
      <w:pPr>
        <w:jc w:val="center"/>
        <w:rPr>
          <w:ins w:id="1347" w:author="Yonah" w:date="2018-05-28T17:06:00Z"/>
          <w:sz w:val="18"/>
          <w:szCs w:val="18"/>
        </w:rPr>
      </w:pPr>
      <w:ins w:id="1348" w:author="Yonah" w:date="2018-05-28T17:06:00Z">
        <w:r>
          <w:rPr>
            <w:rFonts w:hint="eastAsia"/>
            <w:sz w:val="18"/>
            <w:szCs w:val="18"/>
          </w:rPr>
          <w:t>图</w:t>
        </w:r>
      </w:ins>
      <w:ins w:id="1349" w:author="Yonah" w:date="2018-05-28T17:40:00Z">
        <w:r w:rsidR="004E7F0E">
          <w:rPr>
            <w:rFonts w:hint="eastAsia"/>
            <w:sz w:val="18"/>
            <w:szCs w:val="18"/>
          </w:rPr>
          <w:t>4</w:t>
        </w:r>
      </w:ins>
      <w:ins w:id="1350" w:author="Yonah" w:date="2018-05-28T17:06:00Z">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ins>
    </w:p>
    <w:p w:rsidR="00E62056" w:rsidRPr="00040846" w:rsidRDefault="00E62056" w:rsidP="00E62056">
      <w:pPr>
        <w:widowControl/>
        <w:jc w:val="center"/>
        <w:rPr>
          <w:ins w:id="1351" w:author="Yonah" w:date="2018-05-28T17:06:00Z"/>
          <w:rFonts w:ascii="宋体" w:hAnsi="宋体" w:cs="宋体"/>
          <w:kern w:val="0"/>
          <w:sz w:val="24"/>
          <w:szCs w:val="24"/>
        </w:rPr>
      </w:pPr>
      <w:ins w:id="1352" w:author="Yonah" w:date="2018-05-28T17:06:00Z">
        <w:r w:rsidRPr="00040846">
          <w:rPr>
            <w:rFonts w:ascii="宋体" w:hAnsi="宋体" w:cs="宋体"/>
            <w:noProof/>
            <w:kern w:val="0"/>
            <w:sz w:val="24"/>
            <w:szCs w:val="24"/>
          </w:rPr>
          <w:lastRenderedPageBreak/>
          <w:drawing>
            <wp:inline distT="0" distB="0" distL="0" distR="0" wp14:anchorId="74C854F9" wp14:editId="4470CA2B">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ins>
    </w:p>
    <w:p w:rsidR="00E62056" w:rsidRPr="00E62056" w:rsidRDefault="00E62056" w:rsidP="00E62056">
      <w:pPr>
        <w:ind w:firstLine="420"/>
        <w:rPr>
          <w:ins w:id="1353" w:author="Yonah" w:date="2018-05-28T16:56:00Z"/>
          <w:rFonts w:hint="eastAsia"/>
          <w:rPrChange w:id="1354" w:author="Yonah" w:date="2018-05-28T17:01:00Z">
            <w:rPr>
              <w:ins w:id="1355" w:author="Yonah" w:date="2018-05-28T16:56:00Z"/>
            </w:rPr>
          </w:rPrChange>
        </w:rPr>
        <w:pPrChange w:id="1356" w:author="Yonah" w:date="2018-05-28T17:05:00Z">
          <w:pPr/>
        </w:pPrChange>
      </w:pPr>
    </w:p>
    <w:p w:rsidR="00D8079B" w:rsidRDefault="00D8079B" w:rsidP="00B7410C">
      <w:pPr>
        <w:rPr>
          <w:ins w:id="1357" w:author="Yonah" w:date="2018-05-28T15:56:00Z"/>
          <w:rFonts w:hint="eastAsia"/>
        </w:rPr>
      </w:pPr>
    </w:p>
    <w:p w:rsidR="00E630E3" w:rsidRPr="00EC2A0E" w:rsidRDefault="00E630E3" w:rsidP="00C1373F">
      <w:pPr>
        <w:pStyle w:val="a5"/>
        <w:numPr>
          <w:ilvl w:val="0"/>
          <w:numId w:val="8"/>
        </w:numPr>
        <w:ind w:firstLineChars="0"/>
        <w:outlineLvl w:val="0"/>
        <w:rPr>
          <w:ins w:id="1358" w:author="Yonah" w:date="2018-05-28T15:56:00Z"/>
          <w:b/>
          <w:sz w:val="32"/>
          <w:szCs w:val="32"/>
        </w:rPr>
        <w:pPrChange w:id="1359" w:author="Yonah" w:date="2018-05-28T21:22:00Z">
          <w:pPr>
            <w:pStyle w:val="a5"/>
            <w:numPr>
              <w:numId w:val="8"/>
            </w:numPr>
            <w:ind w:left="426" w:firstLineChars="0" w:hanging="426"/>
            <w:outlineLvl w:val="0"/>
          </w:pPr>
        </w:pPrChange>
      </w:pPr>
      <w:ins w:id="1360" w:author="Yonah" w:date="2018-05-28T15:56:00Z">
        <w:r>
          <w:rPr>
            <w:rFonts w:hint="eastAsia"/>
            <w:b/>
            <w:sz w:val="32"/>
            <w:szCs w:val="32"/>
          </w:rPr>
          <w:t>应用场景</w:t>
        </w:r>
        <w:r>
          <w:rPr>
            <w:rFonts w:hint="eastAsia"/>
            <w:b/>
            <w:sz w:val="32"/>
            <w:szCs w:val="32"/>
          </w:rPr>
          <w:t xml:space="preserve"> - </w:t>
        </w:r>
        <w:r w:rsidRPr="00EC2A0E">
          <w:rPr>
            <w:rFonts w:hint="eastAsia"/>
            <w:b/>
            <w:sz w:val="32"/>
            <w:szCs w:val="32"/>
          </w:rPr>
          <w:t>嵌入</w:t>
        </w:r>
        <w:r>
          <w:rPr>
            <w:rFonts w:hint="eastAsia"/>
            <w:b/>
            <w:sz w:val="32"/>
            <w:szCs w:val="32"/>
          </w:rPr>
          <w:t>AI</w:t>
        </w:r>
        <w:r>
          <w:rPr>
            <w:rFonts w:hint="eastAsia"/>
            <w:b/>
            <w:sz w:val="32"/>
            <w:szCs w:val="32"/>
          </w:rPr>
          <w:t>文件</w:t>
        </w:r>
        <w:r w:rsidRPr="00EC2A0E">
          <w:rPr>
            <w:rFonts w:hint="eastAsia"/>
            <w:b/>
            <w:sz w:val="32"/>
            <w:szCs w:val="32"/>
          </w:rPr>
          <w:t>分类器的智能防火墙</w:t>
        </w:r>
      </w:ins>
    </w:p>
    <w:p w:rsidR="00E630E3" w:rsidRDefault="00E630E3" w:rsidP="00E630E3">
      <w:pPr>
        <w:ind w:firstLine="360"/>
        <w:rPr>
          <w:ins w:id="1361" w:author="Yonah" w:date="2018-05-28T15:56:00Z"/>
        </w:rPr>
      </w:pPr>
      <w:ins w:id="1362" w:author="Yonah" w:date="2018-05-28T15:56:00Z">
        <w:r>
          <w:rPr>
            <w:rFonts w:hint="eastAsia"/>
          </w:rPr>
          <w:t>按照模块化的思想，我们把基于</w:t>
        </w:r>
        <w:r>
          <w:rPr>
            <w:rFonts w:hint="eastAsia"/>
          </w:rPr>
          <w:t>AI</w:t>
        </w:r>
        <w:r>
          <w:rPr>
            <w:rFonts w:hint="eastAsia"/>
          </w:rPr>
          <w:t>的</w:t>
        </w:r>
        <w:r>
          <w:rPr>
            <w:rFonts w:hint="eastAsia"/>
          </w:rPr>
          <w:t>PDF</w:t>
        </w:r>
        <w:r>
          <w:rPr>
            <w:rFonts w:hint="eastAsia"/>
          </w:rPr>
          <w:t>分类器看作一</w:t>
        </w:r>
        <w:r w:rsidR="0052243A">
          <w:rPr>
            <w:rFonts w:hint="eastAsia"/>
          </w:rPr>
          <w:t>个独立的检测模组，并把此检测模块集成到安全产品防火墙中。一个</w:t>
        </w:r>
        <w:r>
          <w:rPr>
            <w:rFonts w:hint="eastAsia"/>
          </w:rPr>
          <w:t>30</w:t>
        </w:r>
        <w:r w:rsidR="0052243A">
          <w:rPr>
            <w:rFonts w:hint="eastAsia"/>
          </w:rPr>
          <w:t>多年的</w:t>
        </w:r>
        <w:r>
          <w:rPr>
            <w:rFonts w:hint="eastAsia"/>
          </w:rPr>
          <w:t>安全产品，如何为其插上</w:t>
        </w:r>
        <w:r>
          <w:rPr>
            <w:rFonts w:hint="eastAsia"/>
          </w:rPr>
          <w:t>AI</w:t>
        </w:r>
        <w:r>
          <w:rPr>
            <w:rFonts w:hint="eastAsia"/>
          </w:rPr>
          <w:t>安全的翅膀，蓝盾在这方面走在业界的前列。</w:t>
        </w:r>
      </w:ins>
    </w:p>
    <w:p w:rsidR="00E630E3" w:rsidRDefault="00E630E3" w:rsidP="00E630E3">
      <w:pPr>
        <w:ind w:firstLine="360"/>
        <w:rPr>
          <w:ins w:id="1363" w:author="Yonah" w:date="2018-05-28T15:56:00Z"/>
        </w:rPr>
      </w:pPr>
      <w:ins w:id="1364" w:author="Yonah" w:date="2018-05-28T15:56:00Z">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ins>
    </w:p>
    <w:p w:rsidR="00E630E3" w:rsidRDefault="00E630E3" w:rsidP="00E630E3">
      <w:pPr>
        <w:ind w:firstLine="360"/>
        <w:rPr>
          <w:ins w:id="1365" w:author="Yonah" w:date="2018-05-28T15:56:00Z"/>
        </w:rPr>
      </w:pPr>
      <w:ins w:id="1366" w:author="Yonah" w:date="2018-05-28T15:56:00Z">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proofErr w:type="gramStart"/>
        <w:r>
          <w:rPr>
            <w:rFonts w:hint="eastAsia"/>
          </w:rPr>
          <w:t>标配</w:t>
        </w:r>
        <w:proofErr w:type="gramEnd"/>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ins>
    </w:p>
    <w:p w:rsidR="00E630E3" w:rsidRDefault="00E630E3" w:rsidP="00E630E3">
      <w:pPr>
        <w:ind w:firstLine="360"/>
        <w:rPr>
          <w:ins w:id="1367" w:author="Yonah" w:date="2018-05-28T15:56:00Z"/>
        </w:rPr>
      </w:pPr>
      <w:ins w:id="1368" w:author="Yonah" w:date="2018-05-28T15:56:00Z">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分类器串联集成到防火墙中，成功替代了原本基于规则的引擎。</w:t>
        </w:r>
      </w:ins>
    </w:p>
    <w:p w:rsidR="005154A5" w:rsidRDefault="005154A5" w:rsidP="00B7410C">
      <w:pPr>
        <w:rPr>
          <w:ins w:id="1369" w:author="Yonah" w:date="2018-05-28T21:20:00Z"/>
          <w:rFonts w:hint="eastAsia"/>
        </w:rPr>
      </w:pPr>
    </w:p>
    <w:p w:rsidR="005154A5" w:rsidRPr="00C1373F" w:rsidRDefault="005154A5" w:rsidP="00C1373F">
      <w:pPr>
        <w:pStyle w:val="a5"/>
        <w:numPr>
          <w:ilvl w:val="0"/>
          <w:numId w:val="8"/>
        </w:numPr>
        <w:ind w:firstLineChars="0"/>
        <w:outlineLvl w:val="0"/>
        <w:rPr>
          <w:ins w:id="1370" w:author="Yonah" w:date="2018-05-28T21:20:00Z"/>
          <w:b/>
          <w:sz w:val="32"/>
          <w:szCs w:val="32"/>
          <w:rPrChange w:id="1371" w:author="Yonah" w:date="2018-05-28T21:22:00Z">
            <w:rPr>
              <w:ins w:id="1372" w:author="Yonah" w:date="2018-05-28T21:20:00Z"/>
            </w:rPr>
          </w:rPrChange>
        </w:rPr>
        <w:pPrChange w:id="1373" w:author="Yonah" w:date="2018-05-28T21:22:00Z">
          <w:pPr>
            <w:pStyle w:val="a5"/>
            <w:numPr>
              <w:numId w:val="1"/>
            </w:numPr>
            <w:ind w:left="426" w:firstLineChars="0" w:hanging="426"/>
            <w:outlineLvl w:val="0"/>
          </w:pPr>
        </w:pPrChange>
      </w:pPr>
      <w:ins w:id="1374" w:author="Yonah" w:date="2018-05-28T21:20:00Z">
        <w:r w:rsidRPr="00C1373F">
          <w:rPr>
            <w:rFonts w:hint="eastAsia"/>
            <w:b/>
            <w:sz w:val="32"/>
            <w:szCs w:val="32"/>
            <w:rPrChange w:id="1375" w:author="Yonah" w:date="2018-05-28T21:22:00Z">
              <w:rPr>
                <w:rFonts w:hint="eastAsia"/>
              </w:rPr>
            </w:rPrChange>
          </w:rPr>
          <w:t>总结</w:t>
        </w:r>
      </w:ins>
    </w:p>
    <w:p w:rsidR="005154A5" w:rsidRDefault="005154A5" w:rsidP="005154A5">
      <w:pPr>
        <w:ind w:firstLine="360"/>
        <w:rPr>
          <w:ins w:id="1376" w:author="Yonah" w:date="2018-05-28T21:20:00Z"/>
        </w:rPr>
      </w:pPr>
      <w:ins w:id="1377" w:author="Yonah" w:date="2018-05-28T21:20:00Z">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w:t>
        </w:r>
        <w:bookmarkStart w:id="1378" w:name="_GoBack"/>
        <w:bookmarkEnd w:id="1378"/>
        <w:r>
          <w:rPr>
            <w:rFonts w:hint="eastAsia"/>
          </w:rPr>
          <w:t>集中，我们能达到大于</w:t>
        </w:r>
        <w:r>
          <w:rPr>
            <w:rFonts w:hint="eastAsia"/>
          </w:rPr>
          <w:t>99%</w:t>
        </w:r>
        <w:r>
          <w:rPr>
            <w:rFonts w:hint="eastAsia"/>
          </w:rPr>
          <w:t>的准确度和小于</w:t>
        </w:r>
        <w:r>
          <w:rPr>
            <w:rFonts w:hint="eastAsia"/>
          </w:rPr>
          <w:t>0.01%</w:t>
        </w:r>
        <w:r>
          <w:rPr>
            <w:rFonts w:hint="eastAsia"/>
          </w:rPr>
          <w:t>的误报率。更进一步的，且在实际运行时，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）比旧有基于规则的模型，有显著提升。</w:t>
        </w:r>
      </w:ins>
    </w:p>
    <w:p w:rsidR="005154A5" w:rsidRDefault="005154A5" w:rsidP="005154A5">
      <w:pPr>
        <w:ind w:firstLine="360"/>
        <w:rPr>
          <w:ins w:id="1379" w:author="Yonah" w:date="2018-05-28T21:20:00Z"/>
        </w:rPr>
      </w:pPr>
      <w:ins w:id="1380" w:author="Yonah" w:date="2018-05-28T21:20:00Z">
        <w:r>
          <w:rPr>
            <w:rFonts w:hint="eastAsia"/>
          </w:rPr>
          <w:t>本文除了使用大量数据描述</w:t>
        </w:r>
        <w:r>
          <w:rPr>
            <w:rFonts w:hint="eastAsia"/>
          </w:rPr>
          <w:t xml:space="preserve"> </w:t>
        </w:r>
        <w:r>
          <w:rPr>
            <w:rFonts w:hint="eastAsia"/>
          </w:rPr>
          <w:t>安全</w:t>
        </w:r>
        <w:r>
          <w:rPr>
            <w:rFonts w:hint="eastAsia"/>
          </w:rPr>
          <w:t>AI</w:t>
        </w:r>
        <w:r>
          <w:rPr>
            <w:rFonts w:hint="eastAsia"/>
          </w:rPr>
          <w:t>（</w:t>
        </w:r>
        <w:r>
          <w:rPr>
            <w:rFonts w:hint="eastAsia"/>
          </w:rPr>
          <w:t>apply AI tech. to security</w:t>
        </w:r>
        <w:r>
          <w:rPr>
            <w:rFonts w:hint="eastAsia"/>
          </w:rPr>
          <w:t>），把</w:t>
        </w:r>
        <w:r>
          <w:rPr>
            <w:rFonts w:hint="eastAsia"/>
          </w:rPr>
          <w:t xml:space="preserve"> AI</w:t>
        </w:r>
        <w:r>
          <w:rPr>
            <w:rFonts w:hint="eastAsia"/>
          </w:rPr>
          <w:t>安全</w:t>
        </w:r>
        <w:r>
          <w:rPr>
            <w:rFonts w:hint="eastAsia"/>
          </w:rPr>
          <w:t>(</w:t>
        </w:r>
        <w:r>
          <w:t>securing</w:t>
        </w:r>
        <w:r>
          <w:rPr>
            <w:rFonts w:hint="eastAsia"/>
          </w:rPr>
          <w:t xml:space="preserve"> the </w:t>
        </w:r>
        <w:r>
          <w:rPr>
            <w:rFonts w:hint="eastAsia"/>
          </w:rPr>
          <w:lastRenderedPageBreak/>
          <w:t xml:space="preserve">model &amp; the associate) </w:t>
        </w:r>
        <w:r>
          <w:rPr>
            <w:rFonts w:hint="eastAsia"/>
          </w:rPr>
          <w:t>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）攻击者通过对恶意样本的增删改（如添加好的</w:t>
        </w:r>
        <w:r>
          <w:rPr>
            <w:rFonts w:hint="eastAsia"/>
          </w:rPr>
          <w:t>PDF</w:t>
        </w:r>
        <w:r>
          <w:rPr>
            <w:rFonts w:ascii="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ins>
    </w:p>
    <w:p w:rsidR="005154A5" w:rsidRDefault="005154A5" w:rsidP="005154A5">
      <w:pPr>
        <w:ind w:firstLine="360"/>
        <w:rPr>
          <w:ins w:id="1381" w:author="Yonah" w:date="2018-05-28T21:20:00Z"/>
        </w:rPr>
      </w:pPr>
      <w:ins w:id="1382" w:author="Yonah" w:date="2018-05-28T21:20:00Z">
        <w:r>
          <w:rPr>
            <w:rFonts w:hint="eastAsia"/>
          </w:rPr>
          <w:t>基于</w:t>
        </w:r>
        <w:r>
          <w:rPr>
            <w:rFonts w:hint="eastAsia"/>
          </w:rPr>
          <w:t>AI</w:t>
        </w:r>
        <w:r>
          <w:rPr>
            <w:rFonts w:hint="eastAsia"/>
          </w:rPr>
          <w:t>的文档分类器是社会工程学、病毒分析等领域的重要研究课题。在未来，我们还会尝试解决以下研究问题：</w:t>
        </w:r>
      </w:ins>
    </w:p>
    <w:p w:rsidR="005154A5" w:rsidRDefault="005154A5" w:rsidP="005154A5">
      <w:pPr>
        <w:pStyle w:val="a5"/>
        <w:numPr>
          <w:ilvl w:val="0"/>
          <w:numId w:val="3"/>
        </w:numPr>
        <w:ind w:firstLineChars="0" w:firstLine="420"/>
        <w:jc w:val="left"/>
        <w:rPr>
          <w:ins w:id="1383" w:author="Yonah" w:date="2018-05-28T21:20:00Z"/>
        </w:rPr>
      </w:pPr>
      <w:ins w:id="1384" w:author="Yonah" w:date="2018-05-28T21:20:00Z">
        <w:r>
          <w:rPr>
            <w:rFonts w:hint="eastAsia"/>
          </w:rPr>
          <w:t>基于深度学习的</w:t>
        </w:r>
        <w:r>
          <w:rPr>
            <w:rFonts w:ascii="宋体" w:hAnsi="宋体" w:hint="eastAsia"/>
          </w:rPr>
          <w:t>恶意</w:t>
        </w:r>
        <w:r>
          <w:rPr>
            <w:rFonts w:hint="eastAsia"/>
          </w:rPr>
          <w:t>PDF</w:t>
        </w:r>
        <w:r>
          <w:rPr>
            <w:rFonts w:hint="eastAsia"/>
          </w:rPr>
          <w:t>文档检测</w:t>
        </w:r>
      </w:ins>
    </w:p>
    <w:p w:rsidR="005154A5" w:rsidRDefault="005154A5" w:rsidP="005154A5">
      <w:pPr>
        <w:pStyle w:val="a5"/>
        <w:numPr>
          <w:ilvl w:val="0"/>
          <w:numId w:val="3"/>
        </w:numPr>
        <w:ind w:firstLineChars="0" w:firstLine="420"/>
        <w:jc w:val="left"/>
        <w:rPr>
          <w:ins w:id="1385" w:author="Yonah" w:date="2018-05-28T21:20:00Z"/>
        </w:rPr>
      </w:pPr>
      <w:ins w:id="1386" w:author="Yonah" w:date="2018-05-28T21:20:00Z">
        <w:r>
          <w:rPr>
            <w:rFonts w:hint="eastAsia"/>
          </w:rPr>
          <w:t>动静态分析引擎的调优</w:t>
        </w:r>
      </w:ins>
    </w:p>
    <w:p w:rsidR="005154A5" w:rsidRDefault="005154A5" w:rsidP="005154A5">
      <w:pPr>
        <w:pStyle w:val="a5"/>
        <w:numPr>
          <w:ilvl w:val="0"/>
          <w:numId w:val="3"/>
        </w:numPr>
        <w:ind w:firstLineChars="0" w:firstLine="420"/>
        <w:jc w:val="left"/>
        <w:rPr>
          <w:ins w:id="1387" w:author="Yonah" w:date="2018-05-28T21:20:00Z"/>
        </w:rPr>
      </w:pPr>
      <w:ins w:id="1388" w:author="Yonah" w:date="2018-05-28T21:20:00Z">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ins>
    </w:p>
    <w:p w:rsidR="005154A5" w:rsidRDefault="005154A5" w:rsidP="00B7410C">
      <w:pPr>
        <w:rPr>
          <w:ins w:id="1389" w:author="Yonah" w:date="2018-05-28T15:57:00Z"/>
          <w:rFonts w:hint="eastAsia"/>
        </w:rPr>
      </w:pPr>
    </w:p>
    <w:p w:rsidR="00E630E3" w:rsidRPr="00E630E3" w:rsidRDefault="00E630E3" w:rsidP="00B7410C">
      <w:pPr>
        <w:rPr>
          <w:ins w:id="1390" w:author="Yonah" w:date="2018-05-28T15:05:00Z"/>
          <w:rFonts w:hint="eastAsia"/>
          <w:rPrChange w:id="1391" w:author="Yonah" w:date="2018-05-28T15:56:00Z">
            <w:rPr>
              <w:ins w:id="1392" w:author="Yonah" w:date="2018-05-28T15:05:00Z"/>
              <w:rFonts w:hint="eastAsia"/>
            </w:rPr>
          </w:rPrChange>
        </w:rPr>
      </w:pPr>
    </w:p>
    <w:p w:rsidR="00E630E3" w:rsidRPr="00275493" w:rsidRDefault="00E630E3" w:rsidP="00E630E3">
      <w:pPr>
        <w:rPr>
          <w:ins w:id="1393" w:author="Yonah" w:date="2018-05-28T15:56:00Z"/>
          <w:rFonts w:asciiTheme="minorHAnsi" w:eastAsia="黑体" w:hAnsiTheme="minorHAnsi"/>
          <w:color w:val="000000" w:themeColor="text1"/>
          <w:sz w:val="20"/>
          <w:szCs w:val="20"/>
        </w:rPr>
      </w:pPr>
      <w:ins w:id="1394" w:author="Yonah" w:date="2018-05-28T15:56:00Z">
        <w:r w:rsidRPr="00275493">
          <w:rPr>
            <w:rFonts w:asciiTheme="minorHAnsi" w:eastAsia="黑体" w:hAnsiTheme="minorHAnsi"/>
            <w:color w:val="000000" w:themeColor="text1"/>
            <w:sz w:val="20"/>
            <w:szCs w:val="20"/>
          </w:rPr>
          <w:t>参考文献</w:t>
        </w:r>
        <w:r w:rsidRPr="00275493">
          <w:rPr>
            <w:rFonts w:asciiTheme="minorHAnsi" w:eastAsia="黑体" w:hAnsiTheme="minorHAnsi"/>
            <w:color w:val="000000" w:themeColor="text1"/>
            <w:sz w:val="20"/>
            <w:szCs w:val="20"/>
          </w:rPr>
          <w:t>:</w:t>
        </w:r>
      </w:ins>
    </w:p>
    <w:p w:rsidR="00E630E3" w:rsidRPr="00275493" w:rsidRDefault="00E630E3" w:rsidP="00E630E3">
      <w:pPr>
        <w:pStyle w:val="a5"/>
        <w:numPr>
          <w:ilvl w:val="0"/>
          <w:numId w:val="4"/>
        </w:numPr>
        <w:autoSpaceDE w:val="0"/>
        <w:autoSpaceDN w:val="0"/>
        <w:adjustRightInd w:val="0"/>
        <w:ind w:firstLineChars="0"/>
        <w:jc w:val="left"/>
        <w:rPr>
          <w:ins w:id="1395" w:author="Yonah" w:date="2018-05-28T15:56:00Z"/>
          <w:rFonts w:asciiTheme="minorHAnsi" w:hAnsiTheme="minorHAnsi"/>
          <w:color w:val="000000" w:themeColor="text1"/>
          <w:sz w:val="20"/>
          <w:szCs w:val="20"/>
        </w:rPr>
      </w:pPr>
      <w:proofErr w:type="spellStart"/>
      <w:ins w:id="1396" w:author="Yonah" w:date="2018-05-28T15:56:00Z">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Karlberger,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ins>
    </w:p>
    <w:p w:rsidR="00E630E3" w:rsidRPr="00275493" w:rsidRDefault="00E630E3" w:rsidP="00E630E3">
      <w:pPr>
        <w:pStyle w:val="a5"/>
        <w:numPr>
          <w:ilvl w:val="0"/>
          <w:numId w:val="4"/>
        </w:numPr>
        <w:autoSpaceDE w:val="0"/>
        <w:autoSpaceDN w:val="0"/>
        <w:adjustRightInd w:val="0"/>
        <w:ind w:firstLineChars="0"/>
        <w:jc w:val="left"/>
        <w:rPr>
          <w:ins w:id="1397" w:author="Yonah" w:date="2018-05-28T15:56:00Z"/>
          <w:rFonts w:asciiTheme="minorHAnsi" w:hAnsiTheme="minorHAnsi"/>
          <w:color w:val="000000" w:themeColor="text1"/>
          <w:sz w:val="20"/>
          <w:szCs w:val="20"/>
        </w:rPr>
      </w:pPr>
      <w:ins w:id="1398" w:author="Yonah" w:date="2018-05-28T15:56:00Z">
        <w:r w:rsidRPr="00275493">
          <w:rPr>
            <w:rFonts w:asciiTheme="minorHAnsi" w:hAnsiTheme="minorHAnsi"/>
            <w:color w:val="000000" w:themeColor="text1"/>
            <w:sz w:val="20"/>
            <w:szCs w:val="20"/>
          </w:rPr>
          <w:t xml:space="preserve">Curtis </w:t>
        </w:r>
        <w:proofErr w:type="spellStart"/>
        <w:r w:rsidRPr="00275493">
          <w:rPr>
            <w:rFonts w:asciiTheme="minorHAnsi" w:hAnsiTheme="minorHAnsi"/>
            <w:color w:val="000000" w:themeColor="text1"/>
            <w:sz w:val="20"/>
            <w:szCs w:val="20"/>
          </w:rPr>
          <w:t>Carmony</w:t>
        </w:r>
        <w:proofErr w:type="spellEnd"/>
        <w:r w:rsidRPr="00275493">
          <w:rPr>
            <w:rFonts w:asciiTheme="minorHAnsi" w:hAnsiTheme="minorHAnsi"/>
            <w:color w:val="000000" w:themeColor="text1"/>
            <w:sz w:val="20"/>
            <w:szCs w:val="20"/>
          </w:rPr>
          <w:t xml:space="preserve">,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ins>
    </w:p>
    <w:p w:rsidR="00E630E3" w:rsidRPr="00275493" w:rsidRDefault="00E630E3" w:rsidP="00E630E3">
      <w:pPr>
        <w:pStyle w:val="a5"/>
        <w:numPr>
          <w:ilvl w:val="0"/>
          <w:numId w:val="4"/>
        </w:numPr>
        <w:autoSpaceDE w:val="0"/>
        <w:autoSpaceDN w:val="0"/>
        <w:adjustRightInd w:val="0"/>
        <w:ind w:firstLineChars="0"/>
        <w:jc w:val="left"/>
        <w:rPr>
          <w:ins w:id="1399" w:author="Yonah" w:date="2018-05-28T15:56:00Z"/>
          <w:rFonts w:asciiTheme="minorHAnsi" w:hAnsiTheme="minorHAnsi"/>
          <w:color w:val="000000" w:themeColor="text1"/>
          <w:sz w:val="20"/>
          <w:szCs w:val="20"/>
        </w:rPr>
      </w:pPr>
      <w:proofErr w:type="spellStart"/>
      <w:ins w:id="1400" w:author="Yonah" w:date="2018-05-28T15:56:00Z">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ins>
    </w:p>
    <w:p w:rsidR="00E630E3" w:rsidRPr="00275493" w:rsidRDefault="00E630E3" w:rsidP="00E630E3">
      <w:pPr>
        <w:pStyle w:val="a5"/>
        <w:numPr>
          <w:ilvl w:val="0"/>
          <w:numId w:val="4"/>
        </w:numPr>
        <w:autoSpaceDE w:val="0"/>
        <w:autoSpaceDN w:val="0"/>
        <w:adjustRightInd w:val="0"/>
        <w:ind w:firstLineChars="0"/>
        <w:jc w:val="left"/>
        <w:rPr>
          <w:ins w:id="1401" w:author="Yonah" w:date="2018-05-28T15:56:00Z"/>
          <w:rFonts w:asciiTheme="minorHAnsi" w:hAnsiTheme="minorHAnsi"/>
          <w:color w:val="000000" w:themeColor="text1"/>
          <w:sz w:val="20"/>
          <w:szCs w:val="20"/>
        </w:rPr>
      </w:pPr>
      <w:proofErr w:type="spellStart"/>
      <w:ins w:id="1402" w:author="Yonah" w:date="2018-05-28T15:56:00Z">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ins>
    </w:p>
    <w:p w:rsidR="00E630E3" w:rsidRPr="00275493" w:rsidRDefault="00E630E3" w:rsidP="00E630E3">
      <w:pPr>
        <w:pStyle w:val="a5"/>
        <w:numPr>
          <w:ilvl w:val="0"/>
          <w:numId w:val="4"/>
        </w:numPr>
        <w:autoSpaceDE w:val="0"/>
        <w:autoSpaceDN w:val="0"/>
        <w:adjustRightInd w:val="0"/>
        <w:ind w:firstLineChars="0"/>
        <w:jc w:val="left"/>
        <w:rPr>
          <w:ins w:id="1403" w:author="Yonah" w:date="2018-05-28T15:56:00Z"/>
          <w:rFonts w:asciiTheme="minorHAnsi" w:hAnsiTheme="minorHAnsi"/>
          <w:color w:val="000000" w:themeColor="text1"/>
          <w:sz w:val="20"/>
          <w:szCs w:val="20"/>
        </w:rPr>
      </w:pPr>
      <w:proofErr w:type="spellStart"/>
      <w:ins w:id="1404" w:author="Yonah" w:date="2018-05-28T15:56:00Z">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r>
          <w:fldChar w:fldCharType="begin"/>
        </w:r>
        <w:r>
          <w:instrText xml:space="preserve"> HYPERLINK "https://github.com/srndic/mimicus" </w:instrText>
        </w:r>
        <w:r>
          <w:fldChar w:fldCharType="separate"/>
        </w:r>
        <w:r w:rsidRPr="00275493">
          <w:rPr>
            <w:rStyle w:val="a7"/>
            <w:rFonts w:asciiTheme="minorHAnsi" w:hAnsiTheme="minorHAnsi" w:cs="NimbusSanL-Regu"/>
            <w:color w:val="000000" w:themeColor="text1"/>
            <w:kern w:val="0"/>
            <w:sz w:val="20"/>
            <w:szCs w:val="20"/>
          </w:rPr>
          <w:t>https://github.com/srndic/mimicus</w:t>
        </w:r>
        <w:r>
          <w:rPr>
            <w:rStyle w:val="a7"/>
            <w:rFonts w:asciiTheme="minorHAnsi" w:hAnsiTheme="minorHAnsi" w:cs="NimbusSanL-Regu"/>
            <w:color w:val="000000" w:themeColor="text1"/>
            <w:kern w:val="0"/>
            <w:sz w:val="20"/>
            <w:szCs w:val="20"/>
          </w:rPr>
          <w:fldChar w:fldCharType="end"/>
        </w:r>
        <w:r w:rsidRPr="00275493">
          <w:rPr>
            <w:rFonts w:asciiTheme="minorHAnsi" w:hAnsiTheme="minorHAnsi" w:cs="NimbusRomNo9L-Regu"/>
            <w:color w:val="000000" w:themeColor="text1"/>
            <w:kern w:val="0"/>
            <w:sz w:val="20"/>
            <w:szCs w:val="20"/>
          </w:rPr>
          <w:t>.</w:t>
        </w:r>
      </w:ins>
    </w:p>
    <w:p w:rsidR="00E630E3" w:rsidRPr="00275493" w:rsidRDefault="00E630E3" w:rsidP="00E630E3">
      <w:pPr>
        <w:pStyle w:val="a5"/>
        <w:numPr>
          <w:ilvl w:val="0"/>
          <w:numId w:val="4"/>
        </w:numPr>
        <w:autoSpaceDE w:val="0"/>
        <w:autoSpaceDN w:val="0"/>
        <w:adjustRightInd w:val="0"/>
        <w:ind w:firstLineChars="0"/>
        <w:jc w:val="left"/>
        <w:rPr>
          <w:ins w:id="1405" w:author="Yonah" w:date="2018-05-28T15:56:00Z"/>
          <w:rFonts w:asciiTheme="minorHAnsi" w:hAnsiTheme="minorHAnsi"/>
          <w:color w:val="000000" w:themeColor="text1"/>
          <w:sz w:val="20"/>
          <w:szCs w:val="20"/>
        </w:rPr>
      </w:pPr>
      <w:bookmarkStart w:id="1406" w:name="_Ref510014683"/>
      <w:proofErr w:type="spellStart"/>
      <w:ins w:id="1407" w:author="Yonah" w:date="2018-05-28T15:56:00Z">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1406"/>
      </w:ins>
    </w:p>
    <w:p w:rsidR="00E630E3" w:rsidRPr="00275493" w:rsidRDefault="00E630E3" w:rsidP="00E630E3">
      <w:pPr>
        <w:pStyle w:val="a5"/>
        <w:numPr>
          <w:ilvl w:val="0"/>
          <w:numId w:val="4"/>
        </w:numPr>
        <w:ind w:firstLineChars="0"/>
        <w:rPr>
          <w:ins w:id="1408" w:author="Yonah" w:date="2018-05-28T15:56:00Z"/>
          <w:rFonts w:asciiTheme="minorHAnsi" w:hAnsiTheme="minorHAnsi"/>
          <w:color w:val="000000" w:themeColor="text1"/>
          <w:sz w:val="20"/>
          <w:szCs w:val="20"/>
        </w:rPr>
      </w:pPr>
      <w:proofErr w:type="spellStart"/>
      <w:ins w:id="1409" w:author="Yonah" w:date="2018-05-28T15:56:00Z">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Malware Classifiers. In Proceedings of the 2016 Annual Network and Distributed System Security Symposium (NDSS), San Diego, CA, February 2016. http://evademl.org/</w:t>
        </w:r>
      </w:ins>
    </w:p>
    <w:p w:rsidR="00E630E3" w:rsidRPr="00275493" w:rsidRDefault="00E630E3" w:rsidP="00E630E3">
      <w:pPr>
        <w:pStyle w:val="a5"/>
        <w:numPr>
          <w:ilvl w:val="0"/>
          <w:numId w:val="4"/>
        </w:numPr>
        <w:ind w:firstLineChars="0"/>
        <w:rPr>
          <w:ins w:id="1410" w:author="Yonah" w:date="2018-05-28T15:56:00Z"/>
          <w:rFonts w:asciiTheme="minorHAnsi" w:hAnsiTheme="minorHAnsi"/>
          <w:color w:val="000000" w:themeColor="text1"/>
          <w:sz w:val="20"/>
          <w:szCs w:val="20"/>
        </w:rPr>
      </w:pPr>
      <w:proofErr w:type="spellStart"/>
      <w:ins w:id="1411" w:author="Yonah" w:date="2018-05-28T15:56:00Z">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ins>
    </w:p>
    <w:p w:rsidR="00E630E3" w:rsidRPr="00275493" w:rsidRDefault="00E630E3" w:rsidP="00E630E3">
      <w:pPr>
        <w:pStyle w:val="a5"/>
        <w:numPr>
          <w:ilvl w:val="0"/>
          <w:numId w:val="4"/>
        </w:numPr>
        <w:ind w:firstLineChars="0"/>
        <w:rPr>
          <w:ins w:id="1412" w:author="Yonah" w:date="2018-05-28T15:56:00Z"/>
          <w:rFonts w:asciiTheme="minorHAnsi" w:hAnsiTheme="minorHAnsi"/>
          <w:color w:val="000000" w:themeColor="text1"/>
          <w:sz w:val="20"/>
          <w:szCs w:val="20"/>
        </w:rPr>
      </w:pPr>
      <w:ins w:id="1413" w:author="Yonah" w:date="2018-05-28T15:56:00Z">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ins>
    </w:p>
    <w:p w:rsidR="00E630E3" w:rsidRPr="00275493" w:rsidRDefault="00E630E3" w:rsidP="00E630E3">
      <w:pPr>
        <w:pStyle w:val="a5"/>
        <w:numPr>
          <w:ilvl w:val="0"/>
          <w:numId w:val="4"/>
        </w:numPr>
        <w:ind w:firstLineChars="0"/>
        <w:rPr>
          <w:ins w:id="1414" w:author="Yonah" w:date="2018-05-28T15:56:00Z"/>
          <w:rFonts w:asciiTheme="minorHAnsi" w:hAnsiTheme="minorHAnsi"/>
          <w:color w:val="000000" w:themeColor="text1"/>
          <w:sz w:val="20"/>
          <w:szCs w:val="20"/>
        </w:rPr>
      </w:pPr>
      <w:ins w:id="1415" w:author="Yonah" w:date="2018-05-28T15:56:00Z">
        <w:r w:rsidRPr="00275493">
          <w:rPr>
            <w:rFonts w:asciiTheme="minorHAnsi" w:hAnsiTheme="minorHAnsi"/>
            <w:color w:val="000000" w:themeColor="text1"/>
            <w:sz w:val="20"/>
            <w:szCs w:val="20"/>
          </w:rPr>
          <w:t xml:space="preserve">D. </w:t>
        </w:r>
        <w:proofErr w:type="spellStart"/>
        <w:r w:rsidRPr="00275493">
          <w:rPr>
            <w:rFonts w:asciiTheme="minorHAnsi" w:hAnsiTheme="minorHAnsi"/>
            <w:color w:val="000000" w:themeColor="text1"/>
            <w:sz w:val="20"/>
            <w:szCs w:val="20"/>
          </w:rPr>
          <w:t>Maiorca</w:t>
        </w:r>
        <w:proofErr w:type="spellEnd"/>
        <w:r w:rsidRPr="00275493">
          <w:rPr>
            <w:rFonts w:asciiTheme="minorHAnsi" w:hAnsiTheme="minorHAnsi"/>
            <w:color w:val="000000" w:themeColor="text1"/>
            <w:sz w:val="20"/>
            <w:szCs w:val="20"/>
          </w:rPr>
          <w:t xml:space="preserve">, D. </w:t>
        </w:r>
        <w:proofErr w:type="spellStart"/>
        <w:r w:rsidRPr="00275493">
          <w:rPr>
            <w:rFonts w:asciiTheme="minorHAnsi" w:hAnsiTheme="minorHAnsi"/>
            <w:color w:val="000000" w:themeColor="text1"/>
            <w:sz w:val="20"/>
            <w:szCs w:val="20"/>
          </w:rPr>
          <w:t>Ariu</w:t>
        </w:r>
        <w:proofErr w:type="spellEnd"/>
        <w:r w:rsidRPr="00275493">
          <w:rPr>
            <w:rFonts w:asciiTheme="minorHAnsi" w:hAnsiTheme="minorHAnsi"/>
            <w:color w:val="000000" w:themeColor="text1"/>
            <w:sz w:val="20"/>
            <w:szCs w:val="20"/>
          </w:rPr>
          <w:t xml:space="preserve">, I. Corona, and G. </w:t>
        </w:r>
        <w:proofErr w:type="spellStart"/>
        <w:r w:rsidRPr="00275493">
          <w:rPr>
            <w:rFonts w:asciiTheme="minorHAnsi" w:hAnsiTheme="minorHAnsi"/>
            <w:color w:val="000000" w:themeColor="text1"/>
            <w:sz w:val="20"/>
            <w:szCs w:val="20"/>
          </w:rPr>
          <w:t>Giacinto</w:t>
        </w:r>
        <w:proofErr w:type="spellEnd"/>
        <w:r w:rsidRPr="00275493">
          <w:rPr>
            <w:rFonts w:asciiTheme="minorHAnsi" w:hAnsiTheme="minorHAnsi"/>
            <w:color w:val="000000" w:themeColor="text1"/>
            <w:sz w:val="20"/>
            <w:szCs w:val="20"/>
          </w:rPr>
          <w:t xml:space="preserve">, “A Structural and Content-Based Approach for a Precise and Robust Detection of Malicious PDF Files”, in Proceedings of the 1st International Conference on Information Systems Security and Privacy. </w:t>
        </w:r>
        <w:proofErr w:type="spellStart"/>
        <w:r w:rsidRPr="00275493">
          <w:rPr>
            <w:rFonts w:asciiTheme="minorHAnsi" w:hAnsiTheme="minorHAnsi"/>
            <w:color w:val="000000" w:themeColor="text1"/>
            <w:sz w:val="20"/>
            <w:szCs w:val="20"/>
          </w:rPr>
          <w:t>ScitePress</w:t>
        </w:r>
        <w:proofErr w:type="spellEnd"/>
        <w:r w:rsidRPr="00275493">
          <w:rPr>
            <w:rFonts w:asciiTheme="minorHAnsi" w:hAnsiTheme="minorHAnsi"/>
            <w:color w:val="000000" w:themeColor="text1"/>
            <w:sz w:val="20"/>
            <w:szCs w:val="20"/>
          </w:rPr>
          <w:t xml:space="preserve"> Digital Library</w:t>
        </w:r>
        <w:proofErr w:type="gramStart"/>
        <w:r w:rsidRPr="00275493">
          <w:rPr>
            <w:rFonts w:asciiTheme="minorHAnsi" w:hAnsiTheme="minorHAnsi"/>
            <w:color w:val="000000" w:themeColor="text1"/>
            <w:sz w:val="20"/>
            <w:szCs w:val="20"/>
          </w:rPr>
          <w:t>,2015</w:t>
        </w:r>
        <w:proofErr w:type="gramEnd"/>
        <w:r w:rsidRPr="00275493">
          <w:rPr>
            <w:rFonts w:asciiTheme="minorHAnsi" w:hAnsiTheme="minorHAnsi"/>
            <w:color w:val="000000" w:themeColor="text1"/>
            <w:sz w:val="20"/>
            <w:szCs w:val="20"/>
          </w:rPr>
          <w:t>, pp. 27-36.</w:t>
        </w:r>
      </w:ins>
    </w:p>
    <w:p w:rsidR="00E630E3" w:rsidRPr="00275493" w:rsidRDefault="00E630E3" w:rsidP="00E630E3">
      <w:pPr>
        <w:pStyle w:val="a5"/>
        <w:numPr>
          <w:ilvl w:val="0"/>
          <w:numId w:val="4"/>
        </w:numPr>
        <w:ind w:firstLineChars="0"/>
        <w:rPr>
          <w:ins w:id="1416" w:author="Yonah" w:date="2018-05-28T15:56:00Z"/>
          <w:rFonts w:asciiTheme="minorHAnsi" w:hAnsiTheme="minorHAnsi"/>
          <w:color w:val="000000" w:themeColor="text1"/>
          <w:sz w:val="20"/>
          <w:szCs w:val="20"/>
        </w:rPr>
      </w:pPr>
      <w:bookmarkStart w:id="1417" w:name="OLE_LINK14"/>
      <w:bookmarkStart w:id="1418" w:name="OLE_LINK15"/>
      <w:ins w:id="1419" w:author="Yonah" w:date="2018-05-28T15:56:00Z">
        <w:r w:rsidRPr="00275493">
          <w:rPr>
            <w:rFonts w:asciiTheme="minorHAnsi" w:hAnsiTheme="minorHAnsi"/>
            <w:color w:val="000000" w:themeColor="text1"/>
            <w:sz w:val="20"/>
            <w:szCs w:val="20"/>
          </w:rPr>
          <w:t>Charles</w:t>
        </w:r>
        <w:bookmarkEnd w:id="1417"/>
        <w:bookmarkEnd w:id="1418"/>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Smutz</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Angelos</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Stavrou</w:t>
        </w:r>
        <w:proofErr w:type="spellEnd"/>
        <w:r w:rsidRPr="00275493">
          <w:rPr>
            <w:rFonts w:asciiTheme="minorHAnsi" w:hAnsiTheme="minorHAnsi"/>
            <w:color w:val="000000" w:themeColor="text1"/>
            <w:sz w:val="20"/>
            <w:szCs w:val="20"/>
          </w:rPr>
          <w:t>. Malicious PDF Detection Using Metadata and Structural Features. Technical report, 2012.</w:t>
        </w:r>
      </w:ins>
    </w:p>
    <w:p w:rsidR="00E630E3" w:rsidRPr="00275493" w:rsidRDefault="00E630E3" w:rsidP="00E630E3">
      <w:pPr>
        <w:pStyle w:val="a5"/>
        <w:numPr>
          <w:ilvl w:val="0"/>
          <w:numId w:val="4"/>
        </w:numPr>
        <w:ind w:firstLineChars="0"/>
        <w:rPr>
          <w:ins w:id="1420" w:author="Yonah" w:date="2018-05-28T15:56:00Z"/>
          <w:rFonts w:asciiTheme="minorHAnsi" w:hAnsiTheme="minorHAnsi"/>
          <w:color w:val="000000" w:themeColor="text1"/>
          <w:sz w:val="20"/>
          <w:szCs w:val="20"/>
        </w:rPr>
      </w:pPr>
      <w:ins w:id="1421" w:author="Yonah" w:date="2018-05-28T15:56:00Z">
        <w:r w:rsidRPr="00275493">
          <w:rPr>
            <w:rFonts w:asciiTheme="minorHAnsi" w:hAnsiTheme="minorHAnsi"/>
            <w:color w:val="000000" w:themeColor="text1"/>
            <w:sz w:val="20"/>
            <w:szCs w:val="20"/>
          </w:rPr>
          <w:t xml:space="preserve">C. Cortes and V. </w:t>
        </w:r>
        <w:proofErr w:type="spellStart"/>
        <w:r w:rsidRPr="00275493">
          <w:rPr>
            <w:rFonts w:asciiTheme="minorHAnsi" w:hAnsiTheme="minorHAnsi"/>
            <w:color w:val="000000" w:themeColor="text1"/>
            <w:sz w:val="20"/>
            <w:szCs w:val="20"/>
          </w:rPr>
          <w:t>Vapnik</w:t>
        </w:r>
        <w:proofErr w:type="spellEnd"/>
        <w:r w:rsidRPr="00275493">
          <w:rPr>
            <w:rFonts w:asciiTheme="minorHAnsi" w:hAnsiTheme="minorHAnsi"/>
            <w:color w:val="000000" w:themeColor="text1"/>
            <w:sz w:val="20"/>
            <w:szCs w:val="20"/>
          </w:rPr>
          <w:t>. Support vector networks. Machine Learning, 20:273–297, 1995.</w:t>
        </w:r>
      </w:ins>
    </w:p>
    <w:p w:rsidR="00E630E3" w:rsidRPr="00275493" w:rsidRDefault="00E630E3" w:rsidP="00E630E3">
      <w:pPr>
        <w:pStyle w:val="a5"/>
        <w:widowControl/>
        <w:numPr>
          <w:ilvl w:val="0"/>
          <w:numId w:val="4"/>
        </w:numPr>
        <w:ind w:firstLineChars="0"/>
        <w:jc w:val="left"/>
        <w:rPr>
          <w:ins w:id="1422" w:author="Yonah" w:date="2018-05-28T15:56:00Z"/>
          <w:rFonts w:asciiTheme="minorHAnsi" w:hAnsiTheme="minorHAnsi"/>
          <w:color w:val="000000" w:themeColor="text1"/>
          <w:sz w:val="20"/>
          <w:szCs w:val="20"/>
        </w:rPr>
      </w:pPr>
      <w:ins w:id="1423" w:author="Yonah" w:date="2018-05-28T15:56:00Z">
        <w:r>
          <w:fldChar w:fldCharType="begin"/>
        </w:r>
        <w:r>
          <w:instrText xml:space="preserve"> HYPERLINK "https://www.symantec.com/content/dam/symantec/docs/reports/istr-22-2017-en.pdf" </w:instrText>
        </w:r>
        <w:r>
          <w:fldChar w:fldCharType="separate"/>
        </w:r>
        <w:r w:rsidRPr="00275493">
          <w:rPr>
            <w:rStyle w:val="a7"/>
            <w:rFonts w:asciiTheme="minorHAnsi" w:hAnsiTheme="minorHAnsi"/>
            <w:color w:val="000000" w:themeColor="text1"/>
            <w:sz w:val="20"/>
            <w:szCs w:val="20"/>
          </w:rPr>
          <w:t>https://www.symantec.com/content/dam/symantec/docs/reports/istr-22-2017-en.pdf</w:t>
        </w:r>
        <w:r>
          <w:rPr>
            <w:rStyle w:val="a7"/>
            <w:rFonts w:asciiTheme="minorHAnsi" w:hAnsiTheme="minorHAnsi"/>
            <w:color w:val="000000" w:themeColor="text1"/>
            <w:sz w:val="20"/>
            <w:szCs w:val="20"/>
          </w:rPr>
          <w:fldChar w:fldCharType="end"/>
        </w:r>
      </w:ins>
    </w:p>
    <w:p w:rsidR="00E630E3" w:rsidRPr="00275493" w:rsidRDefault="00E630E3" w:rsidP="00E630E3">
      <w:pPr>
        <w:pStyle w:val="a5"/>
        <w:numPr>
          <w:ilvl w:val="0"/>
          <w:numId w:val="4"/>
        </w:numPr>
        <w:ind w:firstLineChars="0"/>
        <w:rPr>
          <w:ins w:id="1424" w:author="Yonah" w:date="2018-05-28T15:56:00Z"/>
          <w:rFonts w:asciiTheme="minorHAnsi" w:hAnsiTheme="minorHAnsi"/>
          <w:color w:val="000000" w:themeColor="text1"/>
          <w:sz w:val="20"/>
          <w:szCs w:val="20"/>
        </w:rPr>
      </w:pPr>
      <w:proofErr w:type="spellStart"/>
      <w:ins w:id="1425" w:author="Yonah" w:date="2018-05-28T15:56:00Z">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 xml:space="preserve">Proceedings </w:t>
        </w:r>
        <w:r w:rsidRPr="00275493">
          <w:rPr>
            <w:rFonts w:asciiTheme="minorHAnsi" w:hAnsiTheme="minorHAnsi" w:cs="NimbusRomNo9L-ReguItal"/>
            <w:color w:val="000000" w:themeColor="text1"/>
            <w:kern w:val="0"/>
            <w:sz w:val="20"/>
            <w:szCs w:val="20"/>
          </w:rPr>
          <w:lastRenderedPageBreak/>
          <w:t>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ins>
    </w:p>
    <w:p w:rsidR="00E630E3" w:rsidRDefault="00B04B18" w:rsidP="00E630E3">
      <w:pPr>
        <w:autoSpaceDE w:val="0"/>
        <w:autoSpaceDN w:val="0"/>
        <w:adjustRightInd w:val="0"/>
        <w:spacing w:after="240" w:line="280" w:lineRule="atLeast"/>
        <w:jc w:val="left"/>
        <w:rPr>
          <w:ins w:id="1426" w:author="Yonah" w:date="2018-05-28T15:56:00Z"/>
          <w:rFonts w:ascii="Times" w:eastAsiaTheme="minorEastAsia" w:hAnsi="Times" w:cs="Times"/>
          <w:color w:val="000000"/>
          <w:kern w:val="0"/>
          <w:sz w:val="24"/>
          <w:szCs w:val="24"/>
        </w:rPr>
      </w:pPr>
      <w:ins w:id="1427" w:author="Yonah" w:date="2018-05-28T20:48:00Z">
        <w:r>
          <w:rPr>
            <w:rFonts w:ascii="Times" w:eastAsiaTheme="minorEastAsia" w:hAnsi="Times" w:cs="Times"/>
            <w:color w:val="000000"/>
            <w:kern w:val="0"/>
            <w:sz w:val="24"/>
            <w:szCs w:val="24"/>
          </w:rPr>
          <w:t xml:space="preserve"> </w:t>
        </w:r>
      </w:ins>
      <w:ins w:id="1428" w:author="Yonah" w:date="2018-05-28T15:56:00Z">
        <w:r w:rsidR="00E630E3">
          <w:rPr>
            <w:rFonts w:ascii="Times" w:eastAsiaTheme="minorEastAsia" w:hAnsi="Times" w:cs="Times"/>
            <w:color w:val="000000"/>
            <w:kern w:val="0"/>
            <w:sz w:val="24"/>
            <w:szCs w:val="24"/>
          </w:rPr>
          <w:t xml:space="preserve">[19] </w:t>
        </w:r>
        <w:proofErr w:type="spellStart"/>
        <w:r w:rsidR="00E630E3">
          <w:rPr>
            <w:rFonts w:ascii="Times" w:eastAsiaTheme="minorEastAsia" w:hAnsi="Times" w:cs="Times"/>
            <w:color w:val="000000"/>
            <w:kern w:val="0"/>
            <w:sz w:val="24"/>
            <w:szCs w:val="24"/>
          </w:rPr>
          <w:t>P.LaskovandN.S</w:t>
        </w:r>
        <w:proofErr w:type="spellEnd"/>
        <w:r w:rsidR="00E630E3">
          <w:rPr>
            <w:rFonts w:ascii="Times" w:eastAsiaTheme="minorEastAsia" w:hAnsi="Times" w:cs="Times"/>
            <w:color w:val="000000"/>
            <w:kern w:val="0"/>
            <w:position w:val="5"/>
            <w:sz w:val="24"/>
            <w:szCs w:val="24"/>
          </w:rPr>
          <w:t>ˇ</w:t>
        </w:r>
        <w:proofErr w:type="spellStart"/>
        <w:r w:rsidR="00E630E3">
          <w:rPr>
            <w:rFonts w:ascii="Times" w:eastAsiaTheme="minorEastAsia" w:hAnsi="Times" w:cs="Times"/>
            <w:color w:val="000000"/>
            <w:kern w:val="0"/>
            <w:sz w:val="24"/>
            <w:szCs w:val="24"/>
          </w:rPr>
          <w:t>rndic</w:t>
        </w:r>
        <w:proofErr w:type="spellEnd"/>
        <w:r w:rsidR="00E630E3">
          <w:rPr>
            <w:rFonts w:ascii="Times" w:eastAsiaTheme="minorEastAsia" w:hAnsi="Times" w:cs="Times"/>
            <w:color w:val="000000"/>
            <w:kern w:val="0"/>
            <w:sz w:val="24"/>
            <w:szCs w:val="24"/>
          </w:rPr>
          <w:t xml:space="preserve"> ́. </w:t>
        </w:r>
        <w:proofErr w:type="spellStart"/>
        <w:r w:rsidR="00E630E3">
          <w:rPr>
            <w:rFonts w:ascii="Times" w:eastAsiaTheme="minorEastAsia" w:hAnsi="Times" w:cs="Times"/>
            <w:color w:val="000000"/>
            <w:kern w:val="0"/>
            <w:sz w:val="24"/>
            <w:szCs w:val="24"/>
          </w:rPr>
          <w:t>Staticdetectionofmalicious</w:t>
        </w:r>
        <w:proofErr w:type="spellEnd"/>
        <w:r w:rsidR="00E630E3">
          <w:rPr>
            <w:rFonts w:ascii="Times" w:eastAsiaTheme="minorEastAsia" w:hAnsi="Times" w:cs="Times"/>
            <w:color w:val="000000"/>
            <w:kern w:val="0"/>
            <w:sz w:val="24"/>
            <w:szCs w:val="24"/>
          </w:rPr>
          <w:t xml:space="preserve"> JavaScript-bearing PDF documents. In </w:t>
        </w:r>
        <w:r w:rsidR="00E630E3">
          <w:rPr>
            <w:rFonts w:ascii="Times" w:eastAsiaTheme="minorEastAsia" w:hAnsi="Times" w:cs="Times"/>
            <w:i/>
            <w:iCs/>
            <w:color w:val="000000"/>
            <w:kern w:val="0"/>
            <w:sz w:val="24"/>
            <w:szCs w:val="24"/>
          </w:rPr>
          <w:t>Annual Computer Security Applications Conference (ACSAC)</w:t>
        </w:r>
        <w:r w:rsidR="00E630E3">
          <w:rPr>
            <w:rFonts w:ascii="Times" w:eastAsiaTheme="minorEastAsia" w:hAnsi="Times" w:cs="Times"/>
            <w:color w:val="000000"/>
            <w:kern w:val="0"/>
            <w:sz w:val="24"/>
            <w:szCs w:val="24"/>
          </w:rPr>
          <w:t xml:space="preserve">, pages 373–382, 2011. </w:t>
        </w:r>
      </w:ins>
    </w:p>
    <w:p w:rsidR="00E630E3" w:rsidRPr="005D02FF" w:rsidRDefault="00E630E3" w:rsidP="00E630E3">
      <w:pPr>
        <w:tabs>
          <w:tab w:val="left" w:pos="220"/>
          <w:tab w:val="left" w:pos="720"/>
        </w:tabs>
        <w:autoSpaceDE w:val="0"/>
        <w:autoSpaceDN w:val="0"/>
        <w:adjustRightInd w:val="0"/>
        <w:spacing w:after="240" w:line="280" w:lineRule="atLeast"/>
        <w:jc w:val="left"/>
        <w:rPr>
          <w:ins w:id="1429" w:author="Yonah" w:date="2018-05-28T15:56:00Z"/>
          <w:rFonts w:ascii="MS Mincho" w:eastAsiaTheme="minorEastAsia" w:hAnsi="MS Mincho" w:cs="MS Mincho" w:hint="eastAsia"/>
          <w:color w:val="000000"/>
          <w:kern w:val="0"/>
          <w:sz w:val="24"/>
          <w:szCs w:val="24"/>
          <w:rPrChange w:id="1430" w:author="Yonah" w:date="2018-05-28T20:47:00Z">
            <w:rPr>
              <w:ins w:id="1431" w:author="Yonah" w:date="2018-05-28T15:56:00Z"/>
              <w:rFonts w:ascii="Times" w:eastAsiaTheme="minorEastAsia" w:hAnsi="Times" w:cs="Times" w:hint="eastAsia"/>
              <w:color w:val="000000"/>
              <w:kern w:val="0"/>
              <w:sz w:val="24"/>
              <w:szCs w:val="24"/>
            </w:rPr>
          </w:rPrChange>
        </w:rPr>
      </w:pPr>
      <w:ins w:id="1432" w:author="Yonah" w:date="2018-05-28T15:56:00Z">
        <w:r>
          <w:rPr>
            <w:rFonts w:ascii="Times" w:eastAsiaTheme="minorEastAsia" w:hAnsi="Times" w:cs="Times"/>
            <w:color w:val="000000"/>
            <w:kern w:val="0"/>
            <w:sz w:val="24"/>
            <w:szCs w:val="24"/>
          </w:rPr>
          <w:t>[23</w:t>
        </w:r>
        <w:proofErr w:type="gramStart"/>
        <w:r>
          <w:rPr>
            <w:rFonts w:ascii="Times" w:eastAsiaTheme="minorEastAsia" w:hAnsi="Times" w:cs="Times"/>
            <w:color w:val="000000"/>
            <w:kern w:val="0"/>
            <w:sz w:val="24"/>
            <w:szCs w:val="24"/>
          </w:rPr>
          <w:t>]  D</w:t>
        </w:r>
        <w:proofErr w:type="gram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Maiorca</w:t>
        </w:r>
        <w:proofErr w:type="spellEnd"/>
        <w:r>
          <w:rPr>
            <w:rFonts w:ascii="Times" w:eastAsiaTheme="minorEastAsia" w:hAnsi="Times" w:cs="Times"/>
            <w:color w:val="000000"/>
            <w:kern w:val="0"/>
            <w:sz w:val="24"/>
            <w:szCs w:val="24"/>
          </w:rPr>
          <w:t xml:space="preserve">, G. </w:t>
        </w:r>
        <w:proofErr w:type="spellStart"/>
        <w:r>
          <w:rPr>
            <w:rFonts w:ascii="Times" w:eastAsiaTheme="minorEastAsia" w:hAnsi="Times" w:cs="Times"/>
            <w:color w:val="000000"/>
            <w:kern w:val="0"/>
            <w:sz w:val="24"/>
            <w:szCs w:val="24"/>
          </w:rPr>
          <w:t>Giacinto</w:t>
        </w:r>
        <w:proofErr w:type="spellEnd"/>
        <w:r>
          <w:rPr>
            <w:rFonts w:ascii="Times" w:eastAsiaTheme="minorEastAsia" w:hAnsi="Times" w:cs="Times"/>
            <w:color w:val="000000"/>
            <w:kern w:val="0"/>
            <w:sz w:val="24"/>
            <w:szCs w:val="24"/>
          </w:rPr>
          <w:t xml:space="preserve">, and I. Corona. A pattern </w:t>
        </w:r>
        <w:proofErr w:type="spellStart"/>
        <w:r>
          <w:rPr>
            <w:rFonts w:ascii="Times" w:eastAsiaTheme="minorEastAsia" w:hAnsi="Times" w:cs="Times"/>
            <w:color w:val="000000"/>
            <w:kern w:val="0"/>
            <w:sz w:val="24"/>
            <w:szCs w:val="24"/>
          </w:rPr>
          <w:t>recogni</w:t>
        </w:r>
        <w:proofErr w:type="spell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tion</w:t>
        </w:r>
        <w:proofErr w:type="spellEnd"/>
        <w:r>
          <w:rPr>
            <w:rFonts w:ascii="Times" w:eastAsiaTheme="minorEastAsia" w:hAnsi="Times" w:cs="Times"/>
            <w:color w:val="000000"/>
            <w:kern w:val="0"/>
            <w:sz w:val="24"/>
            <w:szCs w:val="24"/>
          </w:rPr>
          <w:t xml:space="preserve"> system for malicious pdf files detection. </w:t>
        </w:r>
        <w:proofErr w:type="gramStart"/>
        <w:r>
          <w:rPr>
            <w:rFonts w:ascii="Times" w:eastAsiaTheme="minorEastAsia" w:hAnsi="Times" w:cs="Times"/>
            <w:color w:val="000000"/>
            <w:kern w:val="0"/>
            <w:sz w:val="24"/>
            <w:szCs w:val="24"/>
          </w:rPr>
          <w:t>pages</w:t>
        </w:r>
        <w:proofErr w:type="gramEnd"/>
        <w:r>
          <w:rPr>
            <w:rFonts w:ascii="Times" w:eastAsiaTheme="minorEastAsia" w:hAnsi="Times" w:cs="Times"/>
            <w:color w:val="000000"/>
            <w:kern w:val="0"/>
            <w:sz w:val="24"/>
            <w:szCs w:val="24"/>
          </w:rPr>
          <w:t xml:space="preserve"> 510–524, 2012. </w:t>
        </w:r>
        <w:r>
          <w:rPr>
            <w:rFonts w:ascii="MS Mincho" w:eastAsia="MS Mincho" w:hAnsi="MS Mincho" w:cs="MS Mincho"/>
            <w:color w:val="000000"/>
            <w:kern w:val="0"/>
            <w:sz w:val="24"/>
            <w:szCs w:val="24"/>
          </w:rPr>
          <w:t> </w:t>
        </w:r>
      </w:ins>
    </w:p>
    <w:p w:rsidR="00E630E3" w:rsidRPr="004C2C0F" w:rsidRDefault="00E630E3" w:rsidP="00E630E3">
      <w:pPr>
        <w:tabs>
          <w:tab w:val="left" w:pos="220"/>
          <w:tab w:val="left" w:pos="720"/>
        </w:tabs>
        <w:autoSpaceDE w:val="0"/>
        <w:autoSpaceDN w:val="0"/>
        <w:adjustRightInd w:val="0"/>
        <w:spacing w:after="240" w:line="280" w:lineRule="atLeast"/>
        <w:jc w:val="left"/>
        <w:rPr>
          <w:ins w:id="1433" w:author="Yonah" w:date="2018-05-28T15:56:00Z"/>
          <w:rFonts w:ascii="Times" w:eastAsiaTheme="minorEastAsia" w:hAnsi="Times" w:cs="Times" w:hint="eastAsia"/>
          <w:color w:val="000000"/>
          <w:kern w:val="0"/>
          <w:sz w:val="24"/>
          <w:szCs w:val="24"/>
        </w:rPr>
      </w:pPr>
      <w:ins w:id="1434" w:author="Yonah" w:date="2018-05-28T15:56:00Z">
        <w:r>
          <w:rPr>
            <w:rFonts w:ascii="Times" w:eastAsiaTheme="minorEastAsia" w:hAnsi="Times" w:cs="Times"/>
            <w:color w:val="000000"/>
            <w:kern w:val="0"/>
            <w:sz w:val="24"/>
            <w:szCs w:val="24"/>
          </w:rPr>
          <w:t>[26</w:t>
        </w:r>
        <w:proofErr w:type="gramStart"/>
        <w:r>
          <w:rPr>
            <w:rFonts w:ascii="Times" w:eastAsiaTheme="minorEastAsia" w:hAnsi="Times" w:cs="Times"/>
            <w:color w:val="000000"/>
            <w:kern w:val="0"/>
            <w:sz w:val="24"/>
            <w:szCs w:val="24"/>
          </w:rPr>
          <w:t>]  M.Polychronakis,K.Anagnostakis,andE.Markatos.Com</w:t>
        </w:r>
        <w:proofErr w:type="gram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prehensive</w:t>
        </w:r>
        <w:proofErr w:type="spell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shellcode</w:t>
        </w:r>
        <w:proofErr w:type="spellEnd"/>
        <w:r>
          <w:rPr>
            <w:rFonts w:ascii="Times" w:eastAsiaTheme="minorEastAsia" w:hAnsi="Times" w:cs="Times"/>
            <w:color w:val="000000"/>
            <w:kern w:val="0"/>
            <w:sz w:val="24"/>
            <w:szCs w:val="24"/>
          </w:rPr>
          <w:t xml:space="preserve"> detection using runtime heuristics. In </w:t>
        </w:r>
        <w:r>
          <w:rPr>
            <w:rFonts w:ascii="Times" w:eastAsiaTheme="minorEastAsia" w:hAnsi="Times" w:cs="Times"/>
            <w:i/>
            <w:iCs/>
            <w:color w:val="000000"/>
            <w:kern w:val="0"/>
            <w:sz w:val="24"/>
            <w:szCs w:val="24"/>
          </w:rPr>
          <w:t>Annual Computer Security Applications Conference (AC- SAC)</w:t>
        </w:r>
        <w:r>
          <w:rPr>
            <w:rFonts w:ascii="Times" w:eastAsiaTheme="minorEastAsia" w:hAnsi="Times" w:cs="Times"/>
            <w:color w:val="000000"/>
            <w:kern w:val="0"/>
            <w:sz w:val="24"/>
            <w:szCs w:val="24"/>
          </w:rPr>
          <w:t xml:space="preserve">, pages 287–296, 2010. </w:t>
        </w:r>
        <w:r>
          <w:rPr>
            <w:rFonts w:ascii="MS Mincho" w:eastAsia="MS Mincho" w:hAnsi="MS Mincho" w:cs="MS Mincho"/>
            <w:color w:val="000000"/>
            <w:kern w:val="0"/>
            <w:sz w:val="24"/>
            <w:szCs w:val="24"/>
          </w:rPr>
          <w:t> </w:t>
        </w:r>
      </w:ins>
    </w:p>
    <w:p w:rsidR="00E630E3" w:rsidRPr="00275493" w:rsidRDefault="00E630E3" w:rsidP="00E630E3">
      <w:pPr>
        <w:autoSpaceDE w:val="0"/>
        <w:autoSpaceDN w:val="0"/>
        <w:adjustRightInd w:val="0"/>
        <w:jc w:val="left"/>
        <w:rPr>
          <w:ins w:id="1435" w:author="Yonah" w:date="2018-05-28T15:56:00Z"/>
          <w:rFonts w:asciiTheme="minorHAnsi" w:hAnsiTheme="minorHAnsi" w:cs="NimbusRomNo9L-Regu"/>
          <w:color w:val="000000" w:themeColor="text1"/>
          <w:kern w:val="0"/>
          <w:sz w:val="20"/>
          <w:szCs w:val="20"/>
        </w:rPr>
      </w:pPr>
      <w:ins w:id="1436" w:author="Yonah" w:date="2018-05-28T15:56:00Z">
        <w:r w:rsidRPr="00275493">
          <w:rPr>
            <w:rFonts w:asciiTheme="minorHAnsi" w:hAnsiTheme="minorHAnsi" w:cs="NimbusRomNo9L-Regu"/>
            <w:color w:val="000000" w:themeColor="text1"/>
            <w:kern w:val="0"/>
            <w:sz w:val="20"/>
            <w:szCs w:val="20"/>
          </w:rPr>
          <w:t xml:space="preserve">[27] </w:t>
        </w: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r>
          <w:fldChar w:fldCharType="begin"/>
        </w:r>
        <w:r>
          <w:instrText xml:space="preserve"> HYPERLINK "https://github.com/srndic/mimicus" </w:instrText>
        </w:r>
        <w:r>
          <w:fldChar w:fldCharType="separate"/>
        </w:r>
        <w:r w:rsidRPr="00275493">
          <w:rPr>
            <w:rStyle w:val="a7"/>
            <w:rFonts w:asciiTheme="minorHAnsi" w:hAnsiTheme="minorHAnsi" w:cs="NimbusSanL-Regu"/>
            <w:color w:val="000000" w:themeColor="text1"/>
            <w:kern w:val="0"/>
            <w:sz w:val="20"/>
            <w:szCs w:val="20"/>
          </w:rPr>
          <w:t>https://github.com/srndic/mimicus</w:t>
        </w:r>
        <w:r>
          <w:rPr>
            <w:rStyle w:val="a7"/>
            <w:rFonts w:asciiTheme="minorHAnsi" w:hAnsiTheme="minorHAnsi" w:cs="NimbusSanL-Regu"/>
            <w:color w:val="000000" w:themeColor="text1"/>
            <w:kern w:val="0"/>
            <w:sz w:val="20"/>
            <w:szCs w:val="20"/>
          </w:rPr>
          <w:fldChar w:fldCharType="end"/>
        </w:r>
        <w:r w:rsidRPr="00275493">
          <w:rPr>
            <w:rFonts w:asciiTheme="minorHAnsi" w:hAnsiTheme="minorHAnsi" w:cs="NimbusRomNo9L-Regu"/>
            <w:color w:val="000000" w:themeColor="text1"/>
            <w:kern w:val="0"/>
            <w:sz w:val="20"/>
            <w:szCs w:val="20"/>
          </w:rPr>
          <w:t>.</w:t>
        </w:r>
      </w:ins>
    </w:p>
    <w:p w:rsidR="00E630E3" w:rsidRPr="00275493" w:rsidRDefault="00E630E3" w:rsidP="00E630E3">
      <w:pPr>
        <w:autoSpaceDE w:val="0"/>
        <w:autoSpaceDN w:val="0"/>
        <w:adjustRightInd w:val="0"/>
        <w:jc w:val="left"/>
        <w:rPr>
          <w:ins w:id="1437" w:author="Yonah" w:date="2018-05-28T15:56:00Z"/>
          <w:rFonts w:asciiTheme="minorHAnsi" w:hAnsiTheme="minorHAnsi" w:cs="NimbusRomNo9L-Regu"/>
          <w:color w:val="000000" w:themeColor="text1"/>
          <w:kern w:val="0"/>
          <w:sz w:val="20"/>
          <w:szCs w:val="20"/>
        </w:rPr>
      </w:pPr>
      <w:ins w:id="1438" w:author="Yonah" w:date="2018-05-28T15:56:00Z">
        <w:r w:rsidRPr="00275493">
          <w:rPr>
            <w:rFonts w:asciiTheme="minorHAnsi" w:hAnsiTheme="minorHAnsi" w:cs="NimbusRomNo9L-Regu"/>
            <w:color w:val="000000" w:themeColor="text1"/>
            <w:kern w:val="0"/>
            <w:sz w:val="20"/>
            <w:szCs w:val="20"/>
          </w:rPr>
          <w:t xml:space="preserve">[29] </w:t>
        </w: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Practical Evasion of a Learning-Based Classifier: A Case Study. In </w:t>
        </w:r>
        <w:r w:rsidRPr="00275493">
          <w:rPr>
            <w:rFonts w:asciiTheme="minorHAnsi" w:hAnsiTheme="minorHAnsi" w:cs="NimbusRomNo9L-ReguItal"/>
            <w:color w:val="000000" w:themeColor="text1"/>
            <w:kern w:val="0"/>
            <w:sz w:val="20"/>
            <w:szCs w:val="20"/>
          </w:rPr>
          <w:t>35th IEEE Symposium on Security and Privacy (Oakland)</w:t>
        </w:r>
        <w:r w:rsidRPr="00275493">
          <w:rPr>
            <w:rFonts w:asciiTheme="minorHAnsi" w:hAnsiTheme="minorHAnsi" w:cs="NimbusRomNo9L-Regu"/>
            <w:color w:val="000000" w:themeColor="text1"/>
            <w:kern w:val="0"/>
            <w:sz w:val="20"/>
            <w:szCs w:val="20"/>
          </w:rPr>
          <w:t>, 2014.</w:t>
        </w:r>
      </w:ins>
    </w:p>
    <w:p w:rsidR="00E630E3" w:rsidRPr="00275493" w:rsidRDefault="00E630E3" w:rsidP="00E630E3">
      <w:pPr>
        <w:rPr>
          <w:ins w:id="1439" w:author="Yonah" w:date="2018-05-28T15:56:00Z"/>
          <w:rFonts w:asciiTheme="minorHAnsi" w:eastAsia="黑体" w:hAnsiTheme="minorHAnsi"/>
          <w:color w:val="000000" w:themeColor="text1"/>
          <w:sz w:val="20"/>
          <w:szCs w:val="20"/>
        </w:rPr>
      </w:pPr>
      <w:ins w:id="1440" w:author="Yonah" w:date="2018-05-28T15:56:00Z">
        <w:r w:rsidRPr="00275493">
          <w:rPr>
            <w:rFonts w:asciiTheme="minorHAnsi" w:hAnsiTheme="minorHAnsi" w:cs="NimbusRomNo9L-Regu"/>
            <w:color w:val="000000" w:themeColor="text1"/>
            <w:kern w:val="0"/>
            <w:sz w:val="20"/>
            <w:szCs w:val="20"/>
          </w:rPr>
          <w:t xml:space="preserve">[30] </w:t>
        </w: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ins>
    </w:p>
    <w:p w:rsidR="00E630E3" w:rsidRPr="00275493" w:rsidRDefault="00E630E3" w:rsidP="00E630E3">
      <w:pPr>
        <w:autoSpaceDE w:val="0"/>
        <w:autoSpaceDN w:val="0"/>
        <w:adjustRightInd w:val="0"/>
        <w:spacing w:after="240" w:line="260" w:lineRule="atLeast"/>
        <w:jc w:val="left"/>
        <w:rPr>
          <w:ins w:id="1441" w:author="Yonah" w:date="2018-05-28T15:56:00Z"/>
          <w:rFonts w:asciiTheme="minorHAnsi" w:eastAsiaTheme="minorEastAsia" w:hAnsiTheme="minorHAnsi" w:cs="Times"/>
          <w:color w:val="000000" w:themeColor="text1"/>
          <w:kern w:val="0"/>
          <w:sz w:val="20"/>
          <w:szCs w:val="20"/>
        </w:rPr>
      </w:pPr>
      <w:ins w:id="1442" w:author="Yonah" w:date="2018-05-28T15:56:00Z">
        <w:r w:rsidRPr="00275493">
          <w:rPr>
            <w:rFonts w:asciiTheme="minorHAnsi" w:eastAsiaTheme="minorEastAsia" w:hAnsiTheme="minorHAnsi" w:cs="Times"/>
            <w:color w:val="000000" w:themeColor="text1"/>
            <w:kern w:val="0"/>
            <w:sz w:val="20"/>
            <w:szCs w:val="20"/>
          </w:rPr>
          <w:t xml:space="preserve">[31] </w:t>
        </w: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xml:space="preserve">, 2013. </w:t>
        </w:r>
      </w:ins>
    </w:p>
    <w:p w:rsidR="00E630E3" w:rsidRPr="00275493" w:rsidRDefault="00E630E3" w:rsidP="00E630E3">
      <w:pPr>
        <w:tabs>
          <w:tab w:val="left" w:pos="220"/>
          <w:tab w:val="left" w:pos="720"/>
        </w:tabs>
        <w:autoSpaceDE w:val="0"/>
        <w:autoSpaceDN w:val="0"/>
        <w:adjustRightInd w:val="0"/>
        <w:spacing w:after="240" w:line="260" w:lineRule="atLeast"/>
        <w:jc w:val="left"/>
        <w:rPr>
          <w:ins w:id="1443" w:author="Yonah" w:date="2018-05-28T15:56:00Z"/>
          <w:rFonts w:asciiTheme="minorHAnsi" w:eastAsiaTheme="minorEastAsia" w:hAnsiTheme="minorHAnsi" w:cs="Times"/>
          <w:color w:val="000000"/>
          <w:kern w:val="0"/>
          <w:sz w:val="20"/>
          <w:szCs w:val="20"/>
        </w:rPr>
      </w:pPr>
      <w:ins w:id="1444" w:author="Yonah" w:date="2018-05-28T15:56:00Z">
        <w:r w:rsidRPr="00275493">
          <w:rPr>
            <w:rFonts w:asciiTheme="minorHAnsi" w:eastAsiaTheme="minorEastAsia" w:hAnsiTheme="minorHAnsi" w:cs="Times"/>
            <w:color w:val="000000"/>
            <w:kern w:val="0"/>
            <w:sz w:val="20"/>
            <w:szCs w:val="20"/>
          </w:rPr>
          <w:t>[32</w:t>
        </w:r>
        <w:proofErr w:type="gramStart"/>
        <w:r w:rsidRPr="00275493">
          <w:rPr>
            <w:rFonts w:asciiTheme="minorHAnsi" w:eastAsiaTheme="minorEastAsia" w:hAnsiTheme="minorHAnsi" w:cs="Times"/>
            <w:color w:val="000000"/>
            <w:kern w:val="0"/>
            <w:sz w:val="20"/>
            <w:szCs w:val="20"/>
          </w:rPr>
          <w:t>]  </w:t>
        </w:r>
        <w:proofErr w:type="spellStart"/>
        <w:r w:rsidRPr="00275493">
          <w:rPr>
            <w:rFonts w:asciiTheme="minorHAnsi" w:eastAsiaTheme="minorEastAsia" w:hAnsiTheme="minorHAnsi" w:cs="Times"/>
            <w:color w:val="000000"/>
            <w:kern w:val="0"/>
            <w:sz w:val="20"/>
            <w:szCs w:val="20"/>
          </w:rPr>
          <w:t>DaipingLiu,HainingWang,andAngelosStavrou.DetectingMa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xml:space="preserve">, Atlanta, GA, 2014. </w:t>
        </w:r>
        <w:r w:rsidRPr="00275493">
          <w:rPr>
            <w:rFonts w:ascii="MS Mincho" w:eastAsia="MS Mincho" w:hAnsi="MS Mincho" w:cs="MS Mincho"/>
            <w:color w:val="000000"/>
            <w:kern w:val="0"/>
            <w:sz w:val="20"/>
            <w:szCs w:val="20"/>
          </w:rPr>
          <w:t> </w:t>
        </w:r>
      </w:ins>
    </w:p>
    <w:p w:rsidR="00E630E3" w:rsidRPr="00275493" w:rsidRDefault="00E630E3" w:rsidP="00E630E3">
      <w:pPr>
        <w:autoSpaceDE w:val="0"/>
        <w:autoSpaceDN w:val="0"/>
        <w:adjustRightInd w:val="0"/>
        <w:spacing w:after="240" w:line="260" w:lineRule="atLeast"/>
        <w:jc w:val="left"/>
        <w:rPr>
          <w:ins w:id="1445" w:author="Yonah" w:date="2018-05-28T15:56:00Z"/>
          <w:rFonts w:asciiTheme="minorHAnsi" w:eastAsiaTheme="minorEastAsia" w:hAnsiTheme="minorHAnsi" w:cs="Times"/>
          <w:color w:val="000000" w:themeColor="text1"/>
          <w:kern w:val="0"/>
          <w:sz w:val="20"/>
          <w:szCs w:val="20"/>
        </w:rPr>
      </w:pPr>
      <w:ins w:id="1446" w:author="Yonah" w:date="2018-05-28T15:56:00Z">
        <w:r w:rsidRPr="00275493">
          <w:rPr>
            <w:rFonts w:asciiTheme="minorHAnsi" w:eastAsiaTheme="minorEastAsia" w:hAnsiTheme="minorHAnsi" w:cs="Times"/>
            <w:color w:val="000000" w:themeColor="text1"/>
            <w:kern w:val="0"/>
            <w:sz w:val="20"/>
            <w:szCs w:val="20"/>
          </w:rPr>
          <w:t xml:space="preserve">[33]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xml:space="preserve">-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xml:space="preserve">, 2015. </w:t>
        </w:r>
      </w:ins>
    </w:p>
    <w:p w:rsidR="00E630E3" w:rsidRPr="00275493" w:rsidRDefault="00E630E3" w:rsidP="00E630E3">
      <w:pPr>
        <w:rPr>
          <w:ins w:id="1447" w:author="Yonah" w:date="2018-05-28T15:56:00Z"/>
          <w:rFonts w:asciiTheme="minorHAnsi" w:hAnsiTheme="minorHAnsi" w:cs="MS Gothic"/>
          <w:color w:val="000000" w:themeColor="text1"/>
          <w:sz w:val="20"/>
          <w:szCs w:val="20"/>
        </w:rPr>
      </w:pPr>
      <w:ins w:id="1448" w:author="Yonah" w:date="2018-05-28T15:56:00Z">
        <w:r w:rsidRPr="00275493">
          <w:rPr>
            <w:rFonts w:asciiTheme="minorHAnsi" w:hAnsiTheme="minorHAnsi"/>
            <w:color w:val="000000" w:themeColor="text1"/>
            <w:sz w:val="20"/>
            <w:szCs w:val="20"/>
          </w:rPr>
          <w:t xml:space="preserve">[34] </w:t>
        </w: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r w:rsidRPr="00275493">
          <w:rPr>
            <w:rFonts w:asciiTheme="minorHAnsi" w:hAnsiTheme="minorHAnsi" w:cs="MS Gothic"/>
            <w:color w:val="000000" w:themeColor="text1"/>
            <w:sz w:val="20"/>
            <w:szCs w:val="20"/>
          </w:rPr>
          <w:t xml:space="preserve"> </w:t>
        </w:r>
      </w:ins>
    </w:p>
    <w:p w:rsidR="00E630E3" w:rsidRPr="00275493" w:rsidRDefault="00E630E3" w:rsidP="00E630E3">
      <w:pPr>
        <w:rPr>
          <w:ins w:id="1449" w:author="Yonah" w:date="2018-05-28T15:56:00Z"/>
          <w:rFonts w:asciiTheme="minorHAnsi" w:hAnsiTheme="minorHAnsi"/>
          <w:color w:val="000000" w:themeColor="text1"/>
          <w:sz w:val="20"/>
          <w:szCs w:val="20"/>
        </w:rPr>
      </w:pPr>
      <w:ins w:id="1450" w:author="Yonah" w:date="2018-05-28T15:56:00Z">
        <w:r w:rsidRPr="00275493">
          <w:rPr>
            <w:rFonts w:asciiTheme="minorHAnsi" w:hAnsiTheme="minorHAnsi"/>
            <w:color w:val="000000" w:themeColor="text1"/>
            <w:sz w:val="20"/>
            <w:szCs w:val="20"/>
          </w:rPr>
          <w:t xml:space="preserve">[35] </w:t>
        </w:r>
        <w:proofErr w:type="spellStart"/>
        <w:r w:rsidRPr="00275493">
          <w:rPr>
            <w:rFonts w:asciiTheme="minorHAnsi" w:hAnsiTheme="minorHAnsi"/>
            <w:color w:val="000000" w:themeColor="text1"/>
            <w:sz w:val="20"/>
            <w:szCs w:val="20"/>
          </w:rPr>
          <w:t>DavideMaiorca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ins>
    </w:p>
    <w:p w:rsidR="00E630E3" w:rsidRPr="00275493" w:rsidRDefault="00E630E3" w:rsidP="00E630E3">
      <w:pPr>
        <w:autoSpaceDE w:val="0"/>
        <w:autoSpaceDN w:val="0"/>
        <w:adjustRightInd w:val="0"/>
        <w:spacing w:after="240" w:line="260" w:lineRule="atLeast"/>
        <w:jc w:val="left"/>
        <w:rPr>
          <w:ins w:id="1451" w:author="Yonah" w:date="2018-05-28T15:56:00Z"/>
          <w:rFonts w:asciiTheme="minorHAnsi" w:eastAsiaTheme="minorEastAsia" w:hAnsiTheme="minorHAnsi" w:cs="Times"/>
          <w:color w:val="000000" w:themeColor="text1"/>
          <w:kern w:val="0"/>
          <w:sz w:val="20"/>
          <w:szCs w:val="20"/>
        </w:rPr>
      </w:pPr>
      <w:ins w:id="1452" w:author="Yonah" w:date="2018-05-28T15:56:00Z">
        <w:r w:rsidRPr="00275493">
          <w:rPr>
            <w:rFonts w:asciiTheme="minorHAnsi" w:eastAsiaTheme="minorEastAsia" w:hAnsiTheme="minorHAnsi" w:cs="Times"/>
            <w:color w:val="000000" w:themeColor="text1"/>
            <w:kern w:val="0"/>
            <w:sz w:val="20"/>
            <w:szCs w:val="20"/>
          </w:rPr>
          <w:t xml:space="preserve">[36] </w:t>
        </w:r>
        <w:proofErr w:type="spellStart"/>
        <w:r w:rsidRPr="00275493">
          <w:rPr>
            <w:rFonts w:asciiTheme="minorHAnsi" w:eastAsiaTheme="minorEastAsia" w:hAnsiTheme="minorHAnsi" w:cs="Times"/>
            <w:color w:val="000000" w:themeColor="text1"/>
            <w:kern w:val="0"/>
            <w:sz w:val="20"/>
            <w:szCs w:val="20"/>
          </w:rPr>
          <w:t>DavideMaiorca</w:t>
        </w:r>
        <w:proofErr w:type="gramStart"/>
        <w:r w:rsidRPr="00275493">
          <w:rPr>
            <w:rFonts w:asciiTheme="minorHAnsi" w:eastAsiaTheme="minorEastAsia" w:hAnsiTheme="minorHAnsi" w:cs="Times"/>
            <w:color w:val="000000" w:themeColor="text1"/>
            <w:kern w:val="0"/>
            <w:sz w:val="20"/>
            <w:szCs w:val="20"/>
          </w:rPr>
          <w:t>,GiorgioGiacinto,andIginoCorona.APattern</w:t>
        </w:r>
        <w:proofErr w:type="spellEnd"/>
        <w:proofErr w:type="gram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xml:space="preserve">, 2012. </w:t>
        </w:r>
      </w:ins>
    </w:p>
    <w:p w:rsidR="00E630E3" w:rsidRPr="005D02FF" w:rsidRDefault="00E630E3" w:rsidP="005D02FF">
      <w:pPr>
        <w:tabs>
          <w:tab w:val="left" w:pos="220"/>
          <w:tab w:val="left" w:pos="720"/>
        </w:tabs>
        <w:autoSpaceDE w:val="0"/>
        <w:autoSpaceDN w:val="0"/>
        <w:adjustRightInd w:val="0"/>
        <w:spacing w:after="240" w:line="280" w:lineRule="atLeast"/>
        <w:jc w:val="left"/>
        <w:rPr>
          <w:ins w:id="1453" w:author="Yonah" w:date="2018-05-28T15:56:00Z"/>
          <w:rFonts w:ascii="Times" w:eastAsiaTheme="minorEastAsia" w:hAnsi="Times" w:cs="Times" w:hint="eastAsia"/>
          <w:color w:val="000000"/>
          <w:kern w:val="0"/>
          <w:sz w:val="24"/>
          <w:szCs w:val="24"/>
          <w:rPrChange w:id="1454" w:author="Yonah" w:date="2018-05-28T20:47:00Z">
            <w:rPr>
              <w:ins w:id="1455" w:author="Yonah" w:date="2018-05-28T15:56:00Z"/>
              <w:rFonts w:asciiTheme="minorHAnsi" w:eastAsiaTheme="minorEastAsia" w:hAnsiTheme="minorHAnsi" w:cs="Times" w:hint="eastAsia"/>
              <w:color w:val="000000"/>
              <w:kern w:val="0"/>
              <w:sz w:val="20"/>
              <w:szCs w:val="20"/>
            </w:rPr>
          </w:rPrChange>
        </w:rPr>
        <w:pPrChange w:id="1456" w:author="Yonah" w:date="2018-05-28T20:47:00Z">
          <w:pPr>
            <w:autoSpaceDE w:val="0"/>
            <w:autoSpaceDN w:val="0"/>
            <w:adjustRightInd w:val="0"/>
            <w:spacing w:after="240" w:line="260" w:lineRule="atLeast"/>
            <w:jc w:val="left"/>
          </w:pPr>
        </w:pPrChange>
      </w:pPr>
      <w:ins w:id="1457" w:author="Yonah" w:date="2018-05-28T15:56:00Z">
        <w:r>
          <w:rPr>
            <w:rFonts w:ascii="Times" w:eastAsiaTheme="minorEastAsia" w:hAnsi="Times" w:cs="Times"/>
            <w:color w:val="000000"/>
            <w:kern w:val="0"/>
            <w:sz w:val="24"/>
            <w:szCs w:val="24"/>
          </w:rPr>
          <w:t>[37</w:t>
        </w:r>
        <w:proofErr w:type="gramStart"/>
        <w:r>
          <w:rPr>
            <w:rFonts w:ascii="Times" w:eastAsiaTheme="minorEastAsia" w:hAnsi="Times" w:cs="Times"/>
            <w:color w:val="000000"/>
            <w:kern w:val="0"/>
            <w:sz w:val="24"/>
            <w:szCs w:val="24"/>
          </w:rPr>
          <w:t>]  Z</w:t>
        </w:r>
        <w:proofErr w:type="gram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Tzermias</w:t>
        </w:r>
        <w:proofErr w:type="spellEnd"/>
        <w:r>
          <w:rPr>
            <w:rFonts w:ascii="Times" w:eastAsiaTheme="minorEastAsia" w:hAnsi="Times" w:cs="Times"/>
            <w:color w:val="000000"/>
            <w:kern w:val="0"/>
            <w:sz w:val="24"/>
            <w:szCs w:val="24"/>
          </w:rPr>
          <w:t xml:space="preserve">, G. </w:t>
        </w:r>
        <w:proofErr w:type="spellStart"/>
        <w:r>
          <w:rPr>
            <w:rFonts w:ascii="Times" w:eastAsiaTheme="minorEastAsia" w:hAnsi="Times" w:cs="Times"/>
            <w:color w:val="000000"/>
            <w:kern w:val="0"/>
            <w:sz w:val="24"/>
            <w:szCs w:val="24"/>
          </w:rPr>
          <w:t>Sykiotakis</w:t>
        </w:r>
        <w:proofErr w:type="spellEnd"/>
        <w:r>
          <w:rPr>
            <w:rFonts w:ascii="Times" w:eastAsiaTheme="minorEastAsia" w:hAnsi="Times" w:cs="Times"/>
            <w:color w:val="000000"/>
            <w:kern w:val="0"/>
            <w:sz w:val="24"/>
            <w:szCs w:val="24"/>
          </w:rPr>
          <w:t xml:space="preserve">, M. </w:t>
        </w:r>
        <w:proofErr w:type="spellStart"/>
        <w:r>
          <w:rPr>
            <w:rFonts w:ascii="Times" w:eastAsiaTheme="minorEastAsia" w:hAnsi="Times" w:cs="Times"/>
            <w:color w:val="000000"/>
            <w:kern w:val="0"/>
            <w:sz w:val="24"/>
            <w:szCs w:val="24"/>
          </w:rPr>
          <w:t>Polychronakis</w:t>
        </w:r>
        <w:proofErr w:type="spellEnd"/>
        <w:r>
          <w:rPr>
            <w:rFonts w:ascii="Times" w:eastAsiaTheme="minorEastAsia" w:hAnsi="Times" w:cs="Times"/>
            <w:color w:val="000000"/>
            <w:kern w:val="0"/>
            <w:sz w:val="24"/>
            <w:szCs w:val="24"/>
          </w:rPr>
          <w:t xml:space="preserve">, and E. </w:t>
        </w:r>
        <w:proofErr w:type="spellStart"/>
        <w:r>
          <w:rPr>
            <w:rFonts w:ascii="Times" w:eastAsiaTheme="minorEastAsia" w:hAnsi="Times" w:cs="Times"/>
            <w:color w:val="000000"/>
            <w:kern w:val="0"/>
            <w:sz w:val="24"/>
            <w:szCs w:val="24"/>
          </w:rPr>
          <w:t>Markatos</w:t>
        </w:r>
        <w:proofErr w:type="spellEnd"/>
        <w:r>
          <w:rPr>
            <w:rFonts w:ascii="Times" w:eastAsiaTheme="minorEastAsia" w:hAnsi="Times" w:cs="Times"/>
            <w:color w:val="000000"/>
            <w:kern w:val="0"/>
            <w:sz w:val="24"/>
            <w:szCs w:val="24"/>
          </w:rPr>
          <w:t xml:space="preserve">. Combining static and dynamic analysis for the detection of malicious documents. In </w:t>
        </w:r>
        <w:r>
          <w:rPr>
            <w:rFonts w:ascii="Times" w:eastAsiaTheme="minorEastAsia" w:hAnsi="Times" w:cs="Times"/>
            <w:i/>
            <w:iCs/>
            <w:color w:val="000000"/>
            <w:kern w:val="0"/>
            <w:sz w:val="24"/>
            <w:szCs w:val="24"/>
          </w:rPr>
          <w:t>European Workshop on System Security (</w:t>
        </w:r>
        <w:proofErr w:type="spellStart"/>
        <w:r>
          <w:rPr>
            <w:rFonts w:ascii="Times" w:eastAsiaTheme="minorEastAsia" w:hAnsi="Times" w:cs="Times"/>
            <w:i/>
            <w:iCs/>
            <w:color w:val="000000"/>
            <w:kern w:val="0"/>
            <w:sz w:val="24"/>
            <w:szCs w:val="24"/>
          </w:rPr>
          <w:t>EuroSec</w:t>
        </w:r>
        <w:proofErr w:type="spellEnd"/>
        <w:r>
          <w:rPr>
            <w:rFonts w:ascii="Times" w:eastAsiaTheme="minorEastAsia" w:hAnsi="Times" w:cs="Times"/>
            <w:i/>
            <w:iCs/>
            <w:color w:val="000000"/>
            <w:kern w:val="0"/>
            <w:sz w:val="24"/>
            <w:szCs w:val="24"/>
          </w:rPr>
          <w:t>)</w:t>
        </w:r>
        <w:r>
          <w:rPr>
            <w:rFonts w:ascii="Times" w:eastAsiaTheme="minorEastAsia" w:hAnsi="Times" w:cs="Times"/>
            <w:color w:val="000000"/>
            <w:kern w:val="0"/>
            <w:sz w:val="24"/>
            <w:szCs w:val="24"/>
          </w:rPr>
          <w:t xml:space="preserve">, 2011. </w:t>
        </w:r>
        <w:r>
          <w:rPr>
            <w:rFonts w:ascii="MS Mincho" w:eastAsia="MS Mincho" w:hAnsi="MS Mincho" w:cs="MS Mincho"/>
            <w:color w:val="000000"/>
            <w:kern w:val="0"/>
            <w:sz w:val="24"/>
            <w:szCs w:val="24"/>
          </w:rPr>
          <w:t> </w:t>
        </w:r>
      </w:ins>
    </w:p>
    <w:p w:rsidR="00E630E3" w:rsidRPr="00275493" w:rsidRDefault="00E630E3" w:rsidP="00E630E3">
      <w:pPr>
        <w:autoSpaceDE w:val="0"/>
        <w:autoSpaceDN w:val="0"/>
        <w:adjustRightInd w:val="0"/>
        <w:spacing w:after="240" w:line="260" w:lineRule="atLeast"/>
        <w:jc w:val="left"/>
        <w:rPr>
          <w:ins w:id="1458" w:author="Yonah" w:date="2018-05-28T15:56:00Z"/>
          <w:rFonts w:asciiTheme="minorHAnsi" w:eastAsiaTheme="minorEastAsia" w:hAnsiTheme="minorHAnsi" w:cs="Times"/>
          <w:color w:val="000000"/>
          <w:kern w:val="0"/>
          <w:sz w:val="20"/>
          <w:szCs w:val="20"/>
        </w:rPr>
      </w:pPr>
      <w:ins w:id="1459" w:author="Yonah" w:date="2018-05-28T15:56:00Z">
        <w:r w:rsidRPr="00275493">
          <w:rPr>
            <w:rFonts w:asciiTheme="minorHAnsi" w:eastAsiaTheme="minorEastAsia" w:hAnsiTheme="minorHAnsi" w:cs="Times"/>
            <w:color w:val="000000"/>
            <w:kern w:val="0"/>
            <w:sz w:val="20"/>
            <w:szCs w:val="20"/>
          </w:rPr>
          <w:lastRenderedPageBreak/>
          <w:t xml:space="preserve">[45] 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xml:space="preserve">, 2012. </w:t>
        </w:r>
      </w:ins>
    </w:p>
    <w:p w:rsidR="00E630E3" w:rsidRPr="00275493" w:rsidRDefault="00E630E3" w:rsidP="00E630E3">
      <w:pPr>
        <w:autoSpaceDE w:val="0"/>
        <w:autoSpaceDN w:val="0"/>
        <w:adjustRightInd w:val="0"/>
        <w:spacing w:after="240" w:line="260" w:lineRule="atLeast"/>
        <w:jc w:val="left"/>
        <w:rPr>
          <w:ins w:id="1460" w:author="Yonah" w:date="2018-05-28T15:56:00Z"/>
          <w:rFonts w:asciiTheme="minorHAnsi" w:eastAsiaTheme="minorEastAsia" w:hAnsiTheme="minorHAnsi" w:cs="Times"/>
          <w:color w:val="000000"/>
          <w:kern w:val="0"/>
          <w:sz w:val="20"/>
          <w:szCs w:val="20"/>
        </w:rPr>
      </w:pPr>
      <w:ins w:id="1461" w:author="Yonah" w:date="2018-05-28T15:56:00Z">
        <w:r w:rsidRPr="00275493">
          <w:rPr>
            <w:rFonts w:asciiTheme="minorHAnsi" w:eastAsiaTheme="minorEastAsia" w:hAnsiTheme="minorHAnsi" w:cs="Times"/>
            <w:color w:val="000000"/>
            <w:kern w:val="0"/>
            <w:sz w:val="20"/>
            <w:szCs w:val="20"/>
          </w:rPr>
          <w:t xml:space="preserve">[46] Charles </w:t>
        </w:r>
        <w:proofErr w:type="spellStart"/>
        <w:r w:rsidRPr="00275493">
          <w:rPr>
            <w:rFonts w:asciiTheme="minorHAnsi" w:eastAsiaTheme="minorEastAsia" w:hAnsiTheme="minorHAnsi" w:cs="Times"/>
            <w:color w:val="000000"/>
            <w:kern w:val="0"/>
            <w:sz w:val="20"/>
            <w:szCs w:val="20"/>
          </w:rPr>
          <w:t>Smutz</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Angelos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Stavrou</w:t>
        </w:r>
        <w:proofErr w:type="spellEnd"/>
        <w:r w:rsidRPr="00275493">
          <w:rPr>
            <w:rFonts w:asciiTheme="minorHAnsi" w:eastAsiaTheme="minorEastAsia" w:hAnsiTheme="minorHAnsi" w:cs="Times"/>
            <w:color w:val="000000"/>
            <w:kern w:val="0"/>
            <w:sz w:val="20"/>
            <w:szCs w:val="20"/>
          </w:rPr>
          <w:t xml:space="preserve">. Malicious PDF Detection using Metadata and Structural Features. In </w:t>
        </w:r>
        <w:r w:rsidRPr="00275493">
          <w:rPr>
            <w:rFonts w:asciiTheme="minorHAnsi" w:eastAsiaTheme="minorEastAsia" w:hAnsiTheme="minorHAnsi" w:cs="Times"/>
            <w:i/>
            <w:iCs/>
            <w:color w:val="000000"/>
            <w:kern w:val="0"/>
            <w:sz w:val="20"/>
            <w:szCs w:val="20"/>
          </w:rPr>
          <w:t>Proceedings of the Annual Computer Security Applications Conference (ACSAC)</w:t>
        </w:r>
        <w:r w:rsidRPr="00275493">
          <w:rPr>
            <w:rFonts w:asciiTheme="minorHAnsi" w:eastAsiaTheme="minorEastAsia" w:hAnsiTheme="minorHAnsi" w:cs="Times"/>
            <w:color w:val="000000"/>
            <w:kern w:val="0"/>
            <w:sz w:val="20"/>
            <w:szCs w:val="20"/>
          </w:rPr>
          <w:t xml:space="preserve">, 2012. </w:t>
        </w:r>
      </w:ins>
    </w:p>
    <w:p w:rsidR="00E630E3" w:rsidRPr="00275493" w:rsidRDefault="00E630E3" w:rsidP="00E630E3">
      <w:pPr>
        <w:tabs>
          <w:tab w:val="left" w:pos="220"/>
          <w:tab w:val="left" w:pos="720"/>
        </w:tabs>
        <w:autoSpaceDE w:val="0"/>
        <w:autoSpaceDN w:val="0"/>
        <w:adjustRightInd w:val="0"/>
        <w:spacing w:after="240" w:line="260" w:lineRule="atLeast"/>
        <w:jc w:val="left"/>
        <w:rPr>
          <w:ins w:id="1462" w:author="Yonah" w:date="2018-05-28T15:56:00Z"/>
          <w:rFonts w:asciiTheme="minorHAnsi" w:eastAsiaTheme="minorEastAsia" w:hAnsiTheme="minorHAnsi" w:cs="Times"/>
          <w:color w:val="000000"/>
          <w:kern w:val="0"/>
          <w:sz w:val="20"/>
          <w:szCs w:val="20"/>
        </w:rPr>
      </w:pPr>
      <w:ins w:id="1463" w:author="Yonah" w:date="2018-05-28T15:56:00Z">
        <w:r w:rsidRPr="00275493">
          <w:rPr>
            <w:rFonts w:asciiTheme="minorHAnsi" w:eastAsiaTheme="minorEastAsia" w:hAnsiTheme="minorHAnsi" w:cs="Times"/>
            <w:color w:val="000000"/>
            <w:kern w:val="0"/>
            <w:sz w:val="20"/>
            <w:szCs w:val="20"/>
          </w:rPr>
          <w:t>[48</w:t>
        </w:r>
        <w:proofErr w:type="gramStart"/>
        <w:r w:rsidRPr="00275493">
          <w:rPr>
            <w:rFonts w:asciiTheme="minorHAnsi" w:eastAsiaTheme="minorEastAsia" w:hAnsiTheme="minorHAnsi" w:cs="Times"/>
            <w:color w:val="000000"/>
            <w:kern w:val="0"/>
            <w:sz w:val="20"/>
            <w:szCs w:val="20"/>
          </w:rPr>
          <w:t>]  Kevin</w:t>
        </w:r>
        <w:proofErr w:type="gramEnd"/>
        <w:r w:rsidRPr="00275493">
          <w:rPr>
            <w:rFonts w:asciiTheme="minorHAnsi" w:eastAsiaTheme="minorEastAsia" w:hAnsiTheme="minorHAnsi" w:cs="Times"/>
            <w:color w:val="000000"/>
            <w:kern w:val="0"/>
            <w:sz w:val="20"/>
            <w:szCs w:val="20"/>
          </w:rPr>
          <w:t xml:space="preserve">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xml:space="preserve">, San Francisco, CA, August 2011. </w:t>
        </w:r>
        <w:r w:rsidRPr="00275493">
          <w:rPr>
            <w:rFonts w:ascii="MS Mincho" w:eastAsia="MS Mincho" w:hAnsi="MS Mincho" w:cs="MS Mincho"/>
            <w:color w:val="000000"/>
            <w:kern w:val="0"/>
            <w:sz w:val="20"/>
            <w:szCs w:val="20"/>
          </w:rPr>
          <w:t> </w:t>
        </w:r>
      </w:ins>
    </w:p>
    <w:p w:rsidR="00E630E3" w:rsidRPr="00275493" w:rsidRDefault="00E630E3" w:rsidP="00E630E3">
      <w:pPr>
        <w:tabs>
          <w:tab w:val="left" w:pos="220"/>
          <w:tab w:val="left" w:pos="720"/>
        </w:tabs>
        <w:autoSpaceDE w:val="0"/>
        <w:autoSpaceDN w:val="0"/>
        <w:adjustRightInd w:val="0"/>
        <w:spacing w:after="240" w:line="260" w:lineRule="atLeast"/>
        <w:jc w:val="left"/>
        <w:rPr>
          <w:ins w:id="1464" w:author="Yonah" w:date="2018-05-28T15:56:00Z"/>
          <w:rFonts w:asciiTheme="minorHAnsi" w:eastAsiaTheme="minorEastAsia" w:hAnsiTheme="minorHAnsi" w:cs="Times"/>
          <w:color w:val="000000" w:themeColor="text1"/>
          <w:kern w:val="0"/>
          <w:sz w:val="20"/>
          <w:szCs w:val="20"/>
        </w:rPr>
      </w:pPr>
      <w:ins w:id="1465" w:author="Yonah" w:date="2018-05-28T15:56:00Z">
        <w:r w:rsidRPr="00275493">
          <w:rPr>
            <w:rFonts w:asciiTheme="minorHAnsi" w:eastAsiaTheme="minorEastAsia" w:hAnsiTheme="minorHAnsi" w:cs="Times"/>
            <w:color w:val="000000" w:themeColor="text1"/>
            <w:kern w:val="0"/>
            <w:sz w:val="20"/>
            <w:szCs w:val="20"/>
          </w:rPr>
          <w:t>[52</w:t>
        </w:r>
        <w:proofErr w:type="gramStart"/>
        <w:r w:rsidRPr="00275493">
          <w:rPr>
            <w:rFonts w:asciiTheme="minorHAnsi" w:eastAsiaTheme="minorEastAsia" w:hAnsiTheme="minorHAnsi" w:cs="Times"/>
            <w:color w:val="000000" w:themeColor="text1"/>
            <w:kern w:val="0"/>
            <w:sz w:val="20"/>
            <w:szCs w:val="20"/>
          </w:rPr>
          <w:t>]  </w:t>
        </w:r>
        <w:proofErr w:type="spellStart"/>
        <w:r w:rsidRPr="00275493">
          <w:rPr>
            <w:rFonts w:asciiTheme="minorHAnsi" w:eastAsiaTheme="minorEastAsia" w:hAnsiTheme="minorHAnsi" w:cs="Times"/>
            <w:color w:val="000000" w:themeColor="text1"/>
            <w:kern w:val="0"/>
            <w:sz w:val="20"/>
            <w:szCs w:val="20"/>
          </w:rPr>
          <w:t>NedimSrndicandPavelLaskov.DetectionofMaliciousPDFFiles</w:t>
        </w:r>
        <w:proofErr w:type="spellEnd"/>
        <w:proofErr w:type="gramEnd"/>
        <w:r w:rsidRPr="00275493">
          <w:rPr>
            <w:rFonts w:asciiTheme="minorHAnsi" w:eastAsiaTheme="minorEastAsia" w:hAnsiTheme="minorHAnsi" w:cs="Times"/>
            <w:color w:val="000000" w:themeColor="text1"/>
            <w:kern w:val="0"/>
            <w:sz w:val="20"/>
            <w:szCs w:val="20"/>
          </w:rPr>
          <w:t xml:space="preserve"> Based on Hierarchical Document Structure. In </w:t>
        </w:r>
        <w:r w:rsidRPr="00275493">
          <w:rPr>
            <w:rFonts w:asciiTheme="minorHAnsi" w:eastAsiaTheme="minorEastAsia" w:hAnsiTheme="minorHAnsi" w:cs="Times"/>
            <w:i/>
            <w:iCs/>
            <w:color w:val="000000" w:themeColor="text1"/>
            <w:kern w:val="0"/>
            <w:sz w:val="20"/>
            <w:szCs w:val="20"/>
          </w:rPr>
          <w:t>Proceedings of the 20th Annual Network and Distributed System Security Symposium (NDSS)</w:t>
        </w:r>
        <w:r w:rsidRPr="00275493">
          <w:rPr>
            <w:rFonts w:asciiTheme="minorHAnsi" w:eastAsiaTheme="minorEastAsia" w:hAnsiTheme="minorHAnsi" w:cs="Times"/>
            <w:color w:val="000000" w:themeColor="text1"/>
            <w:kern w:val="0"/>
            <w:sz w:val="20"/>
            <w:szCs w:val="20"/>
          </w:rPr>
          <w:t xml:space="preserve">, San Diego, CA, February 2013. </w:t>
        </w:r>
        <w:r w:rsidRPr="00275493">
          <w:rPr>
            <w:rFonts w:ascii="MS Mincho" w:eastAsia="MS Mincho" w:hAnsi="MS Mincho" w:cs="MS Mincho"/>
            <w:color w:val="000000" w:themeColor="text1"/>
            <w:kern w:val="0"/>
            <w:sz w:val="20"/>
            <w:szCs w:val="20"/>
          </w:rPr>
          <w:t> </w:t>
        </w:r>
      </w:ins>
    </w:p>
    <w:p w:rsidR="00E630E3" w:rsidRPr="00275493" w:rsidRDefault="00E630E3" w:rsidP="00E630E3">
      <w:pPr>
        <w:rPr>
          <w:ins w:id="1466" w:author="Yonah" w:date="2018-05-28T15:56:00Z"/>
          <w:rFonts w:asciiTheme="minorHAnsi" w:hAnsiTheme="minorHAnsi"/>
          <w:color w:val="000000" w:themeColor="text1"/>
          <w:sz w:val="20"/>
          <w:szCs w:val="20"/>
        </w:rPr>
      </w:pPr>
      <w:ins w:id="1467" w:author="Yonah" w:date="2018-05-28T15:56:00Z">
        <w:r w:rsidRPr="00275493">
          <w:rPr>
            <w:rFonts w:asciiTheme="minorHAnsi" w:hAnsiTheme="minorHAnsi"/>
            <w:color w:val="000000" w:themeColor="text1"/>
            <w:sz w:val="20"/>
            <w:szCs w:val="20"/>
          </w:rPr>
          <w:t>[53</w:t>
        </w:r>
        <w:proofErr w:type="gramStart"/>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Nedim</w:t>
        </w:r>
        <w:proofErr w:type="spellEnd"/>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PavelLaskov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ins>
    </w:p>
    <w:p w:rsidR="00B7410C" w:rsidRPr="00B7410C" w:rsidRDefault="00E630E3" w:rsidP="00E630E3">
      <w:pPr>
        <w:rPr>
          <w:rFonts w:hint="eastAsia"/>
        </w:rPr>
      </w:pPr>
      <w:ins w:id="1468" w:author="Yonah" w:date="2018-05-28T15:56:00Z">
        <w:r w:rsidRPr="00275493">
          <w:rPr>
            <w:rFonts w:asciiTheme="minorHAnsi" w:eastAsiaTheme="minorEastAsia" w:hAnsiTheme="minorHAnsi" w:cs="Times"/>
            <w:color w:val="000000"/>
            <w:kern w:val="0"/>
            <w:sz w:val="20"/>
            <w:szCs w:val="20"/>
          </w:rPr>
          <w:t xml:space="preserve">[58] Zacharias </w:t>
        </w:r>
        <w:proofErr w:type="spellStart"/>
        <w:r w:rsidRPr="00275493">
          <w:rPr>
            <w:rFonts w:asciiTheme="minorHAnsi" w:eastAsiaTheme="minorEastAsia" w:hAnsiTheme="minorHAnsi" w:cs="Times"/>
            <w:color w:val="000000"/>
            <w:kern w:val="0"/>
            <w:sz w:val="20"/>
            <w:szCs w:val="20"/>
          </w:rPr>
          <w:t>Tzermias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Giorgos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Sykiotakis</w:t>
        </w:r>
        <w:proofErr w:type="spellEnd"/>
        <w:r w:rsidRPr="00275493">
          <w:rPr>
            <w:rFonts w:asciiTheme="minorHAnsi" w:eastAsiaTheme="minorEastAsia" w:hAnsiTheme="minorHAnsi" w:cs="Times"/>
            <w:color w:val="000000"/>
            <w:kern w:val="0"/>
            <w:sz w:val="20"/>
            <w:szCs w:val="20"/>
          </w:rPr>
          <w:t xml:space="preserve">, Michalis </w:t>
        </w:r>
        <w:proofErr w:type="spellStart"/>
        <w:r w:rsidRPr="00275493">
          <w:rPr>
            <w:rFonts w:asciiTheme="minorHAnsi" w:eastAsiaTheme="minorEastAsia" w:hAnsiTheme="minorHAnsi" w:cs="Times"/>
            <w:color w:val="000000"/>
            <w:kern w:val="0"/>
            <w:sz w:val="20"/>
            <w:szCs w:val="20"/>
          </w:rPr>
          <w:t>Polychronakis</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Evangelos</w:t>
        </w:r>
        <w:proofErr w:type="spellEnd"/>
        <w:r w:rsidRPr="00275493">
          <w:rPr>
            <w:rFonts w:asciiTheme="minorHAnsi" w:eastAsiaTheme="minorEastAsia" w:hAnsiTheme="minorHAnsi" w:cs="Times"/>
            <w:color w:val="000000"/>
            <w:kern w:val="0"/>
            <w:sz w:val="20"/>
            <w:szCs w:val="20"/>
          </w:rPr>
          <w:t xml:space="preserve"> P. </w:t>
        </w:r>
        <w:proofErr w:type="spellStart"/>
        <w:r w:rsidRPr="00275493">
          <w:rPr>
            <w:rFonts w:asciiTheme="minorHAnsi" w:eastAsiaTheme="minorEastAsia" w:hAnsiTheme="minorHAnsi" w:cs="Times"/>
            <w:color w:val="000000"/>
            <w:kern w:val="0"/>
            <w:sz w:val="20"/>
            <w:szCs w:val="20"/>
          </w:rPr>
          <w:t>Markatos</w:t>
        </w:r>
        <w:proofErr w:type="spellEnd"/>
        <w:r w:rsidRPr="00275493">
          <w:rPr>
            <w:rFonts w:asciiTheme="minorHAnsi" w:eastAsiaTheme="minorEastAsia" w:hAnsiTheme="minorHAnsi" w:cs="Times"/>
            <w:color w:val="000000"/>
            <w:kern w:val="0"/>
            <w:sz w:val="20"/>
            <w:szCs w:val="20"/>
          </w:rPr>
          <w:t>. Combining Static</w:t>
        </w:r>
      </w:ins>
    </w:p>
    <w:sectPr w:rsidR="00B7410C" w:rsidRPr="00B7410C">
      <w:footerReference w:type="even" r:id="rId11"/>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661" w:rsidRDefault="00927661" w:rsidP="00821932">
      <w:r>
        <w:separator/>
      </w:r>
    </w:p>
  </w:endnote>
  <w:endnote w:type="continuationSeparator" w:id="0">
    <w:p w:rsidR="00927661" w:rsidRDefault="00927661" w:rsidP="0082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DB7" w:rsidRDefault="00174DB7"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174DB7" w:rsidRDefault="00174DB7"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DB7" w:rsidRDefault="00174DB7"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C1373F">
      <w:rPr>
        <w:rStyle w:val="a6"/>
        <w:noProof/>
      </w:rPr>
      <w:t>12</w:t>
    </w:r>
    <w:r>
      <w:rPr>
        <w:rStyle w:val="a6"/>
      </w:rPr>
      <w:fldChar w:fldCharType="end"/>
    </w:r>
  </w:p>
  <w:p w:rsidR="00174DB7" w:rsidRDefault="00174DB7"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661" w:rsidRDefault="00927661" w:rsidP="00821932">
      <w:r>
        <w:separator/>
      </w:r>
    </w:p>
  </w:footnote>
  <w:footnote w:type="continuationSeparator" w:id="0">
    <w:p w:rsidR="00927661" w:rsidRDefault="00927661" w:rsidP="008219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2E8564BB"/>
    <w:multiLevelType w:val="hybridMultilevel"/>
    <w:tmpl w:val="2A84546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6"/>
  </w:num>
  <w:num w:numId="4">
    <w:abstractNumId w:val="9"/>
  </w:num>
  <w:num w:numId="5">
    <w:abstractNumId w:val="2"/>
  </w:num>
  <w:num w:numId="6">
    <w:abstractNumId w:val="10"/>
  </w:num>
  <w:num w:numId="7">
    <w:abstractNumId w:val="8"/>
  </w:num>
  <w:num w:numId="8">
    <w:abstractNumId w:val="4"/>
  </w:num>
  <w:num w:numId="9">
    <w:abstractNumId w:val="1"/>
  </w:num>
  <w:num w:numId="10">
    <w:abstractNumId w:val="5"/>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nah">
    <w15:presenceInfo w15:providerId="None" w15:userId="Yo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A3BF6"/>
    <w:rsid w:val="00173745"/>
    <w:rsid w:val="00174DB7"/>
    <w:rsid w:val="00214F69"/>
    <w:rsid w:val="002247DB"/>
    <w:rsid w:val="00234AE5"/>
    <w:rsid w:val="00247E0C"/>
    <w:rsid w:val="002A19DF"/>
    <w:rsid w:val="002C3A5A"/>
    <w:rsid w:val="002F6280"/>
    <w:rsid w:val="00333CCD"/>
    <w:rsid w:val="0033567E"/>
    <w:rsid w:val="003531E1"/>
    <w:rsid w:val="0039237B"/>
    <w:rsid w:val="0039773D"/>
    <w:rsid w:val="003F104F"/>
    <w:rsid w:val="00432CA3"/>
    <w:rsid w:val="00475D8C"/>
    <w:rsid w:val="00477988"/>
    <w:rsid w:val="004E7F0E"/>
    <w:rsid w:val="005154A5"/>
    <w:rsid w:val="0052243A"/>
    <w:rsid w:val="00561C9C"/>
    <w:rsid w:val="00566287"/>
    <w:rsid w:val="005938E7"/>
    <w:rsid w:val="005D02FF"/>
    <w:rsid w:val="00635D94"/>
    <w:rsid w:val="006854C8"/>
    <w:rsid w:val="006B5D61"/>
    <w:rsid w:val="006D1A4C"/>
    <w:rsid w:val="00722264"/>
    <w:rsid w:val="00736F4B"/>
    <w:rsid w:val="007A1439"/>
    <w:rsid w:val="007B209D"/>
    <w:rsid w:val="007E2A27"/>
    <w:rsid w:val="00821932"/>
    <w:rsid w:val="008E287A"/>
    <w:rsid w:val="00927661"/>
    <w:rsid w:val="00937159"/>
    <w:rsid w:val="009958D3"/>
    <w:rsid w:val="009B447E"/>
    <w:rsid w:val="009C4557"/>
    <w:rsid w:val="00A0067D"/>
    <w:rsid w:val="00A65D0B"/>
    <w:rsid w:val="00A87958"/>
    <w:rsid w:val="00AF0A3A"/>
    <w:rsid w:val="00B04B18"/>
    <w:rsid w:val="00B23A2F"/>
    <w:rsid w:val="00B455E2"/>
    <w:rsid w:val="00B7410C"/>
    <w:rsid w:val="00C02E9C"/>
    <w:rsid w:val="00C1373F"/>
    <w:rsid w:val="00C26F49"/>
    <w:rsid w:val="00C62249"/>
    <w:rsid w:val="00D30F9C"/>
    <w:rsid w:val="00D50A52"/>
    <w:rsid w:val="00D8079B"/>
    <w:rsid w:val="00D824B5"/>
    <w:rsid w:val="00D9561F"/>
    <w:rsid w:val="00DB6D45"/>
    <w:rsid w:val="00DD61E2"/>
    <w:rsid w:val="00E5764C"/>
    <w:rsid w:val="00E61927"/>
    <w:rsid w:val="00E62056"/>
    <w:rsid w:val="00E630E3"/>
    <w:rsid w:val="00E81FED"/>
    <w:rsid w:val="00EB4855"/>
    <w:rsid w:val="00ED3A3A"/>
    <w:rsid w:val="00ED7528"/>
    <w:rsid w:val="00F34420"/>
    <w:rsid w:val="00F7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14</Pages>
  <Words>3057</Words>
  <Characters>17425</Characters>
  <Application>Microsoft Office Word</Application>
  <DocSecurity>0</DocSecurity>
  <Lines>145</Lines>
  <Paragraphs>40</Paragraphs>
  <ScaleCrop>false</ScaleCrop>
  <Company/>
  <LinksUpToDate>false</LinksUpToDate>
  <CharactersWithSpaces>20442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22</cp:revision>
  <dcterms:created xsi:type="dcterms:W3CDTF">2018-05-28T05:55:00Z</dcterms:created>
  <dcterms:modified xsi:type="dcterms:W3CDTF">2018-05-28T13:23:00Z</dcterms:modified>
</cp:coreProperties>
</file>