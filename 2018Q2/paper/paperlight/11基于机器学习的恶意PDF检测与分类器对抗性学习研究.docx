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9F5BE" w14:textId="3AFDBFB4" w:rsidR="002F6280" w:rsidRDefault="00987A58" w:rsidP="002F6280">
      <w:pPr>
        <w:jc w:val="center"/>
        <w:rPr>
          <w:rFonts w:ascii="黑体" w:eastAsia="黑体"/>
          <w:b/>
          <w:sz w:val="32"/>
          <w:szCs w:val="32"/>
        </w:rPr>
      </w:pPr>
      <w:r>
        <w:rPr>
          <w:rFonts w:ascii="黑体" w:eastAsia="黑体" w:hint="eastAsia"/>
          <w:b/>
          <w:sz w:val="32"/>
          <w:szCs w:val="32"/>
        </w:rPr>
        <w:t xml:space="preserve"> </w:t>
      </w:r>
      <w:r>
        <w:rPr>
          <w:rFonts w:ascii="黑体" w:eastAsia="黑体"/>
          <w:b/>
          <w:sz w:val="32"/>
          <w:szCs w:val="32"/>
        </w:rPr>
        <w:t xml:space="preserve">   </w:t>
      </w:r>
      <w:r w:rsidR="002F6280" w:rsidRPr="009958D3">
        <w:rPr>
          <w:rFonts w:ascii="黑体" w:eastAsia="黑体" w:hint="eastAsia"/>
          <w:b/>
          <w:sz w:val="32"/>
          <w:szCs w:val="32"/>
        </w:rPr>
        <w:t>基于机器学习的</w:t>
      </w:r>
      <w:r w:rsidR="00BE43CD">
        <w:rPr>
          <w:rFonts w:ascii="黑体" w:eastAsia="黑体" w:hint="eastAsia"/>
          <w:b/>
          <w:sz w:val="32"/>
          <w:szCs w:val="32"/>
        </w:rPr>
        <w:t>恶意</w:t>
      </w:r>
      <w:r w:rsidR="00783B4F">
        <w:rPr>
          <w:rFonts w:ascii="黑体" w:eastAsia="黑体" w:hint="eastAsia"/>
          <w:b/>
          <w:sz w:val="32"/>
          <w:szCs w:val="32"/>
        </w:rPr>
        <w:t>文档</w:t>
      </w:r>
      <w:r w:rsidR="002F6280" w:rsidRPr="009958D3">
        <w:rPr>
          <w:rFonts w:ascii="黑体" w:eastAsia="黑体" w:hint="eastAsia"/>
          <w:b/>
          <w:sz w:val="32"/>
          <w:szCs w:val="32"/>
        </w:rPr>
        <w:t>检测与</w:t>
      </w:r>
      <w:r w:rsidR="002F6280">
        <w:rPr>
          <w:rFonts w:ascii="黑体" w:eastAsia="黑体" w:hint="eastAsia"/>
          <w:b/>
          <w:sz w:val="32"/>
          <w:szCs w:val="32"/>
        </w:rPr>
        <w:t>对抗性学习研究</w:t>
      </w:r>
    </w:p>
    <w:p w14:paraId="56C54566" w14:textId="77777777" w:rsidR="002F6280" w:rsidRDefault="002F6280" w:rsidP="002F6280">
      <w:pPr>
        <w:jc w:val="center"/>
        <w:rPr>
          <w:szCs w:val="21"/>
        </w:rPr>
      </w:pPr>
    </w:p>
    <w:p w14:paraId="69044FEA" w14:textId="1DD763C1" w:rsidR="002F6280" w:rsidRDefault="00C737FF" w:rsidP="002F6280">
      <w:pPr>
        <w:jc w:val="center"/>
        <w:rPr>
          <w:rFonts w:ascii="Times New Roman" w:eastAsia="华文楷体" w:hAnsi="Times New Roman"/>
          <w:sz w:val="28"/>
          <w:szCs w:val="28"/>
        </w:rPr>
      </w:pPr>
      <w:r>
        <w:rPr>
          <w:rFonts w:ascii="华文楷体" w:eastAsia="华文楷体" w:hAnsi="华文楷体" w:hint="eastAsia"/>
          <w:sz w:val="28"/>
          <w:szCs w:val="28"/>
        </w:rPr>
        <w:t>柯宗贵</w:t>
      </w:r>
      <w:r>
        <w:rPr>
          <w:rFonts w:ascii="Times New Roman" w:eastAsia="华文楷体" w:hAnsi="Times New Roman" w:hint="eastAsia"/>
          <w:sz w:val="28"/>
          <w:szCs w:val="28"/>
          <w:vertAlign w:val="superscript"/>
        </w:rPr>
        <w:t>1</w:t>
      </w:r>
      <w:r>
        <w:rPr>
          <w:rFonts w:ascii="华文楷体" w:eastAsia="华文楷体" w:hAnsi="华文楷体" w:hint="eastAsia"/>
          <w:sz w:val="28"/>
          <w:szCs w:val="28"/>
        </w:rPr>
        <w:t>，</w:t>
      </w:r>
      <w:r w:rsidR="005D02FF">
        <w:rPr>
          <w:rFonts w:ascii="华文楷体" w:eastAsia="华文楷体" w:hAnsi="华文楷体" w:hint="eastAsia"/>
          <w:sz w:val="28"/>
          <w:szCs w:val="28"/>
        </w:rPr>
        <w:t>王</w:t>
      </w:r>
      <w:r w:rsidR="002F6280">
        <w:rPr>
          <w:rFonts w:ascii="华文楷体" w:eastAsia="华文楷体" w:hAnsi="华文楷体" w:hint="eastAsia"/>
          <w:sz w:val="28"/>
          <w:szCs w:val="28"/>
        </w:rPr>
        <w:t>凤娇</w:t>
      </w:r>
      <w:r>
        <w:rPr>
          <w:rFonts w:ascii="Times New Roman" w:eastAsia="华文楷体" w:hAnsi="Times New Roman" w:hint="eastAsia"/>
          <w:sz w:val="28"/>
          <w:szCs w:val="28"/>
          <w:vertAlign w:val="superscript"/>
        </w:rPr>
        <w:t>2</w:t>
      </w:r>
      <w:r w:rsidR="002F6280">
        <w:rPr>
          <w:rFonts w:ascii="华文楷体" w:eastAsia="华文楷体" w:hAnsi="华文楷体" w:hint="eastAsia"/>
          <w:sz w:val="28"/>
          <w:szCs w:val="28"/>
        </w:rPr>
        <w:t>，江纬</w:t>
      </w:r>
      <w:r>
        <w:rPr>
          <w:rFonts w:ascii="Times New Roman" w:eastAsia="华文楷体" w:hAnsi="Times New Roman" w:hint="eastAsia"/>
          <w:sz w:val="28"/>
          <w:szCs w:val="28"/>
          <w:vertAlign w:val="superscript"/>
        </w:rPr>
        <w:t>3</w:t>
      </w:r>
      <w:r w:rsidR="00C85964">
        <w:rPr>
          <w:rFonts w:ascii="华文楷体" w:eastAsia="华文楷体" w:hAnsi="华文楷体"/>
          <w:sz w:val="28"/>
          <w:szCs w:val="28"/>
        </w:rPr>
        <w:t>，</w:t>
      </w:r>
      <w:r w:rsidR="002F6280">
        <w:rPr>
          <w:rFonts w:ascii="华文楷体" w:eastAsia="华文楷体" w:hAnsi="华文楷体" w:hint="eastAsia"/>
          <w:sz w:val="28"/>
          <w:szCs w:val="28"/>
        </w:rPr>
        <w:t>杨育斌</w:t>
      </w:r>
      <w:r>
        <w:rPr>
          <w:rFonts w:ascii="Times New Roman" w:eastAsia="华文楷体" w:hAnsi="Times New Roman"/>
          <w:sz w:val="28"/>
          <w:szCs w:val="28"/>
          <w:vertAlign w:val="superscript"/>
        </w:rPr>
        <w:t>4</w:t>
      </w:r>
    </w:p>
    <w:p w14:paraId="657AB97E" w14:textId="258CA86E" w:rsidR="002F6280" w:rsidRDefault="002F6280" w:rsidP="002F6280">
      <w:pPr>
        <w:jc w:val="center"/>
        <w:rPr>
          <w:sz w:val="18"/>
          <w:szCs w:val="18"/>
        </w:rPr>
      </w:pPr>
      <w:r>
        <w:rPr>
          <w:rFonts w:hint="eastAsia"/>
          <w:sz w:val="18"/>
          <w:szCs w:val="18"/>
        </w:rPr>
        <w:t>（</w:t>
      </w:r>
      <w:r>
        <w:rPr>
          <w:rFonts w:hint="eastAsia"/>
          <w:sz w:val="18"/>
          <w:szCs w:val="18"/>
        </w:rPr>
        <w:t>1</w:t>
      </w:r>
      <w:r w:rsidR="005E1CA9">
        <w:rPr>
          <w:rFonts w:hint="eastAsia"/>
          <w:sz w:val="18"/>
          <w:szCs w:val="18"/>
        </w:rPr>
        <w:t>，</w:t>
      </w:r>
      <w:r w:rsidR="005E1CA9">
        <w:rPr>
          <w:rFonts w:hint="eastAsia"/>
          <w:sz w:val="18"/>
          <w:szCs w:val="18"/>
        </w:rPr>
        <w:t>2</w:t>
      </w:r>
      <w:r w:rsidR="005E1CA9">
        <w:rPr>
          <w:rFonts w:hint="eastAsia"/>
          <w:sz w:val="18"/>
          <w:szCs w:val="18"/>
        </w:rPr>
        <w:t>，</w:t>
      </w:r>
      <w:r w:rsidR="005E1CA9">
        <w:rPr>
          <w:rFonts w:hint="eastAsia"/>
          <w:sz w:val="18"/>
          <w:szCs w:val="18"/>
        </w:rPr>
        <w:t>3</w:t>
      </w:r>
      <w:r w:rsidR="005E1CA9">
        <w:rPr>
          <w:rFonts w:hint="eastAsia"/>
          <w:sz w:val="18"/>
          <w:szCs w:val="18"/>
        </w:rPr>
        <w:t>，</w:t>
      </w:r>
      <w:r w:rsidR="005E1CA9">
        <w:rPr>
          <w:rFonts w:hint="eastAsia"/>
          <w:sz w:val="18"/>
          <w:szCs w:val="18"/>
        </w:rPr>
        <w:t>4</w:t>
      </w:r>
      <w:r w:rsidR="005E1CA9">
        <w:rPr>
          <w:sz w:val="18"/>
          <w:szCs w:val="18"/>
        </w:rPr>
        <w:t>：</w:t>
      </w:r>
      <w:r w:rsidR="009D55F5">
        <w:rPr>
          <w:rFonts w:hint="eastAsia"/>
          <w:sz w:val="18"/>
          <w:szCs w:val="18"/>
        </w:rPr>
        <w:t>蓝盾股份</w:t>
      </w:r>
      <w:r w:rsidR="005E1CA9">
        <w:rPr>
          <w:sz w:val="18"/>
          <w:szCs w:val="18"/>
        </w:rPr>
        <w:t>，</w:t>
      </w:r>
      <w:r w:rsidR="009D55F5">
        <w:rPr>
          <w:rFonts w:hint="eastAsia"/>
          <w:sz w:val="18"/>
          <w:szCs w:val="18"/>
        </w:rPr>
        <w:t>广州</w:t>
      </w:r>
      <w:r w:rsidR="005E1CA9">
        <w:rPr>
          <w:sz w:val="18"/>
          <w:szCs w:val="18"/>
        </w:rPr>
        <w:t xml:space="preserve"> </w:t>
      </w:r>
      <w:r w:rsidR="005E1CA9">
        <w:rPr>
          <w:sz w:val="18"/>
          <w:szCs w:val="18"/>
        </w:rPr>
        <w:t>，</w:t>
      </w:r>
      <w:r w:rsidR="009D55F5" w:rsidRPr="009D55F5">
        <w:rPr>
          <w:sz w:val="18"/>
          <w:szCs w:val="18"/>
        </w:rPr>
        <w:t>510000</w:t>
      </w:r>
      <w:r>
        <w:rPr>
          <w:rFonts w:hint="eastAsia"/>
          <w:sz w:val="18"/>
          <w:szCs w:val="18"/>
        </w:rPr>
        <w:t>）</w:t>
      </w:r>
    </w:p>
    <w:p w14:paraId="7F0952E7" w14:textId="77777777" w:rsidR="002F6280" w:rsidRDefault="002F6280" w:rsidP="002F6280">
      <w:pPr>
        <w:jc w:val="center"/>
        <w:rPr>
          <w:sz w:val="18"/>
          <w:szCs w:val="18"/>
        </w:rPr>
      </w:pPr>
    </w:p>
    <w:p w14:paraId="23BE73A9" w14:textId="081FD84B" w:rsidR="002F6280" w:rsidRPr="00232E1C" w:rsidRDefault="005D02FF" w:rsidP="002F6280">
      <w:pPr>
        <w:rPr>
          <w:rFonts w:ascii="Times New Roman" w:hAnsi="Times New Roman"/>
          <w:sz w:val="18"/>
          <w:szCs w:val="18"/>
        </w:rPr>
      </w:pPr>
      <w:r w:rsidRPr="00232E1C">
        <w:rPr>
          <w:rFonts w:ascii="Times New Roman" w:hAnsi="Times New Roman" w:hint="eastAsia"/>
          <w:b/>
          <w:sz w:val="18"/>
          <w:szCs w:val="18"/>
        </w:rPr>
        <w:t>Abstract</w:t>
      </w:r>
      <w:r w:rsidRPr="00232E1C">
        <w:rPr>
          <w:rFonts w:ascii="Times New Roman" w:hAnsi="Times New Roman"/>
          <w:b/>
          <w:sz w:val="18"/>
          <w:szCs w:val="18"/>
        </w:rPr>
        <w:t xml:space="preserve"> </w:t>
      </w:r>
      <w:r w:rsidR="002F6280" w:rsidRPr="00232E1C">
        <w:rPr>
          <w:rFonts w:ascii="Times New Roman" w:hAnsi="Times New Roman"/>
          <w:b/>
          <w:sz w:val="18"/>
          <w:szCs w:val="18"/>
        </w:rPr>
        <w:t xml:space="preserve">- </w:t>
      </w:r>
      <w:bookmarkStart w:id="0" w:name="OLE_LINK19"/>
      <w:bookmarkStart w:id="1" w:name="OLE_LINK20"/>
      <w:r w:rsidR="002F6280" w:rsidRPr="00232E1C">
        <w:rPr>
          <w:rFonts w:ascii="Times New Roman" w:hAnsi="Times New Roman" w:hint="eastAsia"/>
          <w:sz w:val="18"/>
          <w:szCs w:val="18"/>
        </w:rPr>
        <w:t>Nowadays, with the highly rapid development of information</w:t>
      </w:r>
      <w:r w:rsidR="0021285F" w:rsidRPr="00232E1C">
        <w:rPr>
          <w:rFonts w:ascii="Times New Roman" w:hAnsi="Times New Roman"/>
          <w:sz w:val="18"/>
          <w:szCs w:val="18"/>
        </w:rPr>
        <w:t xml:space="preserve"> technology</w:t>
      </w:r>
      <w:r w:rsidR="002F6280" w:rsidRPr="00232E1C">
        <w:rPr>
          <w:rFonts w:ascii="Times New Roman" w:hAnsi="Times New Roman" w:hint="eastAsia"/>
          <w:sz w:val="18"/>
          <w:szCs w:val="18"/>
        </w:rPr>
        <w:t xml:space="preserve">, it is becoming more and more important to </w:t>
      </w:r>
      <w:r w:rsidR="0021285F" w:rsidRPr="00232E1C">
        <w:rPr>
          <w:rFonts w:ascii="Times New Roman" w:hAnsi="Times New Roman"/>
          <w:sz w:val="18"/>
          <w:szCs w:val="18"/>
        </w:rPr>
        <w:t xml:space="preserve">perform </w:t>
      </w:r>
      <w:r w:rsidR="002F6280" w:rsidRPr="00232E1C">
        <w:rPr>
          <w:rFonts w:ascii="Times New Roman" w:hAnsi="Times New Roman" w:hint="eastAsia"/>
          <w:sz w:val="18"/>
          <w:szCs w:val="18"/>
        </w:rPr>
        <w:t>detection</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on malicious documents (such as PDF</w:t>
      </w:r>
      <w:r w:rsidR="0021285F" w:rsidRPr="00232E1C">
        <w:rPr>
          <w:rFonts w:ascii="Times New Roman" w:hAnsi="Times New Roman"/>
          <w:sz w:val="18"/>
          <w:szCs w:val="18"/>
        </w:rPr>
        <w:t>s</w:t>
      </w:r>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But due to</w:t>
      </w:r>
      <w:r w:rsidR="002F6280" w:rsidRPr="00232E1C">
        <w:rPr>
          <w:rFonts w:ascii="Times New Roman" w:hAnsi="Times New Roman" w:hint="eastAsia"/>
          <w:sz w:val="18"/>
          <w:szCs w:val="18"/>
        </w:rPr>
        <w:t xml:space="preserve"> the diversity of </w:t>
      </w:r>
      <w:r w:rsidR="0021285F" w:rsidRPr="00232E1C">
        <w:rPr>
          <w:rFonts w:ascii="Times New Roman" w:hAnsi="Times New Roman"/>
          <w:sz w:val="18"/>
          <w:szCs w:val="18"/>
        </w:rPr>
        <w:t>the document</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structure,</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attackers </w:t>
      </w:r>
      <w:r w:rsidR="0021285F" w:rsidRPr="00232E1C">
        <w:rPr>
          <w:rFonts w:ascii="Times New Roman" w:hAnsi="Times New Roman"/>
          <w:sz w:val="18"/>
          <w:szCs w:val="18"/>
        </w:rPr>
        <w:t xml:space="preserve">can gradually </w:t>
      </w:r>
      <w:r w:rsidR="002F6280" w:rsidRPr="00232E1C">
        <w:rPr>
          <w:rFonts w:ascii="Times New Roman" w:hAnsi="Times New Roman" w:hint="eastAsia"/>
          <w:sz w:val="18"/>
          <w:szCs w:val="18"/>
        </w:rPr>
        <w:t xml:space="preserve">have </w:t>
      </w:r>
      <w:r w:rsidR="0021285F" w:rsidRPr="00232E1C">
        <w:rPr>
          <w:rFonts w:ascii="Times New Roman" w:hAnsi="Times New Roman"/>
          <w:sz w:val="18"/>
          <w:szCs w:val="18"/>
        </w:rPr>
        <w:t>larger attack vector</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This </w:t>
      </w:r>
      <w:r w:rsidR="002F6280" w:rsidRPr="00232E1C">
        <w:rPr>
          <w:rFonts w:ascii="Times New Roman" w:hAnsi="Times New Roman" w:hint="eastAsia"/>
          <w:sz w:val="18"/>
          <w:szCs w:val="18"/>
        </w:rPr>
        <w:t xml:space="preserve">research project aims to </w:t>
      </w:r>
      <w:r w:rsidR="0021285F" w:rsidRPr="00232E1C">
        <w:rPr>
          <w:rFonts w:ascii="Times New Roman" w:hAnsi="Times New Roman"/>
          <w:sz w:val="18"/>
          <w:szCs w:val="18"/>
        </w:rPr>
        <w:t>construct</w:t>
      </w:r>
      <w:r w:rsidR="0021285F" w:rsidRPr="00232E1C">
        <w:rPr>
          <w:rFonts w:ascii="Times New Roman" w:hAnsi="Times New Roman" w:hint="eastAsia"/>
          <w:sz w:val="18"/>
          <w:szCs w:val="18"/>
        </w:rPr>
        <w:t xml:space="preserve"> a robust </w:t>
      </w:r>
      <w:r w:rsidR="0021285F" w:rsidRPr="00232E1C">
        <w:rPr>
          <w:rFonts w:ascii="Times New Roman" w:hAnsi="Times New Roman"/>
          <w:sz w:val="18"/>
          <w:szCs w:val="18"/>
        </w:rPr>
        <w:t xml:space="preserve">AI </w:t>
      </w:r>
      <w:r w:rsidR="002F6280" w:rsidRPr="00232E1C">
        <w:rPr>
          <w:rFonts w:ascii="Times New Roman" w:hAnsi="Times New Roman" w:hint="eastAsia"/>
          <w:sz w:val="18"/>
          <w:szCs w:val="18"/>
        </w:rPr>
        <w:t>document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classifier </w:t>
      </w:r>
      <w:r w:rsidR="0021285F" w:rsidRPr="00232E1C">
        <w:rPr>
          <w:rFonts w:ascii="Times New Roman" w:hAnsi="Times New Roman"/>
          <w:sz w:val="18"/>
          <w:szCs w:val="18"/>
        </w:rPr>
        <w:t xml:space="preserve">both </w:t>
      </w:r>
      <w:r w:rsidR="002F6280" w:rsidRPr="00232E1C">
        <w:rPr>
          <w:rFonts w:ascii="Times New Roman" w:hAnsi="Times New Roman" w:hint="eastAsia"/>
          <w:sz w:val="18"/>
          <w:szCs w:val="18"/>
        </w:rPr>
        <w:t xml:space="preserve">for industry and academia. </w:t>
      </w:r>
      <w:r w:rsidR="0021285F" w:rsidRPr="00232E1C">
        <w:rPr>
          <w:rFonts w:ascii="Times New Roman" w:hAnsi="Times New Roman"/>
          <w:sz w:val="18"/>
          <w:szCs w:val="18"/>
        </w:rPr>
        <w:t xml:space="preserve">Around </w:t>
      </w:r>
      <w:r w:rsidR="002F6280" w:rsidRPr="00232E1C">
        <w:rPr>
          <w:rFonts w:ascii="Times New Roman" w:hAnsi="Times New Roman" w:hint="eastAsia"/>
          <w:sz w:val="18"/>
          <w:szCs w:val="18"/>
        </w:rPr>
        <w:t>200,000</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samples</w:t>
      </w:r>
      <w:r w:rsidR="0021285F" w:rsidRPr="00232E1C">
        <w:rPr>
          <w:rFonts w:ascii="Times New Roman" w:hAnsi="Times New Roman"/>
          <w:sz w:val="18"/>
          <w:szCs w:val="18"/>
        </w:rPr>
        <w:t xml:space="preserve"> have been collected and the </w:t>
      </w:r>
      <w:r w:rsidR="00AB0E3B" w:rsidRPr="00232E1C">
        <w:rPr>
          <w:rFonts w:ascii="Times New Roman" w:hAnsi="Times New Roman"/>
          <w:sz w:val="18"/>
          <w:szCs w:val="18"/>
        </w:rPr>
        <w:t xml:space="preserve">AI </w:t>
      </w:r>
      <w:r w:rsidR="0021285F" w:rsidRPr="00232E1C">
        <w:rPr>
          <w:rFonts w:ascii="Times New Roman" w:hAnsi="Times New Roman"/>
          <w:sz w:val="18"/>
          <w:szCs w:val="18"/>
        </w:rPr>
        <w:t>model have been trained and optimized</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The</w:t>
      </w:r>
      <w:r w:rsidR="0021285F"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experimental </w:t>
      </w:r>
      <w:r w:rsidR="002F6280" w:rsidRPr="00232E1C">
        <w:rPr>
          <w:rFonts w:ascii="Times New Roman" w:hAnsi="Times New Roman" w:hint="eastAsia"/>
          <w:sz w:val="18"/>
          <w:szCs w:val="18"/>
        </w:rPr>
        <w:t xml:space="preserve">results show that the </w:t>
      </w:r>
      <w:r w:rsidR="00AB0E3B" w:rsidRPr="00232E1C">
        <w:rPr>
          <w:rFonts w:ascii="Times New Roman" w:hAnsi="Times New Roman"/>
          <w:sz w:val="18"/>
          <w:szCs w:val="18"/>
        </w:rPr>
        <w:t>A</w:t>
      </w:r>
      <w:r w:rsidR="002F6280" w:rsidRPr="00232E1C">
        <w:rPr>
          <w:rFonts w:ascii="Times New Roman" w:hAnsi="Times New Roman" w:hint="eastAsia"/>
          <w:sz w:val="18"/>
          <w:szCs w:val="18"/>
        </w:rPr>
        <w:t xml:space="preserve">ccuracy </w:t>
      </w:r>
      <w:r w:rsidR="0021285F" w:rsidRPr="00232E1C">
        <w:rPr>
          <w:rFonts w:ascii="Times New Roman" w:hAnsi="Times New Roman"/>
          <w:sz w:val="18"/>
          <w:szCs w:val="18"/>
        </w:rPr>
        <w:t xml:space="preserve">of the </w:t>
      </w:r>
      <w:r w:rsidR="002F6280" w:rsidRPr="00232E1C">
        <w:rPr>
          <w:rFonts w:ascii="Times New Roman" w:hAnsi="Times New Roman" w:hint="eastAsia"/>
          <w:sz w:val="18"/>
          <w:szCs w:val="18"/>
        </w:rPr>
        <w:t>model</w:t>
      </w:r>
      <w:r w:rsidR="0021285F" w:rsidRPr="00232E1C">
        <w:rPr>
          <w:rFonts w:ascii="Times New Roman" w:hAnsi="Times New Roman"/>
          <w:sz w:val="18"/>
          <w:szCs w:val="18"/>
        </w:rPr>
        <w:t xml:space="preserve"> is as high as </w:t>
      </w:r>
      <w:r w:rsidR="002F6280" w:rsidRPr="00232E1C">
        <w:rPr>
          <w:rFonts w:ascii="Times New Roman" w:hAnsi="Times New Roman" w:hint="eastAsia"/>
          <w:sz w:val="18"/>
          <w:szCs w:val="18"/>
        </w:rPr>
        <w:t xml:space="preserve">99.82% while the </w:t>
      </w:r>
      <w:r w:rsidR="00AB0E3B" w:rsidRPr="00232E1C">
        <w:rPr>
          <w:rFonts w:ascii="Times New Roman" w:hAnsi="Times New Roman"/>
          <w:sz w:val="18"/>
          <w:szCs w:val="18"/>
        </w:rPr>
        <w:t>F</w:t>
      </w:r>
      <w:r w:rsidR="002F6280" w:rsidRPr="00232E1C">
        <w:rPr>
          <w:rFonts w:ascii="Times New Roman" w:hAnsi="Times New Roman" w:hint="eastAsia"/>
          <w:sz w:val="18"/>
          <w:szCs w:val="18"/>
        </w:rPr>
        <w:t xml:space="preserve">alse </w:t>
      </w:r>
      <w:r w:rsidR="00AB0E3B" w:rsidRPr="00232E1C">
        <w:rPr>
          <w:rFonts w:ascii="Times New Roman" w:hAnsi="Times New Roman"/>
          <w:sz w:val="18"/>
          <w:szCs w:val="18"/>
        </w:rPr>
        <w:t>P</w:t>
      </w:r>
      <w:r w:rsidR="002F6280" w:rsidRPr="00232E1C">
        <w:rPr>
          <w:rFonts w:ascii="Times New Roman" w:hAnsi="Times New Roman" w:hint="eastAsia"/>
          <w:sz w:val="18"/>
          <w:szCs w:val="18"/>
        </w:rPr>
        <w:t>ositive</w:t>
      </w:r>
      <w:r w:rsidR="00AB0E3B" w:rsidRPr="00232E1C">
        <w:rPr>
          <w:rFonts w:ascii="Times New Roman" w:hAnsi="Times New Roman"/>
          <w:sz w:val="18"/>
          <w:szCs w:val="18"/>
        </w:rPr>
        <w:t xml:space="preserve"> Rate </w:t>
      </w:r>
      <w:r w:rsidR="0021285F" w:rsidRPr="00232E1C">
        <w:rPr>
          <w:rFonts w:ascii="Times New Roman" w:hAnsi="Times New Roman"/>
          <w:sz w:val="18"/>
          <w:szCs w:val="18"/>
        </w:rPr>
        <w:t xml:space="preserve">is </w:t>
      </w:r>
      <w:r w:rsidR="002F6280" w:rsidRPr="00232E1C">
        <w:rPr>
          <w:rFonts w:ascii="Times New Roman" w:hAnsi="Times New Roman" w:hint="eastAsia"/>
          <w:sz w:val="18"/>
          <w:szCs w:val="18"/>
        </w:rPr>
        <w:t>only</w:t>
      </w:r>
      <w:r w:rsidR="0021285F" w:rsidRPr="00232E1C">
        <w:rPr>
          <w:rFonts w:ascii="Times New Roman" w:hAnsi="Times New Roman"/>
          <w:sz w:val="18"/>
          <w:szCs w:val="18"/>
        </w:rPr>
        <w:t xml:space="preserve"> as low as </w:t>
      </w:r>
      <w:r w:rsidR="002F6280" w:rsidRPr="00232E1C">
        <w:rPr>
          <w:rFonts w:ascii="Times New Roman" w:hAnsi="Times New Roman" w:hint="eastAsia"/>
          <w:sz w:val="18"/>
          <w:szCs w:val="18"/>
        </w:rPr>
        <w:t>0.01%</w:t>
      </w:r>
      <w:r w:rsidR="0021285F" w:rsidRPr="00232E1C">
        <w:rPr>
          <w:rFonts w:ascii="Times New Roman" w:hAnsi="Times New Roman"/>
          <w:sz w:val="18"/>
          <w:szCs w:val="18"/>
        </w:rPr>
        <w:t xml:space="preserve">. More, </w:t>
      </w:r>
      <w:r w:rsidR="002F6280" w:rsidRPr="00232E1C">
        <w:rPr>
          <w:rFonts w:ascii="Times New Roman" w:hAnsi="Times New Roman" w:hint="eastAsia"/>
          <w:sz w:val="18"/>
          <w:szCs w:val="18"/>
        </w:rPr>
        <w:t xml:space="preserve">through the study of </w:t>
      </w:r>
      <w:bookmarkStart w:id="2" w:name="OLE_LINK13"/>
      <w:bookmarkStart w:id="3" w:name="OLE_LINK14"/>
      <w:r w:rsidR="0021285F" w:rsidRPr="00232E1C">
        <w:rPr>
          <w:rFonts w:ascii="Times New Roman" w:hAnsi="Times New Roman"/>
          <w:sz w:val="18"/>
          <w:szCs w:val="18"/>
        </w:rPr>
        <w:t>adversarial ML</w:t>
      </w:r>
      <w:bookmarkEnd w:id="2"/>
      <w:bookmarkEnd w:id="3"/>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the model has certain </w:t>
      </w:r>
      <w:r w:rsidR="00AB0E3B" w:rsidRPr="00232E1C">
        <w:rPr>
          <w:rFonts w:ascii="Times New Roman" w:hAnsi="Times New Roman"/>
          <w:sz w:val="18"/>
          <w:szCs w:val="18"/>
        </w:rPr>
        <w:t>capability</w:t>
      </w:r>
      <w:r w:rsidR="002F6280" w:rsidRPr="00232E1C">
        <w:rPr>
          <w:rFonts w:ascii="Times New Roman" w:hAnsi="Times New Roman" w:hint="eastAsia"/>
          <w:sz w:val="18"/>
          <w:szCs w:val="18"/>
        </w:rPr>
        <w:t xml:space="preserve"> to resist attacks and </w:t>
      </w:r>
      <w:r w:rsidR="0021285F" w:rsidRPr="00232E1C">
        <w:rPr>
          <w:rFonts w:ascii="Times New Roman" w:hAnsi="Times New Roman"/>
          <w:sz w:val="18"/>
          <w:szCs w:val="18"/>
        </w:rPr>
        <w:t xml:space="preserve">enjoys </w:t>
      </w:r>
      <w:r w:rsidR="002F6280" w:rsidRPr="00232E1C">
        <w:rPr>
          <w:rFonts w:ascii="Times New Roman" w:hAnsi="Times New Roman" w:hint="eastAsia"/>
          <w:sz w:val="18"/>
          <w:szCs w:val="18"/>
        </w:rPr>
        <w:t xml:space="preserve">good robustness. </w:t>
      </w:r>
      <w:r w:rsidR="00AB0E3B" w:rsidRPr="00232E1C">
        <w:rPr>
          <w:rFonts w:ascii="Times New Roman" w:hAnsi="Times New Roman"/>
          <w:sz w:val="18"/>
          <w:szCs w:val="18"/>
        </w:rPr>
        <w:t>At last, we demonstrate our</w:t>
      </w:r>
      <w:r w:rsidR="002F6280" w:rsidRPr="00232E1C">
        <w:rPr>
          <w:rFonts w:ascii="Times New Roman" w:hAnsi="Times New Roman" w:hint="eastAsia"/>
          <w:sz w:val="18"/>
          <w:szCs w:val="18"/>
        </w:rPr>
        <w:t xml:space="preserve"> model can be widely </w:t>
      </w:r>
      <w:r w:rsidR="0021285F" w:rsidRPr="00232E1C">
        <w:rPr>
          <w:rFonts w:ascii="Times New Roman" w:hAnsi="Times New Roman"/>
          <w:sz w:val="18"/>
          <w:szCs w:val="18"/>
        </w:rPr>
        <w:t>deployed</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in</w:t>
      </w:r>
      <w:r w:rsidR="00AB0E3B" w:rsidRPr="00232E1C">
        <w:rPr>
          <w:rFonts w:ascii="Times New Roman" w:hAnsi="Times New Roman"/>
          <w:sz w:val="18"/>
          <w:szCs w:val="18"/>
        </w:rPr>
        <w:t xml:space="preserve"> typical scenarios such as s</w:t>
      </w:r>
      <w:r w:rsidR="002F6280" w:rsidRPr="00232E1C">
        <w:rPr>
          <w:rFonts w:ascii="Times New Roman" w:hAnsi="Times New Roman" w:hint="eastAsia"/>
          <w:sz w:val="18"/>
          <w:szCs w:val="18"/>
        </w:rPr>
        <w:t xml:space="preserve">ecurity </w:t>
      </w:r>
      <w:r w:rsidR="00AB0E3B" w:rsidRPr="00232E1C">
        <w:rPr>
          <w:rFonts w:ascii="Times New Roman" w:hAnsi="Times New Roman"/>
          <w:sz w:val="18"/>
          <w:szCs w:val="18"/>
        </w:rPr>
        <w:t>p</w:t>
      </w:r>
      <w:r w:rsidR="002F6280" w:rsidRPr="00232E1C">
        <w:rPr>
          <w:rFonts w:ascii="Times New Roman" w:hAnsi="Times New Roman" w:hint="eastAsia"/>
          <w:sz w:val="18"/>
          <w:szCs w:val="18"/>
        </w:rPr>
        <w:t>roducts or mail servers.</w:t>
      </w:r>
      <w:bookmarkEnd w:id="0"/>
      <w:bookmarkEnd w:id="1"/>
    </w:p>
    <w:p w14:paraId="5C67EB17" w14:textId="77777777" w:rsidR="002F6280" w:rsidRPr="00232E1C" w:rsidRDefault="002F6280" w:rsidP="002F6280">
      <w:pPr>
        <w:rPr>
          <w:rFonts w:ascii="Times New Roman" w:hAnsi="Times New Roman"/>
          <w:sz w:val="18"/>
          <w:szCs w:val="18"/>
        </w:rPr>
      </w:pPr>
    </w:p>
    <w:p w14:paraId="19B2C340" w14:textId="77777777" w:rsidR="002F6280" w:rsidRPr="00232E1C" w:rsidRDefault="002F6280" w:rsidP="002F6280">
      <w:pPr>
        <w:rPr>
          <w:rFonts w:ascii="Times New Roman" w:hAnsi="Times New Roman"/>
          <w:sz w:val="18"/>
          <w:szCs w:val="18"/>
        </w:rPr>
      </w:pPr>
      <w:r w:rsidRPr="00232E1C">
        <w:rPr>
          <w:rFonts w:ascii="Times New Roman" w:hAnsi="Times New Roman"/>
          <w:b/>
          <w:sz w:val="18"/>
          <w:szCs w:val="18"/>
        </w:rPr>
        <w:t>Key</w:t>
      </w:r>
      <w:r w:rsidRPr="00232E1C">
        <w:rPr>
          <w:rFonts w:ascii="Times New Roman" w:hAnsi="Times New Roman" w:hint="eastAsia"/>
          <w:b/>
          <w:sz w:val="18"/>
          <w:szCs w:val="18"/>
        </w:rPr>
        <w:t xml:space="preserve"> </w:t>
      </w:r>
      <w:r w:rsidRPr="00232E1C">
        <w:rPr>
          <w:rFonts w:ascii="Times New Roman" w:hAnsi="Times New Roman"/>
          <w:b/>
          <w:sz w:val="18"/>
          <w:szCs w:val="18"/>
        </w:rPr>
        <w:t>Words</w:t>
      </w:r>
      <w:r w:rsidRPr="00232E1C">
        <w:rPr>
          <w:rFonts w:ascii="Times New Roman" w:hAnsi="Times New Roman"/>
          <w:b/>
          <w:sz w:val="18"/>
          <w:szCs w:val="18"/>
        </w:rPr>
        <w:t>：</w:t>
      </w:r>
      <w:bookmarkStart w:id="4" w:name="OLE_LINK21"/>
      <w:bookmarkStart w:id="5" w:name="OLE_LINK22"/>
      <w:r w:rsidRPr="00232E1C">
        <w:rPr>
          <w:rFonts w:ascii="Times New Roman" w:hAnsi="Times New Roman"/>
          <w:sz w:val="18"/>
          <w:szCs w:val="18"/>
        </w:rPr>
        <w:t xml:space="preserve">AI Security; Machine </w:t>
      </w:r>
      <w:r w:rsidRPr="00232E1C">
        <w:rPr>
          <w:rFonts w:ascii="Times New Roman" w:hAnsi="Times New Roman" w:hint="eastAsia"/>
          <w:sz w:val="18"/>
          <w:szCs w:val="18"/>
        </w:rPr>
        <w:t>L</w:t>
      </w:r>
      <w:r w:rsidRPr="00232E1C">
        <w:rPr>
          <w:rFonts w:ascii="Times New Roman" w:hAnsi="Times New Roman"/>
          <w:sz w:val="18"/>
          <w:szCs w:val="18"/>
        </w:rPr>
        <w:t xml:space="preserve">earning; </w:t>
      </w:r>
      <w:r w:rsidRPr="00232E1C">
        <w:rPr>
          <w:rFonts w:ascii="Times New Roman" w:hAnsi="Times New Roman" w:hint="eastAsia"/>
          <w:sz w:val="18"/>
          <w:szCs w:val="18"/>
        </w:rPr>
        <w:t>Maldoc Detection</w:t>
      </w:r>
      <w:r w:rsidRPr="00232E1C">
        <w:rPr>
          <w:rFonts w:ascii="Times New Roman" w:hAnsi="Times New Roman"/>
          <w:sz w:val="18"/>
          <w:szCs w:val="18"/>
        </w:rPr>
        <w:t>; Adversarial ML</w:t>
      </w:r>
      <w:bookmarkEnd w:id="4"/>
      <w:bookmarkEnd w:id="5"/>
    </w:p>
    <w:p w14:paraId="79F92552" w14:textId="77777777" w:rsidR="002F6280" w:rsidRDefault="002F6280" w:rsidP="002F6280">
      <w:pPr>
        <w:rPr>
          <w:sz w:val="18"/>
          <w:szCs w:val="18"/>
        </w:rPr>
      </w:pPr>
      <w:r>
        <w:rPr>
          <w:rFonts w:hint="eastAsia"/>
          <w:sz w:val="18"/>
          <w:szCs w:val="18"/>
        </w:rPr>
        <w:t xml:space="preserve"> </w:t>
      </w:r>
    </w:p>
    <w:p w14:paraId="6619A808" w14:textId="558BA93B" w:rsidR="002F6280" w:rsidRPr="00232E1C" w:rsidRDefault="002F6280" w:rsidP="002F6280">
      <w:pPr>
        <w:rPr>
          <w:sz w:val="18"/>
          <w:szCs w:val="18"/>
        </w:rPr>
      </w:pPr>
      <w:r w:rsidRPr="00232E1C">
        <w:rPr>
          <w:rFonts w:hint="eastAsia"/>
          <w:b/>
          <w:sz w:val="18"/>
          <w:szCs w:val="18"/>
        </w:rPr>
        <w:t>摘</w:t>
      </w:r>
      <w:r w:rsidRPr="00232E1C">
        <w:rPr>
          <w:rFonts w:hint="eastAsia"/>
          <w:b/>
          <w:sz w:val="18"/>
          <w:szCs w:val="18"/>
        </w:rPr>
        <w:t xml:space="preserve">  </w:t>
      </w:r>
      <w:r w:rsidRPr="00232E1C">
        <w:rPr>
          <w:rFonts w:hint="eastAsia"/>
          <w:b/>
          <w:sz w:val="18"/>
          <w:szCs w:val="18"/>
        </w:rPr>
        <w:t>要：</w:t>
      </w:r>
      <w:r w:rsidR="007D6A2E" w:rsidRPr="00232E1C">
        <w:rPr>
          <w:rFonts w:hint="eastAsia"/>
          <w:sz w:val="18"/>
          <w:szCs w:val="18"/>
        </w:rPr>
        <w:t>在当今信息安全领域</w:t>
      </w:r>
      <w:r w:rsidR="007D6A2E" w:rsidRPr="00232E1C">
        <w:rPr>
          <w:sz w:val="18"/>
          <w:szCs w:val="18"/>
        </w:rPr>
        <w:t>，基于</w:t>
      </w:r>
      <w:r w:rsidR="00987A58" w:rsidRPr="00232E1C">
        <w:rPr>
          <w:rFonts w:hint="eastAsia"/>
          <w:sz w:val="18"/>
          <w:szCs w:val="18"/>
        </w:rPr>
        <w:t>AI</w:t>
      </w:r>
      <w:r w:rsidR="00987A58" w:rsidRPr="00232E1C">
        <w:rPr>
          <w:rFonts w:hint="eastAsia"/>
          <w:sz w:val="18"/>
          <w:szCs w:val="18"/>
        </w:rPr>
        <w:t>的</w:t>
      </w:r>
      <w:r w:rsidR="007D6A2E" w:rsidRPr="00232E1C">
        <w:rPr>
          <w:sz w:val="18"/>
          <w:szCs w:val="18"/>
        </w:rPr>
        <w:t>恶意</w:t>
      </w:r>
      <w:r w:rsidR="005D0364" w:rsidRPr="00232E1C">
        <w:rPr>
          <w:rFonts w:hint="eastAsia"/>
          <w:sz w:val="18"/>
          <w:szCs w:val="18"/>
        </w:rPr>
        <w:t>PDF</w:t>
      </w:r>
      <w:r w:rsidR="007D6A2E" w:rsidRPr="00232E1C">
        <w:rPr>
          <w:sz w:val="18"/>
          <w:szCs w:val="18"/>
        </w:rPr>
        <w:t>检测越</w:t>
      </w:r>
      <w:r w:rsidR="007D6A2E" w:rsidRPr="00232E1C">
        <w:rPr>
          <w:rFonts w:hint="eastAsia"/>
          <w:sz w:val="18"/>
          <w:szCs w:val="18"/>
        </w:rPr>
        <w:t>发</w:t>
      </w:r>
      <w:r w:rsidR="007D6A2E" w:rsidRPr="00232E1C">
        <w:rPr>
          <w:sz w:val="18"/>
          <w:szCs w:val="18"/>
        </w:rPr>
        <w:t>重要，</w:t>
      </w:r>
      <w:r w:rsidR="007D6A2E" w:rsidRPr="00232E1C">
        <w:rPr>
          <w:rFonts w:hint="eastAsia"/>
          <w:sz w:val="18"/>
          <w:szCs w:val="18"/>
        </w:rPr>
        <w:t>基于</w:t>
      </w:r>
      <w:r w:rsidR="007D6A2E" w:rsidRPr="00232E1C">
        <w:rPr>
          <w:sz w:val="18"/>
          <w:szCs w:val="18"/>
        </w:rPr>
        <w:t>文档的攻击</w:t>
      </w:r>
      <w:r w:rsidR="007D6A2E" w:rsidRPr="00232E1C">
        <w:rPr>
          <w:rFonts w:hint="eastAsia"/>
          <w:sz w:val="18"/>
          <w:szCs w:val="18"/>
        </w:rPr>
        <w:t>通常具有</w:t>
      </w:r>
      <w:r w:rsidR="007D6A2E" w:rsidRPr="00232E1C">
        <w:rPr>
          <w:sz w:val="18"/>
          <w:szCs w:val="18"/>
        </w:rPr>
        <w:t>针对性</w:t>
      </w:r>
      <w:r w:rsidR="007D6A2E" w:rsidRPr="00232E1C">
        <w:rPr>
          <w:rFonts w:hint="eastAsia"/>
          <w:sz w:val="18"/>
          <w:szCs w:val="18"/>
        </w:rPr>
        <w:t>（</w:t>
      </w:r>
      <w:r w:rsidR="007D6A2E" w:rsidRPr="00232E1C">
        <w:rPr>
          <w:rFonts w:hint="eastAsia"/>
          <w:sz w:val="18"/>
          <w:szCs w:val="18"/>
        </w:rPr>
        <w:t>targeted attack</w:t>
      </w:r>
      <w:r w:rsidR="007D6A2E" w:rsidRPr="00232E1C">
        <w:rPr>
          <w:rFonts w:hint="eastAsia"/>
          <w:sz w:val="18"/>
          <w:szCs w:val="18"/>
        </w:rPr>
        <w:t>）</w:t>
      </w:r>
      <w:r w:rsidR="007D6A2E" w:rsidRPr="00232E1C">
        <w:rPr>
          <w:sz w:val="18"/>
          <w:szCs w:val="18"/>
        </w:rPr>
        <w:t>，</w:t>
      </w:r>
      <w:r w:rsidR="007D6A2E" w:rsidRPr="00232E1C">
        <w:rPr>
          <w:rFonts w:hint="eastAsia"/>
          <w:sz w:val="18"/>
          <w:szCs w:val="18"/>
        </w:rPr>
        <w:t>加上其文件</w:t>
      </w:r>
      <w:r w:rsidR="007D6A2E" w:rsidRPr="00232E1C">
        <w:rPr>
          <w:sz w:val="18"/>
          <w:szCs w:val="18"/>
        </w:rPr>
        <w:t>结构的多样</w:t>
      </w:r>
      <w:r w:rsidR="007D6A2E" w:rsidRPr="00232E1C">
        <w:rPr>
          <w:rFonts w:hint="eastAsia"/>
          <w:sz w:val="18"/>
          <w:szCs w:val="18"/>
        </w:rPr>
        <w:t>性</w:t>
      </w:r>
      <w:r w:rsidR="007D6A2E" w:rsidRPr="00232E1C">
        <w:rPr>
          <w:sz w:val="18"/>
          <w:szCs w:val="18"/>
        </w:rPr>
        <w:t>，攻击手段</w:t>
      </w:r>
      <w:r w:rsidR="007D6A2E" w:rsidRPr="00232E1C">
        <w:rPr>
          <w:rFonts w:hint="eastAsia"/>
          <w:sz w:val="18"/>
          <w:szCs w:val="18"/>
        </w:rPr>
        <w:t>变得</w:t>
      </w:r>
      <w:r w:rsidR="007D6A2E" w:rsidRPr="00232E1C">
        <w:rPr>
          <w:sz w:val="18"/>
          <w:szCs w:val="18"/>
        </w:rPr>
        <w:t>丰富</w:t>
      </w:r>
      <w:r w:rsidR="007D6A2E" w:rsidRPr="00232E1C">
        <w:rPr>
          <w:rFonts w:hint="eastAsia"/>
          <w:sz w:val="18"/>
          <w:szCs w:val="18"/>
        </w:rPr>
        <w:t>且隐蔽</w:t>
      </w:r>
      <w:r w:rsidR="008C23DC" w:rsidRPr="00232E1C">
        <w:rPr>
          <w:rFonts w:hint="eastAsia"/>
          <w:sz w:val="18"/>
          <w:szCs w:val="18"/>
        </w:rPr>
        <w:t>，因此</w:t>
      </w:r>
      <w:r w:rsidR="008C23DC" w:rsidRPr="00232E1C">
        <w:rPr>
          <w:sz w:val="18"/>
          <w:szCs w:val="18"/>
        </w:rPr>
        <w:t>更容易成功</w:t>
      </w:r>
      <w:r w:rsidR="007D6A2E" w:rsidRPr="00232E1C">
        <w:rPr>
          <w:sz w:val="18"/>
          <w:szCs w:val="18"/>
        </w:rPr>
        <w:t>。</w:t>
      </w:r>
      <w:r w:rsidR="00B20309" w:rsidRPr="00232E1C">
        <w:rPr>
          <w:rFonts w:hint="eastAsia"/>
          <w:sz w:val="18"/>
          <w:szCs w:val="18"/>
        </w:rPr>
        <w:t>本文</w:t>
      </w:r>
      <w:r w:rsidR="005C17B1" w:rsidRPr="00232E1C">
        <w:rPr>
          <w:sz w:val="18"/>
          <w:szCs w:val="18"/>
        </w:rPr>
        <w:t>的</w:t>
      </w:r>
      <w:r w:rsidR="005C17B1" w:rsidRPr="00232E1C">
        <w:rPr>
          <w:rFonts w:hint="eastAsia"/>
          <w:sz w:val="18"/>
          <w:szCs w:val="18"/>
        </w:rPr>
        <w:t>目的是</w:t>
      </w:r>
      <w:r w:rsidR="007D6A2E" w:rsidRPr="00232E1C">
        <w:rPr>
          <w:sz w:val="18"/>
          <w:szCs w:val="18"/>
        </w:rPr>
        <w:t>为工业界和学术界提供一个基于</w:t>
      </w:r>
      <w:r w:rsidR="007D6A2E" w:rsidRPr="00232E1C">
        <w:rPr>
          <w:sz w:val="18"/>
          <w:szCs w:val="18"/>
        </w:rPr>
        <w:t>AI</w:t>
      </w:r>
      <w:r w:rsidR="007D6A2E" w:rsidRPr="00232E1C">
        <w:rPr>
          <w:sz w:val="18"/>
          <w:szCs w:val="18"/>
        </w:rPr>
        <w:t>的</w:t>
      </w:r>
      <w:r w:rsidR="007D6A2E" w:rsidRPr="00232E1C">
        <w:rPr>
          <w:rFonts w:hint="eastAsia"/>
          <w:sz w:val="18"/>
          <w:szCs w:val="18"/>
        </w:rPr>
        <w:t>恶意</w:t>
      </w:r>
      <w:r w:rsidR="007D6A2E" w:rsidRPr="00232E1C">
        <w:rPr>
          <w:sz w:val="18"/>
          <w:szCs w:val="18"/>
        </w:rPr>
        <w:t>文档分类器</w:t>
      </w:r>
      <w:r w:rsidR="007D6A2E" w:rsidRPr="00232E1C">
        <w:rPr>
          <w:rFonts w:hint="eastAsia"/>
          <w:sz w:val="18"/>
          <w:szCs w:val="18"/>
        </w:rPr>
        <w:t>原型。</w:t>
      </w:r>
      <w:r w:rsidR="005C17B1" w:rsidRPr="00232E1C">
        <w:rPr>
          <w:rFonts w:hint="eastAsia"/>
          <w:sz w:val="18"/>
          <w:szCs w:val="18"/>
        </w:rPr>
        <w:t>目前</w:t>
      </w:r>
      <w:r w:rsidR="007D6A2E" w:rsidRPr="00232E1C">
        <w:rPr>
          <w:sz w:val="18"/>
          <w:szCs w:val="18"/>
        </w:rPr>
        <w:t>我们收集</w:t>
      </w:r>
      <w:r w:rsidR="007D6A2E" w:rsidRPr="00232E1C">
        <w:rPr>
          <w:rFonts w:hint="eastAsia"/>
          <w:sz w:val="18"/>
          <w:szCs w:val="18"/>
        </w:rPr>
        <w:t>良性和恶意样本共</w:t>
      </w:r>
      <w:r w:rsidR="007D6A2E" w:rsidRPr="00232E1C">
        <w:rPr>
          <w:sz w:val="18"/>
          <w:szCs w:val="18"/>
        </w:rPr>
        <w:t>20</w:t>
      </w:r>
      <w:r w:rsidR="007D6A2E" w:rsidRPr="00232E1C">
        <w:rPr>
          <w:rFonts w:hint="eastAsia"/>
          <w:sz w:val="18"/>
          <w:szCs w:val="18"/>
        </w:rPr>
        <w:t>万</w:t>
      </w:r>
      <w:r w:rsidR="007D6A2E" w:rsidRPr="00232E1C">
        <w:rPr>
          <w:sz w:val="18"/>
          <w:szCs w:val="18"/>
        </w:rPr>
        <w:t>个，</w:t>
      </w:r>
      <w:r w:rsidR="007D6A2E" w:rsidRPr="00232E1C">
        <w:rPr>
          <w:rFonts w:hint="eastAsia"/>
          <w:sz w:val="18"/>
          <w:szCs w:val="18"/>
        </w:rPr>
        <w:t>经过</w:t>
      </w:r>
      <w:r w:rsidR="00B20309" w:rsidRPr="00232E1C">
        <w:rPr>
          <w:rFonts w:hint="eastAsia"/>
          <w:sz w:val="18"/>
          <w:szCs w:val="18"/>
        </w:rPr>
        <w:t>对恶意样本静态</w:t>
      </w:r>
      <w:r w:rsidR="007D6A2E" w:rsidRPr="00232E1C">
        <w:rPr>
          <w:rFonts w:hint="eastAsia"/>
          <w:sz w:val="18"/>
          <w:szCs w:val="18"/>
        </w:rPr>
        <w:t>解析</w:t>
      </w:r>
      <w:r w:rsidR="007D6A2E" w:rsidRPr="00232E1C">
        <w:rPr>
          <w:sz w:val="18"/>
          <w:szCs w:val="18"/>
        </w:rPr>
        <w:t>，</w:t>
      </w:r>
      <w:r w:rsidR="00B20309" w:rsidRPr="00232E1C">
        <w:rPr>
          <w:rFonts w:hint="eastAsia"/>
          <w:sz w:val="18"/>
          <w:szCs w:val="18"/>
        </w:rPr>
        <w:t>抽取具有显著分类能力的特征，</w:t>
      </w:r>
      <w:r w:rsidR="007D6A2E" w:rsidRPr="00232E1C">
        <w:rPr>
          <w:rFonts w:hint="eastAsia"/>
          <w:sz w:val="18"/>
          <w:szCs w:val="18"/>
        </w:rPr>
        <w:t>训练生成</w:t>
      </w:r>
      <w:r w:rsidR="005C17B1" w:rsidRPr="00232E1C">
        <w:rPr>
          <w:rFonts w:hint="eastAsia"/>
          <w:sz w:val="18"/>
          <w:szCs w:val="18"/>
        </w:rPr>
        <w:t>AI</w:t>
      </w:r>
      <w:r w:rsidR="007D6A2E" w:rsidRPr="00232E1C">
        <w:rPr>
          <w:rFonts w:hint="eastAsia"/>
          <w:sz w:val="18"/>
          <w:szCs w:val="18"/>
        </w:rPr>
        <w:t>模型。实验数据表明，模型的准确率达到</w:t>
      </w:r>
      <w:r w:rsidR="007D6A2E" w:rsidRPr="00232E1C">
        <w:rPr>
          <w:sz w:val="18"/>
          <w:szCs w:val="18"/>
        </w:rPr>
        <w:t>99.82%</w:t>
      </w:r>
      <w:r w:rsidR="007D6A2E" w:rsidRPr="00232E1C">
        <w:rPr>
          <w:sz w:val="18"/>
          <w:szCs w:val="18"/>
        </w:rPr>
        <w:t>，</w:t>
      </w:r>
      <w:r w:rsidR="007D6A2E" w:rsidRPr="00232E1C">
        <w:rPr>
          <w:rFonts w:hint="eastAsia"/>
          <w:sz w:val="18"/>
          <w:szCs w:val="18"/>
        </w:rPr>
        <w:t>而</w:t>
      </w:r>
      <w:r w:rsidR="007D6A2E" w:rsidRPr="00232E1C">
        <w:rPr>
          <w:sz w:val="18"/>
          <w:szCs w:val="18"/>
        </w:rPr>
        <w:t>误报率</w:t>
      </w:r>
      <w:r w:rsidR="007D6A2E" w:rsidRPr="00232E1C">
        <w:rPr>
          <w:rFonts w:hint="eastAsia"/>
          <w:sz w:val="18"/>
          <w:szCs w:val="18"/>
        </w:rPr>
        <w:t>却只有</w:t>
      </w:r>
      <w:r w:rsidR="007D6A2E" w:rsidRPr="00232E1C">
        <w:rPr>
          <w:sz w:val="18"/>
          <w:szCs w:val="18"/>
        </w:rPr>
        <w:t>0.01%</w:t>
      </w:r>
      <w:r w:rsidR="005C17B1" w:rsidRPr="00232E1C">
        <w:rPr>
          <w:rFonts w:hint="eastAsia"/>
          <w:sz w:val="18"/>
          <w:szCs w:val="18"/>
        </w:rPr>
        <w:t>，单个文件的平均检测时间仅</w:t>
      </w:r>
      <w:r w:rsidR="007D6A2E" w:rsidRPr="00232E1C">
        <w:rPr>
          <w:rFonts w:hint="eastAsia"/>
          <w:sz w:val="18"/>
          <w:szCs w:val="18"/>
        </w:rPr>
        <w:t>需几毫秒。进一步地，我们研究了部分对抗性学习的方法，并用实验数据证明模型具有良好的抗</w:t>
      </w:r>
      <w:r w:rsidR="00987A58" w:rsidRPr="00232E1C">
        <w:rPr>
          <w:rFonts w:hint="eastAsia"/>
          <w:sz w:val="18"/>
          <w:szCs w:val="18"/>
        </w:rPr>
        <w:t>逃逸</w:t>
      </w:r>
      <w:r w:rsidR="007D6A2E" w:rsidRPr="00232E1C">
        <w:rPr>
          <w:rFonts w:hint="eastAsia"/>
          <w:sz w:val="18"/>
          <w:szCs w:val="18"/>
        </w:rPr>
        <w:t>能力和鲁棒性。最后，我们通过实际应用，表明</w:t>
      </w:r>
      <w:r w:rsidR="007D6A2E" w:rsidRPr="00232E1C">
        <w:rPr>
          <w:sz w:val="18"/>
          <w:szCs w:val="18"/>
        </w:rPr>
        <w:t>此模型可广泛</w:t>
      </w:r>
      <w:r w:rsidR="007D6A2E" w:rsidRPr="00232E1C">
        <w:rPr>
          <w:rFonts w:hint="eastAsia"/>
          <w:sz w:val="18"/>
          <w:szCs w:val="18"/>
        </w:rPr>
        <w:t>部署在</w:t>
      </w:r>
      <w:r w:rsidR="007D6A2E" w:rsidRPr="00232E1C">
        <w:rPr>
          <w:sz w:val="18"/>
          <w:szCs w:val="18"/>
        </w:rPr>
        <w:t>终端安全产品，邮件服务器</w:t>
      </w:r>
      <w:r w:rsidR="007D6A2E" w:rsidRPr="00232E1C">
        <w:rPr>
          <w:rFonts w:hint="eastAsia"/>
          <w:sz w:val="18"/>
          <w:szCs w:val="18"/>
        </w:rPr>
        <w:t>上等</w:t>
      </w:r>
      <w:r w:rsidR="007D6A2E" w:rsidRPr="00232E1C">
        <w:rPr>
          <w:sz w:val="18"/>
          <w:szCs w:val="18"/>
        </w:rPr>
        <w:t>，</w:t>
      </w:r>
      <w:r w:rsidR="007D6A2E" w:rsidRPr="00232E1C">
        <w:rPr>
          <w:rFonts w:hint="eastAsia"/>
          <w:sz w:val="18"/>
          <w:szCs w:val="18"/>
        </w:rPr>
        <w:t>这些</w:t>
      </w:r>
      <w:r w:rsidR="007D6A2E" w:rsidRPr="00232E1C">
        <w:rPr>
          <w:sz w:val="18"/>
          <w:szCs w:val="18"/>
        </w:rPr>
        <w:t>均</w:t>
      </w:r>
      <w:r w:rsidR="007D6A2E" w:rsidRPr="00232E1C">
        <w:rPr>
          <w:rFonts w:hint="eastAsia"/>
          <w:sz w:val="18"/>
          <w:szCs w:val="18"/>
        </w:rPr>
        <w:t>是</w:t>
      </w:r>
      <w:r w:rsidR="007D6A2E" w:rsidRPr="00232E1C">
        <w:rPr>
          <w:sz w:val="18"/>
          <w:szCs w:val="18"/>
        </w:rPr>
        <w:t>非常有意义的应用场景</w:t>
      </w:r>
      <w:r w:rsidR="007D6A2E" w:rsidRPr="00232E1C">
        <w:rPr>
          <w:rFonts w:hint="eastAsia"/>
          <w:sz w:val="18"/>
          <w:szCs w:val="18"/>
        </w:rPr>
        <w:t>。</w:t>
      </w:r>
    </w:p>
    <w:p w14:paraId="015034D2" w14:textId="77777777" w:rsidR="002F6280" w:rsidRPr="00232E1C" w:rsidRDefault="002F6280" w:rsidP="002F6280">
      <w:pPr>
        <w:rPr>
          <w:sz w:val="18"/>
          <w:szCs w:val="18"/>
        </w:rPr>
      </w:pPr>
    </w:p>
    <w:p w14:paraId="7D06FDB4" w14:textId="068EB9E9" w:rsidR="002F6280" w:rsidRPr="00232E1C" w:rsidRDefault="002F6280" w:rsidP="002F6280">
      <w:pPr>
        <w:rPr>
          <w:sz w:val="18"/>
          <w:szCs w:val="18"/>
        </w:rPr>
      </w:pPr>
      <w:r w:rsidRPr="00232E1C">
        <w:rPr>
          <w:rFonts w:hint="eastAsia"/>
          <w:b/>
          <w:sz w:val="18"/>
          <w:szCs w:val="18"/>
        </w:rPr>
        <w:t>关键词：</w:t>
      </w:r>
      <w:r w:rsidRPr="00232E1C">
        <w:rPr>
          <w:rFonts w:hint="eastAsia"/>
          <w:sz w:val="18"/>
          <w:szCs w:val="18"/>
        </w:rPr>
        <w:t xml:space="preserve">  </w:t>
      </w:r>
      <w:r w:rsidRPr="00232E1C">
        <w:rPr>
          <w:rFonts w:hint="eastAsia"/>
          <w:sz w:val="18"/>
          <w:szCs w:val="18"/>
        </w:rPr>
        <w:t>人工智能之于信息安全；机器学习；恶意</w:t>
      </w:r>
      <w:r w:rsidR="00987A58" w:rsidRPr="00232E1C">
        <w:rPr>
          <w:rFonts w:hint="eastAsia"/>
          <w:sz w:val="18"/>
          <w:szCs w:val="18"/>
        </w:rPr>
        <w:t>文档</w:t>
      </w:r>
      <w:r w:rsidRPr="00232E1C">
        <w:rPr>
          <w:rFonts w:hint="eastAsia"/>
          <w:sz w:val="18"/>
          <w:szCs w:val="18"/>
        </w:rPr>
        <w:t>检测；对抗性学习</w:t>
      </w:r>
      <w:r w:rsidRPr="00232E1C">
        <w:rPr>
          <w:sz w:val="18"/>
          <w:szCs w:val="18"/>
        </w:rPr>
        <w:t xml:space="preserve"> </w:t>
      </w:r>
    </w:p>
    <w:p w14:paraId="103FE30C" w14:textId="77777777" w:rsidR="002F6280" w:rsidRPr="000125BB" w:rsidRDefault="002F6280" w:rsidP="002F6280">
      <w:pPr>
        <w:rPr>
          <w:sz w:val="18"/>
          <w:szCs w:val="18"/>
        </w:rPr>
      </w:pPr>
    </w:p>
    <w:p w14:paraId="7DF5FDBA" w14:textId="77777777" w:rsidR="002F6280" w:rsidRDefault="002F6280" w:rsidP="002F6280">
      <w:pPr>
        <w:rPr>
          <w:szCs w:val="21"/>
        </w:rPr>
      </w:pPr>
    </w:p>
    <w:p w14:paraId="4886B5F5" w14:textId="77777777" w:rsidR="004D139D" w:rsidRDefault="004D139D" w:rsidP="002F6280">
      <w:pPr>
        <w:rPr>
          <w:szCs w:val="21"/>
        </w:rPr>
      </w:pPr>
    </w:p>
    <w:p w14:paraId="143FF578" w14:textId="77777777" w:rsidR="00A153BF" w:rsidRDefault="00A153BF" w:rsidP="002F6280">
      <w:pPr>
        <w:rPr>
          <w:szCs w:val="21"/>
        </w:rPr>
      </w:pPr>
    </w:p>
    <w:p w14:paraId="74B8BB4E" w14:textId="77777777" w:rsidR="00A153BF" w:rsidRDefault="00A153BF" w:rsidP="002F6280">
      <w:pPr>
        <w:rPr>
          <w:szCs w:val="21"/>
        </w:rPr>
      </w:pPr>
    </w:p>
    <w:p w14:paraId="72FF5909" w14:textId="77777777" w:rsidR="004D139D" w:rsidRDefault="004D139D" w:rsidP="002F6280">
      <w:pPr>
        <w:rPr>
          <w:szCs w:val="21"/>
        </w:rPr>
      </w:pPr>
    </w:p>
    <w:p w14:paraId="20B73DF3" w14:textId="77777777" w:rsidR="000775AA" w:rsidRDefault="000775AA" w:rsidP="002F6280">
      <w:pPr>
        <w:rPr>
          <w:szCs w:val="21"/>
        </w:rPr>
      </w:pPr>
    </w:p>
    <w:p w14:paraId="1BD63286" w14:textId="2484A623" w:rsidR="00AD3B74" w:rsidRPr="00237C22" w:rsidRDefault="009D55F5" w:rsidP="00F975C1">
      <w:pPr>
        <w:rPr>
          <w:sz w:val="18"/>
          <w:szCs w:val="18"/>
        </w:rPr>
      </w:pPr>
      <w:r w:rsidRPr="00237C22">
        <w:rPr>
          <w:rFonts w:hint="eastAsia"/>
          <w:sz w:val="18"/>
          <w:szCs w:val="18"/>
        </w:rPr>
        <w:t>作者简介：</w:t>
      </w:r>
      <w:r w:rsidR="004D139D" w:rsidRPr="00237C22">
        <w:rPr>
          <w:rFonts w:hint="eastAsia"/>
          <w:sz w:val="18"/>
          <w:szCs w:val="18"/>
        </w:rPr>
        <w:t>作者</w:t>
      </w:r>
      <w:r w:rsidR="004D139D" w:rsidRPr="00237C22">
        <w:rPr>
          <w:sz w:val="18"/>
          <w:szCs w:val="18"/>
        </w:rPr>
        <w:t>1</w:t>
      </w:r>
      <w:r w:rsidR="004D139D" w:rsidRPr="00237C22">
        <w:rPr>
          <w:rFonts w:hint="eastAsia"/>
          <w:sz w:val="18"/>
          <w:szCs w:val="18"/>
        </w:rPr>
        <w:t>：</w:t>
      </w:r>
      <w:r w:rsidR="00B1324D" w:rsidRPr="00237C22">
        <w:rPr>
          <w:rFonts w:hint="eastAsia"/>
          <w:sz w:val="18"/>
          <w:szCs w:val="18"/>
        </w:rPr>
        <w:t>柯宗贵（</w:t>
      </w:r>
      <w:r w:rsidR="0052557E" w:rsidRPr="00237C22">
        <w:rPr>
          <w:sz w:val="18"/>
          <w:szCs w:val="18"/>
        </w:rPr>
        <w:t>1969</w:t>
      </w:r>
      <w:r w:rsidR="0052557E" w:rsidRPr="00237C22">
        <w:rPr>
          <w:rFonts w:hint="eastAsia"/>
          <w:sz w:val="18"/>
          <w:szCs w:val="18"/>
        </w:rPr>
        <w:t>－至今），男</w:t>
      </w:r>
      <w:r w:rsidR="00B1324D" w:rsidRPr="00237C22">
        <w:rPr>
          <w:rFonts w:hint="eastAsia"/>
          <w:sz w:val="18"/>
          <w:szCs w:val="18"/>
        </w:rPr>
        <w:t>，中国，</w:t>
      </w:r>
      <w:r w:rsidR="0052557E" w:rsidRPr="00237C22">
        <w:rPr>
          <w:rFonts w:hint="eastAsia"/>
          <w:sz w:val="18"/>
          <w:szCs w:val="18"/>
        </w:rPr>
        <w:t>副董事长兼总经理</w:t>
      </w:r>
      <w:r w:rsidR="00B1324D" w:rsidRPr="00237C22">
        <w:rPr>
          <w:rFonts w:hint="eastAsia"/>
          <w:sz w:val="18"/>
          <w:szCs w:val="18"/>
        </w:rPr>
        <w:t>，学士学位，研究方向：信息安全，</w:t>
      </w:r>
      <w:proofErr w:type="gramStart"/>
      <w:r w:rsidR="00591067" w:rsidRPr="00237C22">
        <w:rPr>
          <w:rFonts w:hint="eastAsia"/>
          <w:sz w:val="18"/>
          <w:szCs w:val="18"/>
        </w:rPr>
        <w:t>科韵路</w:t>
      </w:r>
      <w:proofErr w:type="gramEnd"/>
      <w:r w:rsidR="00591067" w:rsidRPr="00237C22">
        <w:rPr>
          <w:sz w:val="18"/>
          <w:szCs w:val="18"/>
        </w:rPr>
        <w:t>16</w:t>
      </w:r>
      <w:r w:rsidR="00591067" w:rsidRPr="00237C22">
        <w:rPr>
          <w:rFonts w:hint="eastAsia"/>
          <w:sz w:val="18"/>
          <w:szCs w:val="18"/>
        </w:rPr>
        <w:t>广州信息港</w:t>
      </w:r>
      <w:r w:rsidR="00B1324D" w:rsidRPr="00237C22">
        <w:rPr>
          <w:rFonts w:hint="eastAsia"/>
          <w:sz w:val="18"/>
          <w:szCs w:val="18"/>
        </w:rPr>
        <w:t>，邮编：</w:t>
      </w:r>
      <w:r w:rsidR="00B1324D" w:rsidRPr="00237C22">
        <w:rPr>
          <w:sz w:val="18"/>
          <w:szCs w:val="18"/>
        </w:rPr>
        <w:t>510</w:t>
      </w:r>
      <w:r w:rsidR="00FC644A" w:rsidRPr="00237C22">
        <w:rPr>
          <w:sz w:val="18"/>
          <w:szCs w:val="18"/>
        </w:rPr>
        <w:t>5</w:t>
      </w:r>
      <w:r w:rsidR="00B1324D" w:rsidRPr="00237C22">
        <w:rPr>
          <w:sz w:val="18"/>
          <w:szCs w:val="18"/>
        </w:rPr>
        <w:t>00</w:t>
      </w:r>
      <w:r w:rsidR="00B1324D" w:rsidRPr="00237C22">
        <w:rPr>
          <w:rFonts w:hint="eastAsia"/>
          <w:sz w:val="18"/>
          <w:szCs w:val="18"/>
        </w:rPr>
        <w:t>，电话：</w:t>
      </w:r>
      <w:r w:rsidR="00BD07EE" w:rsidRPr="00237C22">
        <w:rPr>
          <w:sz w:val="18"/>
          <w:szCs w:val="18"/>
        </w:rPr>
        <w:t>13802736488</w:t>
      </w:r>
      <w:r w:rsidR="00B1324D" w:rsidRPr="00237C22">
        <w:rPr>
          <w:rFonts w:hint="eastAsia"/>
          <w:sz w:val="18"/>
          <w:szCs w:val="18"/>
        </w:rPr>
        <w:t>，</w:t>
      </w:r>
      <w:r w:rsidR="00BD07EE" w:rsidRPr="00237C22">
        <w:rPr>
          <w:sz w:val="18"/>
          <w:szCs w:val="18"/>
        </w:rPr>
        <w:t>kzg@chinabluedon.</w:t>
      </w:r>
      <w:proofErr w:type="gramStart"/>
      <w:r w:rsidR="00BD07EE" w:rsidRPr="00237C22">
        <w:rPr>
          <w:sz w:val="18"/>
          <w:szCs w:val="18"/>
        </w:rPr>
        <w:t>cn</w:t>
      </w:r>
      <w:r w:rsidR="00BD07EE" w:rsidRPr="00237C22" w:rsidDel="00BD07EE">
        <w:rPr>
          <w:sz w:val="18"/>
          <w:szCs w:val="18"/>
        </w:rPr>
        <w:t xml:space="preserve"> </w:t>
      </w:r>
      <w:r w:rsidR="00B1324D" w:rsidRPr="00237C22">
        <w:rPr>
          <w:sz w:val="18"/>
          <w:szCs w:val="18"/>
        </w:rPr>
        <w:t>;</w:t>
      </w:r>
      <w:proofErr w:type="gramEnd"/>
    </w:p>
    <w:p w14:paraId="071CD7F7" w14:textId="7BB27B91" w:rsidR="00AD3B74" w:rsidRPr="00237C22" w:rsidRDefault="004D139D" w:rsidP="00F975C1">
      <w:pPr>
        <w:rPr>
          <w:sz w:val="18"/>
          <w:szCs w:val="18"/>
        </w:rPr>
      </w:pPr>
      <w:r w:rsidRPr="00237C22">
        <w:rPr>
          <w:rFonts w:hint="eastAsia"/>
          <w:sz w:val="18"/>
          <w:szCs w:val="18"/>
        </w:rPr>
        <w:t>作者</w:t>
      </w:r>
      <w:r w:rsidRPr="00237C22">
        <w:rPr>
          <w:sz w:val="18"/>
          <w:szCs w:val="18"/>
        </w:rPr>
        <w:t>2</w:t>
      </w:r>
      <w:r w:rsidRPr="00237C22">
        <w:rPr>
          <w:rFonts w:hint="eastAsia"/>
          <w:sz w:val="18"/>
          <w:szCs w:val="18"/>
        </w:rPr>
        <w:t>：</w:t>
      </w:r>
      <w:r w:rsidR="009D55F5" w:rsidRPr="00237C22">
        <w:rPr>
          <w:rFonts w:hint="eastAsia"/>
          <w:sz w:val="18"/>
          <w:szCs w:val="18"/>
        </w:rPr>
        <w:t>王凤娇（</w:t>
      </w:r>
      <w:r w:rsidR="009D55F5" w:rsidRPr="00237C22">
        <w:rPr>
          <w:sz w:val="18"/>
          <w:szCs w:val="18"/>
        </w:rPr>
        <w:t>199</w:t>
      </w:r>
      <w:r w:rsidR="00C82834" w:rsidRPr="00237C22">
        <w:rPr>
          <w:sz w:val="18"/>
          <w:szCs w:val="18"/>
        </w:rPr>
        <w:t>2</w:t>
      </w:r>
      <w:r w:rsidR="009D55F5" w:rsidRPr="00237C22">
        <w:rPr>
          <w:rFonts w:hint="eastAsia"/>
          <w:sz w:val="18"/>
          <w:szCs w:val="18"/>
        </w:rPr>
        <w:t>－</w:t>
      </w:r>
      <w:r w:rsidR="00C82834" w:rsidRPr="00237C22">
        <w:rPr>
          <w:rFonts w:hint="eastAsia"/>
          <w:sz w:val="18"/>
          <w:szCs w:val="18"/>
        </w:rPr>
        <w:t>至今</w:t>
      </w:r>
      <w:r w:rsidR="009D55F5" w:rsidRPr="00237C22">
        <w:rPr>
          <w:rFonts w:hint="eastAsia"/>
          <w:sz w:val="18"/>
          <w:szCs w:val="18"/>
        </w:rPr>
        <w:t>），女，中国云南·大理，研究员，</w:t>
      </w:r>
      <w:r w:rsidR="00C82834" w:rsidRPr="00237C22">
        <w:rPr>
          <w:rFonts w:hint="eastAsia"/>
          <w:sz w:val="18"/>
          <w:szCs w:val="18"/>
        </w:rPr>
        <w:t>学士学位</w:t>
      </w:r>
      <w:r w:rsidR="009D55F5" w:rsidRPr="00237C22">
        <w:rPr>
          <w:rFonts w:hint="eastAsia"/>
          <w:sz w:val="18"/>
          <w:szCs w:val="18"/>
        </w:rPr>
        <w:t>，</w:t>
      </w:r>
      <w:r w:rsidR="00C82834" w:rsidRPr="00237C22">
        <w:rPr>
          <w:rFonts w:hint="eastAsia"/>
          <w:sz w:val="18"/>
          <w:szCs w:val="18"/>
        </w:rPr>
        <w:t>研究方向</w:t>
      </w:r>
      <w:r w:rsidR="003A50CC" w:rsidRPr="00237C22">
        <w:rPr>
          <w:rFonts w:hint="eastAsia"/>
          <w:sz w:val="18"/>
          <w:szCs w:val="18"/>
        </w:rPr>
        <w:t>：</w:t>
      </w:r>
      <w:r w:rsidR="00C85964" w:rsidRPr="00237C22">
        <w:rPr>
          <w:rFonts w:hint="eastAsia"/>
          <w:sz w:val="18"/>
          <w:szCs w:val="18"/>
        </w:rPr>
        <w:t>信息安全</w:t>
      </w:r>
      <w:r w:rsidR="009D55F5" w:rsidRPr="00237C22">
        <w:rPr>
          <w:rFonts w:hint="eastAsia"/>
          <w:sz w:val="18"/>
          <w:szCs w:val="18"/>
        </w:rPr>
        <w:t>，</w:t>
      </w:r>
      <w:bookmarkStart w:id="6" w:name="OLE_LINK9"/>
      <w:bookmarkStart w:id="7" w:name="OLE_LINK10"/>
      <w:r w:rsidR="00FC644A" w:rsidRPr="00237C22">
        <w:rPr>
          <w:rFonts w:hint="eastAsia"/>
          <w:sz w:val="18"/>
          <w:szCs w:val="18"/>
        </w:rPr>
        <w:t>广州市天河区</w:t>
      </w:r>
      <w:proofErr w:type="gramStart"/>
      <w:r w:rsidR="00FC644A" w:rsidRPr="00237C22">
        <w:rPr>
          <w:rFonts w:hint="eastAsia"/>
          <w:sz w:val="18"/>
          <w:szCs w:val="18"/>
        </w:rPr>
        <w:t>科韵路</w:t>
      </w:r>
      <w:proofErr w:type="gramEnd"/>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bookmarkEnd w:id="6"/>
      <w:bookmarkEnd w:id="7"/>
      <w:r w:rsidR="00C82834" w:rsidRPr="00237C22">
        <w:rPr>
          <w:rFonts w:hint="eastAsia"/>
          <w:sz w:val="18"/>
          <w:szCs w:val="18"/>
        </w:rPr>
        <w:t>，</w:t>
      </w:r>
      <w:r w:rsidR="003A50CC" w:rsidRPr="00237C22">
        <w:rPr>
          <w:rFonts w:hint="eastAsia"/>
          <w:sz w:val="18"/>
          <w:szCs w:val="18"/>
        </w:rPr>
        <w:t>邮编：</w:t>
      </w:r>
      <w:r w:rsidR="00C82834" w:rsidRPr="00237C22">
        <w:rPr>
          <w:sz w:val="18"/>
          <w:szCs w:val="18"/>
        </w:rPr>
        <w:t>510</w:t>
      </w:r>
      <w:r w:rsidR="00FC644A" w:rsidRPr="00237C22">
        <w:rPr>
          <w:sz w:val="18"/>
          <w:szCs w:val="18"/>
        </w:rPr>
        <w:t>5</w:t>
      </w:r>
      <w:r w:rsidR="00C82834" w:rsidRPr="00237C22">
        <w:rPr>
          <w:sz w:val="18"/>
          <w:szCs w:val="18"/>
        </w:rPr>
        <w:t>00</w:t>
      </w:r>
      <w:r w:rsidR="009D55F5" w:rsidRPr="00237C22">
        <w:rPr>
          <w:rFonts w:hint="eastAsia"/>
          <w:sz w:val="18"/>
          <w:szCs w:val="18"/>
        </w:rPr>
        <w:t>，</w:t>
      </w:r>
      <w:r w:rsidR="003A50CC" w:rsidRPr="00237C22">
        <w:rPr>
          <w:rFonts w:hint="eastAsia"/>
          <w:sz w:val="18"/>
          <w:szCs w:val="18"/>
        </w:rPr>
        <w:t>电话：</w:t>
      </w:r>
      <w:r w:rsidR="00C82834" w:rsidRPr="00237C22">
        <w:rPr>
          <w:sz w:val="18"/>
          <w:szCs w:val="18"/>
        </w:rPr>
        <w:t>15602209397</w:t>
      </w:r>
      <w:r w:rsidR="009D55F5" w:rsidRPr="00237C22">
        <w:rPr>
          <w:rFonts w:hint="eastAsia"/>
          <w:sz w:val="18"/>
          <w:szCs w:val="18"/>
        </w:rPr>
        <w:t>，</w:t>
      </w:r>
      <w:r w:rsidR="00AD3B74" w:rsidRPr="00711A0E">
        <w:rPr>
          <w:sz w:val="18"/>
          <w:szCs w:val="18"/>
        </w:rPr>
        <w:fldChar w:fldCharType="begin"/>
      </w:r>
      <w:r w:rsidR="00AD3B74" w:rsidRPr="00237C22">
        <w:rPr>
          <w:sz w:val="18"/>
          <w:szCs w:val="18"/>
        </w:rPr>
        <w:instrText xml:space="preserve"> HYPERLINK "mailto:yonahwang@foxmail.com" </w:instrText>
      </w:r>
      <w:r w:rsidR="00AD3B74" w:rsidRPr="00711A0E">
        <w:rPr>
          <w:sz w:val="18"/>
          <w:szCs w:val="18"/>
        </w:rPr>
        <w:fldChar w:fldCharType="separate"/>
      </w:r>
      <w:r w:rsidR="00AD3B74" w:rsidRPr="00711A0E">
        <w:rPr>
          <w:sz w:val="18"/>
          <w:szCs w:val="18"/>
        </w:rPr>
        <w:t>yonahwang@foxmail.com</w:t>
      </w:r>
      <w:r w:rsidR="00AD3B74" w:rsidRPr="00711A0E">
        <w:rPr>
          <w:sz w:val="18"/>
          <w:szCs w:val="18"/>
        </w:rPr>
        <w:fldChar w:fldCharType="end"/>
      </w:r>
      <w:r w:rsidR="009D55F5" w:rsidRPr="00237C22">
        <w:rPr>
          <w:sz w:val="18"/>
          <w:szCs w:val="18"/>
        </w:rPr>
        <w:t>;</w:t>
      </w:r>
    </w:p>
    <w:p w14:paraId="20CC2318" w14:textId="5EC1AD10" w:rsidR="00AD3B74" w:rsidRPr="00237C22" w:rsidRDefault="004D139D" w:rsidP="00F975C1">
      <w:pPr>
        <w:rPr>
          <w:sz w:val="18"/>
          <w:szCs w:val="18"/>
        </w:rPr>
      </w:pPr>
      <w:r w:rsidRPr="00237C22">
        <w:rPr>
          <w:rFonts w:hint="eastAsia"/>
          <w:sz w:val="18"/>
          <w:szCs w:val="18"/>
        </w:rPr>
        <w:t>作者</w:t>
      </w:r>
      <w:r w:rsidRPr="00237C22">
        <w:rPr>
          <w:sz w:val="18"/>
          <w:szCs w:val="18"/>
        </w:rPr>
        <w:t>3</w:t>
      </w:r>
      <w:r w:rsidRPr="00237C22">
        <w:rPr>
          <w:rFonts w:hint="eastAsia"/>
          <w:sz w:val="18"/>
          <w:szCs w:val="18"/>
        </w:rPr>
        <w:t>：</w:t>
      </w:r>
      <w:r w:rsidR="00027B23" w:rsidRPr="00237C22">
        <w:rPr>
          <w:rFonts w:hint="eastAsia"/>
          <w:sz w:val="18"/>
          <w:szCs w:val="18"/>
        </w:rPr>
        <w:t>江纬</w:t>
      </w:r>
      <w:r w:rsidR="009D55F5" w:rsidRPr="00237C22">
        <w:rPr>
          <w:rFonts w:hint="eastAsia"/>
          <w:sz w:val="18"/>
          <w:szCs w:val="18"/>
        </w:rPr>
        <w:t>（</w:t>
      </w:r>
      <w:r w:rsidR="009D55F5" w:rsidRPr="00237C22">
        <w:rPr>
          <w:sz w:val="18"/>
          <w:szCs w:val="18"/>
        </w:rPr>
        <w:t>19</w:t>
      </w:r>
      <w:r w:rsidR="00C85964" w:rsidRPr="00237C22">
        <w:rPr>
          <w:sz w:val="18"/>
          <w:szCs w:val="18"/>
        </w:rPr>
        <w:t>86</w:t>
      </w:r>
      <w:r w:rsidR="009D55F5" w:rsidRPr="00237C22">
        <w:rPr>
          <w:rFonts w:hint="eastAsia"/>
          <w:sz w:val="18"/>
          <w:szCs w:val="18"/>
        </w:rPr>
        <w:t>－</w:t>
      </w:r>
      <w:r w:rsidR="00C85964" w:rsidRPr="00237C22">
        <w:rPr>
          <w:rFonts w:hint="eastAsia"/>
          <w:sz w:val="18"/>
          <w:szCs w:val="18"/>
        </w:rPr>
        <w:t>至今</w:t>
      </w:r>
      <w:r w:rsidR="009D55F5" w:rsidRPr="00237C22">
        <w:rPr>
          <w:sz w:val="18"/>
          <w:szCs w:val="18"/>
        </w:rPr>
        <w:t xml:space="preserve"> </w:t>
      </w:r>
      <w:r w:rsidR="009D55F5" w:rsidRPr="00237C22">
        <w:rPr>
          <w:rFonts w:hint="eastAsia"/>
          <w:sz w:val="18"/>
          <w:szCs w:val="18"/>
        </w:rPr>
        <w:t>），</w:t>
      </w:r>
      <w:r w:rsidR="00027B23" w:rsidRPr="00237C22">
        <w:rPr>
          <w:rFonts w:hint="eastAsia"/>
          <w:sz w:val="18"/>
          <w:szCs w:val="18"/>
        </w:rPr>
        <w:t>男</w:t>
      </w:r>
      <w:r w:rsidR="009D55F5" w:rsidRPr="00237C22">
        <w:rPr>
          <w:rFonts w:hint="eastAsia"/>
          <w:sz w:val="18"/>
          <w:szCs w:val="18"/>
        </w:rPr>
        <w:t>，</w:t>
      </w:r>
      <w:r w:rsidR="00027B23" w:rsidRPr="00237C22">
        <w:rPr>
          <w:rFonts w:hint="eastAsia"/>
          <w:sz w:val="18"/>
          <w:szCs w:val="18"/>
        </w:rPr>
        <w:t>广东·广州</w:t>
      </w:r>
      <w:r w:rsidR="009D55F5" w:rsidRPr="00237C22">
        <w:rPr>
          <w:rFonts w:hint="eastAsia"/>
          <w:sz w:val="18"/>
          <w:szCs w:val="18"/>
        </w:rPr>
        <w:t>，</w:t>
      </w:r>
      <w:r w:rsidR="00027B23" w:rsidRPr="00237C22">
        <w:rPr>
          <w:rFonts w:hint="eastAsia"/>
          <w:sz w:val="18"/>
          <w:szCs w:val="18"/>
        </w:rPr>
        <w:t>工程师</w:t>
      </w:r>
      <w:r w:rsidR="009D55F5" w:rsidRPr="00237C22">
        <w:rPr>
          <w:rFonts w:hint="eastAsia"/>
          <w:sz w:val="18"/>
          <w:szCs w:val="18"/>
        </w:rPr>
        <w:t>，</w:t>
      </w:r>
      <w:r w:rsidR="00027B23" w:rsidRPr="00237C22">
        <w:rPr>
          <w:rFonts w:hint="eastAsia"/>
          <w:sz w:val="18"/>
          <w:szCs w:val="18"/>
        </w:rPr>
        <w:t>硕士学位</w:t>
      </w:r>
      <w:r w:rsidR="009D55F5" w:rsidRPr="00237C22">
        <w:rPr>
          <w:rFonts w:hint="eastAsia"/>
          <w:sz w:val="18"/>
          <w:szCs w:val="18"/>
        </w:rPr>
        <w:t>，</w:t>
      </w:r>
      <w:r w:rsidR="00027B23" w:rsidRPr="00237C22">
        <w:rPr>
          <w:rFonts w:hint="eastAsia"/>
          <w:sz w:val="18"/>
          <w:szCs w:val="18"/>
        </w:rPr>
        <w:t>研究方向：信息安全</w:t>
      </w:r>
      <w:r w:rsidR="009D55F5" w:rsidRPr="00237C22">
        <w:rPr>
          <w:rFonts w:hint="eastAsia"/>
          <w:sz w:val="18"/>
          <w:szCs w:val="18"/>
        </w:rPr>
        <w:t>，</w:t>
      </w:r>
      <w:r w:rsidR="00FC644A" w:rsidRPr="00237C22">
        <w:rPr>
          <w:rFonts w:hint="eastAsia"/>
          <w:sz w:val="18"/>
          <w:szCs w:val="18"/>
        </w:rPr>
        <w:t>广州市天河区</w:t>
      </w:r>
      <w:proofErr w:type="gramStart"/>
      <w:r w:rsidR="00FC644A" w:rsidRPr="00237C22">
        <w:rPr>
          <w:rFonts w:hint="eastAsia"/>
          <w:sz w:val="18"/>
          <w:szCs w:val="18"/>
        </w:rPr>
        <w:t>科韵路</w:t>
      </w:r>
      <w:proofErr w:type="gramEnd"/>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r w:rsidR="009D55F5" w:rsidRPr="00237C22">
        <w:rPr>
          <w:rFonts w:hint="eastAsia"/>
          <w:sz w:val="18"/>
          <w:szCs w:val="18"/>
        </w:rPr>
        <w:t>，手机</w:t>
      </w:r>
      <w:r w:rsidR="00027B23" w:rsidRPr="00237C22">
        <w:rPr>
          <w:rFonts w:hint="eastAsia"/>
          <w:sz w:val="18"/>
          <w:szCs w:val="18"/>
        </w:rPr>
        <w:t>：</w:t>
      </w:r>
      <w:r w:rsidR="00027B23" w:rsidRPr="00237C22">
        <w:rPr>
          <w:sz w:val="18"/>
          <w:szCs w:val="18"/>
        </w:rPr>
        <w:t>18802014980</w:t>
      </w:r>
      <w:r w:rsidR="009D55F5" w:rsidRPr="00237C22">
        <w:rPr>
          <w:rFonts w:hint="eastAsia"/>
          <w:sz w:val="18"/>
          <w:szCs w:val="18"/>
        </w:rPr>
        <w:t>，</w:t>
      </w:r>
      <w:r w:rsidR="00222979" w:rsidRPr="00711A0E">
        <w:rPr>
          <w:sz w:val="18"/>
          <w:szCs w:val="18"/>
        </w:rPr>
        <w:fldChar w:fldCharType="begin"/>
      </w:r>
      <w:r w:rsidR="00222979" w:rsidRPr="00711A0E">
        <w:rPr>
          <w:sz w:val="18"/>
          <w:szCs w:val="18"/>
        </w:rPr>
        <w:instrText xml:space="preserve"> HYPERLINK "mailto:weijiang2009@gmail.com" </w:instrText>
      </w:r>
      <w:r w:rsidR="00222979" w:rsidRPr="00711A0E">
        <w:rPr>
          <w:sz w:val="18"/>
          <w:szCs w:val="18"/>
        </w:rPr>
        <w:fldChar w:fldCharType="separate"/>
      </w:r>
      <w:r w:rsidR="00AD3B74" w:rsidRPr="00237C22">
        <w:rPr>
          <w:sz w:val="18"/>
          <w:szCs w:val="18"/>
        </w:rPr>
        <w:t>weijiang2009@gmail.com</w:t>
      </w:r>
      <w:r w:rsidR="00222979" w:rsidRPr="00711A0E">
        <w:rPr>
          <w:sz w:val="18"/>
          <w:szCs w:val="18"/>
        </w:rPr>
        <w:fldChar w:fldCharType="end"/>
      </w:r>
      <w:r w:rsidR="005E1CA9" w:rsidRPr="00237C22">
        <w:rPr>
          <w:rFonts w:hint="eastAsia"/>
          <w:sz w:val="18"/>
          <w:szCs w:val="18"/>
        </w:rPr>
        <w:t>；</w:t>
      </w:r>
    </w:p>
    <w:p w14:paraId="1EA6D02E" w14:textId="47193413" w:rsidR="002F6280" w:rsidRPr="00237C22" w:rsidRDefault="004D139D" w:rsidP="00B80E09">
      <w:pPr>
        <w:rPr>
          <w:sz w:val="18"/>
          <w:szCs w:val="18"/>
        </w:rPr>
      </w:pPr>
      <w:bookmarkStart w:id="8" w:name="OLE_LINK7"/>
      <w:bookmarkStart w:id="9" w:name="OLE_LINK8"/>
      <w:r w:rsidRPr="00237C22">
        <w:rPr>
          <w:rFonts w:hint="eastAsia"/>
          <w:sz w:val="18"/>
          <w:szCs w:val="18"/>
        </w:rPr>
        <w:t>作者</w:t>
      </w:r>
      <w:r w:rsidRPr="00237C22">
        <w:rPr>
          <w:sz w:val="18"/>
          <w:szCs w:val="18"/>
        </w:rPr>
        <w:t>4</w:t>
      </w:r>
      <w:r w:rsidRPr="00237C22">
        <w:rPr>
          <w:rFonts w:hint="eastAsia"/>
          <w:sz w:val="18"/>
          <w:szCs w:val="18"/>
        </w:rPr>
        <w:t>：</w:t>
      </w:r>
      <w:bookmarkStart w:id="10" w:name="OLE_LINK15"/>
      <w:bookmarkStart w:id="11" w:name="OLE_LINK18"/>
      <w:bookmarkEnd w:id="10"/>
      <w:bookmarkEnd w:id="11"/>
      <w:r w:rsidR="005E1CA9" w:rsidRPr="00237C22">
        <w:rPr>
          <w:rFonts w:hint="eastAsia"/>
          <w:sz w:val="18"/>
          <w:szCs w:val="18"/>
        </w:rPr>
        <w:t>杨育斌（</w:t>
      </w:r>
      <w:r w:rsidR="005E1CA9" w:rsidRPr="00237C22">
        <w:rPr>
          <w:sz w:val="18"/>
          <w:szCs w:val="18"/>
        </w:rPr>
        <w:t>19</w:t>
      </w:r>
      <w:r w:rsidR="00B16671" w:rsidRPr="00237C22">
        <w:rPr>
          <w:sz w:val="18"/>
          <w:szCs w:val="18"/>
        </w:rPr>
        <w:t>74</w:t>
      </w:r>
      <w:r w:rsidR="00027B23" w:rsidRPr="00237C22">
        <w:rPr>
          <w:rFonts w:hint="eastAsia"/>
          <w:sz w:val="18"/>
          <w:szCs w:val="18"/>
        </w:rPr>
        <w:t>－</w:t>
      </w:r>
      <w:r w:rsidR="00B16671" w:rsidRPr="00237C22">
        <w:rPr>
          <w:rFonts w:hint="eastAsia"/>
          <w:sz w:val="18"/>
          <w:szCs w:val="18"/>
        </w:rPr>
        <w:t>至今</w:t>
      </w:r>
      <w:r w:rsidR="00027B23" w:rsidRPr="00237C22">
        <w:rPr>
          <w:rFonts w:hint="eastAsia"/>
          <w:sz w:val="18"/>
          <w:szCs w:val="18"/>
        </w:rPr>
        <w:t>），男，广东·广州，</w:t>
      </w:r>
      <w:r w:rsidR="00AD3B74" w:rsidRPr="00237C22">
        <w:rPr>
          <w:rFonts w:hint="eastAsia"/>
          <w:sz w:val="18"/>
          <w:szCs w:val="18"/>
        </w:rPr>
        <w:t>高级工程师</w:t>
      </w:r>
      <w:r w:rsidR="00027B23" w:rsidRPr="00237C22">
        <w:rPr>
          <w:rFonts w:hint="eastAsia"/>
          <w:sz w:val="18"/>
          <w:szCs w:val="18"/>
        </w:rPr>
        <w:t>，</w:t>
      </w:r>
      <w:r w:rsidR="00AD3B74" w:rsidRPr="00237C22">
        <w:rPr>
          <w:rFonts w:hint="eastAsia"/>
          <w:sz w:val="18"/>
          <w:szCs w:val="18"/>
        </w:rPr>
        <w:t>博士</w:t>
      </w:r>
      <w:r w:rsidR="00027B23" w:rsidRPr="00237C22">
        <w:rPr>
          <w:rFonts w:hint="eastAsia"/>
          <w:sz w:val="18"/>
          <w:szCs w:val="18"/>
        </w:rPr>
        <w:t>，研究方向：信息安全</w:t>
      </w:r>
      <w:r w:rsidR="00AD3B74" w:rsidRPr="00237C22">
        <w:rPr>
          <w:rFonts w:hint="eastAsia"/>
          <w:sz w:val="18"/>
          <w:szCs w:val="18"/>
        </w:rPr>
        <w:t>、云计算、移动互联网、网络应急体系</w:t>
      </w:r>
      <w:r w:rsidR="00027B23" w:rsidRPr="00237C22">
        <w:rPr>
          <w:rFonts w:hint="eastAsia"/>
          <w:sz w:val="18"/>
          <w:szCs w:val="18"/>
        </w:rPr>
        <w:t>，</w:t>
      </w:r>
      <w:bookmarkStart w:id="12" w:name="OLE_LINK11"/>
      <w:r w:rsidR="00AD3B74" w:rsidRPr="00237C22">
        <w:rPr>
          <w:rFonts w:hint="eastAsia"/>
          <w:sz w:val="18"/>
          <w:szCs w:val="18"/>
        </w:rPr>
        <w:t>广州市天河区</w:t>
      </w:r>
      <w:proofErr w:type="gramStart"/>
      <w:r w:rsidR="00AD3B74" w:rsidRPr="00237C22">
        <w:rPr>
          <w:rFonts w:hint="eastAsia"/>
          <w:sz w:val="18"/>
          <w:szCs w:val="18"/>
        </w:rPr>
        <w:t>科韵路</w:t>
      </w:r>
      <w:proofErr w:type="gramEnd"/>
      <w:r w:rsidR="00AD3B74" w:rsidRPr="00237C22">
        <w:rPr>
          <w:sz w:val="18"/>
          <w:szCs w:val="18"/>
        </w:rPr>
        <w:t>16</w:t>
      </w:r>
      <w:r w:rsidR="00AD3B74" w:rsidRPr="00237C22">
        <w:rPr>
          <w:rFonts w:hint="eastAsia"/>
          <w:sz w:val="18"/>
          <w:szCs w:val="18"/>
        </w:rPr>
        <w:t>号信息港</w:t>
      </w:r>
      <w:r w:rsidR="00AD3B74" w:rsidRPr="00237C22">
        <w:rPr>
          <w:sz w:val="18"/>
          <w:szCs w:val="18"/>
        </w:rPr>
        <w:t>A</w:t>
      </w:r>
      <w:r w:rsidR="00AD3B74" w:rsidRPr="00237C22">
        <w:rPr>
          <w:rFonts w:hint="eastAsia"/>
          <w:sz w:val="18"/>
          <w:szCs w:val="18"/>
        </w:rPr>
        <w:t>栋</w:t>
      </w:r>
      <w:r w:rsidR="00AD3B74" w:rsidRPr="00237C22">
        <w:rPr>
          <w:sz w:val="18"/>
          <w:szCs w:val="18"/>
        </w:rPr>
        <w:t>20-21</w:t>
      </w:r>
      <w:r w:rsidR="00AD3B74" w:rsidRPr="00237C22">
        <w:rPr>
          <w:rFonts w:hint="eastAsia"/>
          <w:sz w:val="18"/>
          <w:szCs w:val="18"/>
        </w:rPr>
        <w:t>楼</w:t>
      </w:r>
      <w:bookmarkEnd w:id="12"/>
      <w:r w:rsidR="00027B23" w:rsidRPr="00237C22">
        <w:rPr>
          <w:rFonts w:hint="eastAsia"/>
          <w:sz w:val="18"/>
          <w:szCs w:val="18"/>
        </w:rPr>
        <w:t>，手机：</w:t>
      </w:r>
      <w:r w:rsidR="00A8491C" w:rsidRPr="00237C22">
        <w:rPr>
          <w:sz w:val="18"/>
          <w:szCs w:val="18"/>
        </w:rPr>
        <w:t>139 2601 3338</w:t>
      </w:r>
      <w:r w:rsidR="00027B23" w:rsidRPr="00237C22">
        <w:rPr>
          <w:rFonts w:hint="eastAsia"/>
          <w:sz w:val="18"/>
          <w:szCs w:val="18"/>
        </w:rPr>
        <w:t>，</w:t>
      </w:r>
      <w:r w:rsidR="00AD3B74" w:rsidRPr="00237C22">
        <w:rPr>
          <w:rFonts w:hint="eastAsia"/>
          <w:sz w:val="18"/>
          <w:szCs w:val="18"/>
        </w:rPr>
        <w:t>电话：（</w:t>
      </w:r>
      <w:r w:rsidR="00AD3B74" w:rsidRPr="00237C22">
        <w:rPr>
          <w:sz w:val="18"/>
          <w:szCs w:val="18"/>
        </w:rPr>
        <w:t>86-20</w:t>
      </w:r>
      <w:r w:rsidR="00AD3B74" w:rsidRPr="00237C22">
        <w:rPr>
          <w:rFonts w:hint="eastAsia"/>
          <w:sz w:val="18"/>
          <w:szCs w:val="18"/>
        </w:rPr>
        <w:t>）</w:t>
      </w:r>
      <w:r w:rsidR="00AD3B74" w:rsidRPr="00237C22">
        <w:rPr>
          <w:sz w:val="18"/>
          <w:szCs w:val="18"/>
        </w:rPr>
        <w:t>85526663</w:t>
      </w:r>
      <w:r w:rsidR="00AD3B74" w:rsidRPr="00237C22">
        <w:rPr>
          <w:rFonts w:hint="eastAsia"/>
          <w:sz w:val="18"/>
          <w:szCs w:val="18"/>
        </w:rPr>
        <w:t>，</w:t>
      </w:r>
      <w:r w:rsidR="00AD3B74" w:rsidRPr="00237C22">
        <w:rPr>
          <w:sz w:val="18"/>
          <w:szCs w:val="18"/>
        </w:rPr>
        <w:t xml:space="preserve">Email: </w:t>
      </w:r>
      <w:r w:rsidR="00BD07EE" w:rsidRPr="00237C22">
        <w:rPr>
          <w:sz w:val="18"/>
          <w:szCs w:val="18"/>
        </w:rPr>
        <w:t>yyb@chinabluedon.cn</w:t>
      </w:r>
      <w:r w:rsidR="00A8491C" w:rsidRPr="00237C22">
        <w:rPr>
          <w:rFonts w:hint="eastAsia"/>
          <w:sz w:val="18"/>
          <w:szCs w:val="18"/>
        </w:rPr>
        <w:t>。</w:t>
      </w:r>
    </w:p>
    <w:bookmarkEnd w:id="8"/>
    <w:bookmarkEnd w:id="9"/>
    <w:p w14:paraId="5F4AC017" w14:textId="77777777" w:rsidR="002F6280" w:rsidRDefault="002F6280" w:rsidP="002F6280">
      <w:pPr>
        <w:rPr>
          <w:szCs w:val="21"/>
        </w:rPr>
      </w:pPr>
    </w:p>
    <w:p w14:paraId="490790BA" w14:textId="77777777" w:rsidR="004D139D" w:rsidRPr="00B80E09" w:rsidRDefault="004D139D" w:rsidP="002F6280">
      <w:pPr>
        <w:rPr>
          <w:szCs w:val="21"/>
        </w:rPr>
      </w:pPr>
    </w:p>
    <w:p w14:paraId="51B82D2A" w14:textId="77777777" w:rsidR="002F6280" w:rsidRDefault="002F6280" w:rsidP="002F6280">
      <w:pPr>
        <w:pStyle w:val="a5"/>
        <w:numPr>
          <w:ilvl w:val="0"/>
          <w:numId w:val="8"/>
        </w:numPr>
        <w:ind w:left="426" w:firstLineChars="0" w:hanging="426"/>
        <w:outlineLvl w:val="0"/>
        <w:rPr>
          <w:b/>
          <w:sz w:val="32"/>
          <w:szCs w:val="32"/>
        </w:rPr>
      </w:pPr>
      <w:r>
        <w:rPr>
          <w:rFonts w:hint="eastAsia"/>
          <w:b/>
          <w:sz w:val="32"/>
          <w:szCs w:val="32"/>
        </w:rPr>
        <w:t>简介</w:t>
      </w:r>
    </w:p>
    <w:p w14:paraId="21A972EF" w14:textId="7A36E3A3" w:rsidR="002F6280" w:rsidRPr="000775AA" w:rsidRDefault="002F6280" w:rsidP="00F975C1">
      <w:pPr>
        <w:ind w:firstLine="420"/>
      </w:pPr>
      <w:bookmarkStart w:id="13" w:name="OLE_LINK12"/>
      <w:bookmarkStart w:id="14" w:name="OLE_LINK26"/>
      <w:r w:rsidRPr="000775AA">
        <w:t>随着时间的推移，</w:t>
      </w:r>
      <w:r w:rsidRPr="000775AA">
        <w:t>PDF</w:t>
      </w:r>
      <w:r w:rsidRPr="000775AA">
        <w:t>规格</w:t>
      </w:r>
      <w:r w:rsidRPr="000775AA">
        <w:rPr>
          <w:rFonts w:hint="eastAsia"/>
        </w:rPr>
        <w:t>和样式变得</w:t>
      </w:r>
      <w:r w:rsidR="0027608D" w:rsidRPr="000775AA">
        <w:rPr>
          <w:rFonts w:hint="eastAsia"/>
        </w:rPr>
        <w:t>更加</w:t>
      </w:r>
      <w:r w:rsidRPr="000775AA">
        <w:rPr>
          <w:rFonts w:hint="eastAsia"/>
        </w:rPr>
        <w:t>丰富</w:t>
      </w:r>
      <w:r w:rsidRPr="000775AA">
        <w:t>。</w:t>
      </w:r>
      <w:r w:rsidR="00CB6DBF">
        <w:rPr>
          <w:rFonts w:hint="eastAsia"/>
        </w:rPr>
        <w:t>新版本</w:t>
      </w:r>
      <w:r w:rsidRPr="000775AA">
        <w:t>增加脚本</w:t>
      </w:r>
      <w:r w:rsidR="005C17B1" w:rsidRPr="000775AA">
        <w:rPr>
          <w:rFonts w:hint="eastAsia"/>
        </w:rPr>
        <w:t>的</w:t>
      </w:r>
      <w:r w:rsidRPr="000775AA">
        <w:t>功能使文档与可执行文件几乎</w:t>
      </w:r>
      <w:r w:rsidRPr="000775AA">
        <w:rPr>
          <w:rFonts w:hint="eastAsia"/>
        </w:rPr>
        <w:t>能以</w:t>
      </w:r>
      <w:r w:rsidRPr="000775AA">
        <w:t>相同的方式工作，</w:t>
      </w:r>
      <w:r w:rsidRPr="000775AA">
        <w:rPr>
          <w:rFonts w:hint="eastAsia"/>
        </w:rPr>
        <w:t>如</w:t>
      </w:r>
      <w:r w:rsidRPr="000775AA">
        <w:t>连接到</w:t>
      </w:r>
      <w:r w:rsidRPr="000775AA">
        <w:t>Internet</w:t>
      </w:r>
      <w:r w:rsidRPr="000775AA">
        <w:t>，运行进程以及与其他文件</w:t>
      </w:r>
      <w:r w:rsidRPr="000775AA">
        <w:t>/</w:t>
      </w:r>
      <w:r w:rsidRPr="000775AA">
        <w:t>程序进行交互</w:t>
      </w:r>
      <w:r w:rsidRPr="000775AA">
        <w:rPr>
          <w:rFonts w:hint="eastAsia"/>
        </w:rPr>
        <w:t>等</w:t>
      </w:r>
      <w:r w:rsidRPr="000775AA">
        <w:t>。</w:t>
      </w:r>
      <w:r w:rsidRPr="000775AA">
        <w:rPr>
          <w:rFonts w:hint="eastAsia"/>
        </w:rPr>
        <w:t>这种</w:t>
      </w:r>
      <w:r w:rsidRPr="000775AA">
        <w:t>复杂性的增长为攻击者提供了更多的武器来发动攻击，并且</w:t>
      </w:r>
      <w:r w:rsidRPr="000775AA">
        <w:rPr>
          <w:rFonts w:hint="eastAsia"/>
        </w:rPr>
        <w:t>能</w:t>
      </w:r>
      <w:r w:rsidRPr="000775AA">
        <w:t>更灵活地隐藏恶意有效载荷</w:t>
      </w:r>
      <w:r w:rsidR="007E229E">
        <w:t>，</w:t>
      </w:r>
      <w:r w:rsidRPr="000775AA">
        <w:t>并</w:t>
      </w:r>
      <w:r w:rsidRPr="000775AA">
        <w:rPr>
          <w:rFonts w:hint="eastAsia"/>
        </w:rPr>
        <w:t>逃逸</w:t>
      </w:r>
      <w:r w:rsidRPr="000775AA">
        <w:t>检测。由于企业和个人</w:t>
      </w:r>
      <w:r w:rsidRPr="000775AA">
        <w:rPr>
          <w:rFonts w:hint="eastAsia"/>
        </w:rPr>
        <w:t>普遍对此类安全漏洞反应迟缓，安全意识不足，导致大量的</w:t>
      </w:r>
      <w:r w:rsidRPr="000775AA">
        <w:t>用户系统未采用最新</w:t>
      </w:r>
      <w:r w:rsidR="007E229E">
        <w:rPr>
          <w:rFonts w:hint="eastAsia"/>
        </w:rPr>
        <w:t>版本</w:t>
      </w:r>
      <w:r w:rsidRPr="000775AA">
        <w:t>进行更新，</w:t>
      </w:r>
      <w:r w:rsidR="0027608D" w:rsidRPr="000775AA">
        <w:rPr>
          <w:rFonts w:hint="eastAsia"/>
        </w:rPr>
        <w:t>最终使</w:t>
      </w:r>
      <w:r w:rsidRPr="000775AA">
        <w:t>这些攻击取得成功</w:t>
      </w:r>
      <w:r w:rsidRPr="000B7BE0">
        <w:t>。</w:t>
      </w:r>
    </w:p>
    <w:p w14:paraId="7CAB0A05" w14:textId="5071F9E9" w:rsidR="002F6280" w:rsidRPr="000775AA" w:rsidRDefault="002F6280" w:rsidP="00C85964">
      <w:pPr>
        <w:ind w:firstLine="420"/>
      </w:pPr>
      <w:bookmarkStart w:id="15" w:name="OLE_LINK29"/>
      <w:bookmarkStart w:id="16" w:name="OLE_LINK30"/>
      <w:bookmarkEnd w:id="13"/>
      <w:bookmarkEnd w:id="14"/>
      <w:r w:rsidRPr="000775AA">
        <w:t>在</w:t>
      </w:r>
      <w:r w:rsidRPr="000775AA">
        <w:t>2014</w:t>
      </w:r>
      <w:r w:rsidRPr="000775AA">
        <w:t>年发现的</w:t>
      </w:r>
      <w:r w:rsidRPr="000775AA">
        <w:t>24</w:t>
      </w:r>
      <w:r w:rsidRPr="000775AA">
        <w:t>个</w:t>
      </w:r>
      <w:r w:rsidRPr="000775AA">
        <w:t>0-day</w:t>
      </w:r>
      <w:r w:rsidRPr="000775AA">
        <w:t>中，有</w:t>
      </w:r>
      <w:r w:rsidRPr="000775AA">
        <w:t>16</w:t>
      </w:r>
      <w:r w:rsidRPr="000775AA">
        <w:t>个是针对</w:t>
      </w:r>
      <w:r w:rsidRPr="000775AA">
        <w:t>Adobe Reader</w:t>
      </w:r>
      <w:r w:rsidRPr="000775AA">
        <w:t>和</w:t>
      </w:r>
      <w:r w:rsidRPr="000775AA">
        <w:t>Flash Player</w:t>
      </w:r>
      <w:r w:rsidRPr="000775AA">
        <w:t>的</w:t>
      </w:r>
      <w:r w:rsidRPr="000775AA">
        <w:rPr>
          <w:rFonts w:hint="eastAsia"/>
        </w:rPr>
        <w:t>。在通用漏洞与披露（</w:t>
      </w:r>
      <w:r w:rsidRPr="000775AA">
        <w:t>CVE</w:t>
      </w:r>
      <w:r w:rsidRPr="000775AA">
        <w:rPr>
          <w:rFonts w:hint="eastAsia"/>
        </w:rPr>
        <w:t>）也可以明显观测到，从</w:t>
      </w:r>
      <w:r w:rsidRPr="000775AA">
        <w:t>2015</w:t>
      </w:r>
      <w:r w:rsidRPr="000775AA">
        <w:rPr>
          <w:rFonts w:hint="eastAsia"/>
        </w:rPr>
        <w:t>年开始关于</w:t>
      </w:r>
      <w:r w:rsidRPr="000775AA">
        <w:t>Adobe Reader</w:t>
      </w:r>
      <w:r w:rsidRPr="000775AA">
        <w:rPr>
          <w:rFonts w:hint="eastAsia"/>
        </w:rPr>
        <w:t>发现的漏洞呈现高增长态势，这给基于</w:t>
      </w:r>
      <w:r w:rsidRPr="000775AA">
        <w:t>PDF</w:t>
      </w:r>
      <w:r w:rsidRPr="000775AA">
        <w:rPr>
          <w:rFonts w:hint="eastAsia"/>
        </w:rPr>
        <w:t>的文档攻击敞开了大门。</w:t>
      </w:r>
    </w:p>
    <w:bookmarkEnd w:id="15"/>
    <w:bookmarkEnd w:id="16"/>
    <w:p w14:paraId="48AC61CB" w14:textId="4F1B13D4" w:rsidR="007D1529" w:rsidRPr="000B7BE0" w:rsidRDefault="002F6280" w:rsidP="007D1529">
      <w:r w:rsidRPr="000B7BE0">
        <w:rPr>
          <w:rFonts w:hint="eastAsia"/>
        </w:rPr>
        <w:tab/>
      </w:r>
      <w:bookmarkStart w:id="17" w:name="OLE_LINK31"/>
      <w:r w:rsidRPr="000B7BE0">
        <w:rPr>
          <w:rFonts w:hint="eastAsia"/>
        </w:rPr>
        <w:t>针对于近几年遇到的多种基于文档的攻击，</w:t>
      </w:r>
      <w:r w:rsidRPr="000B7BE0">
        <w:t>传统的</w:t>
      </w:r>
      <w:r w:rsidRPr="000B7BE0">
        <w:t>PDF</w:t>
      </w:r>
      <w:r w:rsidRPr="000B7BE0">
        <w:rPr>
          <w:rFonts w:hint="eastAsia"/>
        </w:rPr>
        <w:t>恶意</w:t>
      </w:r>
      <w:r w:rsidR="007F31C9">
        <w:rPr>
          <w:rFonts w:hint="eastAsia"/>
        </w:rPr>
        <w:t>文件</w:t>
      </w:r>
      <w:r w:rsidRPr="000B7BE0">
        <w:t>检测方法有基于</w:t>
      </w:r>
      <w:proofErr w:type="spellStart"/>
      <w:r w:rsidRPr="000B7BE0">
        <w:t>Shellcode</w:t>
      </w:r>
      <w:proofErr w:type="spellEnd"/>
      <w:r w:rsidRPr="000B7BE0">
        <w:rPr>
          <w:rFonts w:hint="eastAsia"/>
        </w:rPr>
        <w:t>的</w:t>
      </w:r>
      <w:r w:rsidRPr="000B7BE0">
        <w:t>检测</w:t>
      </w:r>
      <w:r w:rsidRPr="000B7BE0">
        <w:t>[</w:t>
      </w:r>
      <w:r w:rsidR="007C7E43" w:rsidRPr="000B7BE0">
        <w:t>15</w:t>
      </w:r>
      <w:r w:rsidRPr="000B7BE0">
        <w:t>]</w:t>
      </w:r>
      <w:r w:rsidRPr="000B7BE0">
        <w:t>、基于签名的检测</w:t>
      </w:r>
      <w:r w:rsidRPr="000B7BE0">
        <w:t>[</w:t>
      </w:r>
      <w:r w:rsidR="00D96F82" w:rsidRPr="000B7BE0">
        <w:t>13</w:t>
      </w:r>
      <w:r w:rsidRPr="000B7BE0">
        <w:t>]</w:t>
      </w:r>
      <w:r w:rsidRPr="000B7BE0">
        <w:t>等</w:t>
      </w:r>
      <w:r w:rsidRPr="000B7BE0">
        <w:rPr>
          <w:rFonts w:hint="eastAsia"/>
        </w:rPr>
        <w:t>。</w:t>
      </w:r>
      <w:r w:rsidRPr="000B7BE0">
        <w:t>这些方法</w:t>
      </w:r>
      <w:r w:rsidRPr="000B7BE0">
        <w:rPr>
          <w:rFonts w:hint="eastAsia"/>
        </w:rPr>
        <w:t>均</w:t>
      </w:r>
      <w:r w:rsidRPr="000B7BE0">
        <w:t>存在识别率不高、无法及时更新恶意代码等</w:t>
      </w:r>
      <w:r w:rsidRPr="000B7BE0">
        <w:rPr>
          <w:rFonts w:hint="eastAsia"/>
        </w:rPr>
        <w:t>普遍</w:t>
      </w:r>
      <w:r w:rsidRPr="000B7BE0">
        <w:t>问题。</w:t>
      </w:r>
      <w:r w:rsidRPr="000B7BE0">
        <w:rPr>
          <w:rFonts w:hint="eastAsia"/>
        </w:rPr>
        <w:t>基于</w:t>
      </w:r>
      <w:r w:rsidRPr="000B7BE0">
        <w:t>机器学习</w:t>
      </w:r>
      <w:r w:rsidRPr="000B7BE0">
        <w:rPr>
          <w:rFonts w:hint="eastAsia"/>
        </w:rPr>
        <w:t>的</w:t>
      </w:r>
      <w:r w:rsidRPr="000B7BE0">
        <w:t>PDF</w:t>
      </w:r>
      <w:r w:rsidRPr="000B7BE0">
        <w:rPr>
          <w:rFonts w:hint="eastAsia"/>
        </w:rPr>
        <w:t>恶意软件</w:t>
      </w:r>
      <w:r w:rsidRPr="000B7BE0">
        <w:t>检测</w:t>
      </w:r>
      <w:r w:rsidRPr="000B7BE0">
        <w:rPr>
          <w:rFonts w:hint="eastAsia"/>
        </w:rPr>
        <w:t>为此</w:t>
      </w:r>
      <w:r w:rsidRPr="000B7BE0">
        <w:t>提供了</w:t>
      </w:r>
      <w:r w:rsidRPr="000B7BE0">
        <w:rPr>
          <w:rFonts w:hint="eastAsia"/>
        </w:rPr>
        <w:t>崭新的</w:t>
      </w:r>
      <w:r w:rsidRPr="000B7BE0">
        <w:t>方向，</w:t>
      </w:r>
      <w:r w:rsidR="007740B2" w:rsidRPr="000B7BE0">
        <w:rPr>
          <w:rFonts w:hint="eastAsia"/>
        </w:rPr>
        <w:t>最开始使用机器学习的方法是</w:t>
      </w:r>
      <w:r w:rsidR="007740B2" w:rsidRPr="000B7BE0">
        <w:rPr>
          <w:rFonts w:hint="eastAsia"/>
        </w:rPr>
        <w:t>2011</w:t>
      </w:r>
      <w:r w:rsidR="007740B2" w:rsidRPr="000B7BE0">
        <w:rPr>
          <w:rFonts w:hint="eastAsia"/>
        </w:rPr>
        <w:t>年</w:t>
      </w:r>
      <w:proofErr w:type="spellStart"/>
      <w:r w:rsidR="007740B2" w:rsidRPr="000B7BE0">
        <w:t>Nedim</w:t>
      </w:r>
      <w:proofErr w:type="spellEnd"/>
      <w:r w:rsidR="007740B2" w:rsidRPr="000B7BE0">
        <w:t xml:space="preserve"> </w:t>
      </w:r>
      <w:proofErr w:type="spellStart"/>
      <w:r w:rsidR="007740B2" w:rsidRPr="000B7BE0">
        <w:t>Srndic</w:t>
      </w:r>
      <w:proofErr w:type="spellEnd"/>
      <w:r w:rsidR="007740B2" w:rsidRPr="000B7BE0">
        <w:rPr>
          <w:rFonts w:hint="eastAsia"/>
        </w:rPr>
        <w:t>等人，主要对</w:t>
      </w:r>
      <w:proofErr w:type="spellStart"/>
      <w:r w:rsidR="007740B2" w:rsidRPr="000B7BE0">
        <w:rPr>
          <w:rFonts w:hint="eastAsia"/>
        </w:rPr>
        <w:t>javascript</w:t>
      </w:r>
      <w:proofErr w:type="spellEnd"/>
      <w:r w:rsidR="007740B2" w:rsidRPr="000B7BE0">
        <w:rPr>
          <w:rFonts w:hint="eastAsia"/>
        </w:rPr>
        <w:t>进行</w:t>
      </w:r>
      <w:r w:rsidR="009C6848" w:rsidRPr="000775AA">
        <w:rPr>
          <w:rFonts w:hint="eastAsia"/>
        </w:rPr>
        <w:t>提取</w:t>
      </w:r>
      <w:r w:rsidR="007740B2" w:rsidRPr="000B7BE0">
        <w:rPr>
          <w:rFonts w:hint="eastAsia"/>
        </w:rPr>
        <w:t>分析，</w:t>
      </w:r>
      <w:r w:rsidR="00DC2D61" w:rsidRPr="000775AA">
        <w:rPr>
          <w:rFonts w:hint="eastAsia"/>
        </w:rPr>
        <w:t>之后</w:t>
      </w:r>
      <w:r w:rsidR="00A2505F" w:rsidRPr="000B7BE0">
        <w:rPr>
          <w:rFonts w:hint="eastAsia"/>
        </w:rPr>
        <w:t>很多研究者</w:t>
      </w:r>
      <w:r w:rsidR="007740B2" w:rsidRPr="000B7BE0">
        <w:rPr>
          <w:rFonts w:hint="eastAsia"/>
        </w:rPr>
        <w:t>基于内容和结构</w:t>
      </w:r>
      <w:r w:rsidR="00A2505F" w:rsidRPr="000B7BE0">
        <w:rPr>
          <w:rFonts w:hint="eastAsia"/>
        </w:rPr>
        <w:t>提取文件的静态特征</w:t>
      </w:r>
      <w:r w:rsidR="007740B2" w:rsidRPr="000B7BE0">
        <w:rPr>
          <w:rFonts w:hint="eastAsia"/>
        </w:rPr>
        <w:t>[</w:t>
      </w:r>
      <w:r w:rsidR="007740B2" w:rsidRPr="000B7BE0">
        <w:t>8</w:t>
      </w:r>
      <w:r w:rsidR="007740B2" w:rsidRPr="000B7BE0">
        <w:rPr>
          <w:rFonts w:hint="eastAsia"/>
        </w:rPr>
        <w:t>]</w:t>
      </w:r>
      <w:r w:rsidR="007740B2" w:rsidRPr="000B7BE0">
        <w:t>,</w:t>
      </w:r>
      <w:r w:rsidR="007740B2" w:rsidRPr="000B7BE0">
        <w:rPr>
          <w:rFonts w:hint="eastAsia"/>
        </w:rPr>
        <w:t>或是基于元数据与结构提取文件特征</w:t>
      </w:r>
      <w:r w:rsidR="007740B2" w:rsidRPr="000B7BE0">
        <w:rPr>
          <w:rFonts w:hint="eastAsia"/>
        </w:rPr>
        <w:t>[</w:t>
      </w:r>
      <w:r w:rsidR="007740B2" w:rsidRPr="000B7BE0">
        <w:t>24</w:t>
      </w:r>
      <w:r w:rsidR="007740B2" w:rsidRPr="000B7BE0">
        <w:rPr>
          <w:rFonts w:hint="eastAsia"/>
        </w:rPr>
        <w:t>]</w:t>
      </w:r>
      <w:r w:rsidR="007740B2" w:rsidRPr="000B7BE0">
        <w:rPr>
          <w:rFonts w:hint="eastAsia"/>
        </w:rPr>
        <w:t>使用</w:t>
      </w:r>
      <w:r w:rsidR="007740B2" w:rsidRPr="000B7BE0">
        <w:rPr>
          <w:rFonts w:hint="eastAsia"/>
        </w:rPr>
        <w:t>SVM</w:t>
      </w:r>
      <w:r w:rsidR="007740B2" w:rsidRPr="000B7BE0">
        <w:rPr>
          <w:rFonts w:hint="eastAsia"/>
        </w:rPr>
        <w:t>和决策树对文件进行分类，经过</w:t>
      </w:r>
      <w:r w:rsidR="00CE19D2" w:rsidRPr="000775AA">
        <w:rPr>
          <w:rFonts w:hint="eastAsia"/>
        </w:rPr>
        <w:t>AI</w:t>
      </w:r>
      <w:r w:rsidR="007740B2" w:rsidRPr="000B7BE0">
        <w:rPr>
          <w:rFonts w:hint="eastAsia"/>
        </w:rPr>
        <w:t>算法调优后，可以达到很好的效果</w:t>
      </w:r>
      <w:r w:rsidR="00DC2D61" w:rsidRPr="000775AA">
        <w:rPr>
          <w:rFonts w:hint="eastAsia"/>
        </w:rPr>
        <w:t>。</w:t>
      </w:r>
      <w:r w:rsidR="007740B2" w:rsidRPr="000B7BE0">
        <w:rPr>
          <w:rFonts w:hint="eastAsia"/>
        </w:rPr>
        <w:t>我们的方法结合他们所提到的一些特征</w:t>
      </w:r>
      <w:r w:rsidR="007D1529" w:rsidRPr="000B7BE0">
        <w:rPr>
          <w:rFonts w:hint="eastAsia"/>
        </w:rPr>
        <w:t>进行提取，包含有结构，内容，</w:t>
      </w:r>
      <w:proofErr w:type="spellStart"/>
      <w:r w:rsidR="007D1529" w:rsidRPr="000B7BE0">
        <w:rPr>
          <w:rFonts w:hint="eastAsia"/>
        </w:rPr>
        <w:t>javascript</w:t>
      </w:r>
      <w:proofErr w:type="spellEnd"/>
      <w:r w:rsidR="007D1529" w:rsidRPr="000B7BE0">
        <w:t>,</w:t>
      </w:r>
      <w:r w:rsidR="007D1529" w:rsidRPr="000B7BE0">
        <w:rPr>
          <w:rFonts w:hint="eastAsia"/>
        </w:rPr>
        <w:t>元数据信息等</w:t>
      </w:r>
      <w:r w:rsidR="00CE19D2" w:rsidRPr="000775AA">
        <w:t>。</w:t>
      </w:r>
      <w:r w:rsidR="007D1529" w:rsidRPr="000B7BE0">
        <w:rPr>
          <w:rFonts w:hint="eastAsia"/>
        </w:rPr>
        <w:t>并</w:t>
      </w:r>
      <w:r w:rsidR="00DC2D61" w:rsidRPr="000775AA">
        <w:rPr>
          <w:rFonts w:hint="eastAsia"/>
        </w:rPr>
        <w:t>通过</w:t>
      </w:r>
      <w:r w:rsidR="007D1529" w:rsidRPr="000B7BE0">
        <w:rPr>
          <w:rFonts w:hint="eastAsia"/>
        </w:rPr>
        <w:t>研究发现，我们使用随机森林的算法比使用</w:t>
      </w:r>
      <w:r w:rsidR="007D1529" w:rsidRPr="000B7BE0">
        <w:rPr>
          <w:rFonts w:hint="eastAsia"/>
        </w:rPr>
        <w:t>SVM</w:t>
      </w:r>
      <w:r w:rsidR="007D1529" w:rsidRPr="000B7BE0">
        <w:t xml:space="preserve"> </w:t>
      </w:r>
      <w:r w:rsidR="007D1529" w:rsidRPr="000B7BE0">
        <w:rPr>
          <w:rFonts w:hint="eastAsia"/>
        </w:rPr>
        <w:t>算法的准确率要高。同时我们也考虑到了</w:t>
      </w:r>
      <w:r w:rsidR="007D1529" w:rsidRPr="000B7BE0">
        <w:rPr>
          <w:rFonts w:hint="eastAsia"/>
        </w:rPr>
        <w:t>AI</w:t>
      </w:r>
      <w:r w:rsidR="007D1529" w:rsidRPr="000B7BE0">
        <w:rPr>
          <w:rFonts w:hint="eastAsia"/>
        </w:rPr>
        <w:t>模型的</w:t>
      </w:r>
      <w:r w:rsidR="00DC2D61" w:rsidRPr="000775AA">
        <w:rPr>
          <w:rFonts w:hint="eastAsia"/>
        </w:rPr>
        <w:t>安全</w:t>
      </w:r>
      <w:r w:rsidR="007D1529" w:rsidRPr="000B7BE0">
        <w:rPr>
          <w:rFonts w:hint="eastAsia"/>
        </w:rPr>
        <w:t>问题，</w:t>
      </w:r>
      <w:proofErr w:type="spellStart"/>
      <w:r w:rsidR="007D1529" w:rsidRPr="000B7BE0">
        <w:t>Nedim</w:t>
      </w:r>
      <w:proofErr w:type="spellEnd"/>
      <w:r w:rsidR="007D1529" w:rsidRPr="000B7BE0">
        <w:t xml:space="preserve"> </w:t>
      </w:r>
      <w:proofErr w:type="spellStart"/>
      <w:r w:rsidR="007D1529" w:rsidRPr="000B7BE0">
        <w:t>Srndic</w:t>
      </w:r>
      <w:proofErr w:type="spellEnd"/>
      <w:r w:rsidR="007D1529" w:rsidRPr="000B7BE0">
        <w:rPr>
          <w:rFonts w:hint="eastAsia"/>
        </w:rPr>
        <w:t>等人在后来的研究中关注的不止是模型的准确率，而是</w:t>
      </w:r>
      <w:r w:rsidR="007D1529" w:rsidRPr="000B7BE0">
        <w:rPr>
          <w:rFonts w:hint="eastAsia"/>
        </w:rPr>
        <w:t>AI</w:t>
      </w:r>
      <w:r w:rsidR="007D1529" w:rsidRPr="000B7BE0">
        <w:rPr>
          <w:rFonts w:hint="eastAsia"/>
        </w:rPr>
        <w:t>模型的抗逃逸与鲁棒性，他们在</w:t>
      </w:r>
      <w:r w:rsidR="007D1529" w:rsidRPr="000B7BE0">
        <w:t>IEEE</w:t>
      </w:r>
      <w:r w:rsidR="007D1529" w:rsidRPr="000B7BE0">
        <w:rPr>
          <w:rFonts w:hint="eastAsia"/>
        </w:rPr>
        <w:t>会议上</w:t>
      </w:r>
      <w:r w:rsidR="007D1529" w:rsidRPr="000B7BE0">
        <w:rPr>
          <w:rFonts w:hint="eastAsia"/>
        </w:rPr>
        <w:t>[</w:t>
      </w:r>
      <w:r w:rsidR="007D1529" w:rsidRPr="000B7BE0">
        <w:t>4</w:t>
      </w:r>
      <w:r w:rsidR="007D1529" w:rsidRPr="000B7BE0">
        <w:rPr>
          <w:rFonts w:hint="eastAsia"/>
        </w:rPr>
        <w:t>]</w:t>
      </w:r>
      <w:r w:rsidR="007D1529" w:rsidRPr="000B7BE0">
        <w:rPr>
          <w:rFonts w:hint="eastAsia"/>
        </w:rPr>
        <w:t>针对</w:t>
      </w:r>
      <w:r w:rsidR="007D1529" w:rsidRPr="000B7BE0">
        <w:rPr>
          <w:rFonts w:hint="eastAsia"/>
        </w:rPr>
        <w:t>AI</w:t>
      </w:r>
      <w:r w:rsidR="007D1529" w:rsidRPr="000B7BE0">
        <w:rPr>
          <w:rFonts w:hint="eastAsia"/>
        </w:rPr>
        <w:t>模型的逃逸提出了几种假设，最后成功逃逸分类器，在我们的实验当中同时也使用了其中的</w:t>
      </w:r>
      <w:r w:rsidR="007D1529" w:rsidRPr="000B7BE0">
        <w:rPr>
          <w:rFonts w:hint="eastAsia"/>
        </w:rPr>
        <w:t>4</w:t>
      </w:r>
      <w:r w:rsidR="007D1529" w:rsidRPr="000B7BE0">
        <w:rPr>
          <w:rFonts w:hint="eastAsia"/>
        </w:rPr>
        <w:t>种方法来验证我们的模型是否具有</w:t>
      </w:r>
      <w:r w:rsidR="00674F95" w:rsidRPr="000B7BE0">
        <w:rPr>
          <w:rFonts w:hint="eastAsia"/>
        </w:rPr>
        <w:t>这种抗逃逸的能力，</w:t>
      </w:r>
      <w:r w:rsidR="00DC2D61" w:rsidRPr="000B7BE0">
        <w:rPr>
          <w:rFonts w:hint="eastAsia"/>
        </w:rPr>
        <w:t>我们</w:t>
      </w:r>
      <w:r w:rsidR="00DC2D61" w:rsidRPr="000775AA">
        <w:rPr>
          <w:rFonts w:hint="eastAsia"/>
        </w:rPr>
        <w:t>通过</w:t>
      </w:r>
      <w:r w:rsidR="00674F95" w:rsidRPr="000B7BE0">
        <w:rPr>
          <w:rFonts w:hint="eastAsia"/>
        </w:rPr>
        <w:t>对模型的一些特征选取和算法调优</w:t>
      </w:r>
      <w:r w:rsidR="00674F95" w:rsidRPr="000775AA">
        <w:rPr>
          <w:rFonts w:hint="eastAsia"/>
        </w:rPr>
        <w:t>，</w:t>
      </w:r>
      <w:r w:rsidR="00DC2D61" w:rsidRPr="000775AA">
        <w:rPr>
          <w:rFonts w:hint="eastAsia"/>
        </w:rPr>
        <w:t>发现</w:t>
      </w:r>
      <w:r w:rsidR="00674F95" w:rsidRPr="000B7BE0">
        <w:rPr>
          <w:rFonts w:hint="eastAsia"/>
        </w:rPr>
        <w:t>可以使之前逃逸的一部分样本被检测出来，说明我们的</w:t>
      </w:r>
      <w:r w:rsidR="005C2A0F">
        <w:rPr>
          <w:rFonts w:hint="eastAsia"/>
        </w:rPr>
        <w:t>模型</w:t>
      </w:r>
      <w:r w:rsidR="00674F95" w:rsidRPr="000B7BE0">
        <w:rPr>
          <w:rFonts w:hint="eastAsia"/>
        </w:rPr>
        <w:t>有一定的抗逃逸能力。</w:t>
      </w:r>
      <w:bookmarkEnd w:id="17"/>
    </w:p>
    <w:p w14:paraId="18308BE1" w14:textId="77777777" w:rsidR="002F6280" w:rsidRPr="000B7BE0" w:rsidRDefault="002F6280" w:rsidP="000B7BE0">
      <w:r w:rsidRPr="000B7BE0">
        <w:t>本文的主要贡献如下：</w:t>
      </w:r>
    </w:p>
    <w:p w14:paraId="1972F621" w14:textId="2614508B" w:rsidR="002F6280" w:rsidRPr="000B7BE0" w:rsidRDefault="002F6280" w:rsidP="00B9667D">
      <w:pPr>
        <w:numPr>
          <w:ilvl w:val="0"/>
          <w:numId w:val="6"/>
        </w:numPr>
        <w:jc w:val="left"/>
      </w:pPr>
      <w:bookmarkStart w:id="18" w:name="98fufc1520739287591"/>
      <w:bookmarkStart w:id="19" w:name="40ponb1520739287591"/>
      <w:bookmarkEnd w:id="18"/>
      <w:bookmarkEnd w:id="19"/>
      <w:r w:rsidRPr="000B7BE0">
        <w:rPr>
          <w:rFonts w:hint="eastAsia"/>
        </w:rPr>
        <w:t>一个</w:t>
      </w:r>
      <w:r w:rsidRPr="000B7BE0">
        <w:rPr>
          <w:rFonts w:hint="eastAsia"/>
        </w:rPr>
        <w:t>PDF</w:t>
      </w:r>
      <w:r w:rsidRPr="000B7BE0">
        <w:rPr>
          <w:rFonts w:hint="eastAsia"/>
        </w:rPr>
        <w:t>数据集，总样本数</w:t>
      </w:r>
      <w:r w:rsidR="00C85964">
        <w:rPr>
          <w:rFonts w:hint="eastAsia"/>
        </w:rPr>
        <w:t>201368</w:t>
      </w:r>
      <w:r w:rsidR="00C85964">
        <w:t xml:space="preserve"> </w:t>
      </w:r>
      <w:proofErr w:type="gramStart"/>
      <w:r w:rsidR="00C85964">
        <w:rPr>
          <w:rFonts w:hint="eastAsia"/>
        </w:rPr>
        <w:t>个</w:t>
      </w:r>
      <w:proofErr w:type="gramEnd"/>
      <w:r w:rsidRPr="000B7BE0">
        <w:rPr>
          <w:rFonts w:hint="eastAsia"/>
        </w:rPr>
        <w:t>，其中恶意样本</w:t>
      </w:r>
      <w:r w:rsidRPr="000B7BE0">
        <w:rPr>
          <w:rFonts w:hint="eastAsia"/>
        </w:rPr>
        <w:t>173036</w:t>
      </w:r>
      <w:r w:rsidRPr="000B7BE0">
        <w:rPr>
          <w:rFonts w:hint="eastAsia"/>
        </w:rPr>
        <w:t>个，正常样本</w:t>
      </w:r>
      <w:r w:rsidRPr="000B7BE0">
        <w:rPr>
          <w:rFonts w:hint="eastAsia"/>
        </w:rPr>
        <w:t>28332</w:t>
      </w:r>
      <w:r w:rsidRPr="000B7BE0">
        <w:rPr>
          <w:rFonts w:hint="eastAsia"/>
        </w:rPr>
        <w:t>个</w:t>
      </w:r>
      <w:r w:rsidR="00C85964">
        <w:t>；</w:t>
      </w:r>
    </w:p>
    <w:p w14:paraId="6A591D16" w14:textId="2A0F4316" w:rsidR="002F6280" w:rsidRPr="000B7BE0" w:rsidRDefault="002F6280" w:rsidP="00B9667D">
      <w:pPr>
        <w:numPr>
          <w:ilvl w:val="0"/>
          <w:numId w:val="6"/>
        </w:numPr>
        <w:jc w:val="left"/>
      </w:pPr>
      <w:r w:rsidRPr="000B7BE0">
        <w:rPr>
          <w:rFonts w:hint="eastAsia"/>
        </w:rPr>
        <w:t>精心选取了一套</w:t>
      </w:r>
      <w:r w:rsidRPr="000B7BE0">
        <w:t>静态</w:t>
      </w:r>
      <w:r w:rsidRPr="000B7BE0">
        <w:rPr>
          <w:rFonts w:hint="eastAsia"/>
        </w:rPr>
        <w:t>特征集</w:t>
      </w:r>
      <w:r w:rsidRPr="000B7BE0">
        <w:t>（</w:t>
      </w:r>
      <w:r w:rsidRPr="000B7BE0">
        <w:t>133</w:t>
      </w:r>
      <w:r w:rsidRPr="000B7BE0">
        <w:rPr>
          <w:rFonts w:hint="eastAsia"/>
        </w:rPr>
        <w:t>个</w:t>
      </w:r>
      <w:r w:rsidRPr="000B7BE0">
        <w:t>）以</w:t>
      </w:r>
      <w:r w:rsidRPr="000B7BE0">
        <w:rPr>
          <w:rFonts w:hint="eastAsia"/>
        </w:rPr>
        <w:t>用于刻画</w:t>
      </w:r>
      <w:r w:rsidRPr="000B7BE0">
        <w:rPr>
          <w:rFonts w:hint="eastAsia"/>
        </w:rPr>
        <w:t>PDF</w:t>
      </w:r>
      <w:r w:rsidRPr="000B7BE0">
        <w:rPr>
          <w:rFonts w:hint="eastAsia"/>
        </w:rPr>
        <w:t>恶意</w:t>
      </w:r>
      <w:r w:rsidR="00B9667D">
        <w:rPr>
          <w:rFonts w:hint="eastAsia"/>
        </w:rPr>
        <w:t>文档</w:t>
      </w:r>
      <w:r w:rsidRPr="000B7BE0">
        <w:rPr>
          <w:rFonts w:hint="eastAsia"/>
        </w:rPr>
        <w:t>形象，</w:t>
      </w:r>
      <w:r w:rsidR="003165C9">
        <w:rPr>
          <w:rFonts w:hint="eastAsia"/>
        </w:rPr>
        <w:t>以用于</w:t>
      </w:r>
      <w:r w:rsidRPr="000B7BE0">
        <w:rPr>
          <w:rFonts w:hint="eastAsia"/>
        </w:rPr>
        <w:t>区分恶意与良性样本；</w:t>
      </w:r>
    </w:p>
    <w:p w14:paraId="77BDD1AB" w14:textId="52F7F661" w:rsidR="002F6280" w:rsidRPr="000B7BE0" w:rsidRDefault="002F6280" w:rsidP="00B9667D">
      <w:pPr>
        <w:numPr>
          <w:ilvl w:val="0"/>
          <w:numId w:val="6"/>
        </w:numPr>
        <w:jc w:val="left"/>
      </w:pPr>
      <w:r w:rsidRPr="000B7BE0">
        <w:rPr>
          <w:rFonts w:hint="eastAsia"/>
        </w:rPr>
        <w:t>模型准确</w:t>
      </w:r>
      <w:r w:rsidR="00C459A4">
        <w:rPr>
          <w:rFonts w:hint="eastAsia"/>
        </w:rPr>
        <w:t>率</w:t>
      </w:r>
      <w:r w:rsidRPr="000B7BE0">
        <w:rPr>
          <w:rFonts w:hint="eastAsia"/>
        </w:rPr>
        <w:t>高达</w:t>
      </w:r>
      <w:r w:rsidRPr="000B7BE0">
        <w:rPr>
          <w:rFonts w:hint="eastAsia"/>
        </w:rPr>
        <w:t>99.8</w:t>
      </w:r>
      <w:r w:rsidRPr="000B7BE0">
        <w:t>2</w:t>
      </w:r>
      <w:r w:rsidRPr="000B7BE0">
        <w:rPr>
          <w:rFonts w:hint="eastAsia"/>
        </w:rPr>
        <w:t>%</w:t>
      </w:r>
      <w:r w:rsidRPr="000B7BE0">
        <w:rPr>
          <w:rFonts w:hint="eastAsia"/>
        </w:rPr>
        <w:t>，</w:t>
      </w:r>
      <w:r w:rsidRPr="000B7BE0">
        <w:t>误报率</w:t>
      </w:r>
      <w:r w:rsidRPr="000B7BE0">
        <w:t>0.01%</w:t>
      </w:r>
      <w:r w:rsidRPr="000B7BE0">
        <w:rPr>
          <w:rFonts w:hint="eastAsia"/>
        </w:rPr>
        <w:t>，单个文件检测时间维持在毫秒水平；</w:t>
      </w:r>
    </w:p>
    <w:p w14:paraId="4B613D63" w14:textId="77777777" w:rsidR="00C85964" w:rsidRPr="000B7BE0" w:rsidRDefault="002F6280" w:rsidP="00B9667D">
      <w:pPr>
        <w:numPr>
          <w:ilvl w:val="0"/>
          <w:numId w:val="6"/>
        </w:numPr>
        <w:jc w:val="left"/>
      </w:pPr>
      <w:r w:rsidRPr="000B7BE0">
        <w:rPr>
          <w:rFonts w:hint="eastAsia"/>
        </w:rPr>
        <w:t>成功</w:t>
      </w:r>
      <w:r w:rsidR="00F53A03" w:rsidRPr="000B7BE0">
        <w:rPr>
          <w:rFonts w:hint="eastAsia"/>
        </w:rPr>
        <w:t>使用自己生成的变种病毒</w:t>
      </w:r>
      <w:r w:rsidRPr="000B7BE0">
        <w:rPr>
          <w:rFonts w:hint="eastAsia"/>
        </w:rPr>
        <w:t>对分类器发动逃逸</w:t>
      </w:r>
      <w:r w:rsidRPr="000B7BE0">
        <w:t>攻击</w:t>
      </w:r>
      <w:r w:rsidRPr="000B7BE0">
        <w:rPr>
          <w:rFonts w:hint="eastAsia"/>
        </w:rPr>
        <w:t>，分类器根据攻击进行自我修复，重新训练得出一个鲁棒性强，抗逃逸能力强的模型</w:t>
      </w:r>
      <w:bookmarkStart w:id="20" w:name="31nunt1520739287591"/>
      <w:bookmarkStart w:id="21" w:name="58rzwq1520739287591"/>
      <w:bookmarkEnd w:id="20"/>
      <w:bookmarkEnd w:id="21"/>
      <w:r w:rsidR="00C85964">
        <w:rPr>
          <w:rFonts w:hint="eastAsia"/>
        </w:rPr>
        <w:t>。</w:t>
      </w:r>
    </w:p>
    <w:p w14:paraId="4BA76A58" w14:textId="79ABB590" w:rsidR="00635D94" w:rsidRDefault="00635D94" w:rsidP="002F6280"/>
    <w:p w14:paraId="70A79BEA" w14:textId="77777777" w:rsidR="00635D94" w:rsidRDefault="00635D94" w:rsidP="002F6280"/>
    <w:p w14:paraId="69155A10" w14:textId="77777777" w:rsidR="00E630E3" w:rsidRDefault="00E630E3" w:rsidP="00E630E3">
      <w:pPr>
        <w:pStyle w:val="a5"/>
        <w:numPr>
          <w:ilvl w:val="0"/>
          <w:numId w:val="8"/>
        </w:numPr>
        <w:ind w:left="426" w:firstLineChars="0" w:hanging="426"/>
        <w:outlineLvl w:val="0"/>
        <w:rPr>
          <w:b/>
          <w:sz w:val="32"/>
          <w:szCs w:val="32"/>
        </w:rPr>
      </w:pPr>
      <w:r>
        <w:rPr>
          <w:rFonts w:hint="eastAsia"/>
          <w:b/>
          <w:sz w:val="32"/>
          <w:szCs w:val="32"/>
        </w:rPr>
        <w:t>相关工作</w:t>
      </w:r>
    </w:p>
    <w:p w14:paraId="732D13F7" w14:textId="12F38DBA" w:rsidR="00E630E3" w:rsidRPr="000B7BE0" w:rsidRDefault="00E630E3" w:rsidP="003D1DB4">
      <w:pPr>
        <w:ind w:firstLine="420"/>
        <w:rPr>
          <w:rFonts w:ascii="华文宋体" w:hAnsi="华文宋体"/>
        </w:rPr>
      </w:pPr>
      <w:bookmarkStart w:id="22" w:name="OLE_LINK16"/>
      <w:bookmarkStart w:id="23" w:name="OLE_LINK17"/>
      <w:r w:rsidRPr="000B7BE0">
        <w:rPr>
          <w:rFonts w:ascii="华文宋体" w:hAnsi="华文宋体" w:hint="eastAsia"/>
          <w:kern w:val="0"/>
        </w:rPr>
        <w:t>如今</w:t>
      </w:r>
      <w:r w:rsidR="00E61927" w:rsidRPr="000B7BE0">
        <w:rPr>
          <w:rFonts w:ascii="华文宋体" w:hAnsi="华文宋体"/>
        </w:rPr>
        <w:t>PDF</w:t>
      </w:r>
      <w:r w:rsidR="00E61927" w:rsidRPr="000B7BE0">
        <w:rPr>
          <w:rFonts w:ascii="华文宋体" w:hAnsi="华文宋体" w:hint="eastAsia"/>
        </w:rPr>
        <w:t>恶意文档检测技术可大约分为两大类：静态分析和动态分析。静态分析无需使样本运行，仅通过文件头部格式，二进制层</w:t>
      </w:r>
      <w:r w:rsidR="00E61927" w:rsidRPr="000B7BE0">
        <w:rPr>
          <w:rFonts w:ascii="华文宋体" w:hAnsi="华文宋体"/>
        </w:rPr>
        <w:t>N-gram</w:t>
      </w:r>
      <w:r w:rsidR="00E61927" w:rsidRPr="000B7BE0">
        <w:rPr>
          <w:rFonts w:ascii="华文宋体" w:hAnsi="华文宋体" w:hint="eastAsia"/>
        </w:rPr>
        <w:t>等静态模式，即可对目标样本进行预测；动态分析，则通过使目标样本运行于受控环境内，以此捕捉其恶意行为。</w:t>
      </w:r>
      <w:r w:rsidR="00E61927" w:rsidRPr="00016214">
        <w:rPr>
          <w:rFonts w:ascii="华文宋体" w:eastAsia="华文宋体" w:hAnsi="华文宋体" w:hint="eastAsia"/>
          <w:szCs w:val="21"/>
        </w:rPr>
        <w:t>一般</w:t>
      </w:r>
      <w:r w:rsidR="00577398" w:rsidRPr="00016214">
        <w:rPr>
          <w:rFonts w:ascii="华文宋体" w:eastAsia="华文宋体" w:hAnsi="华文宋体" w:hint="eastAsia"/>
          <w:szCs w:val="21"/>
        </w:rPr>
        <w:t>而言</w:t>
      </w:r>
      <w:r w:rsidR="00E61927" w:rsidRPr="000B7BE0">
        <w:rPr>
          <w:rFonts w:ascii="华文宋体" w:hAnsi="华文宋体" w:hint="eastAsia"/>
        </w:rPr>
        <w:t>，静态分析的优点是速度</w:t>
      </w:r>
      <w:r w:rsidR="00AD44E8">
        <w:rPr>
          <w:rFonts w:ascii="华文宋体" w:hAnsi="华文宋体" w:hint="eastAsia"/>
        </w:rPr>
        <w:t>易于部署更新</w:t>
      </w:r>
      <w:r w:rsidR="00E61927" w:rsidRPr="000B7BE0">
        <w:rPr>
          <w:rFonts w:ascii="华文宋体" w:hAnsi="华文宋体" w:hint="eastAsia"/>
        </w:rPr>
        <w:t>，动态分析速度慢，消耗资源多，</w:t>
      </w:r>
      <w:r w:rsidR="00AD44E8">
        <w:rPr>
          <w:rFonts w:ascii="华文宋体" w:hAnsi="华文宋体" w:hint="eastAsia"/>
        </w:rPr>
        <w:t>但人员参与</w:t>
      </w:r>
      <w:r w:rsidR="00E61927" w:rsidRPr="000B7BE0">
        <w:rPr>
          <w:rFonts w:ascii="华文宋体" w:hAnsi="华文宋体" w:hint="eastAsia"/>
        </w:rPr>
        <w:t>精度很高。两种方法在业界均有大量成功应用案例，更高级的解决方案如可以把静态和动态分析结合，典型的工作如</w:t>
      </w:r>
      <w:proofErr w:type="spellStart"/>
      <w:r w:rsidR="00EA38E0" w:rsidRPr="000B7BE0">
        <w:rPr>
          <w:rFonts w:ascii="华文宋体" w:hAnsi="华文宋体"/>
        </w:rPr>
        <w:t>Maiorca</w:t>
      </w:r>
      <w:proofErr w:type="spellEnd"/>
      <w:r w:rsidR="00EA38E0" w:rsidRPr="000B7BE0">
        <w:rPr>
          <w:rFonts w:ascii="华文宋体" w:hAnsi="华文宋体"/>
        </w:rPr>
        <w:t xml:space="preserve"> et al. [9</w:t>
      </w:r>
      <w:r w:rsidR="00E61927" w:rsidRPr="000B7BE0">
        <w:rPr>
          <w:rFonts w:ascii="华文宋体" w:hAnsi="华文宋体"/>
        </w:rPr>
        <w:t>]</w:t>
      </w:r>
      <w:r w:rsidR="00E61927" w:rsidRPr="000B7BE0">
        <w:rPr>
          <w:rFonts w:ascii="华文宋体" w:hAnsi="华文宋体" w:hint="eastAsia"/>
        </w:rPr>
        <w:t>。</w:t>
      </w:r>
      <w:r w:rsidRPr="000B7BE0">
        <w:rPr>
          <w:rFonts w:ascii="华文宋体" w:hAnsi="华文宋体" w:hint="eastAsia"/>
          <w:kern w:val="0"/>
        </w:rPr>
        <w:t>表</w:t>
      </w:r>
      <w:r w:rsidRPr="000B7BE0">
        <w:rPr>
          <w:rFonts w:ascii="华文宋体" w:hAnsi="华文宋体"/>
          <w:kern w:val="0"/>
        </w:rPr>
        <w:t>1</w:t>
      </w:r>
      <w:r w:rsidRPr="000B7BE0">
        <w:rPr>
          <w:rFonts w:ascii="华文宋体" w:hAnsi="华文宋体" w:hint="eastAsia"/>
          <w:kern w:val="0"/>
        </w:rPr>
        <w:t>基于之前的研究列出了</w:t>
      </w:r>
      <w:r w:rsidRPr="000B7BE0">
        <w:rPr>
          <w:rFonts w:ascii="华文宋体" w:hAnsi="华文宋体" w:hint="eastAsia"/>
          <w:color w:val="000000"/>
          <w:kern w:val="0"/>
        </w:rPr>
        <w:t>对现有方法的总结。</w:t>
      </w:r>
    </w:p>
    <w:p w14:paraId="2363EA1C" w14:textId="10CE61D9" w:rsidR="00E630E3" w:rsidRPr="000B7BE0" w:rsidRDefault="00E630E3" w:rsidP="000B7BE0">
      <w:pPr>
        <w:ind w:firstLine="420"/>
        <w:jc w:val="center"/>
        <w:rPr>
          <w:rFonts w:ascii="华文宋体" w:hAnsi="华文宋体"/>
          <w:sz w:val="18"/>
        </w:rPr>
      </w:pPr>
      <w:r w:rsidRPr="000B7BE0">
        <w:rPr>
          <w:rFonts w:ascii="华文宋体" w:hAnsi="华文宋体" w:hint="eastAsia"/>
          <w:sz w:val="18"/>
        </w:rPr>
        <w:t>表</w:t>
      </w:r>
      <w:r w:rsidRPr="000B7BE0">
        <w:rPr>
          <w:rFonts w:ascii="华文宋体" w:hAnsi="华文宋体" w:hint="eastAsia"/>
          <w:sz w:val="18"/>
        </w:rPr>
        <w:t xml:space="preserve">1 </w:t>
      </w:r>
      <w:r w:rsidR="00623729">
        <w:rPr>
          <w:rFonts w:ascii="华文宋体" w:hAnsi="华文宋体" w:hint="eastAsia"/>
          <w:sz w:val="18"/>
        </w:rPr>
        <w:t>相关工作</w:t>
      </w:r>
      <w:r w:rsidRPr="000B7BE0">
        <w:rPr>
          <w:rFonts w:ascii="华文宋体" w:hAnsi="华文宋体" w:hint="eastAsia"/>
          <w:sz w:val="18"/>
        </w:rPr>
        <w:t>对比</w:t>
      </w:r>
    </w:p>
    <w:bookmarkEnd w:id="22"/>
    <w:bookmarkEnd w:id="23"/>
    <w:p w14:paraId="2772C1CA" w14:textId="77777777" w:rsidR="000775AA" w:rsidRDefault="000775AA" w:rsidP="002565AD">
      <w:pPr>
        <w:rPr>
          <w:rFonts w:ascii="华文宋体" w:eastAsia="华文宋体" w:hAnsi="华文宋体"/>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3"/>
        <w:gridCol w:w="930"/>
        <w:gridCol w:w="2669"/>
        <w:gridCol w:w="1538"/>
        <w:gridCol w:w="390"/>
        <w:gridCol w:w="802"/>
        <w:gridCol w:w="210"/>
        <w:gridCol w:w="1098"/>
      </w:tblGrid>
      <w:tr w:rsidR="00783B4F" w:rsidRPr="00C11781" w14:paraId="781AE5A3"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B771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lastRenderedPageBreak/>
              <w:t>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59B7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分析重点</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99E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检测技术</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FB0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工作</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00B2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年份</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99E01" w14:textId="6384031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外置</w:t>
            </w:r>
            <w:proofErr w:type="gramStart"/>
            <w:r w:rsidRPr="000B7BE0">
              <w:rPr>
                <w:rFonts w:ascii="宋体" w:hAnsi="宋体" w:hint="eastAsia"/>
                <w:kern w:val="0"/>
                <w:sz w:val="18"/>
              </w:rPr>
              <w:t>解析器</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75F727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ML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8156D" w14:textId="0F176C79" w:rsidR="002565AD" w:rsidRPr="000B7BE0" w:rsidRDefault="00783B4F" w:rsidP="00783B4F">
            <w:pPr>
              <w:widowControl/>
              <w:jc w:val="center"/>
              <w:rPr>
                <w:rFonts w:ascii="宋体" w:hAnsi="宋体"/>
                <w:kern w:val="0"/>
                <w:sz w:val="18"/>
              </w:rPr>
            </w:pPr>
            <w:r>
              <w:rPr>
                <w:rFonts w:ascii="宋体" w:hAnsi="宋体" w:hint="eastAsia"/>
                <w:kern w:val="0"/>
                <w:sz w:val="18"/>
              </w:rPr>
              <w:t>可检测的</w:t>
            </w:r>
            <w:proofErr w:type="gramStart"/>
            <w:r>
              <w:rPr>
                <w:rFonts w:ascii="宋体" w:hAnsi="宋体" w:hint="eastAsia"/>
                <w:kern w:val="0"/>
                <w:sz w:val="18"/>
              </w:rPr>
              <w:t>不</w:t>
            </w:r>
            <w:proofErr w:type="gramEnd"/>
            <w:r>
              <w:rPr>
                <w:rFonts w:ascii="宋体" w:hAnsi="宋体" w:hint="eastAsia"/>
                <w:kern w:val="0"/>
                <w:sz w:val="18"/>
              </w:rPr>
              <w:t>同性</w:t>
            </w:r>
          </w:p>
        </w:tc>
      </w:tr>
      <w:tr w:rsidR="00783B4F" w:rsidRPr="00C11781" w14:paraId="05D38851"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AE8A5E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静态分析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1B3B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72AD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Lexical 分析 [5]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2A9DC"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PJScan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FB22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A2C13" w14:textId="7AFA8B4F"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F5D85"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2003B51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214C77"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7F3E2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1597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Token 聚类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1A2CF"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Vatamanu</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FE01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422E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CB8C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8E27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1CB8B8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47D1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2A86D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DC5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API 调用分类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8E79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8B08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8A80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3A402"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7BDC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1A326BB"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5DF0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99A1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82305"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Shellcode</w:t>
            </w:r>
            <w:proofErr w:type="spellEnd"/>
            <w:r w:rsidRPr="000B7BE0">
              <w:rPr>
                <w:rFonts w:ascii="宋体" w:hAnsi="宋体" w:hint="eastAsia"/>
                <w:kern w:val="0"/>
                <w:sz w:val="18"/>
              </w:rPr>
              <w:t xml:space="preserve"> and opcode 签名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4461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MPScan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31C0F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396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5E24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720D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6DE8347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119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3C650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CB83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363A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1EEE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7F9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4CF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28BC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47BDA46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1B2C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A3D4A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207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分层结构检测 [8,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692D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Srndic</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D4B1B"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7196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6996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6D59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397C5B1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59D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FB96B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1E5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基于内容和Metadata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616A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F1B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C645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10E3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A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61B3319"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C08C73"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D90FF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637B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基于结构和内容解析 [8]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36DA6"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245C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CDB2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F856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FF4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677E2943"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83FEF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D8AB4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0D94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结合上述几种技术解析分类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C61FF"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8280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3D3A8"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BA25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F773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9A753A4"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E01E1E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动态分析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50B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8F7E9"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Shellcode</w:t>
            </w:r>
            <w:proofErr w:type="spellEnd"/>
            <w:r w:rsidRPr="000B7BE0">
              <w:rPr>
                <w:rFonts w:ascii="宋体" w:hAnsi="宋体" w:hint="eastAsia"/>
                <w:kern w:val="0"/>
                <w:sz w:val="18"/>
              </w:rPr>
              <w:t xml:space="preserve"> and opcode签名检测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B7C6A"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MDScan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D0AF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73BB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AC0B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FC8C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136A56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4075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D634B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1C3C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已知的攻击模式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0549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A715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ABE8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CAD3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05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2A94448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902E2A"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47F69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1071"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内存访问模式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961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ShellOS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4ED9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29DE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1C08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4BC2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C066B7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1670CD"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F215F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115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常见 maldoc 行为分析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ACE6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D8F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8979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B607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026A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629677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6906B"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EF5C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49A2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独立平台的tap point标识技术[2]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B0CD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81D9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5393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11F3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857B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0F0243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3EAB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016E0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文档类型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748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异常内存访问约束变量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552A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CWXDetector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D0D0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D0DFA"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E0C0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165E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027A50CE"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AA3A21"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84F06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平台多样性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7BF9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系统平台多样性利用[8]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ED135"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PlatPal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BCE30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E584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DD31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7184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bl>
    <w:p w14:paraId="7366DB8F" w14:textId="77777777" w:rsidR="000775AA" w:rsidRPr="000B7BE0" w:rsidRDefault="000775AA" w:rsidP="002565AD">
      <w:pPr>
        <w:rPr>
          <w:rFonts w:ascii="华文宋体" w:hAnsi="华文宋体"/>
        </w:rPr>
      </w:pPr>
    </w:p>
    <w:p w14:paraId="4AB41141" w14:textId="6C7CE457" w:rsidR="00E61927" w:rsidRPr="000B7BE0" w:rsidRDefault="00E61927" w:rsidP="003D1DB4">
      <w:pPr>
        <w:ind w:firstLine="420"/>
        <w:rPr>
          <w:rFonts w:ascii="华文宋体" w:hAnsi="华文宋体"/>
        </w:rPr>
      </w:pPr>
      <w:r w:rsidRPr="000B7BE0">
        <w:rPr>
          <w:rFonts w:ascii="华文宋体" w:hAnsi="华文宋体" w:hint="eastAsia"/>
        </w:rPr>
        <w:t>由表</w:t>
      </w:r>
      <w:r w:rsidRPr="000B7BE0">
        <w:rPr>
          <w:rFonts w:ascii="华文宋体" w:hAnsi="华文宋体"/>
        </w:rPr>
        <w:t>1</w:t>
      </w:r>
      <w:r w:rsidRPr="000B7BE0">
        <w:rPr>
          <w:rFonts w:ascii="华文宋体" w:hAnsi="华文宋体" w:hint="eastAsia"/>
        </w:rPr>
        <w:t>可见，静态分析一般聚焦于</w:t>
      </w:r>
      <w:r w:rsidRPr="000B7BE0">
        <w:rPr>
          <w:rFonts w:ascii="华文宋体" w:hAnsi="华文宋体"/>
        </w:rPr>
        <w:t>JavaScript</w:t>
      </w:r>
      <w:r w:rsidRPr="000B7BE0">
        <w:rPr>
          <w:rFonts w:ascii="华文宋体" w:hAnsi="华文宋体" w:hint="eastAsia"/>
        </w:rPr>
        <w:t>本身或使用</w:t>
      </w:r>
      <w:r w:rsidRPr="000B7BE0">
        <w:rPr>
          <w:rFonts w:ascii="华文宋体" w:hAnsi="华文宋体"/>
        </w:rPr>
        <w:t>Metadata</w:t>
      </w:r>
      <w:r w:rsidRPr="000B7BE0">
        <w:rPr>
          <w:rFonts w:ascii="华文宋体" w:hAnsi="华文宋体" w:hint="eastAsia"/>
        </w:rPr>
        <w:t>进行分析。代表性的检测技术有基于</w:t>
      </w:r>
      <w:proofErr w:type="spellStart"/>
      <w:r w:rsidRPr="000B7BE0">
        <w:rPr>
          <w:rFonts w:ascii="华文宋体" w:hAnsi="华文宋体"/>
        </w:rPr>
        <w:t>Shellcode</w:t>
      </w:r>
      <w:proofErr w:type="spellEnd"/>
      <w:r w:rsidRPr="000B7BE0">
        <w:rPr>
          <w:rFonts w:ascii="华文宋体" w:hAnsi="华文宋体" w:hint="eastAsia"/>
        </w:rPr>
        <w:t>和</w:t>
      </w:r>
      <w:proofErr w:type="spellStart"/>
      <w:r w:rsidRPr="000B7BE0">
        <w:rPr>
          <w:rFonts w:ascii="华文宋体" w:hAnsi="华文宋体"/>
        </w:rPr>
        <w:t>OPCode</w:t>
      </w:r>
      <w:proofErr w:type="spellEnd"/>
      <w:r w:rsidRPr="000B7BE0">
        <w:rPr>
          <w:rFonts w:ascii="华文宋体" w:hAnsi="华文宋体" w:hint="eastAsia"/>
        </w:rPr>
        <w:t>签名的</w:t>
      </w:r>
      <w:proofErr w:type="spellStart"/>
      <w:r w:rsidRPr="000B7BE0">
        <w:rPr>
          <w:rFonts w:ascii="华文宋体" w:hAnsi="华文宋体"/>
        </w:rPr>
        <w:t>MPScan</w:t>
      </w:r>
      <w:proofErr w:type="spellEnd"/>
      <w:r w:rsidR="00D96F82" w:rsidRPr="000B7BE0">
        <w:rPr>
          <w:rFonts w:ascii="华文宋体" w:hAnsi="华文宋体"/>
        </w:rPr>
        <w:t>[13</w:t>
      </w:r>
      <w:r w:rsidRPr="000B7BE0">
        <w:rPr>
          <w:rFonts w:ascii="华文宋体" w:hAnsi="华文宋体"/>
        </w:rPr>
        <w:t>]</w:t>
      </w:r>
      <w:r w:rsidR="009D43AD" w:rsidRPr="000B7BE0">
        <w:rPr>
          <w:rFonts w:ascii="华文宋体" w:hAnsi="华文宋体" w:hint="eastAsia"/>
        </w:rPr>
        <w:t>、基于结构与内容两者的分类</w:t>
      </w:r>
      <w:r w:rsidR="007C7E43" w:rsidRPr="000B7BE0">
        <w:rPr>
          <w:rFonts w:ascii="华文宋体" w:hAnsi="华文宋体"/>
        </w:rPr>
        <w:t>[9</w:t>
      </w:r>
      <w:r w:rsidRPr="000B7BE0">
        <w:rPr>
          <w:rFonts w:ascii="华文宋体" w:hAnsi="华文宋体"/>
        </w:rPr>
        <w:t>]</w:t>
      </w:r>
      <w:r w:rsidRPr="000B7BE0">
        <w:rPr>
          <w:rFonts w:ascii="华文宋体" w:hAnsi="华文宋体" w:hint="eastAsia"/>
        </w:rPr>
        <w:t>。动态分析技术一般聚焦于提取嵌入在</w:t>
      </w:r>
      <w:r w:rsidRPr="000B7BE0">
        <w:rPr>
          <w:rFonts w:ascii="华文宋体" w:hAnsi="华文宋体"/>
        </w:rPr>
        <w:t>PDF</w:t>
      </w:r>
      <w:r w:rsidRPr="000B7BE0">
        <w:rPr>
          <w:rFonts w:ascii="华文宋体" w:hAnsi="华文宋体" w:hint="eastAsia"/>
        </w:rPr>
        <w:t>文档中的</w:t>
      </w:r>
      <w:r w:rsidRPr="000B7BE0">
        <w:rPr>
          <w:rFonts w:ascii="华文宋体" w:hAnsi="华文宋体"/>
        </w:rPr>
        <w:t>JavaScript</w:t>
      </w:r>
      <w:r w:rsidR="009D43AD" w:rsidRPr="000B7BE0">
        <w:rPr>
          <w:rFonts w:ascii="华文宋体" w:hAnsi="华文宋体" w:hint="eastAsia"/>
        </w:rPr>
        <w:t>代码</w:t>
      </w:r>
      <w:r w:rsidRPr="000B7BE0">
        <w:rPr>
          <w:rFonts w:ascii="华文宋体" w:hAnsi="华文宋体" w:hint="eastAsia"/>
        </w:rPr>
        <w:t>，再通过实际试运行这些代码片段，检测出恶意行为。这类工作的代表有基于</w:t>
      </w:r>
      <w:r w:rsidRPr="000B7BE0">
        <w:rPr>
          <w:rFonts w:ascii="华文宋体" w:hAnsi="华文宋体"/>
        </w:rPr>
        <w:t>maldoc</w:t>
      </w:r>
      <w:r w:rsidRPr="000B7BE0">
        <w:rPr>
          <w:rFonts w:ascii="华文宋体" w:hAnsi="华文宋体" w:hint="eastAsia"/>
        </w:rPr>
        <w:t>的行为分析</w:t>
      </w:r>
      <w:r w:rsidR="00BE71B6" w:rsidRPr="000B7BE0">
        <w:rPr>
          <w:rFonts w:ascii="华文宋体" w:hAnsi="华文宋体"/>
        </w:rPr>
        <w:t>[8</w:t>
      </w:r>
      <w:r w:rsidRPr="000B7BE0">
        <w:rPr>
          <w:rFonts w:ascii="华文宋体" w:hAnsi="华文宋体"/>
        </w:rPr>
        <w:t>]</w:t>
      </w:r>
      <w:r w:rsidRPr="000B7BE0">
        <w:rPr>
          <w:rFonts w:ascii="华文宋体" w:hAnsi="华文宋体" w:hint="eastAsia"/>
        </w:rPr>
        <w:t>和基于平台多样性的</w:t>
      </w:r>
      <w:proofErr w:type="spellStart"/>
      <w:r w:rsidRPr="000B7BE0">
        <w:rPr>
          <w:rFonts w:ascii="华文宋体" w:hAnsi="华文宋体"/>
        </w:rPr>
        <w:t>Plat</w:t>
      </w:r>
      <w:r w:rsidR="00A94430">
        <w:rPr>
          <w:rFonts w:ascii="华文宋体" w:hAnsi="华文宋体" w:hint="eastAsia"/>
        </w:rPr>
        <w:t>P</w:t>
      </w:r>
      <w:r w:rsidRPr="000B7BE0">
        <w:rPr>
          <w:rFonts w:ascii="华文宋体" w:hAnsi="华文宋体"/>
        </w:rPr>
        <w:t>al</w:t>
      </w:r>
      <w:proofErr w:type="spellEnd"/>
      <w:r w:rsidR="00C5301D" w:rsidRPr="000B7BE0">
        <w:rPr>
          <w:rFonts w:ascii="华文宋体" w:hAnsi="华文宋体"/>
        </w:rPr>
        <w:t>[</w:t>
      </w:r>
      <w:r w:rsidR="009D43AD" w:rsidRPr="000B7BE0">
        <w:rPr>
          <w:rFonts w:ascii="华文宋体" w:hAnsi="华文宋体"/>
        </w:rPr>
        <w:t>21</w:t>
      </w:r>
      <w:r w:rsidRPr="000B7BE0">
        <w:rPr>
          <w:rFonts w:ascii="华文宋体" w:hAnsi="华文宋体"/>
        </w:rPr>
        <w:t>]</w:t>
      </w:r>
      <w:r w:rsidRPr="000B7BE0">
        <w:rPr>
          <w:rFonts w:ascii="华文宋体" w:hAnsi="华文宋体" w:hint="eastAsia"/>
        </w:rPr>
        <w:t>等。</w:t>
      </w:r>
    </w:p>
    <w:p w14:paraId="7906C0B4" w14:textId="0DB3B83D" w:rsidR="00E61927" w:rsidRPr="000B7BE0" w:rsidRDefault="00E61927" w:rsidP="003D1DB4">
      <w:pPr>
        <w:ind w:firstLine="420"/>
        <w:rPr>
          <w:rFonts w:ascii="华文宋体" w:hAnsi="华文宋体"/>
        </w:rPr>
      </w:pPr>
      <w:r w:rsidRPr="000B7BE0">
        <w:rPr>
          <w:rFonts w:ascii="华文宋体" w:hAnsi="华文宋体" w:hint="eastAsia"/>
        </w:rPr>
        <w:t>在以上工作中，有</w:t>
      </w:r>
      <w:r w:rsidRPr="000B7BE0">
        <w:rPr>
          <w:rFonts w:ascii="华文宋体" w:hAnsi="华文宋体"/>
        </w:rPr>
        <w:t>12/15</w:t>
      </w:r>
      <w:r w:rsidRPr="000B7BE0">
        <w:rPr>
          <w:rFonts w:ascii="华文宋体" w:hAnsi="华文宋体" w:hint="eastAsia"/>
        </w:rPr>
        <w:t>的工作使用外置的</w:t>
      </w:r>
      <w:r w:rsidRPr="000B7BE0">
        <w:rPr>
          <w:rFonts w:ascii="华文宋体" w:hAnsi="华文宋体"/>
        </w:rPr>
        <w:t>PDF</w:t>
      </w:r>
      <w:r w:rsidRPr="000B7BE0">
        <w:rPr>
          <w:rFonts w:ascii="华文宋体" w:hAnsi="华文宋体" w:hint="eastAsia"/>
        </w:rPr>
        <w:t>解析器，这使得外置</w:t>
      </w:r>
      <w:r w:rsidRPr="000B7BE0">
        <w:rPr>
          <w:rFonts w:ascii="华文宋体" w:hAnsi="华文宋体"/>
        </w:rPr>
        <w:t>PDF</w:t>
      </w:r>
      <w:proofErr w:type="gramStart"/>
      <w:r w:rsidRPr="000B7BE0">
        <w:rPr>
          <w:rFonts w:ascii="华文宋体" w:hAnsi="华文宋体" w:hint="eastAsia"/>
        </w:rPr>
        <w:t>解析器</w:t>
      </w:r>
      <w:proofErr w:type="gramEnd"/>
      <w:r w:rsidRPr="000B7BE0">
        <w:rPr>
          <w:rFonts w:ascii="华文宋体" w:hAnsi="华文宋体" w:hint="eastAsia"/>
        </w:rPr>
        <w:t>的健壮性成为研究焦点。这是因为外置</w:t>
      </w:r>
      <w:r w:rsidRPr="000B7BE0">
        <w:rPr>
          <w:rFonts w:ascii="华文宋体" w:hAnsi="华文宋体"/>
        </w:rPr>
        <w:t>PDF</w:t>
      </w:r>
      <w:proofErr w:type="gramStart"/>
      <w:r w:rsidRPr="000B7BE0">
        <w:rPr>
          <w:rFonts w:ascii="华文宋体" w:hAnsi="华文宋体" w:hint="eastAsia"/>
        </w:rPr>
        <w:t>解析器</w:t>
      </w:r>
      <w:proofErr w:type="gramEnd"/>
      <w:r w:rsidRPr="000B7BE0">
        <w:rPr>
          <w:rFonts w:ascii="华文宋体" w:hAnsi="华文宋体" w:hint="eastAsia"/>
        </w:rPr>
        <w:t>一般设计和实现均较为简单，恶意样本经少量变异即能轻易逃逸此类解析器。这种攻击在</w:t>
      </w:r>
      <w:proofErr w:type="spellStart"/>
      <w:r w:rsidRPr="000B7BE0">
        <w:rPr>
          <w:rFonts w:ascii="华文宋体" w:hAnsi="华文宋体"/>
        </w:rPr>
        <w:t>Carmony</w:t>
      </w:r>
      <w:proofErr w:type="spellEnd"/>
      <w:r w:rsidRPr="000B7BE0">
        <w:rPr>
          <w:rFonts w:ascii="华文宋体" w:hAnsi="华文宋体"/>
        </w:rPr>
        <w:t xml:space="preserve"> et al.[2</w:t>
      </w:r>
      <w:r w:rsidR="009D43AD" w:rsidRPr="000B7BE0">
        <w:rPr>
          <w:rFonts w:ascii="华文宋体" w:hAnsi="华文宋体"/>
        </w:rPr>
        <w:t>0</w:t>
      </w:r>
      <w:r w:rsidRPr="000B7BE0">
        <w:rPr>
          <w:rFonts w:ascii="华文宋体" w:hAnsi="华文宋体"/>
        </w:rPr>
        <w:t>]</w:t>
      </w:r>
      <w:r w:rsidRPr="000B7BE0">
        <w:rPr>
          <w:rFonts w:ascii="华文宋体" w:hAnsi="华文宋体" w:hint="eastAsia"/>
        </w:rPr>
        <w:t>的工作中被称为</w:t>
      </w:r>
      <w:proofErr w:type="gramStart"/>
      <w:r w:rsidRPr="000B7BE0">
        <w:rPr>
          <w:rFonts w:ascii="华文宋体" w:hAnsi="华文宋体" w:hint="eastAsia"/>
        </w:rPr>
        <w:t>解析器</w:t>
      </w:r>
      <w:proofErr w:type="gramEnd"/>
      <w:r w:rsidRPr="000B7BE0">
        <w:rPr>
          <w:rFonts w:ascii="华文宋体" w:hAnsi="华文宋体" w:hint="eastAsia"/>
        </w:rPr>
        <w:t>混淆性攻击（</w:t>
      </w:r>
      <w:r w:rsidRPr="000B7BE0">
        <w:rPr>
          <w:rFonts w:ascii="华文宋体" w:hAnsi="华文宋体"/>
        </w:rPr>
        <w:t>Parser</w:t>
      </w:r>
      <w:r w:rsidR="00C85964">
        <w:rPr>
          <w:rFonts w:ascii="华文宋体" w:hAnsi="华文宋体"/>
        </w:rPr>
        <w:t xml:space="preserve"> </w:t>
      </w:r>
      <w:r w:rsidRPr="000B7BE0">
        <w:rPr>
          <w:rFonts w:ascii="华文宋体" w:hAnsi="华文宋体"/>
        </w:rPr>
        <w:t>Confusion Attacks</w:t>
      </w:r>
      <w:r w:rsidRPr="000B7BE0">
        <w:rPr>
          <w:rFonts w:ascii="华文宋体" w:hAnsi="华文宋体" w:hint="eastAsia"/>
        </w:rPr>
        <w:t>）。</w:t>
      </w:r>
    </w:p>
    <w:p w14:paraId="131BAE48" w14:textId="3C054C51" w:rsidR="00E61927" w:rsidRPr="000B7BE0" w:rsidRDefault="00E61927" w:rsidP="003D1DB4">
      <w:pPr>
        <w:ind w:firstLine="420"/>
        <w:rPr>
          <w:rFonts w:ascii="华文宋体" w:hAnsi="华文宋体"/>
        </w:rPr>
      </w:pPr>
      <w:r w:rsidRPr="000B7BE0">
        <w:rPr>
          <w:rFonts w:ascii="华文宋体" w:hAnsi="华文宋体" w:hint="eastAsia"/>
        </w:rPr>
        <w:t>从表</w:t>
      </w:r>
      <w:r w:rsidRPr="000B7BE0">
        <w:rPr>
          <w:rFonts w:ascii="华文宋体" w:hAnsi="华文宋体"/>
        </w:rPr>
        <w:t>1</w:t>
      </w:r>
      <w:r w:rsidRPr="000B7BE0">
        <w:rPr>
          <w:rFonts w:ascii="华文宋体" w:hAnsi="华文宋体" w:hint="eastAsia"/>
        </w:rPr>
        <w:t>可知，机器学习一般并不适合于动态分析，而几乎所有的静态分析工作，都在某种程度上使用了机器学习的技术。这部分的典型工作有</w:t>
      </w:r>
      <w:r w:rsidRPr="000B7BE0">
        <w:rPr>
          <w:rFonts w:ascii="华文宋体" w:hAnsi="华文宋体"/>
        </w:rPr>
        <w:t>PDFrate</w:t>
      </w:r>
      <w:r w:rsidR="009D43AD" w:rsidRPr="000B7BE0">
        <w:rPr>
          <w:rFonts w:ascii="华文宋体" w:hAnsi="华文宋体"/>
        </w:rPr>
        <w:t>[</w:t>
      </w:r>
      <w:r w:rsidR="00A94430">
        <w:rPr>
          <w:rFonts w:ascii="华文宋体" w:hAnsi="华文宋体"/>
        </w:rPr>
        <w:t>24</w:t>
      </w:r>
      <w:r w:rsidRPr="000B7BE0">
        <w:rPr>
          <w:rFonts w:ascii="华文宋体" w:hAnsi="华文宋体"/>
        </w:rPr>
        <w:t>]</w:t>
      </w:r>
      <w:r w:rsidRPr="000B7BE0">
        <w:rPr>
          <w:rFonts w:ascii="华文宋体" w:hAnsi="华文宋体" w:hint="eastAsia"/>
        </w:rPr>
        <w:t>、</w:t>
      </w:r>
      <w:r w:rsidRPr="000B7BE0">
        <w:rPr>
          <w:rFonts w:ascii="华文宋体" w:hAnsi="华文宋体"/>
        </w:rPr>
        <w:t>PDF Malware Slayer</w:t>
      </w:r>
      <w:r w:rsidR="00D96F82" w:rsidRPr="000B7BE0">
        <w:rPr>
          <w:rFonts w:ascii="华文宋体" w:hAnsi="华文宋体"/>
        </w:rPr>
        <w:t>[11</w:t>
      </w:r>
      <w:r w:rsidRPr="000B7BE0">
        <w:rPr>
          <w:rFonts w:ascii="华文宋体" w:hAnsi="华文宋体"/>
        </w:rPr>
        <w:t>]</w:t>
      </w:r>
      <w:r w:rsidRPr="000B7BE0">
        <w:rPr>
          <w:rFonts w:ascii="华文宋体" w:hAnsi="华文宋体" w:hint="eastAsia"/>
        </w:rPr>
        <w:t>等。这些工作均声称</w:t>
      </w:r>
      <w:r w:rsidR="00A94430">
        <w:rPr>
          <w:rFonts w:ascii="华文宋体" w:hAnsi="华文宋体" w:hint="eastAsia"/>
        </w:rPr>
        <w:t>分类器</w:t>
      </w:r>
      <w:r w:rsidRPr="000B7BE0">
        <w:rPr>
          <w:rFonts w:ascii="华文宋体" w:hAnsi="华文宋体" w:hint="eastAsia"/>
        </w:rPr>
        <w:t>能在低功耗环境下达到很高的检测精度，但对模型本身的安全性，恶意样本逃逸分类器等对抗性学习的研究内容却鲜有提及。这种攻击在</w:t>
      </w:r>
      <w:r w:rsidRPr="000B7BE0">
        <w:rPr>
          <w:rFonts w:ascii="华文宋体" w:hAnsi="华文宋体"/>
        </w:rPr>
        <w:t>Xu et al</w:t>
      </w:r>
      <w:r w:rsidR="007C7E43" w:rsidRPr="000B7BE0">
        <w:rPr>
          <w:rFonts w:ascii="华文宋体" w:hAnsi="华文宋体"/>
        </w:rPr>
        <w:t>[14</w:t>
      </w:r>
      <w:r w:rsidRPr="000B7BE0">
        <w:rPr>
          <w:rFonts w:ascii="华文宋体" w:hAnsi="华文宋体"/>
        </w:rPr>
        <w:t>]</w:t>
      </w:r>
      <w:r w:rsidRPr="000B7BE0">
        <w:rPr>
          <w:rFonts w:ascii="华文宋体" w:hAnsi="华文宋体" w:hint="eastAsia"/>
        </w:rPr>
        <w:t>的工作中被提出，作者通过构建一个能自动生成恶意样本变种的框架，</w:t>
      </w:r>
      <w:r w:rsidR="00577398" w:rsidRPr="000775AA">
        <w:rPr>
          <w:rFonts w:ascii="华文宋体" w:eastAsia="华文宋体" w:hAnsi="华文宋体" w:hint="eastAsia"/>
          <w:szCs w:val="21"/>
        </w:rPr>
        <w:t>使得</w:t>
      </w:r>
      <w:r w:rsidRPr="000B7BE0">
        <w:rPr>
          <w:rFonts w:ascii="华文宋体" w:hAnsi="华文宋体" w:hint="eastAsia"/>
        </w:rPr>
        <w:t>在每一次的样本变异迭代过程中，原始输入样本集会经过某种遗传算法把良性</w:t>
      </w:r>
      <w:r w:rsidRPr="000B7BE0">
        <w:rPr>
          <w:rFonts w:ascii="华文宋体" w:hAnsi="华文宋体"/>
        </w:rPr>
        <w:t>PDF</w:t>
      </w:r>
      <w:r w:rsidRPr="000B7BE0">
        <w:rPr>
          <w:rFonts w:ascii="华文宋体" w:hAnsi="华文宋体" w:hint="eastAsia"/>
        </w:rPr>
        <w:t>对象加入到恶意样本</w:t>
      </w:r>
      <w:r w:rsidR="00A94430">
        <w:rPr>
          <w:rFonts w:ascii="华文宋体" w:hAnsi="华文宋体" w:hint="eastAsia"/>
        </w:rPr>
        <w:t>的文件结构</w:t>
      </w:r>
      <w:r w:rsidRPr="000B7BE0">
        <w:rPr>
          <w:rFonts w:ascii="华文宋体" w:hAnsi="华文宋体" w:hint="eastAsia"/>
        </w:rPr>
        <w:t>中。在不断的变异过程中系统一方面需保持恶意</w:t>
      </w:r>
      <w:r w:rsidR="00AC55B2" w:rsidRPr="000B7BE0">
        <w:rPr>
          <w:rFonts w:ascii="华文宋体" w:hAnsi="华文宋体" w:hint="eastAsia"/>
        </w:rPr>
        <w:t>样本的恶意本来面目不变，另一方面则需要达到迷惑分类器的目的。</w:t>
      </w:r>
      <w:r w:rsidRPr="000B7BE0">
        <w:rPr>
          <w:rFonts w:ascii="华文宋体" w:hAnsi="华文宋体" w:hint="eastAsia"/>
        </w:rPr>
        <w:t>这种专门针对分类器的攻击及其框架</w:t>
      </w:r>
      <w:r w:rsidR="00577398" w:rsidRPr="000775AA">
        <w:rPr>
          <w:rFonts w:ascii="华文宋体" w:eastAsia="华文宋体" w:hAnsi="华文宋体" w:hint="eastAsia"/>
          <w:szCs w:val="21"/>
        </w:rPr>
        <w:t>被</w:t>
      </w:r>
      <w:r w:rsidRPr="000B7BE0">
        <w:rPr>
          <w:rFonts w:ascii="华文宋体" w:hAnsi="华文宋体" w:hint="eastAsia"/>
        </w:rPr>
        <w:t>称为分类器逃逸攻击（</w:t>
      </w:r>
      <w:r w:rsidRPr="000B7BE0">
        <w:rPr>
          <w:rFonts w:ascii="华文宋体" w:hAnsi="华文宋体"/>
        </w:rPr>
        <w:t>Classifier Evasion Attack</w:t>
      </w:r>
      <w:r w:rsidRPr="000B7BE0">
        <w:rPr>
          <w:rFonts w:ascii="华文宋体" w:hAnsi="华文宋体" w:hint="eastAsia"/>
        </w:rPr>
        <w:t>）</w:t>
      </w:r>
    </w:p>
    <w:p w14:paraId="27F9C16C" w14:textId="57B33F93" w:rsidR="00E61927" w:rsidRPr="000B7BE0" w:rsidRDefault="00E61927" w:rsidP="003D1DB4">
      <w:pPr>
        <w:ind w:firstLine="420"/>
        <w:rPr>
          <w:rFonts w:ascii="华文宋体" w:hAnsi="华文宋体"/>
        </w:rPr>
      </w:pPr>
      <w:r w:rsidRPr="000B7BE0">
        <w:rPr>
          <w:rFonts w:ascii="华文宋体" w:hAnsi="华文宋体" w:hint="eastAsia"/>
        </w:rPr>
        <w:t>在上述工作中，有</w:t>
      </w:r>
      <w:r w:rsidRPr="000B7BE0">
        <w:rPr>
          <w:rFonts w:ascii="华文宋体" w:hAnsi="华文宋体"/>
        </w:rPr>
        <w:t>11/15</w:t>
      </w:r>
      <w:r w:rsidRPr="000B7BE0">
        <w:rPr>
          <w:rFonts w:ascii="华文宋体" w:hAnsi="华文宋体" w:hint="eastAsia"/>
        </w:rPr>
        <w:t>的工作有如下假设：即恶意样本和良性样本间需具有明显特征分辨能力或分界线。换句话说，我们假设恶意样本和良性样本有一</w:t>
      </w:r>
      <w:r w:rsidR="007F31C9">
        <w:rPr>
          <w:rFonts w:ascii="华文宋体" w:hAnsi="华文宋体" w:hint="eastAsia"/>
        </w:rPr>
        <w:t>超</w:t>
      </w:r>
      <w:r w:rsidRPr="000B7BE0">
        <w:rPr>
          <w:rFonts w:ascii="华文宋体" w:hAnsi="华文宋体" w:hint="eastAsia"/>
        </w:rPr>
        <w:t>平面能把其很好地在高</w:t>
      </w:r>
      <w:r w:rsidRPr="000B7BE0">
        <w:rPr>
          <w:rFonts w:ascii="华文宋体" w:hAnsi="华文宋体" w:hint="eastAsia"/>
        </w:rPr>
        <w:lastRenderedPageBreak/>
        <w:t>纬度特征空间中分开。一些有趣的研究性问题是这样的：是否可以通过不改变原文件的恶意属性，用增加良性行为部分的方法，以成功逃逸分类器的检测？是否可以通过不改变原文件的善意行为，用增加恶意行为的方法，使这些样本通过隐藏方式，成功逃逸分类器</w:t>
      </w:r>
      <w:r w:rsidR="007F31C9">
        <w:rPr>
          <w:rFonts w:ascii="华文宋体" w:hAnsi="华文宋体"/>
        </w:rPr>
        <w:t>。</w:t>
      </w:r>
      <w:proofErr w:type="spellStart"/>
      <w:r w:rsidRPr="000B7BE0">
        <w:rPr>
          <w:rFonts w:ascii="华文宋体" w:hAnsi="华文宋体"/>
        </w:rPr>
        <w:t>Srndic</w:t>
      </w:r>
      <w:proofErr w:type="spellEnd"/>
      <w:r w:rsidRPr="000B7BE0">
        <w:rPr>
          <w:rFonts w:ascii="华文宋体" w:hAnsi="华文宋体"/>
        </w:rPr>
        <w:t xml:space="preserve"> </w:t>
      </w:r>
      <w:r w:rsidR="00C5301D" w:rsidRPr="000B7BE0">
        <w:rPr>
          <w:rFonts w:ascii="华文宋体" w:hAnsi="华文宋体"/>
        </w:rPr>
        <w:t>et al. [4</w:t>
      </w:r>
      <w:proofErr w:type="gramStart"/>
      <w:r w:rsidRPr="000B7BE0">
        <w:rPr>
          <w:rFonts w:ascii="华文宋体" w:hAnsi="华文宋体"/>
        </w:rPr>
        <w:t>]</w:t>
      </w:r>
      <w:r w:rsidRPr="000B7BE0">
        <w:rPr>
          <w:rFonts w:ascii="华文宋体" w:hAnsi="华文宋体" w:hint="eastAsia"/>
        </w:rPr>
        <w:t>的工作从恶意样本着手</w:t>
      </w:r>
      <w:proofErr w:type="gramEnd"/>
      <w:r w:rsidRPr="000B7BE0">
        <w:rPr>
          <w:rFonts w:ascii="华文宋体" w:hAnsi="华文宋体" w:hint="eastAsia"/>
        </w:rPr>
        <w:t>，聚焦于前一种攻击，我们把其称为模拟性攻击（</w:t>
      </w:r>
      <w:r w:rsidRPr="000B7BE0">
        <w:rPr>
          <w:rFonts w:ascii="华文宋体" w:hAnsi="华文宋体"/>
        </w:rPr>
        <w:t>Mimicry Attack</w:t>
      </w:r>
      <w:r w:rsidRPr="000B7BE0">
        <w:rPr>
          <w:rFonts w:ascii="华文宋体" w:hAnsi="华文宋体" w:hint="eastAsia"/>
        </w:rPr>
        <w:t>）；而</w:t>
      </w:r>
      <w:proofErr w:type="spellStart"/>
      <w:r w:rsidR="00D96F82" w:rsidRPr="000B7BE0">
        <w:rPr>
          <w:rFonts w:ascii="华文宋体" w:hAnsi="华文宋体"/>
        </w:rPr>
        <w:t>Maiorca</w:t>
      </w:r>
      <w:proofErr w:type="spellEnd"/>
      <w:r w:rsidR="00D96F82" w:rsidRPr="000B7BE0">
        <w:rPr>
          <w:rFonts w:ascii="华文宋体" w:hAnsi="华文宋体"/>
        </w:rPr>
        <w:t xml:space="preserve"> et al.[10</w:t>
      </w:r>
      <w:r w:rsidRPr="000B7BE0">
        <w:rPr>
          <w:rFonts w:ascii="华文宋体" w:hAnsi="华文宋体"/>
        </w:rPr>
        <w:t>]</w:t>
      </w:r>
      <w:r w:rsidRPr="000B7BE0">
        <w:rPr>
          <w:rFonts w:ascii="华文宋体" w:hAnsi="华文宋体" w:hint="eastAsia"/>
        </w:rPr>
        <w:t>的工作从良性样本着手，我们在这里称其为反向模拟性攻击（</w:t>
      </w:r>
      <w:r w:rsidRPr="000B7BE0">
        <w:rPr>
          <w:rFonts w:ascii="华文宋体" w:hAnsi="华文宋体"/>
        </w:rPr>
        <w:t>Reverse Mimicry Attacks</w:t>
      </w:r>
      <w:r w:rsidRPr="000B7BE0">
        <w:rPr>
          <w:rFonts w:ascii="华文宋体" w:hAnsi="华文宋体" w:hint="eastAsia"/>
        </w:rPr>
        <w:t>）</w:t>
      </w:r>
      <w:r w:rsidR="00497DA8" w:rsidRPr="000775AA">
        <w:rPr>
          <w:rFonts w:ascii="华文宋体" w:eastAsia="华文宋体" w:hAnsi="华文宋体" w:hint="eastAsia"/>
          <w:szCs w:val="21"/>
        </w:rPr>
        <w:t>。</w:t>
      </w:r>
    </w:p>
    <w:p w14:paraId="337E07BB" w14:textId="1566B48C" w:rsidR="00B7410C" w:rsidRPr="000B7BE0" w:rsidRDefault="00E61927" w:rsidP="00DB3235">
      <w:pPr>
        <w:ind w:firstLine="420"/>
        <w:rPr>
          <w:rFonts w:ascii="华文宋体" w:hAnsi="华文宋体"/>
        </w:rPr>
      </w:pPr>
      <w:r w:rsidRPr="000B7BE0">
        <w:rPr>
          <w:rFonts w:ascii="华文宋体" w:hAnsi="华文宋体" w:hint="eastAsia"/>
        </w:rPr>
        <w:t>综上所述：对于外置</w:t>
      </w:r>
      <w:r w:rsidRPr="000B7BE0">
        <w:rPr>
          <w:rFonts w:ascii="华文宋体" w:hAnsi="华文宋体"/>
        </w:rPr>
        <w:t>PDF</w:t>
      </w:r>
      <w:r w:rsidRPr="000B7BE0">
        <w:rPr>
          <w:rFonts w:ascii="华文宋体" w:hAnsi="华文宋体" w:hint="eastAsia"/>
        </w:rPr>
        <w:t>解析器，现有攻击手段是</w:t>
      </w:r>
      <w:proofErr w:type="gramStart"/>
      <w:r w:rsidRPr="000B7BE0">
        <w:rPr>
          <w:rFonts w:ascii="华文宋体" w:hAnsi="华文宋体" w:hint="eastAsia"/>
        </w:rPr>
        <w:t>解析器</w:t>
      </w:r>
      <w:proofErr w:type="gramEnd"/>
      <w:r w:rsidRPr="000B7BE0">
        <w:rPr>
          <w:rFonts w:ascii="华文宋体" w:hAnsi="华文宋体" w:hint="eastAsia"/>
        </w:rPr>
        <w:t>混淆攻击（</w:t>
      </w:r>
      <w:r w:rsidRPr="000B7BE0">
        <w:rPr>
          <w:rFonts w:ascii="华文宋体" w:hAnsi="华文宋体"/>
        </w:rPr>
        <w:t>Parser-Confusion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对于机器学习模型，现有的攻击手段是自动化分类器逃逸攻击（</w:t>
      </w:r>
      <w:r w:rsidRPr="000B7BE0">
        <w:rPr>
          <w:rFonts w:ascii="华文宋体" w:hAnsi="华文宋体"/>
        </w:rPr>
        <w:t>Automatic Classifier Evasion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对于假设性的“可检测的分辨力”</w:t>
      </w:r>
      <w:r w:rsidRPr="000B7BE0">
        <w:rPr>
          <w:rFonts w:ascii="华文宋体" w:hAnsi="华文宋体"/>
        </w:rPr>
        <w:t>(Detectable Discrepancy)</w:t>
      </w:r>
      <w:r w:rsidRPr="000B7BE0">
        <w:rPr>
          <w:rFonts w:ascii="华文宋体" w:hAnsi="华文宋体" w:hint="eastAsia"/>
        </w:rPr>
        <w:t>，现有攻击手段为模拟和反向模拟攻击（</w:t>
      </w:r>
      <w:r w:rsidRPr="000B7BE0">
        <w:rPr>
          <w:rFonts w:ascii="华文宋体" w:hAnsi="华文宋体"/>
        </w:rPr>
        <w:t>Mimicry and Reverse Mimicry</w:t>
      </w:r>
      <w:r w:rsidRPr="000B7BE0">
        <w:rPr>
          <w:rFonts w:ascii="华文宋体" w:hAnsi="华文宋体" w:hint="eastAsia"/>
        </w:rPr>
        <w:t>）</w:t>
      </w:r>
      <w:r w:rsidR="00577398" w:rsidRPr="000775AA">
        <w:rPr>
          <w:rFonts w:ascii="华文宋体" w:eastAsia="华文宋体" w:hAnsi="华文宋体" w:hint="eastAsia"/>
          <w:szCs w:val="21"/>
        </w:rPr>
        <w:t>。</w:t>
      </w:r>
      <w:r w:rsidR="00DB3235" w:rsidRPr="000B7BE0">
        <w:rPr>
          <w:rFonts w:ascii="华文宋体" w:hAnsi="华文宋体" w:hint="eastAsia"/>
        </w:rPr>
        <w:t>这些攻击手段对于模型</w:t>
      </w:r>
      <w:r w:rsidR="003165C9" w:rsidRPr="000B7BE0">
        <w:rPr>
          <w:rFonts w:ascii="华文宋体" w:hAnsi="华文宋体" w:hint="eastAsia"/>
        </w:rPr>
        <w:t>本身</w:t>
      </w:r>
      <w:r w:rsidR="00DB3235" w:rsidRPr="000B7BE0">
        <w:rPr>
          <w:rFonts w:ascii="华文宋体" w:hAnsi="华文宋体" w:hint="eastAsia"/>
        </w:rPr>
        <w:t>的安全提出了很大挑战，在我们的工作中不仅生成了一个准确度高的模型，并且在模型</w:t>
      </w:r>
      <w:r w:rsidR="003165C9">
        <w:rPr>
          <w:rFonts w:ascii="华文宋体" w:hAnsi="华文宋体" w:hint="eastAsia"/>
        </w:rPr>
        <w:t>本身的</w:t>
      </w:r>
      <w:r w:rsidR="00DB3235" w:rsidRPr="000B7BE0">
        <w:rPr>
          <w:rFonts w:ascii="华文宋体" w:hAnsi="华文宋体" w:hint="eastAsia"/>
        </w:rPr>
        <w:t>安全也有所建树</w:t>
      </w:r>
      <w:r w:rsidR="00C85964">
        <w:rPr>
          <w:rFonts w:ascii="华文宋体" w:hAnsi="华文宋体" w:hint="eastAsia"/>
        </w:rPr>
        <w:t>。</w:t>
      </w:r>
    </w:p>
    <w:p w14:paraId="7E840C91" w14:textId="5FA98781" w:rsidR="00225942" w:rsidRDefault="00D85EEE" w:rsidP="00225942">
      <w:pPr>
        <w:pStyle w:val="1"/>
        <w:numPr>
          <w:ilvl w:val="0"/>
          <w:numId w:val="8"/>
        </w:numPr>
      </w:pPr>
      <w:r>
        <w:rPr>
          <w:rFonts w:hint="eastAsia"/>
        </w:rPr>
        <w:t xml:space="preserve"> </w:t>
      </w:r>
      <w:r w:rsidR="00EB4259">
        <w:rPr>
          <w:rFonts w:hint="eastAsia"/>
        </w:rPr>
        <w:t>恶意文档检测器</w:t>
      </w:r>
      <w:r w:rsidR="008C3652">
        <w:rPr>
          <w:rFonts w:hint="eastAsia"/>
        </w:rPr>
        <w:t>的设计与实现</w:t>
      </w:r>
    </w:p>
    <w:p w14:paraId="60602A23" w14:textId="62247DF2" w:rsidR="00225942" w:rsidRDefault="00225942" w:rsidP="00225942">
      <w:pPr>
        <w:widowControl/>
        <w:ind w:firstLine="420"/>
        <w:jc w:val="left"/>
        <w:rPr>
          <w:ins w:id="24" w:author="Yonah" w:date="2018-06-20T14:25:00Z"/>
          <w:rFonts w:ascii="宋体" w:hAnsi="宋体" w:cs="宋体"/>
          <w:kern w:val="0"/>
          <w:szCs w:val="21"/>
        </w:rPr>
      </w:pPr>
      <w:r w:rsidRPr="00225942">
        <w:rPr>
          <w:rFonts w:ascii="宋体" w:hAnsi="宋体" w:cs="宋体"/>
          <w:kern w:val="0"/>
          <w:szCs w:val="21"/>
        </w:rPr>
        <w:t>在本节中，我们展示一个</w:t>
      </w:r>
      <w:r w:rsidR="00B20309" w:rsidRPr="00225942">
        <w:rPr>
          <w:rFonts w:ascii="宋体" w:hAnsi="宋体" w:cs="宋体"/>
          <w:kern w:val="0"/>
          <w:szCs w:val="21"/>
        </w:rPr>
        <w:t>基于机器学习的</w:t>
      </w:r>
      <w:r w:rsidRPr="00225942">
        <w:rPr>
          <w:rFonts w:ascii="宋体" w:hAnsi="宋体" w:cs="宋体"/>
          <w:kern w:val="0"/>
          <w:szCs w:val="21"/>
        </w:rPr>
        <w:t>恶意文档</w:t>
      </w:r>
      <w:r w:rsidR="003165C9">
        <w:rPr>
          <w:rFonts w:ascii="宋体" w:hAnsi="宋体" w:cs="宋体" w:hint="eastAsia"/>
          <w:kern w:val="0"/>
          <w:szCs w:val="21"/>
        </w:rPr>
        <w:t>检测</w:t>
      </w:r>
      <w:del w:id="25" w:author="Yonah" w:date="2018-06-20T14:23:00Z">
        <w:r w:rsidRPr="00225942" w:rsidDel="00C94BC9">
          <w:rPr>
            <w:rFonts w:ascii="宋体" w:hAnsi="宋体" w:cs="宋体"/>
            <w:kern w:val="0"/>
            <w:szCs w:val="21"/>
          </w:rPr>
          <w:delText>，</w:delText>
        </w:r>
      </w:del>
      <w:r w:rsidRPr="00225942">
        <w:rPr>
          <w:rFonts w:ascii="宋体" w:hAnsi="宋体" w:cs="宋体"/>
          <w:kern w:val="0"/>
          <w:szCs w:val="21"/>
        </w:rPr>
        <w:t>框架。我们的方法</w:t>
      </w:r>
      <w:ins w:id="26" w:author="Yonah" w:date="2018-06-20T14:23:00Z">
        <w:r w:rsidR="00C94BC9">
          <w:rPr>
            <w:rFonts w:ascii="宋体" w:hAnsi="宋体" w:cs="宋体" w:hint="eastAsia"/>
            <w:kern w:val="0"/>
            <w:szCs w:val="21"/>
          </w:rPr>
          <w:t>主要</w:t>
        </w:r>
      </w:ins>
      <w:del w:id="27" w:author="Yonah" w:date="2018-06-20T14:23:00Z">
        <w:r w:rsidRPr="00225942" w:rsidDel="00C94BC9">
          <w:rPr>
            <w:rFonts w:ascii="宋体" w:hAnsi="宋体" w:cs="宋体"/>
            <w:kern w:val="0"/>
            <w:szCs w:val="21"/>
          </w:rPr>
          <w:delText>基于</w:delText>
        </w:r>
      </w:del>
      <w:r w:rsidRPr="00225942">
        <w:rPr>
          <w:rFonts w:ascii="宋体" w:hAnsi="宋体" w:cs="宋体"/>
          <w:kern w:val="0"/>
          <w:szCs w:val="21"/>
        </w:rPr>
        <w:t>在文档</w:t>
      </w:r>
      <w:del w:id="28" w:author="Yonah" w:date="2018-06-20T14:23:00Z">
        <w:r w:rsidRPr="00225942" w:rsidDel="00C94BC9">
          <w:rPr>
            <w:rFonts w:ascii="宋体" w:hAnsi="宋体" w:cs="宋体"/>
            <w:kern w:val="0"/>
            <w:szCs w:val="21"/>
          </w:rPr>
          <w:delText>附加</w:delText>
        </w:r>
      </w:del>
      <w:ins w:id="29" w:author="Yonah" w:date="2018-06-20T14:23:00Z">
        <w:r w:rsidR="00C94BC9">
          <w:rPr>
            <w:rFonts w:ascii="宋体" w:hAnsi="宋体" w:cs="宋体" w:hint="eastAsia"/>
            <w:kern w:val="0"/>
            <w:szCs w:val="21"/>
          </w:rPr>
          <w:t>内容</w:t>
        </w:r>
      </w:ins>
      <w:del w:id="30" w:author="Yonah" w:date="2018-06-20T14:23:00Z">
        <w:r w:rsidRPr="00225942" w:rsidDel="00C94BC9">
          <w:rPr>
            <w:rFonts w:ascii="宋体" w:hAnsi="宋体" w:cs="宋体"/>
            <w:kern w:val="0"/>
            <w:szCs w:val="21"/>
          </w:rPr>
          <w:delText>信息</w:delText>
        </w:r>
      </w:del>
      <w:r w:rsidRPr="00225942">
        <w:rPr>
          <w:rFonts w:ascii="宋体" w:hAnsi="宋体" w:cs="宋体"/>
          <w:kern w:val="0"/>
          <w:szCs w:val="21"/>
        </w:rPr>
        <w:t>和结构中提取</w:t>
      </w:r>
      <w:ins w:id="31" w:author="Yonah" w:date="2018-06-20T14:24:00Z">
        <w:r w:rsidR="00C94BC9">
          <w:rPr>
            <w:rFonts w:ascii="宋体" w:hAnsi="宋体" w:cs="宋体" w:hint="eastAsia"/>
            <w:kern w:val="0"/>
            <w:szCs w:val="21"/>
          </w:rPr>
          <w:t>文件</w:t>
        </w:r>
      </w:ins>
      <w:r w:rsidRPr="00225942">
        <w:rPr>
          <w:rFonts w:ascii="宋体" w:hAnsi="宋体" w:cs="宋体"/>
          <w:kern w:val="0"/>
          <w:szCs w:val="21"/>
        </w:rPr>
        <w:t>特征。</w:t>
      </w:r>
      <w:ins w:id="32" w:author="Yonah" w:date="2018-06-20T14:24:00Z">
        <w:r w:rsidR="00C94BC9">
          <w:rPr>
            <w:rFonts w:ascii="宋体" w:hAnsi="宋体" w:cs="宋体" w:hint="eastAsia"/>
            <w:kern w:val="0"/>
            <w:szCs w:val="21"/>
          </w:rPr>
          <w:t>训练结果</w:t>
        </w:r>
      </w:ins>
      <w:del w:id="33" w:author="Yonah" w:date="2018-06-20T14:24:00Z">
        <w:r w:rsidRPr="00225942" w:rsidDel="00C94BC9">
          <w:rPr>
            <w:rFonts w:ascii="宋体" w:hAnsi="宋体" w:cs="宋体"/>
            <w:kern w:val="0"/>
            <w:szCs w:val="21"/>
          </w:rPr>
          <w:delText>使用真实数据库，我们</w:delText>
        </w:r>
      </w:del>
      <w:r w:rsidRPr="00225942">
        <w:rPr>
          <w:rFonts w:ascii="宋体" w:hAnsi="宋体" w:cs="宋体"/>
          <w:kern w:val="0"/>
          <w:szCs w:val="21"/>
        </w:rPr>
        <w:t>展示了（1）如何使用文档属性去满足恶意软件检测要求；（2）这些特征对于未知样本的耐久性。由我们的分析可知，随机森林方法，一种从各单独分类树中随机选取特征的整体分类器，即使在未知样本下，依然取得最高分类准确度。我们的分类准确率在99%以上，同时误报率</w:t>
      </w:r>
      <w:r w:rsidR="008F4D69">
        <w:rPr>
          <w:rFonts w:ascii="宋体" w:hAnsi="宋体" w:cs="宋体" w:hint="eastAsia"/>
          <w:kern w:val="0"/>
          <w:szCs w:val="21"/>
        </w:rPr>
        <w:t>控制</w:t>
      </w:r>
      <w:r w:rsidRPr="00225942">
        <w:rPr>
          <w:rFonts w:ascii="宋体" w:hAnsi="宋体" w:cs="宋体"/>
          <w:kern w:val="0"/>
          <w:szCs w:val="21"/>
        </w:rPr>
        <w:t>在0.01%内。</w:t>
      </w:r>
    </w:p>
    <w:p w14:paraId="2D008F99" w14:textId="77777777" w:rsidR="00C94BC9" w:rsidRDefault="00C94BC9" w:rsidP="00225942">
      <w:pPr>
        <w:widowControl/>
        <w:ind w:firstLine="420"/>
        <w:jc w:val="left"/>
        <w:rPr>
          <w:ins w:id="34" w:author="Yonah" w:date="2018-06-20T14:25:00Z"/>
          <w:rFonts w:ascii="宋体" w:hAnsi="宋体" w:cs="宋体"/>
          <w:kern w:val="0"/>
          <w:szCs w:val="21"/>
        </w:rPr>
      </w:pPr>
    </w:p>
    <w:p w14:paraId="09919C87" w14:textId="77777777" w:rsidR="00C94BC9" w:rsidRDefault="00C94BC9" w:rsidP="00225942">
      <w:pPr>
        <w:widowControl/>
        <w:ind w:firstLine="420"/>
        <w:jc w:val="left"/>
        <w:rPr>
          <w:ins w:id="35" w:author="Yonah" w:date="2018-06-20T14:25:00Z"/>
          <w:rFonts w:ascii="宋体" w:hAnsi="宋体" w:cs="宋体"/>
          <w:kern w:val="0"/>
          <w:szCs w:val="21"/>
        </w:rPr>
      </w:pPr>
    </w:p>
    <w:p w14:paraId="322EA682" w14:textId="29300959" w:rsidR="00C94BC9" w:rsidRDefault="00C94BC9" w:rsidP="00225942">
      <w:pPr>
        <w:widowControl/>
        <w:ind w:firstLine="420"/>
        <w:jc w:val="left"/>
        <w:rPr>
          <w:ins w:id="36" w:author="Yonah" w:date="2018-06-20T14:25:00Z"/>
          <w:rFonts w:ascii="宋体" w:hAnsi="宋体" w:cs="宋体"/>
          <w:kern w:val="0"/>
          <w:szCs w:val="21"/>
        </w:rPr>
      </w:pPr>
      <w:ins w:id="37" w:author="Yonah" w:date="2018-06-20T14:25:00Z">
        <w:r w:rsidRPr="00225942">
          <w:rPr>
            <w:rFonts w:ascii="宋体" w:hAnsi="宋体" w:cs="宋体"/>
            <w:kern w:val="0"/>
            <w:szCs w:val="21"/>
          </w:rPr>
          <w:t>在本节中，我们展示一个基于机器学习的恶意文档</w:t>
        </w:r>
        <w:r>
          <w:rPr>
            <w:rFonts w:ascii="宋体" w:hAnsi="宋体" w:cs="宋体" w:hint="eastAsia"/>
            <w:kern w:val="0"/>
            <w:szCs w:val="21"/>
          </w:rPr>
          <w:t>检测</w:t>
        </w:r>
        <w:r w:rsidR="00D063B6">
          <w:rPr>
            <w:rFonts w:ascii="宋体" w:hAnsi="宋体" w:cs="宋体"/>
            <w:kern w:val="0"/>
            <w:szCs w:val="21"/>
          </w:rPr>
          <w:t>框架</w:t>
        </w:r>
      </w:ins>
      <w:ins w:id="38" w:author="Yonah" w:date="2018-06-20T14:35:00Z">
        <w:r w:rsidR="00D063B6">
          <w:rPr>
            <w:rFonts w:ascii="宋体" w:hAnsi="宋体" w:cs="宋体"/>
            <w:kern w:val="0"/>
            <w:szCs w:val="21"/>
          </w:rPr>
          <w:t>。</w:t>
        </w:r>
      </w:ins>
      <w:ins w:id="39" w:author="Yonah" w:date="2018-06-20T14:33:00Z">
        <w:r w:rsidR="00D063B6">
          <w:rPr>
            <w:rFonts w:ascii="宋体" w:hAnsi="宋体" w:cs="宋体" w:hint="eastAsia"/>
            <w:kern w:val="0"/>
            <w:szCs w:val="21"/>
          </w:rPr>
          <w:t>实验中我们采用的数据有20W，其中包含了所有PDF的文件类型。</w:t>
        </w:r>
      </w:ins>
      <w:ins w:id="40" w:author="Yonah" w:date="2018-06-20T14:34:00Z">
        <w:r w:rsidR="00D063B6">
          <w:rPr>
            <w:rFonts w:ascii="宋体" w:hAnsi="宋体" w:cs="宋体" w:hint="eastAsia"/>
            <w:kern w:val="0"/>
            <w:szCs w:val="21"/>
          </w:rPr>
          <w:t>我们</w:t>
        </w:r>
      </w:ins>
      <w:ins w:id="41" w:author="Yonah" w:date="2018-06-20T14:35:00Z">
        <w:r w:rsidR="00D063B6">
          <w:rPr>
            <w:rFonts w:ascii="宋体" w:hAnsi="宋体" w:cs="宋体" w:hint="eastAsia"/>
            <w:kern w:val="0"/>
            <w:szCs w:val="21"/>
          </w:rPr>
          <w:t>主要</w:t>
        </w:r>
      </w:ins>
      <w:ins w:id="42" w:author="Yonah" w:date="2018-06-20T14:29:00Z">
        <w:r>
          <w:rPr>
            <w:rFonts w:ascii="宋体" w:hAnsi="宋体" w:cs="宋体" w:hint="eastAsia"/>
            <w:kern w:val="0"/>
            <w:szCs w:val="21"/>
          </w:rPr>
          <w:t>对这些文件的内容和结构进行解析，</w:t>
        </w:r>
      </w:ins>
      <w:ins w:id="43" w:author="Yonah" w:date="2018-06-20T14:34:00Z">
        <w:r w:rsidR="00D063B6">
          <w:rPr>
            <w:rFonts w:ascii="宋体" w:hAnsi="宋体" w:cs="宋体" w:hint="eastAsia"/>
            <w:kern w:val="0"/>
            <w:szCs w:val="21"/>
          </w:rPr>
          <w:t>选取具有良好分类效果的特征，</w:t>
        </w:r>
      </w:ins>
      <w:ins w:id="44" w:author="Yonah" w:date="2018-06-20T14:30:00Z">
        <w:r w:rsidR="00D063B6">
          <w:rPr>
            <w:rFonts w:ascii="宋体" w:hAnsi="宋体" w:cs="宋体" w:hint="eastAsia"/>
            <w:kern w:val="0"/>
            <w:szCs w:val="21"/>
          </w:rPr>
          <w:t>然后对提取到的</w:t>
        </w:r>
      </w:ins>
      <w:ins w:id="45" w:author="Yonah" w:date="2018-06-20T14:36:00Z">
        <w:r w:rsidR="00D063B6">
          <w:rPr>
            <w:rFonts w:ascii="宋体" w:hAnsi="宋体" w:cs="宋体" w:hint="eastAsia"/>
            <w:kern w:val="0"/>
            <w:szCs w:val="21"/>
          </w:rPr>
          <w:t>特征</w:t>
        </w:r>
      </w:ins>
      <w:ins w:id="46" w:author="Yonah" w:date="2018-06-20T14:30:00Z">
        <w:r>
          <w:rPr>
            <w:rFonts w:ascii="宋体" w:hAnsi="宋体" w:cs="宋体" w:hint="eastAsia"/>
            <w:kern w:val="0"/>
            <w:szCs w:val="21"/>
          </w:rPr>
          <w:t>用</w:t>
        </w:r>
      </w:ins>
      <w:ins w:id="47" w:author="Yonah" w:date="2018-06-20T14:37:00Z">
        <w:r w:rsidR="00D063B6">
          <w:rPr>
            <w:rFonts w:ascii="宋体" w:hAnsi="宋体" w:cs="宋体" w:hint="eastAsia"/>
            <w:kern w:val="0"/>
            <w:szCs w:val="21"/>
          </w:rPr>
          <w:t>机器学习</w:t>
        </w:r>
      </w:ins>
      <w:ins w:id="48" w:author="Yonah" w:date="2018-06-20T14:30:00Z">
        <w:r w:rsidR="00D063B6">
          <w:rPr>
            <w:rFonts w:ascii="宋体" w:hAnsi="宋体" w:cs="宋体" w:hint="eastAsia"/>
            <w:kern w:val="0"/>
            <w:szCs w:val="21"/>
          </w:rPr>
          <w:t>的方法进行分类</w:t>
        </w:r>
      </w:ins>
      <w:ins w:id="49" w:author="Yonah" w:date="2018-06-20T14:37:00Z">
        <w:r w:rsidR="00D063B6">
          <w:rPr>
            <w:rFonts w:ascii="宋体" w:hAnsi="宋体" w:cs="宋体" w:hint="eastAsia"/>
            <w:kern w:val="0"/>
            <w:szCs w:val="21"/>
          </w:rPr>
          <w:t>。</w:t>
        </w:r>
      </w:ins>
      <w:ins w:id="50" w:author="Yonah" w:date="2018-06-20T14:31:00Z">
        <w:r w:rsidR="00D063B6">
          <w:rPr>
            <w:rFonts w:ascii="宋体" w:hAnsi="宋体" w:cs="宋体" w:hint="eastAsia"/>
            <w:kern w:val="0"/>
            <w:szCs w:val="21"/>
          </w:rPr>
          <w:t>实验结果表明，通过我们提取的特征和</w:t>
        </w:r>
        <w:r>
          <w:rPr>
            <w:rFonts w:ascii="宋体" w:hAnsi="宋体" w:cs="宋体" w:hint="eastAsia"/>
            <w:kern w:val="0"/>
            <w:szCs w:val="21"/>
          </w:rPr>
          <w:t>分类方法，可以使模型</w:t>
        </w:r>
      </w:ins>
      <w:ins w:id="51" w:author="Yonah" w:date="2018-06-20T14:32:00Z">
        <w:r w:rsidRPr="00225942">
          <w:rPr>
            <w:rFonts w:ascii="宋体" w:hAnsi="宋体" w:cs="宋体"/>
            <w:kern w:val="0"/>
            <w:szCs w:val="21"/>
          </w:rPr>
          <w:t>准确率在99%以上，同时误报率</w:t>
        </w:r>
        <w:r>
          <w:rPr>
            <w:rFonts w:ascii="宋体" w:hAnsi="宋体" w:cs="宋体" w:hint="eastAsia"/>
            <w:kern w:val="0"/>
            <w:szCs w:val="21"/>
          </w:rPr>
          <w:t>控制</w:t>
        </w:r>
        <w:r w:rsidRPr="00225942">
          <w:rPr>
            <w:rFonts w:ascii="宋体" w:hAnsi="宋体" w:cs="宋体"/>
            <w:kern w:val="0"/>
            <w:szCs w:val="21"/>
          </w:rPr>
          <w:t>在0.01%内</w:t>
        </w:r>
        <w:r>
          <w:rPr>
            <w:rFonts w:ascii="宋体" w:hAnsi="宋体" w:cs="宋体"/>
            <w:kern w:val="0"/>
            <w:szCs w:val="21"/>
          </w:rPr>
          <w:t>。</w:t>
        </w:r>
      </w:ins>
    </w:p>
    <w:p w14:paraId="42B69D4C" w14:textId="77777777" w:rsidR="00C94BC9" w:rsidRPr="00225942" w:rsidRDefault="00C94BC9" w:rsidP="00225942">
      <w:pPr>
        <w:widowControl/>
        <w:ind w:firstLine="420"/>
        <w:jc w:val="left"/>
        <w:rPr>
          <w:rFonts w:hint="eastAsia"/>
          <w:szCs w:val="21"/>
        </w:rPr>
      </w:pPr>
    </w:p>
    <w:p w14:paraId="29B3E52F" w14:textId="2081929B" w:rsidR="001B6707" w:rsidRDefault="001B6707" w:rsidP="001B6707">
      <w:pPr>
        <w:pStyle w:val="2"/>
        <w:rPr>
          <w:ins w:id="52" w:author="Yonah" w:date="2018-06-20T14:56:00Z"/>
          <w:rStyle w:val="2Char"/>
          <w:rFonts w:eastAsia="宋体"/>
        </w:rPr>
      </w:pPr>
      <w:r>
        <w:rPr>
          <w:rStyle w:val="2Char"/>
          <w:rFonts w:hint="eastAsia"/>
        </w:rPr>
        <w:t>3.1</w:t>
      </w:r>
      <w:r>
        <w:rPr>
          <w:rStyle w:val="2Char"/>
        </w:rPr>
        <w:t xml:space="preserve"> </w:t>
      </w:r>
      <w:r>
        <w:rPr>
          <w:rStyle w:val="2Char"/>
          <w:rFonts w:hint="eastAsia"/>
        </w:rPr>
        <w:t>数据集</w:t>
      </w:r>
    </w:p>
    <w:p w14:paraId="6E3E4D89" w14:textId="4D0B8E9B" w:rsidR="00607678" w:rsidRDefault="00607678" w:rsidP="007F65D9">
      <w:pPr>
        <w:ind w:firstLine="420"/>
        <w:rPr>
          <w:ins w:id="53" w:author="Yonah" w:date="2018-06-20T15:08:00Z"/>
          <w:rFonts w:ascii="宋体" w:hAnsi="宋体"/>
          <w:color w:val="000000"/>
          <w:kern w:val="0"/>
        </w:rPr>
        <w:pPrChange w:id="54" w:author="Yonah" w:date="2018-06-20T15:08:00Z">
          <w:pPr>
            <w:pStyle w:val="2"/>
          </w:pPr>
        </w:pPrChange>
      </w:pPr>
      <w:ins w:id="55" w:author="Yonah" w:date="2018-06-20T14:59:00Z">
        <w:r>
          <w:rPr>
            <w:rFonts w:hint="eastAsia"/>
          </w:rPr>
          <w:t>目前收集的数据一共</w:t>
        </w:r>
        <w:r>
          <w:rPr>
            <w:rFonts w:hint="eastAsia"/>
          </w:rPr>
          <w:t>201368</w:t>
        </w:r>
        <w:r>
          <w:rPr>
            <w:rFonts w:hint="eastAsia"/>
          </w:rPr>
          <w:t>个</w:t>
        </w:r>
      </w:ins>
      <w:ins w:id="56" w:author="Yonah" w:date="2018-06-20T15:00:00Z">
        <w:r>
          <w:rPr>
            <w:rFonts w:hint="eastAsia"/>
          </w:rPr>
          <w:t>，</w:t>
        </w:r>
        <w:r w:rsidRPr="00B9667D">
          <w:rPr>
            <w:rFonts w:ascii="宋体" w:hAnsi="宋体" w:hint="eastAsia"/>
          </w:rPr>
          <w:t>良性</w:t>
        </w:r>
        <w:r>
          <w:rPr>
            <w:rFonts w:hint="eastAsia"/>
          </w:rPr>
          <w:t>（</w:t>
        </w:r>
        <w:r>
          <w:rPr>
            <w:rFonts w:hint="eastAsia"/>
          </w:rPr>
          <w:t>28332</w:t>
        </w:r>
        <w:r>
          <w:rPr>
            <w:rFonts w:hint="eastAsia"/>
          </w:rPr>
          <w:t>）</w:t>
        </w:r>
        <w:r w:rsidRPr="00B9667D">
          <w:rPr>
            <w:rFonts w:ascii="宋体" w:hAnsi="宋体" w:hint="eastAsia"/>
          </w:rPr>
          <w:t>和恶意</w:t>
        </w:r>
        <w:r>
          <w:rPr>
            <w:rFonts w:hint="eastAsia"/>
          </w:rPr>
          <w:t>（</w:t>
        </w:r>
        <w:r>
          <w:rPr>
            <w:rFonts w:hint="eastAsia"/>
          </w:rPr>
          <w:t>173036</w:t>
        </w:r>
      </w:ins>
      <w:ins w:id="57" w:author="Yonah" w:date="2018-06-20T15:01:00Z">
        <w:r>
          <w:rPr>
            <w:rFonts w:hint="eastAsia"/>
          </w:rPr>
          <w:t>）</w:t>
        </w:r>
        <w:r>
          <w:rPr>
            <w:rFonts w:hint="eastAsia"/>
          </w:rPr>
          <w:t>两大类，其中我们收集到的</w:t>
        </w:r>
      </w:ins>
      <w:ins w:id="58" w:author="Yonah" w:date="2018-06-20T15:06:00Z">
        <w:r w:rsidR="007F65D9">
          <w:rPr>
            <w:rFonts w:hint="eastAsia"/>
          </w:rPr>
          <w:t>文件数据有</w:t>
        </w:r>
      </w:ins>
      <w:ins w:id="59" w:author="Yonah" w:date="2018-06-20T15:07:00Z">
        <w:r w:rsidR="007F65D9">
          <w:rPr>
            <w:rFonts w:hint="eastAsia"/>
          </w:rPr>
          <w:t>167061</w:t>
        </w:r>
        <w:r w:rsidR="007F65D9">
          <w:rPr>
            <w:rFonts w:hint="eastAsia"/>
          </w:rPr>
          <w:t>个，其中</w:t>
        </w:r>
      </w:ins>
      <w:ins w:id="60" w:author="Yonah" w:date="2018-06-20T15:08:00Z">
        <w:r w:rsidR="007F65D9">
          <w:rPr>
            <w:rFonts w:ascii="宋体" w:hAnsi="宋体" w:hint="eastAsia"/>
            <w:color w:val="000000"/>
            <w:kern w:val="0"/>
          </w:rPr>
          <w:t>有</w:t>
        </w:r>
        <w:r w:rsidR="007F65D9" w:rsidRPr="00B9667D">
          <w:rPr>
            <w:rFonts w:ascii="宋体" w:hAnsi="宋体" w:hint="eastAsia"/>
            <w:color w:val="000000"/>
            <w:kern w:val="0"/>
          </w:rPr>
          <w:t>156035个</w:t>
        </w:r>
        <w:r w:rsidR="007F65D9" w:rsidRPr="000775AA">
          <w:rPr>
            <w:rFonts w:hint="eastAsia"/>
          </w:rPr>
          <w:t>是</w:t>
        </w:r>
        <w:r w:rsidR="007F65D9" w:rsidRPr="00B9667D">
          <w:rPr>
            <w:rFonts w:ascii="宋体" w:hAnsi="宋体" w:hint="eastAsia"/>
            <w:color w:val="000000"/>
            <w:kern w:val="0"/>
          </w:rPr>
          <w:t>从</w:t>
        </w:r>
        <w:proofErr w:type="spellStart"/>
        <w:r w:rsidR="007F65D9" w:rsidRPr="00B9667D">
          <w:rPr>
            <w:rFonts w:ascii="宋体" w:hAnsi="宋体" w:hint="eastAsia"/>
            <w:color w:val="000000"/>
            <w:kern w:val="0"/>
          </w:rPr>
          <w:t>VirusShare</w:t>
        </w:r>
        <w:proofErr w:type="spellEnd"/>
        <w:r w:rsidR="007F65D9" w:rsidRPr="00B9667D">
          <w:rPr>
            <w:rFonts w:ascii="宋体" w:hAnsi="宋体" w:hint="eastAsia"/>
            <w:color w:val="000000"/>
            <w:kern w:val="0"/>
          </w:rPr>
          <w:t>下载</w:t>
        </w:r>
        <w:r w:rsidR="007F65D9" w:rsidRPr="000775AA">
          <w:rPr>
            <w:rFonts w:hint="eastAsia"/>
          </w:rPr>
          <w:t>下来的，</w:t>
        </w:r>
        <w:r w:rsidR="007F65D9" w:rsidRPr="00B9667D">
          <w:rPr>
            <w:rFonts w:ascii="宋体" w:hAnsi="宋体" w:hint="eastAsia"/>
            <w:color w:val="000000"/>
            <w:kern w:val="0"/>
          </w:rPr>
          <w:t>大小</w:t>
        </w:r>
        <w:r w:rsidR="007F65D9" w:rsidRPr="000775AA">
          <w:rPr>
            <w:rFonts w:hint="eastAsia"/>
          </w:rPr>
          <w:t>有</w:t>
        </w:r>
        <w:r w:rsidR="007F65D9" w:rsidRPr="00460BDC">
          <w:rPr>
            <w:rFonts w:ascii="宋体" w:hAnsi="宋体" w:cs="宋体" w:hint="eastAsia"/>
            <w:color w:val="000000"/>
            <w:kern w:val="0"/>
            <w:szCs w:val="21"/>
          </w:rPr>
          <w:t>约</w:t>
        </w:r>
        <w:r w:rsidR="007F65D9" w:rsidRPr="00B9667D">
          <w:rPr>
            <w:rFonts w:ascii="宋体" w:hAnsi="宋体" w:hint="eastAsia"/>
            <w:color w:val="000000"/>
            <w:kern w:val="0"/>
          </w:rPr>
          <w:t>6.8G</w:t>
        </w:r>
        <w:r w:rsidR="007F65D9" w:rsidRPr="000775AA">
          <w:rPr>
            <w:rFonts w:hint="eastAsia"/>
          </w:rPr>
          <w:t>，</w:t>
        </w:r>
        <w:r w:rsidR="007F65D9" w:rsidRPr="00460BDC">
          <w:rPr>
            <w:rFonts w:ascii="宋体" w:hAnsi="宋体" w:cs="宋体" w:hint="eastAsia"/>
            <w:color w:val="000000"/>
            <w:kern w:val="0"/>
            <w:szCs w:val="21"/>
          </w:rPr>
          <w:t>另有</w:t>
        </w:r>
        <w:r w:rsidR="007F65D9" w:rsidRPr="00B9667D">
          <w:rPr>
            <w:rFonts w:ascii="宋体" w:hAnsi="宋体" w:hint="eastAsia"/>
            <w:color w:val="000000"/>
            <w:kern w:val="0"/>
          </w:rPr>
          <w:t>9000个</w:t>
        </w:r>
        <w:r w:rsidR="007F65D9" w:rsidRPr="000775AA">
          <w:rPr>
            <w:rFonts w:hint="eastAsia"/>
          </w:rPr>
          <w:t>正常</w:t>
        </w:r>
        <w:r w:rsidR="007F65D9" w:rsidRPr="00460BDC">
          <w:rPr>
            <w:rFonts w:ascii="宋体" w:hAnsi="宋体" w:cs="宋体" w:hint="eastAsia"/>
            <w:color w:val="000000"/>
            <w:kern w:val="0"/>
            <w:szCs w:val="21"/>
          </w:rPr>
          <w:t>良性</w:t>
        </w:r>
        <w:r w:rsidR="007F65D9" w:rsidRPr="00B9667D">
          <w:rPr>
            <w:rFonts w:ascii="宋体" w:hAnsi="宋体" w:hint="eastAsia"/>
            <w:color w:val="000000"/>
            <w:kern w:val="0"/>
          </w:rPr>
          <w:t>样本来自</w:t>
        </w:r>
        <w:r w:rsidR="007F65D9" w:rsidRPr="000775AA">
          <w:rPr>
            <w:rFonts w:hint="eastAsia"/>
          </w:rPr>
          <w:t>于</w:t>
        </w:r>
        <w:proofErr w:type="spellStart"/>
        <w:r w:rsidR="007F65D9">
          <w:rPr>
            <w:rFonts w:hint="eastAsia"/>
          </w:rPr>
          <w:t>C</w:t>
        </w:r>
        <w:r w:rsidR="007F65D9" w:rsidRPr="000775AA">
          <w:rPr>
            <w:rFonts w:hint="eastAsia"/>
          </w:rPr>
          <w:t>ontagio</w:t>
        </w:r>
        <w:proofErr w:type="spellEnd"/>
        <w:r w:rsidR="007F65D9" w:rsidRPr="000775AA">
          <w:rPr>
            <w:rFonts w:hint="eastAsia"/>
          </w:rPr>
          <w:t>，</w:t>
        </w:r>
        <w:r w:rsidR="007F65D9">
          <w:rPr>
            <w:rFonts w:ascii="宋体" w:hAnsi="宋体"/>
            <w:color w:val="000000"/>
            <w:kern w:val="0"/>
          </w:rPr>
          <w:t>2026</w:t>
        </w:r>
        <w:r w:rsidR="007F65D9" w:rsidRPr="00B9667D">
          <w:rPr>
            <w:rFonts w:ascii="宋体" w:hAnsi="宋体" w:hint="eastAsia"/>
            <w:color w:val="000000"/>
            <w:kern w:val="0"/>
          </w:rPr>
          <w:t>的</w:t>
        </w:r>
        <w:r w:rsidR="007F65D9">
          <w:rPr>
            <w:rFonts w:ascii="宋体" w:hAnsi="宋体" w:hint="eastAsia"/>
            <w:color w:val="000000"/>
            <w:kern w:val="0"/>
          </w:rPr>
          <w:t>良性</w:t>
        </w:r>
        <w:r w:rsidR="007F65D9" w:rsidRPr="00B9667D">
          <w:rPr>
            <w:rFonts w:ascii="宋体" w:hAnsi="宋体" w:hint="eastAsia"/>
            <w:color w:val="000000"/>
            <w:kern w:val="0"/>
          </w:rPr>
          <w:t>数据集是</w:t>
        </w:r>
        <w:proofErr w:type="gramStart"/>
        <w:r w:rsidR="007F65D9" w:rsidRPr="00B9667D">
          <w:rPr>
            <w:rFonts w:ascii="宋体" w:hAnsi="宋体" w:hint="eastAsia"/>
            <w:color w:val="000000"/>
            <w:kern w:val="0"/>
          </w:rPr>
          <w:t>在搜狗和</w:t>
        </w:r>
        <w:proofErr w:type="gramEnd"/>
        <w:r w:rsidR="007F65D9" w:rsidRPr="00B9667D">
          <w:rPr>
            <w:rFonts w:ascii="宋体" w:hAnsi="宋体" w:hint="eastAsia"/>
            <w:color w:val="000000"/>
            <w:kern w:val="0"/>
          </w:rPr>
          <w:t>百度上通过爬虫</w:t>
        </w:r>
        <w:r w:rsidR="007F65D9">
          <w:rPr>
            <w:rFonts w:ascii="宋体" w:hAnsi="宋体" w:hint="eastAsia"/>
            <w:color w:val="000000"/>
            <w:kern w:val="0"/>
          </w:rPr>
          <w:t>抓</w:t>
        </w:r>
        <w:r w:rsidR="007F65D9" w:rsidRPr="00B9667D">
          <w:rPr>
            <w:rFonts w:ascii="宋体" w:hAnsi="宋体" w:hint="eastAsia"/>
            <w:color w:val="000000"/>
            <w:kern w:val="0"/>
          </w:rPr>
          <w:t>取下来的。</w:t>
        </w:r>
      </w:ins>
    </w:p>
    <w:p w14:paraId="5DC93838" w14:textId="0F269730" w:rsidR="007F65D9" w:rsidRDefault="007F65D9" w:rsidP="007F65D9">
      <w:pPr>
        <w:ind w:firstLine="420"/>
        <w:rPr>
          <w:ins w:id="61" w:author="Yonah" w:date="2018-06-20T14:56:00Z"/>
          <w:rFonts w:hint="eastAsia"/>
        </w:rPr>
        <w:pPrChange w:id="62" w:author="Yonah" w:date="2018-06-20T15:08:00Z">
          <w:pPr>
            <w:pStyle w:val="2"/>
          </w:pPr>
        </w:pPrChange>
      </w:pPr>
      <w:ins w:id="63" w:author="Yonah" w:date="2018-06-20T15:08:00Z">
        <w:r>
          <w:rPr>
            <w:rFonts w:ascii="宋体" w:hAnsi="宋体" w:hint="eastAsia"/>
            <w:color w:val="000000"/>
            <w:kern w:val="0"/>
          </w:rPr>
          <w:t>通过我们</w:t>
        </w:r>
      </w:ins>
      <w:ins w:id="64" w:author="Yonah" w:date="2018-06-20T15:09:00Z">
        <w:r>
          <w:rPr>
            <w:rFonts w:ascii="宋体" w:hAnsi="宋体" w:hint="eastAsia"/>
            <w:color w:val="000000"/>
            <w:kern w:val="0"/>
          </w:rPr>
          <w:t>对对抗性学习的研究，使用</w:t>
        </w:r>
        <w:proofErr w:type="spellStart"/>
        <w:r w:rsidRPr="00B9667D">
          <w:rPr>
            <w:rFonts w:ascii="宋体" w:hAnsi="宋体" w:hint="eastAsia"/>
            <w:color w:val="000000"/>
            <w:kern w:val="0"/>
          </w:rPr>
          <w:t>VirusShare</w:t>
        </w:r>
        <w:proofErr w:type="spellEnd"/>
        <w:r>
          <w:rPr>
            <w:rFonts w:ascii="宋体" w:hAnsi="宋体" w:hint="eastAsia"/>
            <w:color w:val="000000"/>
            <w:kern w:val="0"/>
          </w:rPr>
          <w:t>为源样本，又生成了7000个对抗样本，在</w:t>
        </w:r>
      </w:ins>
      <w:ins w:id="65" w:author="Yonah" w:date="2018-06-20T15:10:00Z">
        <w:r>
          <w:rPr>
            <w:rFonts w:ascii="宋体" w:hAnsi="宋体" w:hint="eastAsia"/>
            <w:color w:val="000000"/>
            <w:kern w:val="0"/>
          </w:rPr>
          <w:t>最后的试验中用于测试。</w:t>
        </w:r>
      </w:ins>
    </w:p>
    <w:p w14:paraId="08A11FF5" w14:textId="45580BCB" w:rsidR="00607678" w:rsidRPr="00607678" w:rsidDel="007F65D9" w:rsidRDefault="00607678" w:rsidP="00607678">
      <w:pPr>
        <w:rPr>
          <w:del w:id="66" w:author="Yonah" w:date="2018-06-20T15:08:00Z"/>
          <w:rFonts w:hint="eastAsia"/>
        </w:rPr>
        <w:pPrChange w:id="67" w:author="Yonah" w:date="2018-06-20T14:56:00Z">
          <w:pPr>
            <w:pStyle w:val="2"/>
          </w:pPr>
        </w:pPrChange>
      </w:pPr>
    </w:p>
    <w:p w14:paraId="10F4B08F" w14:textId="11F1A162" w:rsidR="00607678" w:rsidRDefault="001B6707" w:rsidP="001B6707">
      <w:pPr>
        <w:ind w:firstLine="210"/>
        <w:rPr>
          <w:ins w:id="68" w:author="Yonah" w:date="2018-06-20T14:57:00Z"/>
          <w:rFonts w:ascii="宋体" w:hAnsi="宋体"/>
          <w:color w:val="000000"/>
          <w:kern w:val="0"/>
        </w:rPr>
      </w:pPr>
      <w:r w:rsidRPr="00B9667D">
        <w:rPr>
          <w:rFonts w:ascii="宋体" w:hAnsi="宋体" w:hint="eastAsia"/>
        </w:rPr>
        <w:t>PDF</w:t>
      </w:r>
      <w:r w:rsidRPr="00460BDC">
        <w:rPr>
          <w:rFonts w:ascii="宋体" w:hAnsi="宋体" w:hint="eastAsia"/>
        </w:rPr>
        <w:t>数据集共分成</w:t>
      </w:r>
      <w:r w:rsidRPr="00B9667D">
        <w:rPr>
          <w:rFonts w:ascii="宋体" w:hAnsi="宋体" w:hint="eastAsia"/>
        </w:rPr>
        <w:t>良性</w:t>
      </w:r>
      <w:r>
        <w:rPr>
          <w:rFonts w:hint="eastAsia"/>
        </w:rPr>
        <w:t>（</w:t>
      </w:r>
      <w:r>
        <w:rPr>
          <w:rFonts w:hint="eastAsia"/>
        </w:rPr>
        <w:t>28332</w:t>
      </w:r>
      <w:r>
        <w:rPr>
          <w:rFonts w:hint="eastAsia"/>
        </w:rPr>
        <w:t>）</w:t>
      </w:r>
      <w:r w:rsidRPr="00B9667D">
        <w:rPr>
          <w:rFonts w:ascii="宋体" w:hAnsi="宋体" w:hint="eastAsia"/>
        </w:rPr>
        <w:t>和恶意</w:t>
      </w:r>
      <w:r>
        <w:rPr>
          <w:rFonts w:hint="eastAsia"/>
        </w:rPr>
        <w:t>（</w:t>
      </w:r>
      <w:r>
        <w:rPr>
          <w:rFonts w:hint="eastAsia"/>
        </w:rPr>
        <w:t>173036</w:t>
      </w:r>
      <w:r>
        <w:rPr>
          <w:rFonts w:hint="eastAsia"/>
        </w:rPr>
        <w:t>）</w:t>
      </w:r>
      <w:r w:rsidRPr="00B9667D">
        <w:rPr>
          <w:rFonts w:ascii="宋体" w:hAnsi="宋体" w:hint="eastAsia"/>
        </w:rPr>
        <w:t>两类，目前样本</w:t>
      </w:r>
      <w:r>
        <w:rPr>
          <w:rFonts w:hint="eastAsia"/>
        </w:rPr>
        <w:t>总数为</w:t>
      </w:r>
      <w:r>
        <w:rPr>
          <w:rFonts w:hint="eastAsia"/>
        </w:rPr>
        <w:t>201368</w:t>
      </w:r>
      <w:r w:rsidR="005F69E9">
        <w:rPr>
          <w:rFonts w:hint="eastAsia"/>
        </w:rPr>
        <w:t>个</w:t>
      </w:r>
      <w:r>
        <w:rPr>
          <w:rFonts w:hint="eastAsia"/>
        </w:rPr>
        <w:t>。</w:t>
      </w:r>
      <w:r w:rsidRPr="00B9667D">
        <w:rPr>
          <w:rFonts w:ascii="宋体" w:hAnsi="宋体" w:hint="eastAsia"/>
          <w:color w:val="000000"/>
          <w:kern w:val="0"/>
        </w:rPr>
        <w:t>我们</w:t>
      </w:r>
      <w:r w:rsidR="00C85964">
        <w:rPr>
          <w:rFonts w:ascii="宋体" w:hAnsi="宋体" w:hint="eastAsia"/>
          <w:color w:val="000000"/>
          <w:kern w:val="0"/>
        </w:rPr>
        <w:t>有</w:t>
      </w:r>
      <w:r w:rsidR="00C85964" w:rsidRPr="00B9667D">
        <w:rPr>
          <w:rFonts w:ascii="宋体" w:hAnsi="宋体" w:hint="eastAsia"/>
          <w:color w:val="000000"/>
          <w:kern w:val="0"/>
        </w:rPr>
        <w:t>156035个</w:t>
      </w:r>
      <w:r w:rsidRPr="000775AA">
        <w:rPr>
          <w:rFonts w:hint="eastAsia"/>
        </w:rPr>
        <w:t>是</w:t>
      </w:r>
      <w:r w:rsidRPr="00B9667D">
        <w:rPr>
          <w:rFonts w:ascii="宋体" w:hAnsi="宋体" w:hint="eastAsia"/>
          <w:color w:val="000000"/>
          <w:kern w:val="0"/>
        </w:rPr>
        <w:t>从</w:t>
      </w:r>
      <w:proofErr w:type="spellStart"/>
      <w:r w:rsidRPr="00B9667D">
        <w:rPr>
          <w:rFonts w:ascii="宋体" w:hAnsi="宋体" w:hint="eastAsia"/>
          <w:color w:val="000000"/>
          <w:kern w:val="0"/>
        </w:rPr>
        <w:t>VirusShare</w:t>
      </w:r>
      <w:proofErr w:type="spellEnd"/>
      <w:r w:rsidRPr="00B9667D">
        <w:rPr>
          <w:rFonts w:ascii="宋体" w:hAnsi="宋体" w:hint="eastAsia"/>
          <w:color w:val="000000"/>
          <w:kern w:val="0"/>
        </w:rPr>
        <w:t>下载</w:t>
      </w:r>
      <w:r w:rsidRPr="000775AA">
        <w:rPr>
          <w:rFonts w:hint="eastAsia"/>
        </w:rPr>
        <w:t>下来的，</w:t>
      </w:r>
      <w:r w:rsidRPr="00B9667D">
        <w:rPr>
          <w:rFonts w:ascii="宋体" w:hAnsi="宋体" w:hint="eastAsia"/>
          <w:color w:val="000000"/>
          <w:kern w:val="0"/>
        </w:rPr>
        <w:t>大小</w:t>
      </w:r>
      <w:r w:rsidRPr="000775AA">
        <w:rPr>
          <w:rFonts w:hint="eastAsia"/>
        </w:rPr>
        <w:t>有</w:t>
      </w:r>
      <w:r w:rsidRPr="00460BDC">
        <w:rPr>
          <w:rFonts w:ascii="宋体" w:hAnsi="宋体" w:cs="宋体" w:hint="eastAsia"/>
          <w:color w:val="000000"/>
          <w:kern w:val="0"/>
          <w:szCs w:val="21"/>
        </w:rPr>
        <w:t>约</w:t>
      </w:r>
      <w:r w:rsidRPr="00B9667D">
        <w:rPr>
          <w:rFonts w:ascii="宋体" w:hAnsi="宋体" w:hint="eastAsia"/>
          <w:color w:val="000000"/>
          <w:kern w:val="0"/>
        </w:rPr>
        <w:t>6.8G</w:t>
      </w:r>
      <w:r w:rsidRPr="000775AA">
        <w:rPr>
          <w:rFonts w:hint="eastAsia"/>
        </w:rPr>
        <w:t>，</w:t>
      </w:r>
      <w:r w:rsidRPr="00460BDC">
        <w:rPr>
          <w:rFonts w:ascii="宋体" w:hAnsi="宋体" w:cs="宋体" w:hint="eastAsia"/>
          <w:color w:val="000000"/>
          <w:kern w:val="0"/>
          <w:szCs w:val="21"/>
        </w:rPr>
        <w:t>另有</w:t>
      </w:r>
      <w:r w:rsidRPr="00B9667D">
        <w:rPr>
          <w:rFonts w:ascii="宋体" w:hAnsi="宋体" w:hint="eastAsia"/>
          <w:color w:val="000000"/>
          <w:kern w:val="0"/>
        </w:rPr>
        <w:t>9000个</w:t>
      </w:r>
      <w:r w:rsidRPr="000775AA">
        <w:rPr>
          <w:rFonts w:hint="eastAsia"/>
        </w:rPr>
        <w:t>正常</w:t>
      </w:r>
      <w:r w:rsidRPr="00460BDC">
        <w:rPr>
          <w:rFonts w:ascii="宋体" w:hAnsi="宋体" w:cs="宋体" w:hint="eastAsia"/>
          <w:color w:val="000000"/>
          <w:kern w:val="0"/>
          <w:szCs w:val="21"/>
        </w:rPr>
        <w:t>良性</w:t>
      </w:r>
      <w:r w:rsidRPr="00B9667D">
        <w:rPr>
          <w:rFonts w:ascii="宋体" w:hAnsi="宋体" w:hint="eastAsia"/>
          <w:color w:val="000000"/>
          <w:kern w:val="0"/>
        </w:rPr>
        <w:t>样本来自</w:t>
      </w:r>
      <w:r w:rsidRPr="000775AA">
        <w:rPr>
          <w:rFonts w:hint="eastAsia"/>
        </w:rPr>
        <w:t>于</w:t>
      </w:r>
      <w:proofErr w:type="spellStart"/>
      <w:r w:rsidR="005B54CD">
        <w:rPr>
          <w:rFonts w:hint="eastAsia"/>
        </w:rPr>
        <w:t>C</w:t>
      </w:r>
      <w:r w:rsidRPr="000775AA">
        <w:rPr>
          <w:rFonts w:hint="eastAsia"/>
        </w:rPr>
        <w:t>ontagio</w:t>
      </w:r>
      <w:proofErr w:type="spellEnd"/>
      <w:r w:rsidRPr="000775AA">
        <w:rPr>
          <w:rFonts w:hint="eastAsia"/>
        </w:rPr>
        <w:t>，</w:t>
      </w:r>
      <w:ins w:id="69" w:author="Yonah" w:date="2018-06-20T15:04:00Z">
        <w:r w:rsidR="00607678">
          <w:rPr>
            <w:rFonts w:ascii="宋体" w:hAnsi="宋体"/>
            <w:color w:val="000000"/>
            <w:kern w:val="0"/>
          </w:rPr>
          <w:t>2026</w:t>
        </w:r>
      </w:ins>
      <w:del w:id="70" w:author="Yonah" w:date="2018-06-20T15:04:00Z">
        <w:r w:rsidRPr="00B9667D" w:rsidDel="00607678">
          <w:rPr>
            <w:rFonts w:ascii="宋体" w:hAnsi="宋体" w:hint="eastAsia"/>
            <w:color w:val="000000"/>
            <w:kern w:val="0"/>
          </w:rPr>
          <w:delText>其他</w:delText>
        </w:r>
      </w:del>
      <w:r w:rsidRPr="00B9667D">
        <w:rPr>
          <w:rFonts w:ascii="宋体" w:hAnsi="宋体" w:hint="eastAsia"/>
          <w:color w:val="000000"/>
          <w:kern w:val="0"/>
        </w:rPr>
        <w:t>的</w:t>
      </w:r>
      <w:r w:rsidR="00225942">
        <w:rPr>
          <w:rFonts w:ascii="宋体" w:hAnsi="宋体" w:hint="eastAsia"/>
          <w:color w:val="000000"/>
          <w:kern w:val="0"/>
        </w:rPr>
        <w:t>良性</w:t>
      </w:r>
      <w:r w:rsidRPr="00B9667D">
        <w:rPr>
          <w:rFonts w:ascii="宋体" w:hAnsi="宋体" w:hint="eastAsia"/>
          <w:color w:val="000000"/>
          <w:kern w:val="0"/>
        </w:rPr>
        <w:t>数据集是</w:t>
      </w:r>
      <w:proofErr w:type="gramStart"/>
      <w:r w:rsidRPr="00B9667D">
        <w:rPr>
          <w:rFonts w:ascii="宋体" w:hAnsi="宋体" w:hint="eastAsia"/>
          <w:color w:val="000000"/>
          <w:kern w:val="0"/>
        </w:rPr>
        <w:t>在搜狗和</w:t>
      </w:r>
      <w:proofErr w:type="gramEnd"/>
      <w:r w:rsidRPr="00B9667D">
        <w:rPr>
          <w:rFonts w:ascii="宋体" w:hAnsi="宋体" w:hint="eastAsia"/>
          <w:color w:val="000000"/>
          <w:kern w:val="0"/>
        </w:rPr>
        <w:t>百度上通过爬虫</w:t>
      </w:r>
      <w:r w:rsidR="00C85964">
        <w:rPr>
          <w:rFonts w:ascii="宋体" w:hAnsi="宋体" w:hint="eastAsia"/>
          <w:color w:val="000000"/>
          <w:kern w:val="0"/>
        </w:rPr>
        <w:t>抓</w:t>
      </w:r>
      <w:r w:rsidRPr="00B9667D">
        <w:rPr>
          <w:rFonts w:ascii="宋体" w:hAnsi="宋体" w:hint="eastAsia"/>
          <w:color w:val="000000"/>
          <w:kern w:val="0"/>
        </w:rPr>
        <w:t>取下来的。</w:t>
      </w:r>
    </w:p>
    <w:p w14:paraId="756BFBC3" w14:textId="1626079D" w:rsidR="001B6707" w:rsidRDefault="005F69E9" w:rsidP="001B6707">
      <w:pPr>
        <w:ind w:firstLine="210"/>
      </w:pPr>
      <w:r>
        <w:rPr>
          <w:rFonts w:ascii="宋体" w:hAnsi="宋体" w:hint="eastAsia"/>
          <w:color w:val="000000"/>
          <w:kern w:val="0"/>
        </w:rPr>
        <w:t>还有</w:t>
      </w:r>
      <w:proofErr w:type="spellStart"/>
      <w:r w:rsidR="001B6707" w:rsidRPr="00B9667D">
        <w:rPr>
          <w:rFonts w:ascii="Times New Roman" w:hAnsi="Times New Roman"/>
        </w:rPr>
        <w:t>mimi</w:t>
      </w:r>
      <w:del w:id="71" w:author="Yonah" w:date="2018-06-20T15:10:00Z">
        <w:r w:rsidR="001B6707" w:rsidRPr="00B9667D" w:rsidDel="007F65D9">
          <w:rPr>
            <w:rFonts w:ascii="Times New Roman" w:hAnsi="Times New Roman"/>
          </w:rPr>
          <w:delText>u</w:delText>
        </w:r>
      </w:del>
      <w:r w:rsidR="001B6707" w:rsidRPr="00B9667D">
        <w:rPr>
          <w:rFonts w:ascii="Times New Roman" w:hAnsi="Times New Roman"/>
        </w:rPr>
        <w:t>cus</w:t>
      </w:r>
      <w:proofErr w:type="spellEnd"/>
      <w:r w:rsidR="00C85964">
        <w:rPr>
          <w:rFonts w:ascii="宋体" w:hAnsi="宋体" w:hint="eastAsia"/>
          <w:color w:val="000000"/>
          <w:kern w:val="0"/>
        </w:rPr>
        <w:t>中</w:t>
      </w:r>
      <w:r w:rsidR="001B6707" w:rsidRPr="00B9667D">
        <w:rPr>
          <w:rFonts w:ascii="宋体" w:hAnsi="宋体" w:hint="eastAsia"/>
          <w:color w:val="000000"/>
          <w:kern w:val="0"/>
        </w:rPr>
        <w:t>的</w:t>
      </w:r>
      <w:r w:rsidR="001B6707" w:rsidRPr="00B9667D">
        <w:rPr>
          <w:rFonts w:ascii="宋体" w:hAnsi="宋体"/>
          <w:color w:val="000000"/>
          <w:kern w:val="0"/>
        </w:rPr>
        <w:t>数据</w:t>
      </w:r>
      <w:proofErr w:type="gramStart"/>
      <w:r w:rsidR="001B6707" w:rsidRPr="00B9667D">
        <w:rPr>
          <w:rFonts w:ascii="宋体" w:hAnsi="宋体"/>
          <w:color w:val="000000"/>
          <w:kern w:val="0"/>
        </w:rPr>
        <w:t>集用于</w:t>
      </w:r>
      <w:proofErr w:type="gramEnd"/>
      <w:r w:rsidR="001B6707" w:rsidRPr="00B9667D">
        <w:rPr>
          <w:rFonts w:ascii="宋体" w:hAnsi="宋体"/>
          <w:color w:val="000000"/>
          <w:kern w:val="0"/>
        </w:rPr>
        <w:t>PDFRATE实验性评估</w:t>
      </w:r>
      <w:r w:rsidR="00C85964">
        <w:rPr>
          <w:rFonts w:ascii="宋体" w:hAnsi="宋体"/>
          <w:color w:val="000000"/>
          <w:kern w:val="0"/>
        </w:rPr>
        <w:t>，</w:t>
      </w:r>
      <w:r w:rsidR="001B6707" w:rsidRPr="00B9667D">
        <w:rPr>
          <w:rFonts w:ascii="宋体" w:hAnsi="宋体"/>
          <w:color w:val="000000"/>
          <w:kern w:val="0"/>
        </w:rPr>
        <w:t>可供下载</w:t>
      </w:r>
      <w:r w:rsidRPr="00B9667D">
        <w:rPr>
          <w:rFonts w:ascii="宋体" w:hAnsi="宋体"/>
          <w:color w:val="000000"/>
          <w:kern w:val="0"/>
        </w:rPr>
        <w:t>[4]</w:t>
      </w:r>
      <w:r w:rsidR="001B6707" w:rsidRPr="00B9667D">
        <w:rPr>
          <w:rFonts w:ascii="宋体" w:hAnsi="宋体"/>
          <w:color w:val="000000"/>
          <w:kern w:val="0"/>
        </w:rPr>
        <w:t>。</w:t>
      </w:r>
      <w:proofErr w:type="spellStart"/>
      <w:r w:rsidR="00225942" w:rsidRPr="00B9667D">
        <w:rPr>
          <w:rFonts w:ascii="宋体" w:hAnsi="宋体" w:hint="eastAsia"/>
          <w:color w:val="000000"/>
          <w:kern w:val="0"/>
        </w:rPr>
        <w:t>mimicus</w:t>
      </w:r>
      <w:proofErr w:type="spellEnd"/>
      <w:r w:rsidR="00225942" w:rsidRPr="000775AA">
        <w:t xml:space="preserve"> </w:t>
      </w:r>
      <w:r w:rsidR="00225942" w:rsidRPr="00460BDC">
        <w:rPr>
          <w:rFonts w:ascii="宋体" w:hAnsi="宋体" w:cs="宋体" w:hint="eastAsia"/>
          <w:color w:val="000000"/>
          <w:kern w:val="0"/>
          <w:szCs w:val="21"/>
        </w:rPr>
        <w:t>开源数据集</w:t>
      </w:r>
      <w:r w:rsidR="00225942">
        <w:rPr>
          <w:rFonts w:ascii="宋体" w:hAnsi="宋体" w:hint="eastAsia"/>
          <w:color w:val="000000"/>
          <w:kern w:val="0"/>
        </w:rPr>
        <w:t>有</w:t>
      </w:r>
      <w:r w:rsidR="00225942" w:rsidRPr="00B9667D">
        <w:rPr>
          <w:rFonts w:ascii="宋体" w:hAnsi="宋体" w:hint="eastAsia"/>
          <w:color w:val="000000"/>
          <w:kern w:val="0"/>
        </w:rPr>
        <w:t>2万</w:t>
      </w:r>
      <w:r w:rsidR="00225942" w:rsidRPr="000775AA">
        <w:rPr>
          <w:rFonts w:hint="eastAsia"/>
        </w:rPr>
        <w:t>的平衡</w:t>
      </w:r>
      <w:r w:rsidR="00225942">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包括有</w:t>
      </w:r>
      <w:proofErr w:type="spellStart"/>
      <w:r w:rsidR="00225942" w:rsidRPr="00B9667D">
        <w:rPr>
          <w:rFonts w:ascii="宋体" w:hAnsi="宋体" w:hint="eastAsia"/>
          <w:color w:val="000000"/>
          <w:kern w:val="0"/>
        </w:rPr>
        <w:t>contagio</w:t>
      </w:r>
      <w:proofErr w:type="spellEnd"/>
      <w:r w:rsidR="00225942" w:rsidRPr="00B9667D">
        <w:rPr>
          <w:rFonts w:ascii="宋体" w:hAnsi="宋体" w:hint="eastAsia"/>
          <w:color w:val="000000"/>
          <w:kern w:val="0"/>
        </w:rPr>
        <w:t>的</w:t>
      </w:r>
      <w:r w:rsidR="00225942" w:rsidRPr="00B9667D">
        <w:rPr>
          <w:rFonts w:ascii="宋体" w:hAnsi="宋体"/>
          <w:color w:val="000000"/>
          <w:kern w:val="0"/>
        </w:rPr>
        <w:t>5,000个良</w:t>
      </w:r>
      <w:bookmarkStart w:id="72" w:name="_GoBack"/>
      <w:bookmarkEnd w:id="72"/>
      <w:r w:rsidR="00225942" w:rsidRPr="00B9667D">
        <w:rPr>
          <w:rFonts w:ascii="宋体" w:hAnsi="宋体"/>
          <w:color w:val="000000"/>
          <w:kern w:val="0"/>
        </w:rPr>
        <w:t>性</w:t>
      </w:r>
      <w:r w:rsidR="00C85964">
        <w:rPr>
          <w:rFonts w:ascii="宋体" w:hAnsi="宋体" w:hint="eastAsia"/>
          <w:color w:val="000000"/>
          <w:kern w:val="0"/>
        </w:rPr>
        <w:t>样本</w:t>
      </w:r>
      <w:r w:rsidR="00225942" w:rsidRPr="00B9667D">
        <w:rPr>
          <w:rFonts w:ascii="宋体" w:hAnsi="宋体"/>
          <w:color w:val="000000"/>
          <w:kern w:val="0"/>
        </w:rPr>
        <w:t>和5,000个恶意</w:t>
      </w:r>
      <w:r w:rsidR="00C85964">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还有</w:t>
      </w:r>
      <w:r w:rsidR="00C85964" w:rsidRPr="00B9667D">
        <w:rPr>
          <w:rFonts w:ascii="宋体" w:hAnsi="宋体" w:hint="eastAsia"/>
          <w:color w:val="000000"/>
          <w:kern w:val="0"/>
        </w:rPr>
        <w:t>google</w:t>
      </w:r>
      <w:r w:rsidR="00C85964" w:rsidRPr="00B9667D">
        <w:rPr>
          <w:rFonts w:ascii="宋体" w:hAnsi="宋体" w:hint="eastAsia"/>
          <w:color w:val="000000"/>
          <w:kern w:val="0"/>
        </w:rPr>
        <w:lastRenderedPageBreak/>
        <w:t>的</w:t>
      </w:r>
      <w:r w:rsidR="00225942" w:rsidRPr="00B9667D">
        <w:rPr>
          <w:rFonts w:ascii="宋体" w:hAnsi="宋体" w:hint="eastAsia"/>
          <w:color w:val="000000"/>
          <w:kern w:val="0"/>
        </w:rPr>
        <w:t>5000</w:t>
      </w:r>
      <w:r w:rsidR="00225942" w:rsidRPr="000775AA">
        <w:rPr>
          <w:rFonts w:hint="eastAsia"/>
        </w:rPr>
        <w:t>个</w:t>
      </w:r>
      <w:r w:rsidR="00225942" w:rsidRPr="00B9667D">
        <w:rPr>
          <w:rFonts w:ascii="宋体" w:hAnsi="宋体" w:hint="eastAsia"/>
          <w:color w:val="000000"/>
          <w:kern w:val="0"/>
        </w:rPr>
        <w:t>良性样本和</w:t>
      </w:r>
      <w:proofErr w:type="spellStart"/>
      <w:r w:rsidR="00225942" w:rsidRPr="00B9667D">
        <w:rPr>
          <w:rFonts w:ascii="宋体" w:hAnsi="宋体" w:hint="eastAsia"/>
          <w:color w:val="000000"/>
          <w:kern w:val="0"/>
        </w:rPr>
        <w:t>Viru</w:t>
      </w:r>
      <w:del w:id="73" w:author="Yonah" w:date="2018-06-20T15:00:00Z">
        <w:r w:rsidR="00225942" w:rsidRPr="00B9667D" w:rsidDel="00607678">
          <w:rPr>
            <w:rFonts w:ascii="宋体" w:hAnsi="宋体" w:hint="eastAsia"/>
            <w:color w:val="000000"/>
            <w:kern w:val="0"/>
          </w:rPr>
          <w:delText>s</w:delText>
        </w:r>
      </w:del>
      <w:r w:rsidR="00225942" w:rsidRPr="00B9667D">
        <w:rPr>
          <w:rFonts w:ascii="宋体" w:hAnsi="宋体" w:hint="eastAsia"/>
          <w:color w:val="000000"/>
          <w:kern w:val="0"/>
        </w:rPr>
        <w:t>Stotal</w:t>
      </w:r>
      <w:proofErr w:type="spellEnd"/>
      <w:r w:rsidR="00225942" w:rsidRPr="00B9667D">
        <w:rPr>
          <w:rFonts w:ascii="宋体" w:hAnsi="宋体" w:hint="eastAsia"/>
          <w:color w:val="000000"/>
          <w:kern w:val="0"/>
        </w:rPr>
        <w:t>的5000个恶意样本。</w:t>
      </w:r>
    </w:p>
    <w:p w14:paraId="5E2AEC56" w14:textId="77777777" w:rsidR="001B6707" w:rsidRPr="001B6707" w:rsidRDefault="001B6707" w:rsidP="001B6707"/>
    <w:p w14:paraId="37C3F313" w14:textId="4BBB02D8" w:rsidR="00B7410C" w:rsidRDefault="00E7020C" w:rsidP="00136765">
      <w:pPr>
        <w:pStyle w:val="2"/>
        <w:ind w:firstLineChars="50" w:firstLine="160"/>
      </w:pPr>
      <w:r>
        <w:rPr>
          <w:rFonts w:hint="eastAsia"/>
        </w:rPr>
        <w:t>3.</w:t>
      </w:r>
      <w:r w:rsidR="00225942">
        <w:t>2</w:t>
      </w:r>
      <w:r>
        <w:t xml:space="preserve"> </w:t>
      </w:r>
      <w:r w:rsidR="003A2152">
        <w:rPr>
          <w:rFonts w:hint="eastAsia"/>
        </w:rPr>
        <w:t>特征提取</w:t>
      </w:r>
    </w:p>
    <w:p w14:paraId="324982E5" w14:textId="3EF23D18" w:rsidR="00F53A03" w:rsidRDefault="00F53A03" w:rsidP="003165C9">
      <w:pPr>
        <w:widowControl/>
        <w:ind w:firstLine="420"/>
        <w:jc w:val="left"/>
        <w:rPr>
          <w:rFonts w:ascii="宋体" w:hAnsi="宋体" w:cs="宋体"/>
          <w:kern w:val="0"/>
          <w:szCs w:val="21"/>
        </w:rPr>
      </w:pPr>
      <w:r>
        <w:rPr>
          <w:rFonts w:ascii="宋体" w:hAnsi="宋体" w:cs="宋体" w:hint="eastAsia"/>
          <w:kern w:val="0"/>
          <w:szCs w:val="21"/>
        </w:rPr>
        <w:t>有效的</w:t>
      </w:r>
      <w:r w:rsidRPr="000871F9">
        <w:rPr>
          <w:rFonts w:ascii="宋体" w:hAnsi="宋体" w:cs="宋体"/>
          <w:kern w:val="0"/>
          <w:szCs w:val="21"/>
        </w:rPr>
        <w:t>特征提取方法</w:t>
      </w:r>
      <w:r>
        <w:rPr>
          <w:rFonts w:ascii="宋体" w:hAnsi="宋体" w:cs="宋体" w:hint="eastAsia"/>
          <w:kern w:val="0"/>
          <w:szCs w:val="21"/>
        </w:rPr>
        <w:t>主要</w:t>
      </w:r>
      <w:r w:rsidRPr="000871F9">
        <w:rPr>
          <w:rFonts w:ascii="宋体" w:hAnsi="宋体" w:cs="宋体"/>
          <w:kern w:val="0"/>
          <w:szCs w:val="21"/>
        </w:rPr>
        <w:t>基于结构</w:t>
      </w:r>
      <w:r>
        <w:rPr>
          <w:rFonts w:ascii="宋体" w:hAnsi="宋体" w:cs="宋体" w:hint="eastAsia"/>
          <w:kern w:val="0"/>
          <w:szCs w:val="21"/>
        </w:rPr>
        <w:t>、</w:t>
      </w:r>
      <w:r w:rsidRPr="000871F9">
        <w:rPr>
          <w:rFonts w:ascii="宋体" w:hAnsi="宋体" w:cs="宋体"/>
          <w:kern w:val="0"/>
          <w:szCs w:val="21"/>
        </w:rPr>
        <w:t>Metadata</w:t>
      </w:r>
      <w:r>
        <w:rPr>
          <w:rFonts w:ascii="宋体" w:hAnsi="宋体" w:cs="宋体" w:hint="eastAsia"/>
          <w:kern w:val="0"/>
          <w:szCs w:val="21"/>
        </w:rPr>
        <w:t>、</w:t>
      </w:r>
      <w:r w:rsidRPr="000871F9">
        <w:rPr>
          <w:rFonts w:ascii="宋体" w:hAnsi="宋体" w:cs="宋体"/>
          <w:kern w:val="0"/>
          <w:szCs w:val="21"/>
        </w:rPr>
        <w:t>内容</w:t>
      </w:r>
      <w:r>
        <w:rPr>
          <w:rFonts w:ascii="宋体" w:hAnsi="宋体" w:cs="宋体" w:hint="eastAsia"/>
          <w:kern w:val="0"/>
          <w:szCs w:val="21"/>
        </w:rPr>
        <w:t>和</w:t>
      </w:r>
      <w:proofErr w:type="spellStart"/>
      <w:r w:rsidRPr="000871F9">
        <w:rPr>
          <w:rFonts w:ascii="宋体" w:hAnsi="宋体" w:cs="宋体"/>
          <w:kern w:val="0"/>
          <w:szCs w:val="21"/>
        </w:rPr>
        <w:t>Javascript</w:t>
      </w:r>
      <w:proofErr w:type="spellEnd"/>
      <w:r>
        <w:rPr>
          <w:rFonts w:ascii="宋体" w:hAnsi="宋体" w:cs="宋体" w:hint="eastAsia"/>
          <w:kern w:val="0"/>
          <w:szCs w:val="21"/>
        </w:rPr>
        <w:t>。实验数据表明，基于</w:t>
      </w:r>
      <w:r w:rsidRPr="000871F9">
        <w:rPr>
          <w:rFonts w:ascii="宋体" w:hAnsi="宋体" w:cs="宋体"/>
          <w:kern w:val="0"/>
          <w:szCs w:val="21"/>
        </w:rPr>
        <w:t>结构</w:t>
      </w:r>
      <w:r>
        <w:rPr>
          <w:rFonts w:ascii="宋体" w:hAnsi="宋体" w:cs="宋体" w:hint="eastAsia"/>
          <w:kern w:val="0"/>
          <w:szCs w:val="21"/>
        </w:rPr>
        <w:t>的特征具有很好的分类能力</w:t>
      </w:r>
      <w:r w:rsidR="003165C9">
        <w:rPr>
          <w:rFonts w:ascii="宋体" w:hAnsi="宋体" w:cs="宋体" w:hint="eastAsia"/>
          <w:kern w:val="0"/>
          <w:szCs w:val="21"/>
        </w:rPr>
        <w:t>。</w:t>
      </w:r>
      <w:r>
        <w:rPr>
          <w:rFonts w:ascii="宋体" w:hAnsi="宋体" w:cs="宋体" w:hint="eastAsia"/>
          <w:kern w:val="0"/>
          <w:szCs w:val="21"/>
        </w:rPr>
        <w:t>我们通过计算样本集中每一个特征的平均值，发现正常样本与恶意样本的特征均值在某些特征中</w:t>
      </w:r>
      <w:r w:rsidR="007B65EB">
        <w:rPr>
          <w:rFonts w:ascii="宋体" w:hAnsi="宋体" w:cs="宋体" w:hint="eastAsia"/>
          <w:kern w:val="0"/>
          <w:szCs w:val="21"/>
        </w:rPr>
        <w:t>存在明显差异</w:t>
      </w:r>
      <w:r>
        <w:rPr>
          <w:rFonts w:ascii="宋体" w:hAnsi="宋体" w:cs="宋体" w:hint="eastAsia"/>
          <w:kern w:val="0"/>
          <w:szCs w:val="21"/>
        </w:rPr>
        <w:t>差（具体</w:t>
      </w:r>
      <w:r w:rsidR="007B65EB">
        <w:rPr>
          <w:rFonts w:ascii="宋体" w:hAnsi="宋体" w:cs="宋体" w:hint="eastAsia"/>
          <w:kern w:val="0"/>
          <w:szCs w:val="21"/>
        </w:rPr>
        <w:t>见</w:t>
      </w:r>
      <w:r>
        <w:rPr>
          <w:rFonts w:ascii="宋体" w:hAnsi="宋体" w:cs="宋体" w:hint="eastAsia"/>
          <w:kern w:val="0"/>
          <w:szCs w:val="21"/>
        </w:rPr>
        <w:t>表2）。</w:t>
      </w:r>
    </w:p>
    <w:p w14:paraId="492F4AF5" w14:textId="5A9AEEC1"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特征如</w:t>
      </w:r>
      <w:r>
        <w:rPr>
          <w:rFonts w:ascii="宋体" w:hAnsi="宋体" w:cs="宋体"/>
          <w:kern w:val="0"/>
          <w:szCs w:val="21"/>
        </w:rPr>
        <w:t>count_font</w:t>
      </w:r>
      <w:r>
        <w:rPr>
          <w:rFonts w:ascii="宋体" w:hAnsi="宋体" w:cs="宋体" w:hint="eastAsia"/>
          <w:kern w:val="0"/>
          <w:szCs w:val="21"/>
        </w:rPr>
        <w:t>、</w:t>
      </w:r>
      <w:proofErr w:type="spellStart"/>
      <w:r>
        <w:rPr>
          <w:rFonts w:ascii="宋体" w:hAnsi="宋体" w:cs="宋体"/>
          <w:kern w:val="0"/>
          <w:szCs w:val="21"/>
        </w:rPr>
        <w:t>count_box</w:t>
      </w:r>
      <w:proofErr w:type="spellEnd"/>
      <w:r w:rsidR="00C61EE7">
        <w:rPr>
          <w:rFonts w:ascii="宋体" w:hAnsi="宋体" w:cs="宋体" w:hint="eastAsia"/>
          <w:kern w:val="0"/>
          <w:szCs w:val="21"/>
        </w:rPr>
        <w:t>：</w:t>
      </w:r>
      <w:r>
        <w:rPr>
          <w:rFonts w:ascii="宋体" w:hAnsi="宋体" w:cs="宋体" w:hint="eastAsia"/>
          <w:kern w:val="0"/>
          <w:szCs w:val="21"/>
        </w:rPr>
        <w:t>在正常样本中会有很多关于font</w:t>
      </w:r>
      <w:r>
        <w:rPr>
          <w:rFonts w:ascii="宋体" w:hAnsi="宋体" w:cs="宋体"/>
          <w:kern w:val="0"/>
          <w:szCs w:val="21"/>
        </w:rPr>
        <w:t xml:space="preserve"> ,box</w:t>
      </w:r>
      <w:r>
        <w:rPr>
          <w:rFonts w:ascii="宋体" w:hAnsi="宋体" w:cs="宋体" w:hint="eastAsia"/>
          <w:kern w:val="0"/>
          <w:szCs w:val="21"/>
        </w:rPr>
        <w:t>这些对象</w:t>
      </w:r>
      <w:r w:rsidR="00AE0E36">
        <w:rPr>
          <w:rFonts w:ascii="宋体" w:hAnsi="宋体" w:cs="宋体" w:hint="eastAsia"/>
          <w:kern w:val="0"/>
          <w:szCs w:val="21"/>
        </w:rPr>
        <w:t>，</w:t>
      </w:r>
      <w:r w:rsidR="00FF3989">
        <w:rPr>
          <w:rFonts w:ascii="宋体" w:hAnsi="宋体" w:cs="宋体" w:hint="eastAsia"/>
          <w:kern w:val="0"/>
          <w:szCs w:val="21"/>
        </w:rPr>
        <w:t>是因为</w:t>
      </w:r>
      <w:r>
        <w:rPr>
          <w:rFonts w:ascii="宋体" w:hAnsi="宋体" w:cs="宋体" w:hint="eastAsia"/>
          <w:kern w:val="0"/>
          <w:szCs w:val="21"/>
        </w:rPr>
        <w:t>PDF文件主要功能在于用</w:t>
      </w:r>
      <w:r w:rsidR="00E50155">
        <w:rPr>
          <w:rFonts w:ascii="宋体" w:hAnsi="宋体" w:cs="宋体" w:hint="eastAsia"/>
          <w:kern w:val="0"/>
          <w:szCs w:val="21"/>
        </w:rPr>
        <w:t>这些对象</w:t>
      </w:r>
      <w:r>
        <w:rPr>
          <w:rFonts w:ascii="宋体" w:hAnsi="宋体" w:cs="宋体" w:hint="eastAsia"/>
          <w:kern w:val="0"/>
          <w:szCs w:val="21"/>
        </w:rPr>
        <w:t>来描述信息</w:t>
      </w:r>
      <w:r w:rsidR="00FF3989">
        <w:rPr>
          <w:rFonts w:ascii="宋体" w:hAnsi="宋体" w:cs="宋体" w:hint="eastAsia"/>
          <w:kern w:val="0"/>
          <w:szCs w:val="21"/>
        </w:rPr>
        <w:t>。而</w:t>
      </w:r>
      <w:r>
        <w:rPr>
          <w:rFonts w:ascii="宋体" w:hAnsi="宋体" w:cs="宋体" w:hint="eastAsia"/>
          <w:kern w:val="0"/>
          <w:szCs w:val="21"/>
        </w:rPr>
        <w:t>恶意文档一般</w:t>
      </w:r>
      <w:r w:rsidR="00FF3989">
        <w:rPr>
          <w:rFonts w:ascii="宋体" w:hAnsi="宋体" w:cs="宋体" w:hint="eastAsia"/>
          <w:kern w:val="0"/>
          <w:szCs w:val="21"/>
        </w:rPr>
        <w:t>不把</w:t>
      </w:r>
      <w:r>
        <w:rPr>
          <w:rFonts w:ascii="宋体" w:hAnsi="宋体" w:cs="宋体" w:hint="eastAsia"/>
          <w:kern w:val="0"/>
          <w:szCs w:val="21"/>
        </w:rPr>
        <w:t>展示信息作为其首要功能，</w:t>
      </w:r>
      <w:r w:rsidR="00FF3989">
        <w:rPr>
          <w:rFonts w:ascii="宋体" w:hAnsi="宋体" w:cs="宋体" w:hint="eastAsia"/>
          <w:kern w:val="0"/>
          <w:szCs w:val="21"/>
        </w:rPr>
        <w:t>通常是</w:t>
      </w:r>
      <w:r>
        <w:rPr>
          <w:rFonts w:ascii="宋体" w:hAnsi="宋体" w:cs="宋体" w:hint="eastAsia"/>
          <w:kern w:val="0"/>
          <w:szCs w:val="21"/>
        </w:rPr>
        <w:t>直接把JS恶意代码嵌入到文档当中，以运行恶意</w:t>
      </w:r>
      <w:r w:rsidR="002A038F">
        <w:rPr>
          <w:rFonts w:ascii="宋体" w:hAnsi="宋体" w:cs="宋体" w:hint="eastAsia"/>
          <w:kern w:val="0"/>
          <w:szCs w:val="21"/>
        </w:rPr>
        <w:t>代码</w:t>
      </w:r>
      <w:r>
        <w:rPr>
          <w:rFonts w:ascii="宋体" w:hAnsi="宋体" w:cs="宋体" w:hint="eastAsia"/>
          <w:kern w:val="0"/>
          <w:szCs w:val="21"/>
        </w:rPr>
        <w:t>。</w:t>
      </w:r>
    </w:p>
    <w:p w14:paraId="365B6296" w14:textId="0E56983A" w:rsidR="00F53A03" w:rsidRPr="004E1F98"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proofErr w:type="spellStart"/>
      <w:r>
        <w:rPr>
          <w:rFonts w:ascii="宋体" w:hAnsi="宋体" w:cs="宋体"/>
          <w:kern w:val="0"/>
          <w:szCs w:val="21"/>
        </w:rPr>
        <w:t>count_page_obj</w:t>
      </w:r>
      <w:proofErr w:type="spellEnd"/>
      <w:r>
        <w:rPr>
          <w:rFonts w:ascii="宋体" w:hAnsi="宋体" w:cs="宋体" w:hint="eastAsia"/>
          <w:kern w:val="0"/>
          <w:szCs w:val="21"/>
        </w:rPr>
        <w:t>和</w:t>
      </w:r>
      <w:r>
        <w:rPr>
          <w:rFonts w:ascii="宋体" w:hAnsi="宋体" w:cs="宋体"/>
          <w:kern w:val="0"/>
          <w:szCs w:val="21"/>
        </w:rPr>
        <w:t>count_obj</w:t>
      </w:r>
      <w:r>
        <w:rPr>
          <w:rFonts w:ascii="宋体" w:hAnsi="宋体" w:cs="宋体" w:hint="eastAsia"/>
          <w:kern w:val="0"/>
          <w:szCs w:val="21"/>
        </w:rPr>
        <w:t>：</w:t>
      </w:r>
      <w:r w:rsidR="00F13D6F">
        <w:rPr>
          <w:rFonts w:ascii="宋体" w:hAnsi="宋体" w:cs="宋体" w:hint="eastAsia"/>
          <w:kern w:val="0"/>
          <w:szCs w:val="21"/>
        </w:rPr>
        <w:t>一般来说，良性样本的</w:t>
      </w:r>
      <w:proofErr w:type="spellStart"/>
      <w:r w:rsidR="00F13D6F">
        <w:rPr>
          <w:rFonts w:ascii="宋体" w:hAnsi="宋体" w:cs="宋体" w:hint="eastAsia"/>
          <w:kern w:val="0"/>
          <w:szCs w:val="21"/>
        </w:rPr>
        <w:t>obj</w:t>
      </w:r>
      <w:proofErr w:type="spellEnd"/>
      <w:r w:rsidR="002565AD">
        <w:rPr>
          <w:rFonts w:ascii="宋体" w:hAnsi="宋体" w:cs="宋体" w:hint="eastAsia"/>
          <w:kern w:val="0"/>
          <w:szCs w:val="21"/>
        </w:rPr>
        <w:t>对象比恶意样本多很多，</w:t>
      </w:r>
      <w:r>
        <w:rPr>
          <w:rFonts w:ascii="宋体" w:hAnsi="宋体" w:cs="宋体" w:hint="eastAsia"/>
          <w:kern w:val="0"/>
          <w:szCs w:val="21"/>
        </w:rPr>
        <w:t>在统计同一个页面中</w:t>
      </w:r>
      <w:proofErr w:type="spellStart"/>
      <w:r>
        <w:rPr>
          <w:rFonts w:ascii="宋体" w:hAnsi="宋体" w:cs="宋体" w:hint="eastAsia"/>
          <w:kern w:val="0"/>
          <w:szCs w:val="21"/>
        </w:rPr>
        <w:t>obj</w:t>
      </w:r>
      <w:proofErr w:type="spellEnd"/>
      <w:r>
        <w:rPr>
          <w:rFonts w:ascii="宋体" w:hAnsi="宋体" w:cs="宋体" w:hint="eastAsia"/>
          <w:kern w:val="0"/>
          <w:szCs w:val="21"/>
        </w:rPr>
        <w:t>对象的个数时，良性样本和恶意样本会存在约1倍差距</w:t>
      </w:r>
      <w:r w:rsidR="00F13D6F">
        <w:rPr>
          <w:rFonts w:ascii="宋体" w:hAnsi="宋体" w:cs="宋体" w:hint="eastAsia"/>
          <w:kern w:val="0"/>
          <w:szCs w:val="21"/>
        </w:rPr>
        <w:t>，</w:t>
      </w:r>
      <w:r>
        <w:rPr>
          <w:rFonts w:ascii="宋体" w:hAnsi="宋体" w:cs="宋体" w:hint="eastAsia"/>
          <w:kern w:val="0"/>
          <w:szCs w:val="21"/>
        </w:rPr>
        <w:t>如果</w:t>
      </w:r>
      <w:proofErr w:type="spellStart"/>
      <w:r>
        <w:rPr>
          <w:rFonts w:ascii="宋体" w:hAnsi="宋体" w:cs="宋体" w:hint="eastAsia"/>
          <w:kern w:val="0"/>
          <w:szCs w:val="21"/>
        </w:rPr>
        <w:t>obj</w:t>
      </w:r>
      <w:proofErr w:type="spellEnd"/>
      <w:r>
        <w:rPr>
          <w:rFonts w:ascii="宋体" w:hAnsi="宋体" w:cs="宋体" w:hint="eastAsia"/>
          <w:kern w:val="0"/>
          <w:szCs w:val="21"/>
        </w:rPr>
        <w:t>在同一个页面中突然增多，此文件为恶意文件的概率大增。</w:t>
      </w:r>
    </w:p>
    <w:p w14:paraId="6AE1D634" w14:textId="0F5CF31E" w:rsidR="00F53A03" w:rsidRDefault="00553B4A"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r w:rsidR="00F53A03">
        <w:rPr>
          <w:rFonts w:ascii="宋体" w:hAnsi="宋体" w:cs="宋体" w:hint="eastAsia"/>
          <w:kern w:val="0"/>
          <w:szCs w:val="21"/>
        </w:rPr>
        <w:t>count</w:t>
      </w:r>
      <w:r w:rsidR="00F53A03">
        <w:rPr>
          <w:rFonts w:ascii="宋体" w:hAnsi="宋体" w:cs="宋体"/>
          <w:kern w:val="0"/>
          <w:szCs w:val="21"/>
        </w:rPr>
        <w:t xml:space="preserve">_endobj </w:t>
      </w:r>
      <w:r w:rsidR="00F53A03">
        <w:rPr>
          <w:rFonts w:ascii="宋体" w:hAnsi="宋体" w:cs="宋体" w:hint="eastAsia"/>
          <w:kern w:val="0"/>
          <w:szCs w:val="21"/>
        </w:rPr>
        <w:t>与count_endst</w:t>
      </w:r>
      <w:r w:rsidR="00F53A03">
        <w:rPr>
          <w:rFonts w:ascii="宋体" w:hAnsi="宋体" w:cs="宋体"/>
          <w:kern w:val="0"/>
          <w:szCs w:val="21"/>
        </w:rPr>
        <w:t>ream</w:t>
      </w:r>
      <w:r>
        <w:rPr>
          <w:rFonts w:ascii="宋体" w:hAnsi="宋体" w:cs="宋体" w:hint="eastAsia"/>
          <w:kern w:val="0"/>
          <w:szCs w:val="21"/>
        </w:rPr>
        <w:t>：</w:t>
      </w:r>
      <w:r w:rsidR="00F53A03">
        <w:rPr>
          <w:rFonts w:ascii="宋体" w:hAnsi="宋体" w:cs="宋体" w:hint="eastAsia"/>
          <w:kern w:val="0"/>
          <w:szCs w:val="21"/>
        </w:rPr>
        <w:t>良性PDF样本在每个对象结束时会有一个</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kern w:val="0"/>
          <w:szCs w:val="21"/>
        </w:rPr>
        <w:t>，</w:t>
      </w:r>
      <w:r w:rsidR="00F53A03">
        <w:rPr>
          <w:rFonts w:ascii="宋体" w:hAnsi="宋体" w:cs="宋体" w:hint="eastAsia"/>
          <w:kern w:val="0"/>
          <w:szCs w:val="21"/>
        </w:rPr>
        <w:t>但PDF恶意文件为了混淆解析器，会</w:t>
      </w:r>
      <w:proofErr w:type="gramStart"/>
      <w:r w:rsidR="00F53A03">
        <w:rPr>
          <w:rFonts w:ascii="宋体" w:hAnsi="宋体" w:cs="宋体" w:hint="eastAsia"/>
          <w:kern w:val="0"/>
          <w:szCs w:val="21"/>
        </w:rPr>
        <w:t>近可能</w:t>
      </w:r>
      <w:proofErr w:type="gramEnd"/>
      <w:r w:rsidR="00F53A03">
        <w:rPr>
          <w:rFonts w:ascii="宋体" w:hAnsi="宋体" w:cs="宋体" w:hint="eastAsia"/>
          <w:kern w:val="0"/>
          <w:szCs w:val="21"/>
        </w:rPr>
        <w:t>少地使用</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hint="eastAsia"/>
          <w:kern w:val="0"/>
          <w:szCs w:val="21"/>
        </w:rPr>
        <w:t>和</w:t>
      </w:r>
      <w:proofErr w:type="spellStart"/>
      <w:r w:rsidR="00F53A03">
        <w:rPr>
          <w:rFonts w:ascii="宋体" w:hAnsi="宋体" w:cs="宋体" w:hint="eastAsia"/>
          <w:kern w:val="0"/>
          <w:szCs w:val="21"/>
        </w:rPr>
        <w:t>end</w:t>
      </w:r>
      <w:r w:rsidR="00F53A03">
        <w:rPr>
          <w:rFonts w:ascii="宋体" w:hAnsi="宋体" w:cs="宋体"/>
          <w:kern w:val="0"/>
          <w:szCs w:val="21"/>
        </w:rPr>
        <w:t>strea</w:t>
      </w:r>
      <w:r>
        <w:rPr>
          <w:rFonts w:ascii="宋体" w:hAnsi="宋体" w:cs="宋体" w:hint="eastAsia"/>
          <w:kern w:val="0"/>
          <w:szCs w:val="21"/>
        </w:rPr>
        <w:t>m</w:t>
      </w:r>
      <w:proofErr w:type="spellEnd"/>
      <w:r w:rsidR="00F53A03">
        <w:rPr>
          <w:rFonts w:ascii="宋体" w:hAnsi="宋体" w:cs="宋体" w:hint="eastAsia"/>
          <w:kern w:val="0"/>
          <w:szCs w:val="21"/>
        </w:rPr>
        <w:t>。这就导致</w:t>
      </w:r>
      <w:proofErr w:type="gramStart"/>
      <w:r w:rsidR="00F53A03">
        <w:rPr>
          <w:rFonts w:ascii="宋体" w:hAnsi="宋体" w:cs="宋体" w:hint="eastAsia"/>
          <w:kern w:val="0"/>
          <w:szCs w:val="21"/>
        </w:rPr>
        <w:t>解析器</w:t>
      </w:r>
      <w:proofErr w:type="gramEnd"/>
      <w:r w:rsidR="00F53A03">
        <w:rPr>
          <w:rFonts w:ascii="宋体" w:hAnsi="宋体" w:cs="宋体" w:hint="eastAsia"/>
          <w:kern w:val="0"/>
          <w:szCs w:val="21"/>
        </w:rPr>
        <w:t>在解析恶意PDF文件时不能完整获取整个对象，或者导致整个PDF文件解析失败，</w:t>
      </w:r>
      <w:r>
        <w:rPr>
          <w:rFonts w:ascii="宋体" w:hAnsi="宋体" w:cs="宋体" w:hint="eastAsia"/>
          <w:kern w:val="0"/>
          <w:szCs w:val="21"/>
        </w:rPr>
        <w:t>使</w:t>
      </w:r>
      <w:r w:rsidR="00F53A03">
        <w:rPr>
          <w:rFonts w:ascii="宋体" w:hAnsi="宋体" w:cs="宋体" w:hint="eastAsia"/>
          <w:kern w:val="0"/>
          <w:szCs w:val="21"/>
        </w:rPr>
        <w:t>恶意PDF文件成功逃逸。这是恶意文件最常使用的逃逸</w:t>
      </w:r>
      <w:proofErr w:type="gramStart"/>
      <w:r w:rsidR="00F53A03">
        <w:rPr>
          <w:rFonts w:ascii="宋体" w:hAnsi="宋体" w:cs="宋体" w:hint="eastAsia"/>
          <w:kern w:val="0"/>
          <w:szCs w:val="21"/>
        </w:rPr>
        <w:t>解析器</w:t>
      </w:r>
      <w:proofErr w:type="gramEnd"/>
      <w:r w:rsidR="00F53A03">
        <w:rPr>
          <w:rFonts w:ascii="宋体" w:hAnsi="宋体" w:cs="宋体" w:hint="eastAsia"/>
          <w:kern w:val="0"/>
          <w:szCs w:val="21"/>
        </w:rPr>
        <w:t>的方法</w:t>
      </w:r>
      <w:r w:rsidR="003165C9">
        <w:rPr>
          <w:rFonts w:ascii="宋体" w:hAnsi="宋体" w:cs="宋体"/>
          <w:kern w:val="0"/>
          <w:szCs w:val="21"/>
        </w:rPr>
        <w:t>。</w:t>
      </w:r>
      <w:r w:rsidR="003165C9" w:rsidDel="003165C9">
        <w:rPr>
          <w:rFonts w:ascii="宋体" w:hAnsi="宋体" w:cs="宋体" w:hint="eastAsia"/>
          <w:kern w:val="0"/>
          <w:szCs w:val="21"/>
        </w:rPr>
        <w:t xml:space="preserve"> </w:t>
      </w:r>
    </w:p>
    <w:p w14:paraId="2E8539DD" w14:textId="7BDAC5AF" w:rsidR="005D0051"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900AB9">
        <w:rPr>
          <w:rFonts w:ascii="宋体" w:hAnsi="宋体" w:cs="宋体" w:hint="eastAsia"/>
          <w:kern w:val="0"/>
          <w:szCs w:val="21"/>
        </w:rPr>
        <w:t>如</w:t>
      </w:r>
      <w:r>
        <w:rPr>
          <w:rFonts w:ascii="宋体" w:hAnsi="宋体" w:cs="宋体" w:hint="eastAsia"/>
          <w:kern w:val="0"/>
          <w:szCs w:val="21"/>
        </w:rPr>
        <w:t>count</w:t>
      </w:r>
      <w:r>
        <w:rPr>
          <w:rFonts w:ascii="宋体" w:hAnsi="宋体" w:cs="宋体"/>
          <w:kern w:val="0"/>
          <w:szCs w:val="21"/>
        </w:rPr>
        <w:t>_js</w:t>
      </w:r>
      <w:r w:rsidR="00900AB9">
        <w:rPr>
          <w:rFonts w:ascii="宋体" w:hAnsi="宋体" w:cs="宋体" w:hint="eastAsia"/>
          <w:kern w:val="0"/>
          <w:szCs w:val="21"/>
        </w:rPr>
        <w:t>:</w:t>
      </w:r>
      <w:r>
        <w:rPr>
          <w:rFonts w:ascii="宋体" w:hAnsi="宋体" w:cs="宋体" w:hint="eastAsia"/>
          <w:kern w:val="0"/>
          <w:szCs w:val="21"/>
        </w:rPr>
        <w:t>恶意文件的主要攻击手段是嵌入JS代码来执行恶意行为。</w:t>
      </w:r>
      <w:r w:rsidR="00F13D6F">
        <w:rPr>
          <w:rFonts w:ascii="宋体" w:hAnsi="宋体" w:cs="宋体" w:hint="eastAsia"/>
          <w:kern w:val="0"/>
          <w:szCs w:val="21"/>
        </w:rPr>
        <w:t>因此，</w:t>
      </w:r>
      <w:r>
        <w:rPr>
          <w:rFonts w:ascii="宋体" w:hAnsi="宋体" w:cs="宋体" w:hint="eastAsia"/>
          <w:kern w:val="0"/>
          <w:szCs w:val="21"/>
        </w:rPr>
        <w:t>一个恶意文件所含JS代码量会比良性样本的代码量多。还有一部分用于混淆和加密的JS的大小与良性样本间也存在一定的差异。</w:t>
      </w:r>
    </w:p>
    <w:p w14:paraId="54073DD1" w14:textId="6F966529" w:rsidR="00F53A03" w:rsidRPr="000B7BE0" w:rsidRDefault="00F53A03" w:rsidP="002A038F">
      <w:pPr>
        <w:widowControl/>
        <w:ind w:firstLine="420"/>
        <w:jc w:val="left"/>
        <w:rPr>
          <w:sz w:val="18"/>
        </w:rPr>
      </w:pPr>
      <w:r w:rsidRPr="000B7BE0">
        <w:rPr>
          <w:rFonts w:hint="eastAsia"/>
        </w:rPr>
        <w:t>还有一个重要的差异是特征</w:t>
      </w:r>
      <w:r w:rsidRPr="000B7BE0">
        <w:t>count_acroform_obs</w:t>
      </w:r>
      <w:r w:rsidR="00D83ED9">
        <w:rPr>
          <w:rFonts w:hint="eastAsia"/>
        </w:rPr>
        <w:t>：</w:t>
      </w:r>
      <w:r w:rsidRPr="000B7BE0">
        <w:rPr>
          <w:rFonts w:hint="eastAsia"/>
        </w:rPr>
        <w:t>在</w:t>
      </w:r>
      <w:r w:rsidRPr="000B7BE0">
        <w:t xml:space="preserve">PDF Specification 1.2 </w:t>
      </w:r>
      <w:r w:rsidRPr="000B7BE0">
        <w:t>中引入</w:t>
      </w:r>
      <w:proofErr w:type="spellStart"/>
      <w:r w:rsidR="005D0051">
        <w:rPr>
          <w:rFonts w:hint="eastAsia"/>
        </w:rPr>
        <w:t>A</w:t>
      </w:r>
      <w:r w:rsidR="005D0051" w:rsidRPr="00801345">
        <w:rPr>
          <w:rFonts w:hint="eastAsia"/>
        </w:rPr>
        <w:t>cro</w:t>
      </w:r>
      <w:r w:rsidR="005D0051">
        <w:t>F</w:t>
      </w:r>
      <w:r w:rsidR="005D0051" w:rsidRPr="00801345">
        <w:rPr>
          <w:rFonts w:hint="eastAsia"/>
        </w:rPr>
        <w:t>orm</w:t>
      </w:r>
      <w:proofErr w:type="spellEnd"/>
      <w:r w:rsidRPr="000B7BE0">
        <w:rPr>
          <w:rFonts w:hint="eastAsia"/>
        </w:rPr>
        <w:t>。</w:t>
      </w:r>
      <w:r w:rsidRPr="000B7BE0">
        <w:t>这种表单从用户</w:t>
      </w:r>
      <w:r w:rsidRPr="000B7BE0">
        <w:rPr>
          <w:rFonts w:hint="eastAsia"/>
        </w:rPr>
        <w:t>处</w:t>
      </w:r>
      <w:r w:rsidRPr="000B7BE0">
        <w:t>通过交互方式收集信息。</w:t>
      </w:r>
      <w:r w:rsidRPr="000019A9">
        <w:rPr>
          <w:rFonts w:ascii="宋体" w:hAnsi="宋体" w:cs="宋体"/>
          <w:kern w:val="0"/>
          <w:szCs w:val="21"/>
        </w:rPr>
        <w:t>表单</w:t>
      </w:r>
      <w:r>
        <w:rPr>
          <w:rFonts w:ascii="宋体" w:hAnsi="宋体" w:cs="宋体" w:hint="eastAsia"/>
          <w:kern w:val="0"/>
          <w:szCs w:val="21"/>
        </w:rPr>
        <w:t>支持</w:t>
      </w:r>
      <w:r w:rsidRPr="000019A9">
        <w:rPr>
          <w:rFonts w:ascii="宋体" w:hAnsi="宋体" w:cs="宋体"/>
          <w:kern w:val="0"/>
          <w:szCs w:val="21"/>
        </w:rPr>
        <w:t>包括</w:t>
      </w:r>
      <w:hyperlink r:id="rId8" w:tgtFrame="_blank" w:history="1">
        <w:r w:rsidRPr="000019A9">
          <w:rPr>
            <w:rFonts w:ascii="宋体" w:hAnsi="宋体" w:cs="宋体"/>
            <w:kern w:val="0"/>
          </w:rPr>
          <w:t>数据表示</w:t>
        </w:r>
      </w:hyperlink>
      <w:r w:rsidRPr="000B7BE0">
        <w:t>、数据捕捉和数据编辑</w:t>
      </w:r>
      <w:r w:rsidRPr="000B7BE0">
        <w:rPr>
          <w:rFonts w:hint="eastAsia"/>
        </w:rPr>
        <w:t>等功能。</w:t>
      </w:r>
      <w:r w:rsidRPr="000B7BE0">
        <w:t>它还</w:t>
      </w:r>
      <w:r w:rsidRPr="000B7BE0">
        <w:rPr>
          <w:rFonts w:hint="eastAsia"/>
        </w:rPr>
        <w:t>可以进行</w:t>
      </w:r>
      <w:r w:rsidRPr="000B7BE0">
        <w:t>动态交互</w:t>
      </w:r>
      <w:r w:rsidR="005D0051" w:rsidRPr="00801345">
        <w:rPr>
          <w:rFonts w:hint="eastAsia"/>
        </w:rPr>
        <w:t>，</w:t>
      </w:r>
      <w:r w:rsidRPr="000B7BE0">
        <w:t>从具有动态计算、验证及其他特性的交互式、可编辑的表单，到</w:t>
      </w:r>
      <w:r w:rsidRPr="000B7BE0">
        <w:rPr>
          <w:rFonts w:hint="eastAsia"/>
        </w:rPr>
        <w:t>由</w:t>
      </w:r>
      <w:r w:rsidRPr="000B7BE0">
        <w:t>服务器生成的、机器填充的表单等。</w:t>
      </w:r>
      <w:r w:rsidRPr="00C51EB9">
        <w:rPr>
          <w:rFonts w:hint="eastAsia"/>
        </w:rPr>
        <w:t>同时</w:t>
      </w:r>
      <w:r w:rsidRPr="00C51EB9">
        <w:t>动态布局表单可以自动重新调整自身以适应用户或外部数据源（如数据库服务器</w:t>
      </w:r>
      <w:r w:rsidRPr="000B7BE0">
        <w:t>）提供的数据。</w:t>
      </w:r>
      <w:r w:rsidRPr="000B7BE0">
        <w:rPr>
          <w:rFonts w:hint="eastAsia"/>
        </w:rPr>
        <w:t>基于以上几个特点，表单很容易成为攻击者混淆和加密的地方，故</w:t>
      </w:r>
      <w:r w:rsidRPr="00C51EB9">
        <w:rPr>
          <w:rFonts w:hint="eastAsia"/>
        </w:rPr>
        <w:t>在</w:t>
      </w:r>
      <w:r w:rsidRPr="000B7BE0">
        <w:rPr>
          <w:rFonts w:hint="eastAsia"/>
        </w:rPr>
        <w:t>计算</w:t>
      </w:r>
      <w:proofErr w:type="spellStart"/>
      <w:r w:rsidRPr="000B7BE0">
        <w:t>AcroForm</w:t>
      </w:r>
      <w:proofErr w:type="spellEnd"/>
      <w:r w:rsidRPr="000B7BE0">
        <w:rPr>
          <w:rFonts w:hint="eastAsia"/>
        </w:rPr>
        <w:t>值的时候，恶意样本比正常样本高约一倍。</w:t>
      </w:r>
    </w:p>
    <w:p w14:paraId="34DB6A0C" w14:textId="04CBCC03" w:rsidR="00113588" w:rsidRPr="00B80E09" w:rsidRDefault="00D72629" w:rsidP="00113588">
      <w:pPr>
        <w:pStyle w:val="ac"/>
        <w:keepNext/>
        <w:rPr>
          <w:rFonts w:asciiTheme="minorEastAsia" w:eastAsia="宋体" w:hAnsiTheme="minorEastAsia"/>
          <w:sz w:val="18"/>
        </w:rPr>
      </w:pPr>
      <w:r w:rsidRPr="00C51EB9">
        <w:rPr>
          <w:rFonts w:asciiTheme="minorEastAsia" w:hAnsiTheme="minorEastAsia" w:hint="eastAsia"/>
          <w:sz w:val="18"/>
        </w:rPr>
        <w:t>表</w:t>
      </w:r>
      <w:r w:rsidR="00113588" w:rsidRPr="00C51EB9">
        <w:rPr>
          <w:rFonts w:asciiTheme="minorEastAsia" w:hAnsiTheme="minorEastAsia"/>
          <w:sz w:val="18"/>
        </w:rPr>
        <w:t xml:space="preserve"> </w:t>
      </w:r>
      <w:r w:rsidR="00113588" w:rsidRPr="00C51EB9">
        <w:rPr>
          <w:rFonts w:asciiTheme="minorEastAsia" w:hAnsiTheme="minorEastAsia" w:hint="eastAsia"/>
          <w:sz w:val="18"/>
        </w:rPr>
        <w:t>2</w:t>
      </w:r>
      <w:r w:rsidR="00113588" w:rsidRPr="00C51EB9">
        <w:rPr>
          <w:rFonts w:asciiTheme="minorEastAsia" w:hAnsiTheme="minorEastAsia"/>
          <w:sz w:val="18"/>
        </w:rPr>
        <w:t xml:space="preserve">: </w:t>
      </w:r>
      <w:r w:rsidRPr="00C51EB9">
        <w:rPr>
          <w:rFonts w:asciiTheme="minorEastAsia" w:hAnsiTheme="minorEastAsia" w:cs="Times New Roman" w:hint="eastAsia"/>
          <w:sz w:val="18"/>
        </w:rPr>
        <w:t>良性样本与恶意样本之间的特征</w:t>
      </w:r>
      <w:r w:rsidR="00787A86">
        <w:rPr>
          <w:rFonts w:asciiTheme="minorEastAsia" w:eastAsia="宋体" w:hAnsiTheme="minorEastAsia" w:cs="Times New Roman" w:hint="eastAsia"/>
          <w:sz w:val="18"/>
        </w:rPr>
        <w:t>均值对比</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F53A03" w:rsidRPr="00124ED3" w14:paraId="3B6E4B82" w14:textId="77777777" w:rsidTr="00577398">
        <w:trPr>
          <w:trHeight w:val="320"/>
          <w:jc w:val="center"/>
        </w:trPr>
        <w:tc>
          <w:tcPr>
            <w:tcW w:w="2037" w:type="pct"/>
            <w:tcBorders>
              <w:top w:val="single" w:sz="4" w:space="0" w:color="auto"/>
              <w:bottom w:val="single" w:sz="4" w:space="0" w:color="auto"/>
            </w:tcBorders>
            <w:shd w:val="clear" w:color="auto" w:fill="auto"/>
            <w:noWrap/>
            <w:vAlign w:val="center"/>
            <w:hideMark/>
          </w:tcPr>
          <w:p w14:paraId="60801025" w14:textId="195E3BE6" w:rsidR="00F53A03" w:rsidRPr="00A352D1" w:rsidRDefault="00F53A03">
            <w:pPr>
              <w:jc w:val="center"/>
              <w:rPr>
                <w:rFonts w:ascii="Times New Roman" w:hAnsi="Times New Roman"/>
                <w:sz w:val="18"/>
                <w:szCs w:val="18"/>
              </w:rPr>
            </w:pPr>
            <w:r w:rsidRPr="00A352D1">
              <w:rPr>
                <w:rFonts w:ascii="Times New Roman" w:hAnsi="Times New Roman"/>
                <w:sz w:val="18"/>
                <w:szCs w:val="18"/>
              </w:rPr>
              <w:t>Feature</w:t>
            </w:r>
          </w:p>
        </w:tc>
        <w:tc>
          <w:tcPr>
            <w:tcW w:w="1405" w:type="pct"/>
            <w:tcBorders>
              <w:top w:val="single" w:sz="4" w:space="0" w:color="auto"/>
              <w:bottom w:val="single" w:sz="4" w:space="0" w:color="auto"/>
            </w:tcBorders>
            <w:shd w:val="clear" w:color="auto" w:fill="auto"/>
            <w:noWrap/>
            <w:vAlign w:val="center"/>
            <w:hideMark/>
          </w:tcPr>
          <w:p w14:paraId="2BF847B7" w14:textId="4F2CB1DB" w:rsidR="00F53A03" w:rsidRPr="00A352D1" w:rsidRDefault="00F53A03">
            <w:pPr>
              <w:jc w:val="center"/>
              <w:rPr>
                <w:rFonts w:ascii="Times New Roman" w:hAnsi="Times New Roman"/>
                <w:sz w:val="18"/>
                <w:szCs w:val="18"/>
              </w:rPr>
            </w:pPr>
            <w:r w:rsidRPr="00A352D1">
              <w:rPr>
                <w:rFonts w:ascii="Times New Roman" w:hAnsi="Times New Roman"/>
                <w:sz w:val="18"/>
                <w:szCs w:val="18"/>
              </w:rPr>
              <w:t>Benign File</w:t>
            </w:r>
          </w:p>
        </w:tc>
        <w:tc>
          <w:tcPr>
            <w:tcW w:w="1558" w:type="pct"/>
            <w:tcBorders>
              <w:top w:val="single" w:sz="4" w:space="0" w:color="auto"/>
              <w:bottom w:val="single" w:sz="4" w:space="0" w:color="auto"/>
            </w:tcBorders>
            <w:shd w:val="clear" w:color="auto" w:fill="auto"/>
            <w:noWrap/>
            <w:vAlign w:val="center"/>
            <w:hideMark/>
          </w:tcPr>
          <w:p w14:paraId="6EE3FD03" w14:textId="00B00D75" w:rsidR="00F53A03" w:rsidRPr="00A352D1" w:rsidRDefault="00F53A03">
            <w:pPr>
              <w:jc w:val="center"/>
              <w:rPr>
                <w:rFonts w:ascii="Times New Roman" w:hAnsi="Times New Roman"/>
                <w:sz w:val="18"/>
                <w:szCs w:val="18"/>
              </w:rPr>
            </w:pPr>
            <w:r w:rsidRPr="00A352D1">
              <w:rPr>
                <w:rFonts w:ascii="Times New Roman" w:hAnsi="Times New Roman"/>
                <w:sz w:val="18"/>
                <w:szCs w:val="18"/>
              </w:rPr>
              <w:t>Malware File</w:t>
            </w:r>
          </w:p>
        </w:tc>
      </w:tr>
      <w:tr w:rsidR="00F53A03" w:rsidRPr="00124ED3" w14:paraId="79FFB279" w14:textId="77777777" w:rsidTr="00577398">
        <w:trPr>
          <w:trHeight w:val="320"/>
          <w:jc w:val="center"/>
        </w:trPr>
        <w:tc>
          <w:tcPr>
            <w:tcW w:w="2037" w:type="pct"/>
            <w:tcBorders>
              <w:top w:val="single" w:sz="4" w:space="0" w:color="auto"/>
              <w:left w:val="nil"/>
              <w:bottom w:val="nil"/>
              <w:right w:val="nil"/>
            </w:tcBorders>
            <w:shd w:val="clear" w:color="auto" w:fill="auto"/>
            <w:vAlign w:val="center"/>
          </w:tcPr>
          <w:p w14:paraId="115397F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count_font</w:t>
            </w:r>
          </w:p>
        </w:tc>
        <w:tc>
          <w:tcPr>
            <w:tcW w:w="1405" w:type="pct"/>
            <w:tcBorders>
              <w:top w:val="single" w:sz="4" w:space="0" w:color="auto"/>
              <w:left w:val="nil"/>
              <w:bottom w:val="nil"/>
              <w:right w:val="nil"/>
            </w:tcBorders>
            <w:shd w:val="clear" w:color="auto" w:fill="auto"/>
            <w:vAlign w:val="center"/>
          </w:tcPr>
          <w:p w14:paraId="4EF99B1F" w14:textId="7D00EE6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14.64</w:t>
            </w:r>
          </w:p>
        </w:tc>
        <w:tc>
          <w:tcPr>
            <w:tcW w:w="1558" w:type="pct"/>
            <w:tcBorders>
              <w:top w:val="single" w:sz="4" w:space="0" w:color="auto"/>
              <w:left w:val="nil"/>
              <w:bottom w:val="nil"/>
              <w:right w:val="nil"/>
            </w:tcBorders>
            <w:shd w:val="clear" w:color="auto" w:fill="auto"/>
            <w:vAlign w:val="center"/>
          </w:tcPr>
          <w:p w14:paraId="58C0DD89" w14:textId="27C61E3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0.55</w:t>
            </w:r>
          </w:p>
        </w:tc>
      </w:tr>
      <w:tr w:rsidR="00F53A03" w:rsidRPr="00124ED3" w14:paraId="7F721BD7" w14:textId="77777777" w:rsidTr="00577398">
        <w:trPr>
          <w:trHeight w:val="320"/>
          <w:jc w:val="center"/>
        </w:trPr>
        <w:tc>
          <w:tcPr>
            <w:tcW w:w="2037" w:type="pct"/>
            <w:tcBorders>
              <w:top w:val="nil"/>
              <w:left w:val="nil"/>
              <w:bottom w:val="nil"/>
              <w:right w:val="nil"/>
            </w:tcBorders>
            <w:shd w:val="clear" w:color="auto" w:fill="auto"/>
            <w:vAlign w:val="center"/>
          </w:tcPr>
          <w:p w14:paraId="616EC6C3" w14:textId="7682DA1B" w:rsidR="00F53A03" w:rsidRPr="00A352D1" w:rsidRDefault="00F53A03">
            <w:pPr>
              <w:jc w:val="center"/>
              <w:rPr>
                <w:rFonts w:ascii="Times New Roman" w:hAnsi="Times New Roman"/>
                <w:b/>
                <w:sz w:val="18"/>
                <w:szCs w:val="18"/>
              </w:rPr>
            </w:pPr>
            <w:proofErr w:type="spellStart"/>
            <w:r w:rsidRPr="00A352D1">
              <w:rPr>
                <w:rFonts w:ascii="Times New Roman" w:hAnsi="Times New Roman"/>
                <w:b/>
                <w:sz w:val="18"/>
                <w:szCs w:val="18"/>
              </w:rPr>
              <w:t>count_acroform_ob</w:t>
            </w:r>
            <w:r w:rsidR="00787A86">
              <w:rPr>
                <w:rFonts w:ascii="Times New Roman" w:hAnsi="Times New Roman" w:hint="eastAsia"/>
                <w:b/>
                <w:sz w:val="18"/>
                <w:szCs w:val="18"/>
              </w:rPr>
              <w:t>j</w:t>
            </w:r>
            <w:proofErr w:type="spellEnd"/>
          </w:p>
        </w:tc>
        <w:tc>
          <w:tcPr>
            <w:tcW w:w="1405" w:type="pct"/>
            <w:tcBorders>
              <w:top w:val="nil"/>
              <w:left w:val="nil"/>
              <w:bottom w:val="nil"/>
              <w:right w:val="nil"/>
            </w:tcBorders>
            <w:shd w:val="clear" w:color="auto" w:fill="auto"/>
            <w:vAlign w:val="center"/>
          </w:tcPr>
          <w:p w14:paraId="71CC1BF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700</w:t>
            </w:r>
          </w:p>
        </w:tc>
        <w:tc>
          <w:tcPr>
            <w:tcW w:w="1558" w:type="pct"/>
            <w:tcBorders>
              <w:top w:val="nil"/>
              <w:left w:val="nil"/>
              <w:bottom w:val="nil"/>
              <w:right w:val="nil"/>
            </w:tcBorders>
            <w:shd w:val="clear" w:color="auto" w:fill="auto"/>
            <w:vAlign w:val="center"/>
          </w:tcPr>
          <w:p w14:paraId="3E5935C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1400</w:t>
            </w:r>
          </w:p>
        </w:tc>
      </w:tr>
      <w:tr w:rsidR="00F53A03" w:rsidRPr="00124ED3" w14:paraId="770233FA" w14:textId="77777777" w:rsidTr="00577398">
        <w:trPr>
          <w:trHeight w:val="320"/>
          <w:jc w:val="center"/>
        </w:trPr>
        <w:tc>
          <w:tcPr>
            <w:tcW w:w="2037" w:type="pct"/>
            <w:tcBorders>
              <w:top w:val="nil"/>
              <w:left w:val="nil"/>
              <w:bottom w:val="nil"/>
              <w:right w:val="nil"/>
            </w:tcBorders>
            <w:shd w:val="clear" w:color="auto" w:fill="auto"/>
            <w:vAlign w:val="center"/>
            <w:hideMark/>
          </w:tcPr>
          <w:p w14:paraId="57A2F88C"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count_box_a4</w:t>
            </w:r>
          </w:p>
        </w:tc>
        <w:tc>
          <w:tcPr>
            <w:tcW w:w="1405" w:type="pct"/>
            <w:tcBorders>
              <w:top w:val="nil"/>
              <w:left w:val="nil"/>
              <w:bottom w:val="nil"/>
              <w:right w:val="nil"/>
            </w:tcBorders>
            <w:shd w:val="clear" w:color="auto" w:fill="auto"/>
            <w:vAlign w:val="center"/>
            <w:hideMark/>
          </w:tcPr>
          <w:p w14:paraId="2225ED0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12001</w:t>
            </w:r>
          </w:p>
        </w:tc>
        <w:tc>
          <w:tcPr>
            <w:tcW w:w="1558" w:type="pct"/>
            <w:tcBorders>
              <w:top w:val="nil"/>
              <w:left w:val="nil"/>
              <w:bottom w:val="nil"/>
              <w:right w:val="nil"/>
            </w:tcBorders>
            <w:shd w:val="clear" w:color="auto" w:fill="auto"/>
            <w:vAlign w:val="center"/>
            <w:hideMark/>
          </w:tcPr>
          <w:p w14:paraId="2401E02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200</w:t>
            </w:r>
          </w:p>
        </w:tc>
      </w:tr>
      <w:tr w:rsidR="00F53A03" w:rsidRPr="00124ED3" w14:paraId="5B2A9658" w14:textId="77777777" w:rsidTr="00577398">
        <w:trPr>
          <w:trHeight w:val="320"/>
          <w:jc w:val="center"/>
        </w:trPr>
        <w:tc>
          <w:tcPr>
            <w:tcW w:w="2037" w:type="pct"/>
            <w:tcBorders>
              <w:top w:val="nil"/>
              <w:left w:val="nil"/>
              <w:bottom w:val="nil"/>
              <w:right w:val="nil"/>
            </w:tcBorders>
            <w:shd w:val="clear" w:color="auto" w:fill="auto"/>
            <w:vAlign w:val="center"/>
            <w:hideMark/>
          </w:tcPr>
          <w:p w14:paraId="2A90F3E9"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count_box_legal</w:t>
            </w:r>
          </w:p>
        </w:tc>
        <w:tc>
          <w:tcPr>
            <w:tcW w:w="1405" w:type="pct"/>
            <w:tcBorders>
              <w:top w:val="nil"/>
              <w:left w:val="nil"/>
              <w:bottom w:val="nil"/>
              <w:right w:val="nil"/>
            </w:tcBorders>
            <w:shd w:val="clear" w:color="auto" w:fill="auto"/>
            <w:vAlign w:val="center"/>
            <w:hideMark/>
          </w:tcPr>
          <w:p w14:paraId="15E9EF5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395040</w:t>
            </w:r>
          </w:p>
        </w:tc>
        <w:tc>
          <w:tcPr>
            <w:tcW w:w="1558" w:type="pct"/>
            <w:tcBorders>
              <w:top w:val="nil"/>
              <w:left w:val="nil"/>
              <w:bottom w:val="nil"/>
              <w:right w:val="nil"/>
            </w:tcBorders>
            <w:shd w:val="clear" w:color="auto" w:fill="auto"/>
            <w:vAlign w:val="center"/>
            <w:hideMark/>
          </w:tcPr>
          <w:p w14:paraId="4A8E9658"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w:t>
            </w:r>
          </w:p>
        </w:tc>
      </w:tr>
      <w:tr w:rsidR="00F53A03" w:rsidRPr="00124ED3" w14:paraId="79F4AD47" w14:textId="77777777" w:rsidTr="00577398">
        <w:trPr>
          <w:trHeight w:val="320"/>
          <w:jc w:val="center"/>
        </w:trPr>
        <w:tc>
          <w:tcPr>
            <w:tcW w:w="2037" w:type="pct"/>
            <w:tcBorders>
              <w:top w:val="nil"/>
              <w:left w:val="nil"/>
              <w:bottom w:val="nil"/>
              <w:right w:val="nil"/>
            </w:tcBorders>
            <w:shd w:val="clear" w:color="auto" w:fill="auto"/>
            <w:vAlign w:val="center"/>
            <w:hideMark/>
          </w:tcPr>
          <w:p w14:paraId="0BD688C9"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count_box_letter</w:t>
            </w:r>
          </w:p>
        </w:tc>
        <w:tc>
          <w:tcPr>
            <w:tcW w:w="1405" w:type="pct"/>
            <w:tcBorders>
              <w:top w:val="nil"/>
              <w:left w:val="nil"/>
              <w:bottom w:val="nil"/>
              <w:right w:val="nil"/>
            </w:tcBorders>
            <w:shd w:val="clear" w:color="auto" w:fill="auto"/>
            <w:vAlign w:val="center"/>
            <w:hideMark/>
          </w:tcPr>
          <w:p w14:paraId="404A403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7291529</w:t>
            </w:r>
          </w:p>
        </w:tc>
        <w:tc>
          <w:tcPr>
            <w:tcW w:w="1558" w:type="pct"/>
            <w:tcBorders>
              <w:top w:val="nil"/>
              <w:left w:val="nil"/>
              <w:bottom w:val="nil"/>
              <w:right w:val="nil"/>
            </w:tcBorders>
            <w:shd w:val="clear" w:color="auto" w:fill="auto"/>
            <w:vAlign w:val="center"/>
            <w:hideMark/>
          </w:tcPr>
          <w:p w14:paraId="7B8D61FA"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866773</w:t>
            </w:r>
          </w:p>
        </w:tc>
      </w:tr>
      <w:tr w:rsidR="00F53A03" w:rsidRPr="00124ED3" w14:paraId="5650B47B" w14:textId="77777777" w:rsidTr="00577398">
        <w:trPr>
          <w:trHeight w:val="320"/>
          <w:jc w:val="center"/>
        </w:trPr>
        <w:tc>
          <w:tcPr>
            <w:tcW w:w="2037" w:type="pct"/>
            <w:tcBorders>
              <w:top w:val="nil"/>
              <w:left w:val="nil"/>
              <w:bottom w:val="nil"/>
              <w:right w:val="nil"/>
            </w:tcBorders>
            <w:shd w:val="clear" w:color="auto" w:fill="auto"/>
            <w:vAlign w:val="center"/>
            <w:hideMark/>
          </w:tcPr>
          <w:p w14:paraId="3AA8679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count_box_other</w:t>
            </w:r>
          </w:p>
        </w:tc>
        <w:tc>
          <w:tcPr>
            <w:tcW w:w="1405" w:type="pct"/>
            <w:tcBorders>
              <w:top w:val="nil"/>
              <w:left w:val="nil"/>
              <w:bottom w:val="nil"/>
              <w:right w:val="nil"/>
            </w:tcBorders>
            <w:shd w:val="clear" w:color="auto" w:fill="auto"/>
            <w:vAlign w:val="center"/>
            <w:hideMark/>
          </w:tcPr>
          <w:p w14:paraId="6999F95E" w14:textId="14F636BF" w:rsidR="00F53A03" w:rsidRPr="00A352D1" w:rsidRDefault="00F53A03">
            <w:pPr>
              <w:jc w:val="center"/>
              <w:rPr>
                <w:rFonts w:ascii="Times New Roman" w:hAnsi="Times New Roman"/>
                <w:sz w:val="18"/>
                <w:szCs w:val="18"/>
              </w:rPr>
            </w:pPr>
            <w:r w:rsidRPr="00A352D1">
              <w:rPr>
                <w:rFonts w:ascii="Times New Roman" w:hAnsi="Times New Roman"/>
                <w:sz w:val="18"/>
                <w:szCs w:val="18"/>
              </w:rPr>
              <w:t>32.18</w:t>
            </w:r>
          </w:p>
        </w:tc>
        <w:tc>
          <w:tcPr>
            <w:tcW w:w="1558" w:type="pct"/>
            <w:tcBorders>
              <w:top w:val="nil"/>
              <w:left w:val="nil"/>
              <w:bottom w:val="nil"/>
              <w:right w:val="nil"/>
            </w:tcBorders>
            <w:shd w:val="clear" w:color="auto" w:fill="auto"/>
            <w:vAlign w:val="center"/>
            <w:hideMark/>
          </w:tcPr>
          <w:p w14:paraId="5300873B" w14:textId="449EF775" w:rsidR="00F53A03" w:rsidRPr="00A352D1" w:rsidRDefault="00F53A03">
            <w:pPr>
              <w:jc w:val="center"/>
              <w:rPr>
                <w:rFonts w:ascii="Times New Roman" w:hAnsi="Times New Roman"/>
                <w:sz w:val="18"/>
                <w:szCs w:val="18"/>
              </w:rPr>
            </w:pPr>
            <w:r w:rsidRPr="00A352D1">
              <w:rPr>
                <w:rFonts w:ascii="Times New Roman" w:hAnsi="Times New Roman"/>
                <w:sz w:val="18"/>
                <w:szCs w:val="18"/>
              </w:rPr>
              <w:t>1.74</w:t>
            </w:r>
          </w:p>
        </w:tc>
      </w:tr>
      <w:tr w:rsidR="00F53A03" w:rsidRPr="00124ED3" w14:paraId="1E698F58" w14:textId="77777777" w:rsidTr="00577398">
        <w:trPr>
          <w:trHeight w:val="320"/>
          <w:jc w:val="center"/>
        </w:trPr>
        <w:tc>
          <w:tcPr>
            <w:tcW w:w="2037" w:type="pct"/>
            <w:tcBorders>
              <w:top w:val="nil"/>
              <w:left w:val="nil"/>
              <w:bottom w:val="nil"/>
              <w:right w:val="nil"/>
            </w:tcBorders>
            <w:shd w:val="clear" w:color="auto" w:fill="auto"/>
            <w:vAlign w:val="center"/>
            <w:hideMark/>
          </w:tcPr>
          <w:p w14:paraId="7128A88C"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count_box_overlap</w:t>
            </w:r>
          </w:p>
        </w:tc>
        <w:tc>
          <w:tcPr>
            <w:tcW w:w="1405" w:type="pct"/>
            <w:tcBorders>
              <w:top w:val="nil"/>
              <w:left w:val="nil"/>
              <w:bottom w:val="nil"/>
              <w:right w:val="nil"/>
            </w:tcBorders>
            <w:shd w:val="clear" w:color="auto" w:fill="auto"/>
            <w:vAlign w:val="center"/>
            <w:hideMark/>
          </w:tcPr>
          <w:p w14:paraId="3FD7093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1000</w:t>
            </w:r>
          </w:p>
        </w:tc>
        <w:tc>
          <w:tcPr>
            <w:tcW w:w="1558" w:type="pct"/>
            <w:tcBorders>
              <w:top w:val="nil"/>
              <w:left w:val="nil"/>
              <w:bottom w:val="nil"/>
              <w:right w:val="nil"/>
            </w:tcBorders>
            <w:shd w:val="clear" w:color="auto" w:fill="auto"/>
            <w:vAlign w:val="center"/>
            <w:hideMark/>
          </w:tcPr>
          <w:p w14:paraId="378903F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26AB2462" w14:textId="77777777" w:rsidTr="00577398">
        <w:trPr>
          <w:trHeight w:val="320"/>
          <w:jc w:val="center"/>
        </w:trPr>
        <w:tc>
          <w:tcPr>
            <w:tcW w:w="2037" w:type="pct"/>
            <w:tcBorders>
              <w:top w:val="nil"/>
              <w:left w:val="nil"/>
              <w:bottom w:val="nil"/>
              <w:right w:val="nil"/>
            </w:tcBorders>
            <w:shd w:val="clear" w:color="auto" w:fill="auto"/>
            <w:vAlign w:val="center"/>
            <w:hideMark/>
          </w:tcPr>
          <w:p w14:paraId="52ACE56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count_endobj</w:t>
            </w:r>
          </w:p>
        </w:tc>
        <w:tc>
          <w:tcPr>
            <w:tcW w:w="1405" w:type="pct"/>
            <w:tcBorders>
              <w:top w:val="nil"/>
              <w:left w:val="nil"/>
              <w:bottom w:val="nil"/>
              <w:right w:val="nil"/>
            </w:tcBorders>
            <w:shd w:val="clear" w:color="auto" w:fill="auto"/>
            <w:vAlign w:val="center"/>
            <w:hideMark/>
          </w:tcPr>
          <w:p w14:paraId="4DEA8B38" w14:textId="21881494"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95.80</w:t>
            </w:r>
          </w:p>
        </w:tc>
        <w:tc>
          <w:tcPr>
            <w:tcW w:w="1558" w:type="pct"/>
            <w:tcBorders>
              <w:top w:val="nil"/>
              <w:left w:val="nil"/>
              <w:bottom w:val="nil"/>
              <w:right w:val="nil"/>
            </w:tcBorders>
            <w:shd w:val="clear" w:color="auto" w:fill="auto"/>
            <w:vAlign w:val="center"/>
            <w:hideMark/>
          </w:tcPr>
          <w:p w14:paraId="39EBD084" w14:textId="7C8A39C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9.68</w:t>
            </w:r>
          </w:p>
        </w:tc>
      </w:tr>
      <w:tr w:rsidR="00F53A03" w:rsidRPr="00124ED3" w14:paraId="178A0B61" w14:textId="77777777" w:rsidTr="00577398">
        <w:trPr>
          <w:trHeight w:val="320"/>
          <w:jc w:val="center"/>
        </w:trPr>
        <w:tc>
          <w:tcPr>
            <w:tcW w:w="2037" w:type="pct"/>
            <w:tcBorders>
              <w:top w:val="nil"/>
              <w:left w:val="nil"/>
              <w:bottom w:val="nil"/>
              <w:right w:val="nil"/>
            </w:tcBorders>
            <w:shd w:val="clear" w:color="auto" w:fill="auto"/>
            <w:vAlign w:val="center"/>
            <w:hideMark/>
          </w:tcPr>
          <w:p w14:paraId="0E9F8192"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count_endstream</w:t>
            </w:r>
          </w:p>
        </w:tc>
        <w:tc>
          <w:tcPr>
            <w:tcW w:w="1405" w:type="pct"/>
            <w:tcBorders>
              <w:top w:val="nil"/>
              <w:left w:val="nil"/>
              <w:bottom w:val="nil"/>
              <w:right w:val="nil"/>
            </w:tcBorders>
            <w:shd w:val="clear" w:color="auto" w:fill="auto"/>
            <w:vAlign w:val="center"/>
            <w:hideMark/>
          </w:tcPr>
          <w:p w14:paraId="183A79D6" w14:textId="5DD729C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30.43</w:t>
            </w:r>
          </w:p>
        </w:tc>
        <w:tc>
          <w:tcPr>
            <w:tcW w:w="1558" w:type="pct"/>
            <w:tcBorders>
              <w:top w:val="nil"/>
              <w:left w:val="nil"/>
              <w:bottom w:val="nil"/>
              <w:right w:val="nil"/>
            </w:tcBorders>
            <w:shd w:val="clear" w:color="auto" w:fill="auto"/>
            <w:vAlign w:val="center"/>
            <w:hideMark/>
          </w:tcPr>
          <w:p w14:paraId="1660B846" w14:textId="2269E699"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3.78</w:t>
            </w:r>
          </w:p>
        </w:tc>
      </w:tr>
      <w:tr w:rsidR="00F53A03" w:rsidRPr="00124ED3" w14:paraId="0D56AF49" w14:textId="77777777" w:rsidTr="00577398">
        <w:trPr>
          <w:trHeight w:val="320"/>
          <w:jc w:val="center"/>
        </w:trPr>
        <w:tc>
          <w:tcPr>
            <w:tcW w:w="2037" w:type="pct"/>
            <w:tcBorders>
              <w:top w:val="nil"/>
              <w:left w:val="nil"/>
              <w:bottom w:val="nil"/>
              <w:right w:val="nil"/>
            </w:tcBorders>
            <w:shd w:val="clear" w:color="auto" w:fill="auto"/>
            <w:vAlign w:val="center"/>
          </w:tcPr>
          <w:p w14:paraId="25E359B0" w14:textId="77777777" w:rsidR="00F53A03" w:rsidRPr="00A352D1" w:rsidRDefault="00F53A03">
            <w:pPr>
              <w:jc w:val="center"/>
              <w:rPr>
                <w:rFonts w:ascii="Times New Roman" w:hAnsi="Times New Roman"/>
                <w:b/>
                <w:sz w:val="18"/>
                <w:szCs w:val="18"/>
              </w:rPr>
            </w:pPr>
            <w:proofErr w:type="spellStart"/>
            <w:r w:rsidRPr="00A352D1">
              <w:rPr>
                <w:rFonts w:ascii="Times New Roman" w:hAnsi="Times New Roman"/>
                <w:b/>
                <w:sz w:val="18"/>
                <w:szCs w:val="18"/>
              </w:rPr>
              <w:t>count_page_obj</w:t>
            </w:r>
            <w:proofErr w:type="spellEnd"/>
          </w:p>
        </w:tc>
        <w:tc>
          <w:tcPr>
            <w:tcW w:w="1405" w:type="pct"/>
            <w:tcBorders>
              <w:top w:val="nil"/>
              <w:left w:val="nil"/>
              <w:bottom w:val="nil"/>
              <w:right w:val="nil"/>
            </w:tcBorders>
            <w:shd w:val="clear" w:color="auto" w:fill="auto"/>
            <w:vAlign w:val="center"/>
          </w:tcPr>
          <w:p w14:paraId="1DF4796D"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8001</w:t>
            </w:r>
          </w:p>
        </w:tc>
        <w:tc>
          <w:tcPr>
            <w:tcW w:w="1558" w:type="pct"/>
            <w:tcBorders>
              <w:top w:val="nil"/>
              <w:left w:val="nil"/>
              <w:bottom w:val="nil"/>
              <w:right w:val="nil"/>
            </w:tcBorders>
            <w:shd w:val="clear" w:color="auto" w:fill="auto"/>
            <w:vAlign w:val="center"/>
          </w:tcPr>
          <w:p w14:paraId="46E2FED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16003</w:t>
            </w:r>
          </w:p>
        </w:tc>
      </w:tr>
      <w:tr w:rsidR="00F53A03" w:rsidRPr="00124ED3" w14:paraId="07FFBDBD" w14:textId="77777777" w:rsidTr="00577398">
        <w:trPr>
          <w:trHeight w:val="320"/>
          <w:jc w:val="center"/>
        </w:trPr>
        <w:tc>
          <w:tcPr>
            <w:tcW w:w="2037" w:type="pct"/>
            <w:tcBorders>
              <w:top w:val="nil"/>
              <w:left w:val="nil"/>
              <w:bottom w:val="nil"/>
              <w:right w:val="nil"/>
            </w:tcBorders>
            <w:shd w:val="clear" w:color="auto" w:fill="auto"/>
            <w:vAlign w:val="center"/>
            <w:hideMark/>
          </w:tcPr>
          <w:p w14:paraId="518F33B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count_image_large</w:t>
            </w:r>
          </w:p>
        </w:tc>
        <w:tc>
          <w:tcPr>
            <w:tcW w:w="1405" w:type="pct"/>
            <w:tcBorders>
              <w:top w:val="nil"/>
              <w:left w:val="nil"/>
              <w:bottom w:val="nil"/>
              <w:right w:val="nil"/>
            </w:tcBorders>
            <w:shd w:val="clear" w:color="auto" w:fill="auto"/>
            <w:vAlign w:val="center"/>
            <w:hideMark/>
          </w:tcPr>
          <w:p w14:paraId="7DBF2BFF"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110711</w:t>
            </w:r>
          </w:p>
        </w:tc>
        <w:tc>
          <w:tcPr>
            <w:tcW w:w="1558" w:type="pct"/>
            <w:tcBorders>
              <w:top w:val="nil"/>
              <w:left w:val="nil"/>
              <w:bottom w:val="nil"/>
              <w:right w:val="nil"/>
            </w:tcBorders>
            <w:shd w:val="clear" w:color="auto" w:fill="auto"/>
            <w:vAlign w:val="center"/>
            <w:hideMark/>
          </w:tcPr>
          <w:p w14:paraId="2A07CAE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400</w:t>
            </w:r>
          </w:p>
        </w:tc>
      </w:tr>
      <w:tr w:rsidR="00F53A03" w:rsidRPr="00124ED3" w14:paraId="331A5FF3" w14:textId="77777777" w:rsidTr="00577398">
        <w:trPr>
          <w:trHeight w:val="320"/>
          <w:jc w:val="center"/>
        </w:trPr>
        <w:tc>
          <w:tcPr>
            <w:tcW w:w="2037" w:type="pct"/>
            <w:tcBorders>
              <w:top w:val="nil"/>
              <w:left w:val="nil"/>
              <w:bottom w:val="nil"/>
              <w:right w:val="nil"/>
            </w:tcBorders>
            <w:shd w:val="clear" w:color="auto" w:fill="auto"/>
            <w:vAlign w:val="center"/>
            <w:hideMark/>
          </w:tcPr>
          <w:p w14:paraId="791EA98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count_image_med</w:t>
            </w:r>
          </w:p>
        </w:tc>
        <w:tc>
          <w:tcPr>
            <w:tcW w:w="1405" w:type="pct"/>
            <w:tcBorders>
              <w:top w:val="nil"/>
              <w:left w:val="nil"/>
              <w:bottom w:val="nil"/>
              <w:right w:val="nil"/>
            </w:tcBorders>
            <w:shd w:val="clear" w:color="auto" w:fill="auto"/>
            <w:vAlign w:val="center"/>
            <w:hideMark/>
          </w:tcPr>
          <w:p w14:paraId="285A0D1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465247</w:t>
            </w:r>
          </w:p>
        </w:tc>
        <w:tc>
          <w:tcPr>
            <w:tcW w:w="1558" w:type="pct"/>
            <w:tcBorders>
              <w:top w:val="nil"/>
              <w:left w:val="nil"/>
              <w:bottom w:val="nil"/>
              <w:right w:val="nil"/>
            </w:tcBorders>
            <w:shd w:val="clear" w:color="auto" w:fill="auto"/>
            <w:vAlign w:val="center"/>
            <w:hideMark/>
          </w:tcPr>
          <w:p w14:paraId="21B4E0A2"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6401</w:t>
            </w:r>
          </w:p>
        </w:tc>
      </w:tr>
      <w:tr w:rsidR="00F53A03" w:rsidRPr="00124ED3" w14:paraId="38CEF1F4" w14:textId="77777777" w:rsidTr="00577398">
        <w:trPr>
          <w:trHeight w:val="320"/>
          <w:jc w:val="center"/>
        </w:trPr>
        <w:tc>
          <w:tcPr>
            <w:tcW w:w="2037" w:type="pct"/>
            <w:tcBorders>
              <w:top w:val="nil"/>
              <w:left w:val="nil"/>
              <w:bottom w:val="nil"/>
              <w:right w:val="nil"/>
            </w:tcBorders>
            <w:shd w:val="clear" w:color="auto" w:fill="auto"/>
            <w:vAlign w:val="center"/>
            <w:hideMark/>
          </w:tcPr>
          <w:p w14:paraId="15DFB07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lastRenderedPageBreak/>
              <w:t>count_image_small</w:t>
            </w:r>
          </w:p>
        </w:tc>
        <w:tc>
          <w:tcPr>
            <w:tcW w:w="1405" w:type="pct"/>
            <w:tcBorders>
              <w:top w:val="nil"/>
              <w:left w:val="nil"/>
              <w:bottom w:val="nil"/>
              <w:right w:val="nil"/>
            </w:tcBorders>
            <w:shd w:val="clear" w:color="auto" w:fill="auto"/>
            <w:vAlign w:val="center"/>
            <w:hideMark/>
          </w:tcPr>
          <w:p w14:paraId="418282A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915892</w:t>
            </w:r>
          </w:p>
        </w:tc>
        <w:tc>
          <w:tcPr>
            <w:tcW w:w="1558" w:type="pct"/>
            <w:tcBorders>
              <w:top w:val="nil"/>
              <w:left w:val="nil"/>
              <w:bottom w:val="nil"/>
              <w:right w:val="nil"/>
            </w:tcBorders>
            <w:shd w:val="clear" w:color="auto" w:fill="auto"/>
            <w:vAlign w:val="center"/>
            <w:hideMark/>
          </w:tcPr>
          <w:p w14:paraId="46DA1E7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12002</w:t>
            </w:r>
          </w:p>
        </w:tc>
      </w:tr>
      <w:tr w:rsidR="00F53A03" w:rsidRPr="00124ED3" w14:paraId="043FC62B" w14:textId="77777777" w:rsidTr="00577398">
        <w:trPr>
          <w:trHeight w:val="320"/>
          <w:jc w:val="center"/>
        </w:trPr>
        <w:tc>
          <w:tcPr>
            <w:tcW w:w="2037" w:type="pct"/>
            <w:tcBorders>
              <w:top w:val="nil"/>
              <w:left w:val="nil"/>
              <w:bottom w:val="nil"/>
              <w:right w:val="nil"/>
            </w:tcBorders>
            <w:shd w:val="clear" w:color="auto" w:fill="auto"/>
            <w:vAlign w:val="center"/>
            <w:hideMark/>
          </w:tcPr>
          <w:p w14:paraId="7624DEC0" w14:textId="23BE476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count_image_total</w:t>
            </w:r>
          </w:p>
        </w:tc>
        <w:tc>
          <w:tcPr>
            <w:tcW w:w="1405" w:type="pct"/>
            <w:tcBorders>
              <w:top w:val="nil"/>
              <w:left w:val="nil"/>
              <w:bottom w:val="nil"/>
              <w:right w:val="nil"/>
            </w:tcBorders>
            <w:shd w:val="clear" w:color="auto" w:fill="auto"/>
            <w:vAlign w:val="center"/>
            <w:hideMark/>
          </w:tcPr>
          <w:p w14:paraId="7F826608" w14:textId="53C03D5E" w:rsidR="00F53A03" w:rsidRPr="00A352D1" w:rsidRDefault="00F53A03">
            <w:pPr>
              <w:jc w:val="center"/>
              <w:rPr>
                <w:rFonts w:ascii="Times New Roman" w:hAnsi="Times New Roman"/>
                <w:sz w:val="18"/>
                <w:szCs w:val="18"/>
              </w:rPr>
            </w:pPr>
            <w:r w:rsidRPr="00A352D1">
              <w:rPr>
                <w:rFonts w:ascii="Times New Roman" w:hAnsi="Times New Roman"/>
                <w:sz w:val="18"/>
                <w:szCs w:val="18"/>
              </w:rPr>
              <w:t>36.56</w:t>
            </w:r>
          </w:p>
        </w:tc>
        <w:tc>
          <w:tcPr>
            <w:tcW w:w="1558" w:type="pct"/>
            <w:tcBorders>
              <w:top w:val="nil"/>
              <w:left w:val="nil"/>
              <w:bottom w:val="nil"/>
              <w:right w:val="nil"/>
            </w:tcBorders>
            <w:shd w:val="clear" w:color="auto" w:fill="auto"/>
            <w:vAlign w:val="center"/>
            <w:hideMark/>
          </w:tcPr>
          <w:p w14:paraId="48912B87" w14:textId="10FF2B6C" w:rsidR="00F53A03" w:rsidRPr="00A352D1" w:rsidRDefault="00F53A03">
            <w:pPr>
              <w:jc w:val="center"/>
              <w:rPr>
                <w:rFonts w:ascii="Times New Roman" w:hAnsi="Times New Roman"/>
                <w:sz w:val="18"/>
                <w:szCs w:val="18"/>
              </w:rPr>
            </w:pPr>
            <w:r w:rsidRPr="00A352D1">
              <w:rPr>
                <w:rFonts w:ascii="Times New Roman" w:hAnsi="Times New Roman"/>
                <w:kern w:val="0"/>
                <w:sz w:val="18"/>
                <w:szCs w:val="18"/>
              </w:rPr>
              <w:t>0.30</w:t>
            </w:r>
          </w:p>
        </w:tc>
      </w:tr>
      <w:tr w:rsidR="00F53A03" w:rsidRPr="00124ED3" w14:paraId="28435E3E" w14:textId="77777777" w:rsidTr="00577398">
        <w:trPr>
          <w:trHeight w:val="320"/>
          <w:jc w:val="center"/>
        </w:trPr>
        <w:tc>
          <w:tcPr>
            <w:tcW w:w="2037" w:type="pct"/>
            <w:tcBorders>
              <w:top w:val="nil"/>
              <w:left w:val="nil"/>
              <w:bottom w:val="nil"/>
              <w:right w:val="nil"/>
            </w:tcBorders>
            <w:shd w:val="clear" w:color="auto" w:fill="auto"/>
            <w:vAlign w:val="center"/>
            <w:hideMark/>
          </w:tcPr>
          <w:p w14:paraId="1DA21738" w14:textId="55C6809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count_image_xlarge</w:t>
            </w:r>
          </w:p>
        </w:tc>
        <w:tc>
          <w:tcPr>
            <w:tcW w:w="1405" w:type="pct"/>
            <w:tcBorders>
              <w:top w:val="nil"/>
              <w:left w:val="nil"/>
              <w:bottom w:val="nil"/>
              <w:right w:val="nil"/>
            </w:tcBorders>
            <w:shd w:val="clear" w:color="auto" w:fill="auto"/>
            <w:vAlign w:val="center"/>
            <w:hideMark/>
          </w:tcPr>
          <w:p w14:paraId="6E6190A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300</w:t>
            </w:r>
          </w:p>
        </w:tc>
        <w:tc>
          <w:tcPr>
            <w:tcW w:w="1558" w:type="pct"/>
            <w:tcBorders>
              <w:top w:val="nil"/>
              <w:left w:val="nil"/>
              <w:bottom w:val="nil"/>
              <w:right w:val="nil"/>
            </w:tcBorders>
            <w:shd w:val="clear" w:color="auto" w:fill="auto"/>
            <w:vAlign w:val="center"/>
            <w:hideMark/>
          </w:tcPr>
          <w:p w14:paraId="2FF6C07E"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79FE9C39" w14:textId="77777777" w:rsidTr="00577398">
        <w:trPr>
          <w:trHeight w:val="320"/>
          <w:jc w:val="center"/>
        </w:trPr>
        <w:tc>
          <w:tcPr>
            <w:tcW w:w="2037" w:type="pct"/>
            <w:tcBorders>
              <w:top w:val="nil"/>
              <w:left w:val="nil"/>
              <w:bottom w:val="nil"/>
              <w:right w:val="nil"/>
            </w:tcBorders>
            <w:shd w:val="clear" w:color="auto" w:fill="auto"/>
            <w:vAlign w:val="center"/>
            <w:hideMark/>
          </w:tcPr>
          <w:p w14:paraId="3B833A6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count_image_xsmall</w:t>
            </w:r>
          </w:p>
        </w:tc>
        <w:tc>
          <w:tcPr>
            <w:tcW w:w="1405" w:type="pct"/>
            <w:tcBorders>
              <w:top w:val="nil"/>
              <w:left w:val="nil"/>
              <w:bottom w:val="nil"/>
              <w:right w:val="nil"/>
            </w:tcBorders>
            <w:shd w:val="clear" w:color="auto" w:fill="auto"/>
            <w:vAlign w:val="center"/>
            <w:hideMark/>
          </w:tcPr>
          <w:p w14:paraId="34645F01" w14:textId="283193C5" w:rsidR="00F53A03" w:rsidRPr="00A352D1" w:rsidRDefault="00F53A03">
            <w:pPr>
              <w:jc w:val="center"/>
              <w:rPr>
                <w:rFonts w:ascii="Times New Roman" w:hAnsi="Times New Roman"/>
                <w:sz w:val="18"/>
                <w:szCs w:val="18"/>
              </w:rPr>
            </w:pPr>
            <w:r w:rsidRPr="00A352D1">
              <w:rPr>
                <w:rFonts w:ascii="Times New Roman" w:hAnsi="Times New Roman"/>
                <w:sz w:val="18"/>
                <w:szCs w:val="18"/>
              </w:rPr>
              <w:t>21.64</w:t>
            </w:r>
          </w:p>
        </w:tc>
        <w:tc>
          <w:tcPr>
            <w:tcW w:w="1558" w:type="pct"/>
            <w:tcBorders>
              <w:top w:val="nil"/>
              <w:left w:val="nil"/>
              <w:bottom w:val="nil"/>
              <w:right w:val="nil"/>
            </w:tcBorders>
            <w:shd w:val="clear" w:color="auto" w:fill="auto"/>
            <w:vAlign w:val="center"/>
            <w:hideMark/>
          </w:tcPr>
          <w:p w14:paraId="099D7E30" w14:textId="10FEB5A0" w:rsidR="00F53A03" w:rsidRPr="00A352D1" w:rsidRDefault="00F53A03">
            <w:pPr>
              <w:jc w:val="center"/>
              <w:rPr>
                <w:rFonts w:ascii="Times New Roman" w:hAnsi="Times New Roman"/>
                <w:sz w:val="18"/>
                <w:szCs w:val="18"/>
              </w:rPr>
            </w:pPr>
            <w:r w:rsidRPr="00A352D1">
              <w:rPr>
                <w:rFonts w:ascii="Times New Roman" w:hAnsi="Times New Roman"/>
                <w:sz w:val="18"/>
                <w:szCs w:val="18"/>
              </w:rPr>
              <w:t>0.11</w:t>
            </w:r>
          </w:p>
        </w:tc>
      </w:tr>
      <w:tr w:rsidR="00F53A03" w:rsidRPr="00124ED3" w14:paraId="3BA9ED32" w14:textId="77777777" w:rsidTr="00577398">
        <w:trPr>
          <w:trHeight w:val="320"/>
          <w:jc w:val="center"/>
        </w:trPr>
        <w:tc>
          <w:tcPr>
            <w:tcW w:w="2037" w:type="pct"/>
            <w:tcBorders>
              <w:top w:val="nil"/>
              <w:left w:val="nil"/>
              <w:bottom w:val="nil"/>
              <w:right w:val="nil"/>
            </w:tcBorders>
            <w:shd w:val="clear" w:color="auto" w:fill="auto"/>
            <w:vAlign w:val="center"/>
            <w:hideMark/>
          </w:tcPr>
          <w:p w14:paraId="37BC3E0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count_js</w:t>
            </w:r>
          </w:p>
        </w:tc>
        <w:tc>
          <w:tcPr>
            <w:tcW w:w="1405" w:type="pct"/>
            <w:tcBorders>
              <w:top w:val="nil"/>
              <w:left w:val="nil"/>
              <w:bottom w:val="nil"/>
              <w:right w:val="nil"/>
            </w:tcBorders>
            <w:shd w:val="clear" w:color="auto" w:fill="auto"/>
            <w:vAlign w:val="center"/>
            <w:hideMark/>
          </w:tcPr>
          <w:p w14:paraId="4BA46E2E" w14:textId="168A726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0.71</w:t>
            </w:r>
          </w:p>
        </w:tc>
        <w:tc>
          <w:tcPr>
            <w:tcW w:w="1558" w:type="pct"/>
            <w:tcBorders>
              <w:top w:val="nil"/>
              <w:left w:val="nil"/>
              <w:bottom w:val="nil"/>
              <w:right w:val="nil"/>
            </w:tcBorders>
            <w:shd w:val="clear" w:color="auto" w:fill="auto"/>
            <w:vAlign w:val="center"/>
            <w:hideMark/>
          </w:tcPr>
          <w:p w14:paraId="7E23BA2B" w14:textId="5854750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1.01</w:t>
            </w:r>
          </w:p>
        </w:tc>
      </w:tr>
      <w:tr w:rsidR="00F53A03" w:rsidRPr="00124ED3" w14:paraId="1B199D3B" w14:textId="77777777" w:rsidTr="00577398">
        <w:trPr>
          <w:trHeight w:val="320"/>
          <w:jc w:val="center"/>
        </w:trPr>
        <w:tc>
          <w:tcPr>
            <w:tcW w:w="2037" w:type="pct"/>
            <w:tcBorders>
              <w:top w:val="nil"/>
              <w:bottom w:val="nil"/>
            </w:tcBorders>
            <w:shd w:val="clear" w:color="auto" w:fill="auto"/>
            <w:vAlign w:val="center"/>
            <w:hideMark/>
          </w:tcPr>
          <w:p w14:paraId="00FD6E76"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count_obj</w:t>
            </w:r>
          </w:p>
        </w:tc>
        <w:tc>
          <w:tcPr>
            <w:tcW w:w="1405" w:type="pct"/>
            <w:tcBorders>
              <w:top w:val="nil"/>
              <w:bottom w:val="nil"/>
            </w:tcBorders>
            <w:shd w:val="clear" w:color="auto" w:fill="auto"/>
            <w:vAlign w:val="center"/>
            <w:hideMark/>
          </w:tcPr>
          <w:p w14:paraId="1583496F" w14:textId="3B1A2E36" w:rsidR="00F53A03" w:rsidRPr="00A352D1" w:rsidRDefault="00F53A03" w:rsidP="00B80E09">
            <w:pPr>
              <w:ind w:firstLineChars="450" w:firstLine="813"/>
              <w:rPr>
                <w:rFonts w:ascii="Times New Roman" w:hAnsi="Times New Roman"/>
                <w:b/>
                <w:sz w:val="18"/>
                <w:szCs w:val="18"/>
              </w:rPr>
            </w:pPr>
            <w:r w:rsidRPr="00A352D1">
              <w:rPr>
                <w:rFonts w:ascii="Times New Roman" w:hAnsi="Times New Roman"/>
                <w:b/>
                <w:sz w:val="18"/>
                <w:szCs w:val="18"/>
              </w:rPr>
              <w:t>100.96</w:t>
            </w:r>
          </w:p>
        </w:tc>
        <w:tc>
          <w:tcPr>
            <w:tcW w:w="1558" w:type="pct"/>
            <w:tcBorders>
              <w:top w:val="nil"/>
              <w:bottom w:val="nil"/>
            </w:tcBorders>
            <w:shd w:val="clear" w:color="auto" w:fill="auto"/>
            <w:vAlign w:val="center"/>
            <w:hideMark/>
          </w:tcPr>
          <w:p w14:paraId="68A4F360" w14:textId="766BAEF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12.01</w:t>
            </w:r>
          </w:p>
        </w:tc>
      </w:tr>
      <w:tr w:rsidR="00F53A03" w:rsidRPr="00124ED3" w14:paraId="0DCFC54C" w14:textId="77777777" w:rsidTr="00577398">
        <w:trPr>
          <w:trHeight w:val="320"/>
          <w:jc w:val="center"/>
        </w:trPr>
        <w:tc>
          <w:tcPr>
            <w:tcW w:w="2037" w:type="pct"/>
            <w:tcBorders>
              <w:top w:val="nil"/>
              <w:bottom w:val="nil"/>
            </w:tcBorders>
            <w:shd w:val="clear" w:color="auto" w:fill="auto"/>
            <w:vAlign w:val="center"/>
          </w:tcPr>
          <w:p w14:paraId="40B19914" w14:textId="3B407EA5"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count_objstm</w:t>
            </w:r>
          </w:p>
        </w:tc>
        <w:tc>
          <w:tcPr>
            <w:tcW w:w="1405" w:type="pct"/>
            <w:tcBorders>
              <w:top w:val="nil"/>
              <w:bottom w:val="nil"/>
            </w:tcBorders>
            <w:shd w:val="clear" w:color="auto" w:fill="auto"/>
            <w:vAlign w:val="center"/>
          </w:tcPr>
          <w:p w14:paraId="784A7A64" w14:textId="1C23783F" w:rsidR="00F53A03" w:rsidRPr="00A352D1" w:rsidRDefault="00F53A03">
            <w:pPr>
              <w:jc w:val="center"/>
              <w:rPr>
                <w:rFonts w:ascii="Times New Roman" w:hAnsi="Times New Roman"/>
                <w:sz w:val="18"/>
                <w:szCs w:val="18"/>
              </w:rPr>
            </w:pPr>
            <w:r w:rsidRPr="00A352D1">
              <w:rPr>
                <w:rFonts w:ascii="Times New Roman" w:hAnsi="Times New Roman"/>
                <w:sz w:val="18"/>
                <w:szCs w:val="18"/>
              </w:rPr>
              <w:t>1.57</w:t>
            </w:r>
          </w:p>
        </w:tc>
        <w:tc>
          <w:tcPr>
            <w:tcW w:w="1558" w:type="pct"/>
            <w:tcBorders>
              <w:top w:val="nil"/>
              <w:bottom w:val="nil"/>
            </w:tcBorders>
            <w:shd w:val="clear" w:color="auto" w:fill="auto"/>
            <w:vAlign w:val="center"/>
          </w:tcPr>
          <w:p w14:paraId="5C463E45" w14:textId="17C8C5F5" w:rsidR="00F53A03" w:rsidRPr="00A352D1" w:rsidRDefault="00F53A03">
            <w:pPr>
              <w:jc w:val="center"/>
              <w:rPr>
                <w:rFonts w:ascii="Times New Roman" w:hAnsi="Times New Roman"/>
                <w:sz w:val="18"/>
                <w:szCs w:val="18"/>
              </w:rPr>
            </w:pPr>
            <w:r w:rsidRPr="00A352D1">
              <w:rPr>
                <w:rFonts w:ascii="Times New Roman" w:hAnsi="Times New Roman"/>
                <w:sz w:val="18"/>
                <w:szCs w:val="18"/>
              </w:rPr>
              <w:t>0.15</w:t>
            </w:r>
          </w:p>
        </w:tc>
      </w:tr>
    </w:tbl>
    <w:p w14:paraId="76D09B1F" w14:textId="77777777" w:rsidR="00B7410C" w:rsidRDefault="00B7410C" w:rsidP="00B7410C"/>
    <w:p w14:paraId="3BDBDC0A" w14:textId="0FDD316C" w:rsidR="00DD61E2" w:rsidRDefault="00E7020C" w:rsidP="003D1DB4">
      <w:pPr>
        <w:pStyle w:val="2"/>
      </w:pPr>
      <w:r>
        <w:rPr>
          <w:rFonts w:hint="eastAsia"/>
        </w:rPr>
        <w:t>3.</w:t>
      </w:r>
      <w:r w:rsidR="001B6707">
        <w:t>3</w:t>
      </w:r>
      <w:r>
        <w:t xml:space="preserve"> </w:t>
      </w:r>
      <w:r w:rsidR="003A2152">
        <w:rPr>
          <w:rFonts w:hint="eastAsia"/>
        </w:rPr>
        <w:t>分类</w:t>
      </w:r>
      <w:r w:rsidR="00DD61E2">
        <w:rPr>
          <w:rFonts w:hint="eastAsia"/>
        </w:rPr>
        <w:t>算法</w:t>
      </w:r>
    </w:p>
    <w:p w14:paraId="7C953522" w14:textId="1FCE5A73" w:rsidR="007A1439" w:rsidRDefault="0024061F" w:rsidP="007A1439">
      <w:pPr>
        <w:ind w:firstLine="420"/>
      </w:pPr>
      <w:r>
        <w:rPr>
          <w:rFonts w:hint="eastAsia"/>
        </w:rPr>
        <w:t>首先</w:t>
      </w:r>
      <w:r w:rsidR="007A1439">
        <w:t>对</w:t>
      </w:r>
      <w:r w:rsidR="00903924">
        <w:rPr>
          <w:rFonts w:hint="eastAsia"/>
        </w:rPr>
        <w:t>收集</w:t>
      </w:r>
      <w:r w:rsidR="007A1439">
        <w:t>到的文件进行分类，</w:t>
      </w:r>
      <w:r>
        <w:rPr>
          <w:rFonts w:hint="eastAsia"/>
        </w:rPr>
        <w:t>将</w:t>
      </w:r>
      <w:r w:rsidR="007A1439">
        <w:t>提取出来的特征作为训练数据集</w:t>
      </w:r>
      <w:r w:rsidR="00C51EB9">
        <w:rPr>
          <w:rFonts w:hint="eastAsia"/>
        </w:rPr>
        <w:t>，</w:t>
      </w:r>
      <w:r w:rsidR="007A1439">
        <w:t>在这个时候，随机森林（</w:t>
      </w:r>
      <w:r w:rsidR="007A1439">
        <w:t>random forests</w:t>
      </w:r>
      <w:r w:rsidR="00E95F2D">
        <w:t>）</w:t>
      </w:r>
      <w:r w:rsidR="00E95F2D">
        <w:rPr>
          <w:rFonts w:hint="eastAsia"/>
        </w:rPr>
        <w:t>在分类上表现了很好的优势</w:t>
      </w:r>
      <w:r w:rsidR="00E95F2D">
        <w:t>，有效</w:t>
      </w:r>
      <w:r>
        <w:rPr>
          <w:rFonts w:hint="eastAsia"/>
        </w:rPr>
        <w:t>且</w:t>
      </w:r>
      <w:r w:rsidR="00E95F2D">
        <w:t>误报率极低，并</w:t>
      </w:r>
      <w:r w:rsidR="007A1439">
        <w:t>易于使用，可以很快的对数据进行分类。随机森林分类方法给出的结果是基于很多</w:t>
      </w:r>
      <w:r>
        <w:rPr>
          <w:rFonts w:hint="eastAsia"/>
        </w:rPr>
        <w:t>棵</w:t>
      </w:r>
      <w:r w:rsidR="007A1439">
        <w:t>分类</w:t>
      </w:r>
      <w:proofErr w:type="gramStart"/>
      <w:r w:rsidR="007A1439">
        <w:t>树判断</w:t>
      </w:r>
      <w:proofErr w:type="gramEnd"/>
      <w:r w:rsidR="007A1439">
        <w:t>结果的集合展现，每一个决策树都是在训练数据中随机选择生成的，因此，随机森林总的来说是一个集成分类器，他使用</w:t>
      </w:r>
      <w:r w:rsidR="007A1439">
        <w:t xml:space="preserve"> bagged training data, </w:t>
      </w:r>
      <w:r w:rsidR="007A1439">
        <w:t>通过</w:t>
      </w:r>
      <w:r w:rsidR="007A1439" w:rsidRPr="002B7339">
        <w:rPr>
          <w:rFonts w:hint="eastAsia"/>
        </w:rPr>
        <w:t>随机选择</w:t>
      </w:r>
      <w:r w:rsidR="007A1439">
        <w:t>的特征子集</w:t>
      </w:r>
      <w:r w:rsidR="007A1439">
        <w:t>,</w:t>
      </w:r>
      <w:r w:rsidR="007A1439">
        <w:t>，并使用该节点的训练数据</w:t>
      </w:r>
      <w:r w:rsidR="003E55FF">
        <w:rPr>
          <w:rFonts w:hint="eastAsia"/>
        </w:rPr>
        <w:t>，</w:t>
      </w:r>
      <w:r w:rsidR="007A1439">
        <w:t>确定每个节点处的最佳分割来创建树中的每个节点。此外，每棵树都是基于一个独立的特征子集，最后，在分类过程中每一个树的投票来确定最终结果。</w:t>
      </w:r>
    </w:p>
    <w:p w14:paraId="032460D3" w14:textId="7C8E2BB6" w:rsidR="00DD61E2" w:rsidRPr="003D1DB4" w:rsidRDefault="007A1439" w:rsidP="003D1DB4">
      <w:pPr>
        <w:ind w:firstLine="420"/>
      </w:pPr>
      <w:r>
        <w:t>AI</w:t>
      </w:r>
      <w:r>
        <w:rPr>
          <w:rFonts w:hint="eastAsia"/>
        </w:rPr>
        <w:t>引擎的</w:t>
      </w:r>
      <w:r w:rsidR="003E55FF">
        <w:rPr>
          <w:rFonts w:hint="eastAsia"/>
        </w:rPr>
        <w:t>重要</w:t>
      </w:r>
      <w:r w:rsidR="007E27B1">
        <w:rPr>
          <w:rFonts w:hint="eastAsia"/>
        </w:rPr>
        <w:t xml:space="preserve"> </w:t>
      </w:r>
      <w:r w:rsidR="003E55FF">
        <w:rPr>
          <w:rFonts w:hint="eastAsia"/>
        </w:rPr>
        <w:t>组成部分之一</w:t>
      </w:r>
      <w:r>
        <w:rPr>
          <w:rFonts w:hint="eastAsia"/>
        </w:rPr>
        <w:t>是算法，我们选取了几个实用性较好的算法</w:t>
      </w:r>
      <w:r w:rsidR="00903924">
        <w:rPr>
          <w:rFonts w:hint="eastAsia"/>
        </w:rPr>
        <w:t>来比较</w:t>
      </w:r>
      <w:r>
        <w:rPr>
          <w:rFonts w:hint="eastAsia"/>
        </w:rPr>
        <w:t>包括</w:t>
      </w:r>
      <w:r>
        <w:rPr>
          <w:rFonts w:hint="eastAsia"/>
        </w:rPr>
        <w:t>KNN</w:t>
      </w:r>
      <w:r w:rsidRPr="0009449E">
        <w:rPr>
          <w:rFonts w:hint="eastAsia"/>
        </w:rPr>
        <w:t>邻近算法</w:t>
      </w:r>
      <w:r>
        <w:rPr>
          <w:rFonts w:hint="eastAsia"/>
        </w:rPr>
        <w:t>，</w:t>
      </w:r>
      <w:r>
        <w:rPr>
          <w:rFonts w:hint="eastAsia"/>
        </w:rPr>
        <w:t>NNET</w:t>
      </w:r>
      <w:r>
        <w:rPr>
          <w:rFonts w:hint="eastAsia"/>
        </w:rPr>
        <w:t>神经网络</w:t>
      </w:r>
      <w:r>
        <w:t>，</w:t>
      </w:r>
      <w:r>
        <w:rPr>
          <w:rFonts w:hint="eastAsia"/>
        </w:rPr>
        <w:t>RF</w:t>
      </w:r>
      <w:r>
        <w:rPr>
          <w:rFonts w:hint="eastAsia"/>
        </w:rPr>
        <w:t>随机森林</w:t>
      </w:r>
      <w:r w:rsidR="002D4B34">
        <w:rPr>
          <w:rFonts w:hint="eastAsia"/>
        </w:rPr>
        <w:t>和</w:t>
      </w:r>
      <w:r>
        <w:rPr>
          <w:rFonts w:hint="eastAsia"/>
        </w:rPr>
        <w:t>SVM</w:t>
      </w:r>
      <w:r>
        <w:rPr>
          <w:rFonts w:hint="eastAsia"/>
        </w:rPr>
        <w:t>支持向量机</w:t>
      </w:r>
      <w:r w:rsidR="002D4B34">
        <w:rPr>
          <w:rFonts w:hint="eastAsia"/>
        </w:rPr>
        <w:t>，</w:t>
      </w:r>
      <w:r>
        <w:rPr>
          <w:rFonts w:hint="eastAsia"/>
        </w:rPr>
        <w:t>经过多次的训练与分类实验，</w:t>
      </w:r>
      <w:r w:rsidR="00CF6771">
        <w:rPr>
          <w:rFonts w:hint="eastAsia"/>
        </w:rPr>
        <w:t>发现</w:t>
      </w:r>
      <w:r>
        <w:rPr>
          <w:rFonts w:hint="eastAsia"/>
        </w:rPr>
        <w:t>随机森林准确率高，误报率低，低延时</w:t>
      </w:r>
      <w:r w:rsidR="00080A7C">
        <w:rPr>
          <w:rFonts w:hint="eastAsia"/>
        </w:rPr>
        <w:t>鲁棒性良好，</w:t>
      </w:r>
      <w:r w:rsidR="009C4F65">
        <w:rPr>
          <w:rFonts w:hint="eastAsia"/>
        </w:rPr>
        <w:t>等和</w:t>
      </w:r>
      <w:proofErr w:type="gramStart"/>
      <w:r w:rsidR="009C4F65">
        <w:rPr>
          <w:rFonts w:hint="eastAsia"/>
        </w:rPr>
        <w:t>可</w:t>
      </w:r>
      <w:proofErr w:type="gramEnd"/>
      <w:r w:rsidR="009C4F65">
        <w:rPr>
          <w:rFonts w:hint="eastAsia"/>
        </w:rPr>
        <w:t>解析性等</w:t>
      </w:r>
      <w:r>
        <w:rPr>
          <w:rFonts w:hint="eastAsia"/>
        </w:rPr>
        <w:t>优势，</w:t>
      </w:r>
      <w:r w:rsidR="00CF6771">
        <w:rPr>
          <w:rFonts w:hint="eastAsia"/>
        </w:rPr>
        <w:t>于是将其作为</w:t>
      </w:r>
      <w:r>
        <w:rPr>
          <w:rFonts w:hint="eastAsia"/>
        </w:rPr>
        <w:t>我们</w:t>
      </w:r>
      <w:r w:rsidR="009C4F65">
        <w:rPr>
          <w:rFonts w:hint="eastAsia"/>
        </w:rPr>
        <w:t>选定作为</w:t>
      </w:r>
      <w:r w:rsidR="00D864BA">
        <w:rPr>
          <w:rFonts w:hint="eastAsia"/>
        </w:rPr>
        <w:t>默认算法</w:t>
      </w:r>
      <w:r>
        <w:rPr>
          <w:rFonts w:hint="eastAsia"/>
        </w:rPr>
        <w:t>。</w:t>
      </w:r>
      <w:r w:rsidR="00903924">
        <w:rPr>
          <w:rFonts w:hint="eastAsia"/>
        </w:rPr>
        <w:t>并且</w:t>
      </w:r>
      <w:r w:rsidR="00465C70">
        <w:rPr>
          <w:rFonts w:hint="eastAsia"/>
        </w:rPr>
        <w:t>经过我们的一百多次的验证，</w:t>
      </w:r>
      <w:r w:rsidR="00E95F2D">
        <w:rPr>
          <w:rFonts w:hint="eastAsia"/>
        </w:rPr>
        <w:t>在特征发生改变</w:t>
      </w:r>
      <w:r w:rsidR="00500156">
        <w:rPr>
          <w:rFonts w:hint="eastAsia"/>
        </w:rPr>
        <w:t>的时候</w:t>
      </w:r>
      <w:r w:rsidR="0026425F">
        <w:rPr>
          <w:rFonts w:hint="eastAsia"/>
        </w:rPr>
        <w:t>，</w:t>
      </w:r>
      <w:r w:rsidR="00E95F2D">
        <w:rPr>
          <w:rFonts w:hint="eastAsia"/>
        </w:rPr>
        <w:t>随机森林</w:t>
      </w:r>
      <w:r w:rsidR="0026425F">
        <w:rPr>
          <w:rFonts w:hint="eastAsia"/>
        </w:rPr>
        <w:t>准确率依然趋于一个稳定的值。</w:t>
      </w:r>
      <w:r w:rsidR="0026425F" w:rsidRPr="003D1DB4">
        <w:t xml:space="preserve"> </w:t>
      </w:r>
    </w:p>
    <w:p w14:paraId="25A341B7" w14:textId="77777777" w:rsidR="00DD61E2" w:rsidRPr="0081007B" w:rsidRDefault="00DD61E2" w:rsidP="00500156">
      <w:pPr>
        <w:jc w:val="center"/>
        <w:rPr>
          <w:sz w:val="18"/>
          <w:szCs w:val="18"/>
        </w:rPr>
      </w:pPr>
      <w:r>
        <w:rPr>
          <w:rFonts w:hint="eastAsia"/>
          <w:sz w:val="18"/>
          <w:szCs w:val="18"/>
        </w:rPr>
        <w:t>表</w:t>
      </w:r>
      <w:r w:rsidR="004E7F0E">
        <w:rPr>
          <w:rFonts w:hint="eastAsia"/>
          <w:sz w:val="18"/>
          <w:szCs w:val="18"/>
        </w:rPr>
        <w:t>3</w:t>
      </w:r>
      <w:r>
        <w:rPr>
          <w:rFonts w:hint="eastAsia"/>
          <w:sz w:val="18"/>
          <w:szCs w:val="18"/>
        </w:rPr>
        <w:t xml:space="preserve"> </w:t>
      </w:r>
      <w:r>
        <w:rPr>
          <w:sz w:val="18"/>
          <w:szCs w:val="18"/>
        </w:rPr>
        <w:t xml:space="preserve"> </w:t>
      </w:r>
      <w:r>
        <w:rPr>
          <w:rFonts w:hint="eastAsia"/>
          <w:sz w:val="18"/>
          <w:szCs w:val="18"/>
        </w:rPr>
        <w:t>算法准确率对比</w:t>
      </w:r>
    </w:p>
    <w:tbl>
      <w:tblPr>
        <w:tblStyle w:val="a8"/>
        <w:tblW w:w="0" w:type="auto"/>
        <w:jc w:val="center"/>
        <w:tblLook w:val="04A0" w:firstRow="1" w:lastRow="0" w:firstColumn="1" w:lastColumn="0" w:noHBand="0" w:noVBand="1"/>
      </w:tblPr>
      <w:tblGrid>
        <w:gridCol w:w="756"/>
        <w:gridCol w:w="756"/>
        <w:gridCol w:w="756"/>
        <w:gridCol w:w="756"/>
      </w:tblGrid>
      <w:tr w:rsidR="0010360F" w:rsidRPr="00A352D1" w14:paraId="4CBC40AB" w14:textId="77777777" w:rsidTr="0010360F">
        <w:trPr>
          <w:jc w:val="center"/>
        </w:trPr>
        <w:tc>
          <w:tcPr>
            <w:tcW w:w="0" w:type="auto"/>
          </w:tcPr>
          <w:p w14:paraId="4949CC5B" w14:textId="1ADB5038"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SVM</w:t>
            </w:r>
          </w:p>
        </w:tc>
        <w:tc>
          <w:tcPr>
            <w:tcW w:w="0" w:type="auto"/>
          </w:tcPr>
          <w:p w14:paraId="18EA8B48" w14:textId="6F1998B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NNET</w:t>
            </w:r>
          </w:p>
        </w:tc>
        <w:tc>
          <w:tcPr>
            <w:tcW w:w="0" w:type="auto"/>
            <w:hideMark/>
          </w:tcPr>
          <w:p w14:paraId="031CD2C4" w14:textId="1188DCE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KNN</w:t>
            </w:r>
          </w:p>
        </w:tc>
        <w:tc>
          <w:tcPr>
            <w:tcW w:w="0" w:type="auto"/>
            <w:hideMark/>
          </w:tcPr>
          <w:p w14:paraId="202DA0B9" w14:textId="77777777"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RF</w:t>
            </w:r>
          </w:p>
        </w:tc>
      </w:tr>
      <w:tr w:rsidR="0010360F" w:rsidRPr="00A352D1" w14:paraId="2F535E07" w14:textId="77777777" w:rsidTr="0010360F">
        <w:trPr>
          <w:jc w:val="center"/>
        </w:trPr>
        <w:tc>
          <w:tcPr>
            <w:tcW w:w="0" w:type="auto"/>
          </w:tcPr>
          <w:p w14:paraId="1EA0ABC3" w14:textId="0D1D996B"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75</w:t>
            </w:r>
            <w:r>
              <w:rPr>
                <w:rFonts w:ascii="宋体" w:hAnsi="宋体" w:cs="宋体"/>
                <w:color w:val="000000"/>
                <w:kern w:val="0"/>
                <w:sz w:val="18"/>
                <w:szCs w:val="18"/>
              </w:rPr>
              <w:t>.</w:t>
            </w:r>
            <w:r>
              <w:rPr>
                <w:rFonts w:ascii="宋体" w:hAnsi="宋体" w:cs="宋体" w:hint="eastAsia"/>
                <w:color w:val="000000"/>
                <w:kern w:val="0"/>
                <w:sz w:val="18"/>
                <w:szCs w:val="18"/>
              </w:rPr>
              <w:t>23%</w:t>
            </w:r>
          </w:p>
        </w:tc>
        <w:tc>
          <w:tcPr>
            <w:tcW w:w="0" w:type="auto"/>
          </w:tcPr>
          <w:p w14:paraId="5BE7F132" w14:textId="0BD051EA" w:rsidR="0010360F" w:rsidRPr="00A352D1" w:rsidRDefault="0010360F" w:rsidP="00B80E09">
            <w:pPr>
              <w:widowControl/>
              <w:jc w:val="center"/>
              <w:rPr>
                <w:rFonts w:ascii="宋体" w:hAnsi="宋体" w:cs="宋体"/>
                <w:color w:val="000000"/>
                <w:kern w:val="0"/>
                <w:sz w:val="18"/>
                <w:szCs w:val="18"/>
              </w:rPr>
            </w:pPr>
            <w:r>
              <w:rPr>
                <w:rFonts w:ascii="宋体" w:hAnsi="宋体" w:cs="宋体" w:hint="eastAsia"/>
                <w:color w:val="000000"/>
                <w:kern w:val="0"/>
                <w:sz w:val="18"/>
                <w:szCs w:val="18"/>
              </w:rPr>
              <w:t>82</w:t>
            </w:r>
            <w:r>
              <w:rPr>
                <w:rFonts w:ascii="宋体" w:hAnsi="宋体" w:cs="宋体"/>
                <w:color w:val="000000"/>
                <w:kern w:val="0"/>
                <w:sz w:val="18"/>
                <w:szCs w:val="18"/>
              </w:rPr>
              <w:t>.</w:t>
            </w:r>
            <w:r>
              <w:rPr>
                <w:rFonts w:ascii="宋体" w:hAnsi="宋体" w:cs="宋体" w:hint="eastAsia"/>
                <w:color w:val="000000"/>
                <w:kern w:val="0"/>
                <w:sz w:val="18"/>
                <w:szCs w:val="18"/>
              </w:rPr>
              <w:t>41</w:t>
            </w:r>
            <w:r>
              <w:rPr>
                <w:rFonts w:ascii="宋体" w:hAnsi="宋体" w:cs="宋体"/>
                <w:color w:val="000000"/>
                <w:kern w:val="0"/>
                <w:sz w:val="18"/>
                <w:szCs w:val="18"/>
              </w:rPr>
              <w:t>%</w:t>
            </w:r>
          </w:p>
        </w:tc>
        <w:tc>
          <w:tcPr>
            <w:tcW w:w="0" w:type="auto"/>
            <w:hideMark/>
          </w:tcPr>
          <w:p w14:paraId="6D09AF0E" w14:textId="33190CE6"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97</w:t>
            </w:r>
            <w:r>
              <w:rPr>
                <w:rFonts w:ascii="宋体" w:hAnsi="宋体" w:cs="宋体"/>
                <w:color w:val="000000"/>
                <w:kern w:val="0"/>
                <w:sz w:val="18"/>
                <w:szCs w:val="18"/>
              </w:rPr>
              <w:t>.</w:t>
            </w:r>
            <w:r w:rsidRPr="00A352D1">
              <w:rPr>
                <w:rFonts w:ascii="宋体" w:hAnsi="宋体" w:cs="宋体" w:hint="eastAsia"/>
                <w:color w:val="000000"/>
                <w:kern w:val="0"/>
                <w:sz w:val="18"/>
                <w:szCs w:val="18"/>
              </w:rPr>
              <w:t>12</w:t>
            </w:r>
            <w:r>
              <w:rPr>
                <w:rFonts w:ascii="宋体" w:hAnsi="宋体" w:cs="宋体"/>
                <w:color w:val="000000"/>
                <w:kern w:val="0"/>
                <w:sz w:val="18"/>
                <w:szCs w:val="18"/>
              </w:rPr>
              <w:t>%</w:t>
            </w:r>
          </w:p>
        </w:tc>
        <w:tc>
          <w:tcPr>
            <w:tcW w:w="0" w:type="auto"/>
            <w:hideMark/>
          </w:tcPr>
          <w:p w14:paraId="00458E26" w14:textId="118B30DC" w:rsidR="0010360F" w:rsidRPr="00A352D1" w:rsidRDefault="0010360F" w:rsidP="00B80E09">
            <w:pPr>
              <w:widowControl/>
              <w:jc w:val="center"/>
              <w:rPr>
                <w:rFonts w:ascii="宋体" w:hAnsi="宋体"/>
                <w:color w:val="000000"/>
                <w:kern w:val="0"/>
                <w:sz w:val="18"/>
                <w:szCs w:val="18"/>
              </w:rPr>
            </w:pPr>
            <w:r w:rsidRPr="00A352D1">
              <w:rPr>
                <w:rFonts w:ascii="宋体" w:hAnsi="宋体" w:hint="eastAsia"/>
                <w:color w:val="000000"/>
                <w:kern w:val="0"/>
                <w:sz w:val="18"/>
                <w:szCs w:val="18"/>
              </w:rPr>
              <w:t>99</w:t>
            </w:r>
            <w:r>
              <w:rPr>
                <w:rFonts w:ascii="宋体" w:hAnsi="宋体"/>
                <w:color w:val="000000"/>
                <w:kern w:val="0"/>
                <w:sz w:val="18"/>
                <w:szCs w:val="18"/>
              </w:rPr>
              <w:t>.</w:t>
            </w:r>
            <w:r w:rsidRPr="00A352D1">
              <w:rPr>
                <w:rFonts w:ascii="宋体" w:hAnsi="宋体" w:hint="eastAsia"/>
                <w:color w:val="000000"/>
                <w:kern w:val="0"/>
                <w:sz w:val="18"/>
                <w:szCs w:val="18"/>
              </w:rPr>
              <w:t>64</w:t>
            </w:r>
            <w:r>
              <w:rPr>
                <w:rFonts w:ascii="宋体" w:hAnsi="宋体"/>
                <w:color w:val="000000"/>
                <w:kern w:val="0"/>
                <w:sz w:val="18"/>
                <w:szCs w:val="18"/>
              </w:rPr>
              <w:t>%</w:t>
            </w:r>
          </w:p>
        </w:tc>
      </w:tr>
    </w:tbl>
    <w:p w14:paraId="2C4B01F6" w14:textId="77777777" w:rsidR="00DD61E2" w:rsidRDefault="00DD61E2" w:rsidP="00DD61E2"/>
    <w:p w14:paraId="3AC8327D" w14:textId="77777777" w:rsidR="00B7410C" w:rsidRDefault="00B7410C" w:rsidP="00B7410C"/>
    <w:p w14:paraId="2D45B762" w14:textId="23DE1721" w:rsidR="00D85EEE" w:rsidRPr="00B80E09" w:rsidRDefault="00D85EEE" w:rsidP="00D85EEE">
      <w:pPr>
        <w:pStyle w:val="2"/>
        <w:rPr>
          <w:rFonts w:eastAsia="宋体"/>
        </w:rPr>
      </w:pPr>
      <w:r>
        <w:rPr>
          <w:rFonts w:hint="eastAsia"/>
        </w:rPr>
        <w:t>3.</w:t>
      </w:r>
      <w:r w:rsidR="001B6707">
        <w:t>4</w:t>
      </w:r>
      <w:r>
        <w:t xml:space="preserve"> </w:t>
      </w:r>
      <w:r w:rsidR="00A97E79" w:rsidRPr="00B80E09">
        <w:rPr>
          <w:rFonts w:eastAsia="宋体" w:hint="eastAsia"/>
        </w:rPr>
        <w:t>模型</w:t>
      </w:r>
      <w:r w:rsidR="005F5860">
        <w:rPr>
          <w:rFonts w:eastAsia="宋体" w:hint="eastAsia"/>
        </w:rPr>
        <w:t>构建</w:t>
      </w:r>
    </w:p>
    <w:p w14:paraId="6698F980" w14:textId="77777777" w:rsidR="00D85EEE" w:rsidRPr="00500156" w:rsidRDefault="00D85EEE" w:rsidP="00460BDC">
      <w:pPr>
        <w:ind w:firstLine="420"/>
      </w:pPr>
      <w:r w:rsidRPr="00500156">
        <w:t>所提出的</w:t>
      </w:r>
      <w:r w:rsidRPr="00500156">
        <w:rPr>
          <w:rFonts w:hint="eastAsia"/>
        </w:rPr>
        <w:t>基于机器学习的恶意</w:t>
      </w:r>
      <w:r w:rsidRPr="00500156">
        <w:t>PDF</w:t>
      </w:r>
      <w:r w:rsidRPr="00500156">
        <w:t>文档</w:t>
      </w:r>
      <w:r w:rsidRPr="00500156">
        <w:rPr>
          <w:rFonts w:hint="eastAsia"/>
        </w:rPr>
        <w:t>检测</w:t>
      </w:r>
      <w:r w:rsidRPr="00500156">
        <w:t>的方法包括以下两个步骤，如</w:t>
      </w:r>
      <w:r w:rsidRPr="00500156">
        <w:rPr>
          <w:rFonts w:hint="eastAsia"/>
        </w:rPr>
        <w:t>图</w:t>
      </w:r>
      <w:r w:rsidRPr="00500156">
        <w:rPr>
          <w:rFonts w:hint="eastAsia"/>
        </w:rPr>
        <w:t>1</w:t>
      </w:r>
      <w:r w:rsidRPr="00500156">
        <w:t>所示：</w:t>
      </w:r>
    </w:p>
    <w:p w14:paraId="15A8879B" w14:textId="45427E09" w:rsidR="00D85EEE" w:rsidRPr="00500156" w:rsidRDefault="00D85EEE" w:rsidP="00460BDC">
      <w:pPr>
        <w:ind w:firstLine="420"/>
      </w:pPr>
      <w:r w:rsidRPr="00500156">
        <w:t xml:space="preserve">1. </w:t>
      </w:r>
      <w:r w:rsidRPr="00500156">
        <w:t>提取</w:t>
      </w:r>
      <w:r w:rsidRPr="00500156">
        <w:rPr>
          <w:rFonts w:hint="eastAsia"/>
        </w:rPr>
        <w:t>文件特征</w:t>
      </w:r>
      <w:r w:rsidRPr="00500156">
        <w:t>。</w:t>
      </w:r>
      <w:r w:rsidR="00170F2E" w:rsidRPr="000775AA">
        <w:rPr>
          <w:rFonts w:hint="eastAsia"/>
        </w:rPr>
        <w:t>此</w:t>
      </w:r>
      <w:r w:rsidRPr="000775AA">
        <w:rPr>
          <w:rFonts w:hint="eastAsia"/>
        </w:rPr>
        <w:t>为</w:t>
      </w:r>
      <w:r w:rsidRPr="00500156">
        <w:rPr>
          <w:rFonts w:hint="eastAsia"/>
        </w:rPr>
        <w:t>基本的预处理步骤</w:t>
      </w:r>
      <w:r w:rsidRPr="00500156">
        <w:t>，</w:t>
      </w:r>
      <w:r w:rsidRPr="00500156">
        <w:rPr>
          <w:rFonts w:hint="eastAsia"/>
        </w:rPr>
        <w:t>对</w:t>
      </w:r>
      <w:r w:rsidRPr="00500156">
        <w:rPr>
          <w:rFonts w:hint="eastAsia"/>
        </w:rPr>
        <w:t>PDF</w:t>
      </w:r>
      <w:r w:rsidRPr="00500156">
        <w:rPr>
          <w:rFonts w:hint="eastAsia"/>
        </w:rPr>
        <w:t>文件的结构、内容和元数据进行解析，并做相应的向量计算，提取为一个二维的特征集，使得这些特征可以进入到</w:t>
      </w:r>
      <w:r w:rsidR="00170F2E" w:rsidRPr="000775AA">
        <w:rPr>
          <w:rFonts w:hint="eastAsia"/>
        </w:rPr>
        <w:t>基于</w:t>
      </w:r>
      <w:r w:rsidRPr="00500156">
        <w:rPr>
          <w:rFonts w:hint="eastAsia"/>
        </w:rPr>
        <w:t>机器学习</w:t>
      </w:r>
      <w:r w:rsidR="00170F2E" w:rsidRPr="000775AA">
        <w:rPr>
          <w:rFonts w:hint="eastAsia"/>
        </w:rPr>
        <w:t>的模型</w:t>
      </w:r>
      <w:r w:rsidRPr="00500156">
        <w:rPr>
          <w:rFonts w:hint="eastAsia"/>
        </w:rPr>
        <w:t>中进行训练分类</w:t>
      </w:r>
      <w:r w:rsidRPr="00500156">
        <w:t>。</w:t>
      </w:r>
    </w:p>
    <w:p w14:paraId="7D67128E" w14:textId="1B559078" w:rsidR="00D85EEE" w:rsidRPr="00500156" w:rsidRDefault="00D85EEE" w:rsidP="00460BDC">
      <w:pPr>
        <w:ind w:firstLine="420"/>
      </w:pPr>
      <w:r w:rsidRPr="00500156">
        <w:t xml:space="preserve">2. </w:t>
      </w:r>
      <w:r w:rsidRPr="00500156">
        <w:t>学习和分类。</w:t>
      </w:r>
      <w:r w:rsidRPr="00500156">
        <w:rPr>
          <w:rFonts w:hint="eastAsia"/>
        </w:rPr>
        <w:t>我们会随机选取数据的</w:t>
      </w:r>
      <w:r w:rsidRPr="00500156">
        <w:rPr>
          <w:rFonts w:hint="eastAsia"/>
        </w:rPr>
        <w:t>80%</w:t>
      </w:r>
      <w:r w:rsidRPr="00500156">
        <w:rPr>
          <w:rFonts w:hint="eastAsia"/>
        </w:rPr>
        <w:t>进行训练，通过训练之后保存训练模型，然后使用</w:t>
      </w:r>
      <w:r w:rsidRPr="00500156">
        <w:rPr>
          <w:rFonts w:hint="eastAsia"/>
        </w:rPr>
        <w:t>20%</w:t>
      </w:r>
      <w:r w:rsidRPr="00500156">
        <w:rPr>
          <w:rFonts w:hint="eastAsia"/>
        </w:rPr>
        <w:t>的文件进行预测分类，从中计算出模型的准确率，误报率等信息。</w:t>
      </w:r>
      <w:r w:rsidRPr="00500156">
        <w:t xml:space="preserve"> </w:t>
      </w:r>
    </w:p>
    <w:p w14:paraId="763FDC33" w14:textId="77777777" w:rsidR="00D85EEE" w:rsidRDefault="00D85EEE" w:rsidP="00D85EEE">
      <w:pPr>
        <w:jc w:val="center"/>
        <w:rPr>
          <w:sz w:val="18"/>
          <w:szCs w:val="18"/>
        </w:rPr>
      </w:pPr>
      <w:r>
        <w:rPr>
          <w:rFonts w:hint="eastAsia"/>
          <w:sz w:val="18"/>
          <w:szCs w:val="18"/>
        </w:rPr>
        <w:t>图</w:t>
      </w:r>
      <w:r>
        <w:rPr>
          <w:rFonts w:hint="eastAsia"/>
          <w:sz w:val="18"/>
          <w:szCs w:val="18"/>
        </w:rPr>
        <w:t xml:space="preserve">1 </w:t>
      </w:r>
      <w:r>
        <w:rPr>
          <w:rFonts w:hint="eastAsia"/>
          <w:sz w:val="18"/>
          <w:szCs w:val="18"/>
        </w:rPr>
        <w:t>机器学习的基本框架</w:t>
      </w:r>
    </w:p>
    <w:p w14:paraId="0AEF923B" w14:textId="77777777" w:rsidR="00D85EEE" w:rsidRPr="003D1DB4" w:rsidRDefault="00D85EEE" w:rsidP="00D85EEE">
      <w:pPr>
        <w:jc w:val="center"/>
        <w:rPr>
          <w:sz w:val="18"/>
          <w:szCs w:val="18"/>
        </w:rPr>
      </w:pPr>
      <w:r>
        <w:rPr>
          <w:noProof/>
        </w:rPr>
        <w:lastRenderedPageBreak/>
        <w:drawing>
          <wp:inline distT="0" distB="0" distL="0" distR="0" wp14:anchorId="3FAC0C8A" wp14:editId="4669EE63">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07870"/>
                    </a:xfrm>
                    <a:prstGeom prst="rect">
                      <a:avLst/>
                    </a:prstGeom>
                  </pic:spPr>
                </pic:pic>
              </a:graphicData>
            </a:graphic>
          </wp:inline>
        </w:drawing>
      </w:r>
    </w:p>
    <w:p w14:paraId="23C9A519" w14:textId="400A850C" w:rsidR="00D85EEE" w:rsidRDefault="00D85EEE" w:rsidP="00D85EEE">
      <w:pPr>
        <w:ind w:firstLine="420"/>
      </w:pPr>
      <w:r>
        <w:rPr>
          <w:rFonts w:hint="eastAsia"/>
        </w:rPr>
        <w:t>在我们的实验当中</w:t>
      </w:r>
      <w:r w:rsidR="00E004E5">
        <w:rPr>
          <w:rFonts w:hint="eastAsia"/>
        </w:rPr>
        <w:t>，</w:t>
      </w:r>
      <w:r>
        <w:rPr>
          <w:rFonts w:hint="eastAsia"/>
        </w:rPr>
        <w:t>一共对模型进行了</w:t>
      </w:r>
      <w:r>
        <w:rPr>
          <w:rFonts w:hint="eastAsia"/>
        </w:rPr>
        <w:t>4</w:t>
      </w:r>
      <w:r>
        <w:rPr>
          <w:rFonts w:hint="eastAsia"/>
        </w:rPr>
        <w:t>次更新，其中最开始的模型（</w:t>
      </w:r>
      <w:r>
        <w:rPr>
          <w:rFonts w:hint="eastAsia"/>
        </w:rPr>
        <w:t>model1</w:t>
      </w:r>
      <w:r>
        <w:rPr>
          <w:rFonts w:hint="eastAsia"/>
        </w:rPr>
        <w:t>）是使用</w:t>
      </w:r>
      <w:proofErr w:type="spellStart"/>
      <w:r>
        <w:rPr>
          <w:rFonts w:hint="eastAsia"/>
        </w:rPr>
        <w:t>peepdf</w:t>
      </w:r>
      <w:proofErr w:type="spellEnd"/>
      <w:r>
        <w:rPr>
          <w:rFonts w:hint="eastAsia"/>
        </w:rPr>
        <w:t>为解析工具，然后通过一些特征计算与特征量化，使其可以用于机器学习训练与预测，当我们的特征数提取到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proofErr w:type="spellStart"/>
      <w:r w:rsidRPr="00F924FE">
        <w:t>count_startxref</w:t>
      </w:r>
      <w:proofErr w:type="spellEnd"/>
      <w:r>
        <w:rPr>
          <w:rFonts w:hint="eastAsia"/>
        </w:rPr>
        <w:t>），内容信息的（</w:t>
      </w:r>
      <w:proofErr w:type="spellStart"/>
      <w:r w:rsidRPr="00F924FE">
        <w:t>title_oth</w:t>
      </w:r>
      <w:proofErr w:type="spellEnd"/>
      <w:r>
        <w:t>、</w:t>
      </w:r>
      <w:proofErr w:type="spellStart"/>
      <w:r w:rsidRPr="00F924FE">
        <w:t>subject_lc</w:t>
      </w:r>
      <w:proofErr w:type="spellEnd"/>
      <w:r>
        <w:rPr>
          <w:rFonts w:hint="eastAsia"/>
        </w:rPr>
        <w:t>）和</w:t>
      </w:r>
      <w:r>
        <w:rPr>
          <w:rFonts w:hint="eastAsia"/>
        </w:rPr>
        <w:t>metadata</w:t>
      </w:r>
      <w:r>
        <w:t>(</w:t>
      </w:r>
      <w:proofErr w:type="spellStart"/>
      <w:r w:rsidRPr="00F924FE">
        <w:t>producer_oth</w:t>
      </w:r>
      <w:proofErr w:type="spellEnd"/>
      <w:r>
        <w:t>、</w:t>
      </w:r>
      <w:r w:rsidRPr="00F924FE">
        <w:t>producer_len</w:t>
      </w:r>
      <w:r>
        <w:t>)</w:t>
      </w:r>
      <w:r>
        <w:rPr>
          <w:rFonts w:hint="eastAsia"/>
        </w:rPr>
        <w:t>的一些静态属性</w:t>
      </w:r>
      <w:r>
        <w:rPr>
          <w:rFonts w:hint="eastAsia"/>
        </w:rPr>
        <w:t>,</w:t>
      </w:r>
      <w:r>
        <w:rPr>
          <w:rFonts w:hint="eastAsia"/>
        </w:rPr>
        <w:t>并通过多次实验核对比较选取性能和精度</w:t>
      </w:r>
      <w:r w:rsidR="00876AC2">
        <w:rPr>
          <w:rFonts w:hint="eastAsia"/>
        </w:rPr>
        <w:t>较</w:t>
      </w:r>
      <w:r>
        <w:rPr>
          <w:rFonts w:hint="eastAsia"/>
        </w:rPr>
        <w:t>好的算法</w:t>
      </w:r>
      <w:r>
        <w:rPr>
          <w:rFonts w:hint="eastAsia"/>
        </w:rPr>
        <w:t>(</w:t>
      </w:r>
      <w:r>
        <w:rPr>
          <w:rFonts w:hint="eastAsia"/>
        </w:rPr>
        <w:t>随机森林</w:t>
      </w:r>
      <w:r>
        <w:rPr>
          <w:rFonts w:hint="eastAsia"/>
        </w:rPr>
        <w:t>RF)</w:t>
      </w:r>
      <w:r w:rsidR="00876AC2">
        <w:t>，</w:t>
      </w:r>
      <w:r w:rsidR="00876AC2">
        <w:rPr>
          <w:rFonts w:hint="eastAsia"/>
        </w:rPr>
        <w:t>但这样存在问题，</w:t>
      </w:r>
      <w:r>
        <w:rPr>
          <w:rFonts w:hint="eastAsia"/>
        </w:rPr>
        <w:t>可是经过我们的研究发现，</w:t>
      </w:r>
      <w:r w:rsidR="00E004E5">
        <w:rPr>
          <w:rFonts w:hint="eastAsia"/>
        </w:rPr>
        <w:t>由于</w:t>
      </w:r>
      <w:r>
        <w:rPr>
          <w:rFonts w:hint="eastAsia"/>
        </w:rPr>
        <w:t>在一开始使用</w:t>
      </w:r>
      <w:proofErr w:type="spellStart"/>
      <w:r>
        <w:rPr>
          <w:rFonts w:hint="eastAsia"/>
        </w:rPr>
        <w:t>peepdf</w:t>
      </w:r>
      <w:proofErr w:type="spellEnd"/>
      <w:r>
        <w:rPr>
          <w:rFonts w:hint="eastAsia"/>
        </w:rPr>
        <w:t>进行解析的时候，</w:t>
      </w:r>
      <w:r w:rsidR="00876AC2">
        <w:rPr>
          <w:rFonts w:hint="eastAsia"/>
        </w:rPr>
        <w:t>只有一半的文件可以被解析到</w:t>
      </w:r>
      <w:r>
        <w:rPr>
          <w:rFonts w:hint="eastAsia"/>
        </w:rPr>
        <w:t>，所以</w:t>
      </w:r>
      <w:r w:rsidR="00876AC2">
        <w:rPr>
          <w:rFonts w:hint="eastAsia"/>
        </w:rPr>
        <w:t>我们</w:t>
      </w:r>
      <w:r>
        <w:rPr>
          <w:rFonts w:hint="eastAsia"/>
        </w:rPr>
        <w:t>重新选取了</w:t>
      </w:r>
      <w:proofErr w:type="gramStart"/>
      <w:r>
        <w:rPr>
          <w:rFonts w:hint="eastAsia"/>
        </w:rPr>
        <w:t>解析器</w:t>
      </w:r>
      <w:proofErr w:type="spellStart"/>
      <w:proofErr w:type="gramEnd"/>
      <w:r>
        <w:rPr>
          <w:rFonts w:hint="eastAsia"/>
        </w:rPr>
        <w:t>mimicus</w:t>
      </w:r>
      <w:proofErr w:type="spellEnd"/>
      <w:r>
        <w:rPr>
          <w:rFonts w:hint="eastAsia"/>
        </w:rPr>
        <w:t>[</w:t>
      </w:r>
      <w:r>
        <w:t>2</w:t>
      </w:r>
      <w:r>
        <w:rPr>
          <w:rFonts w:hint="eastAsia"/>
        </w:rPr>
        <w:t>]</w:t>
      </w:r>
      <w:r w:rsidR="00E004E5">
        <w:rPr>
          <w:rFonts w:hint="eastAsia"/>
        </w:rPr>
        <w:t>，</w:t>
      </w:r>
      <w:r>
        <w:rPr>
          <w:rFonts w:hint="eastAsia"/>
        </w:rPr>
        <w:t>这个工具可以</w:t>
      </w:r>
      <w:r w:rsidR="00E004E5">
        <w:rPr>
          <w:rFonts w:hint="eastAsia"/>
        </w:rPr>
        <w:t>解决</w:t>
      </w:r>
      <w:r>
        <w:rPr>
          <w:rFonts w:hint="eastAsia"/>
        </w:rPr>
        <w:t>之前因为结构缺陷或混淆</w:t>
      </w:r>
      <w:r w:rsidR="00E004E5">
        <w:rPr>
          <w:rFonts w:hint="eastAsia"/>
        </w:rPr>
        <w:t>而</w:t>
      </w:r>
      <w:r>
        <w:rPr>
          <w:rFonts w:hint="eastAsia"/>
        </w:rPr>
        <w:t>不能正常解析的问题，我们使用了</w:t>
      </w:r>
      <w:proofErr w:type="spellStart"/>
      <w:r>
        <w:rPr>
          <w:rFonts w:hint="eastAsia"/>
        </w:rPr>
        <w:t>mimicus</w:t>
      </w:r>
      <w:proofErr w:type="spellEnd"/>
      <w:r>
        <w:t xml:space="preserve"> </w:t>
      </w:r>
      <w:proofErr w:type="gramStart"/>
      <w:r>
        <w:rPr>
          <w:rFonts w:hint="eastAsia"/>
        </w:rPr>
        <w:t>对之前</w:t>
      </w:r>
      <w:proofErr w:type="gramEnd"/>
      <w:r>
        <w:rPr>
          <w:rFonts w:hint="eastAsia"/>
        </w:rPr>
        <w:t>的文件进行解析，对所有的数据（</w:t>
      </w:r>
      <w:r>
        <w:rPr>
          <w:rFonts w:hint="eastAsia"/>
        </w:rPr>
        <w:t>20</w:t>
      </w:r>
      <w:r>
        <w:rPr>
          <w:rFonts w:hint="eastAsia"/>
        </w:rPr>
        <w:t>万）</w:t>
      </w:r>
      <w:r w:rsidR="00876AC2">
        <w:rPr>
          <w:rFonts w:hint="eastAsia"/>
        </w:rPr>
        <w:t>均能正常</w:t>
      </w:r>
      <w:r>
        <w:rPr>
          <w:rFonts w:hint="eastAsia"/>
        </w:rPr>
        <w:t>解析，并做特征提取。</w:t>
      </w:r>
    </w:p>
    <w:p w14:paraId="09CF6463" w14:textId="5B60270C" w:rsidR="00D85EEE" w:rsidRDefault="00D85EEE" w:rsidP="00D85EEE">
      <w:pPr>
        <w:ind w:firstLine="420"/>
      </w:pPr>
      <w:r>
        <w:rPr>
          <w:rFonts w:hint="eastAsia"/>
        </w:rPr>
        <w:t>在模型</w:t>
      </w:r>
      <w:r>
        <w:rPr>
          <w:rFonts w:hint="eastAsia"/>
        </w:rPr>
        <w:t>2</w:t>
      </w:r>
      <w:r>
        <w:rPr>
          <w:rFonts w:hint="eastAsia"/>
        </w:rPr>
        <w:t>的训练中，我们</w:t>
      </w:r>
      <w:r w:rsidR="00930B6C">
        <w:rPr>
          <w:rFonts w:hint="eastAsia"/>
        </w:rPr>
        <w:t>先</w:t>
      </w:r>
      <w:r>
        <w:rPr>
          <w:rFonts w:hint="eastAsia"/>
        </w:rPr>
        <w:t>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proofErr w:type="spellStart"/>
      <w:r>
        <w:rPr>
          <w:rFonts w:hint="eastAsia"/>
        </w:rPr>
        <w:t>mimicus</w:t>
      </w:r>
      <w:proofErr w:type="spellEnd"/>
      <w:r>
        <w:rPr>
          <w:rFonts w:hint="eastAsia"/>
        </w:rPr>
        <w:t xml:space="preserve"> </w:t>
      </w:r>
      <w:r>
        <w:rPr>
          <w:rFonts w:hint="eastAsia"/>
        </w:rPr>
        <w:t>对文件进行特征提取，一共提取特征</w:t>
      </w:r>
      <w:r>
        <w:rPr>
          <w:rFonts w:hint="eastAsia"/>
        </w:rPr>
        <w:t>135</w:t>
      </w:r>
      <w:r>
        <w:rPr>
          <w:rFonts w:hint="eastAsia"/>
        </w:rPr>
        <w:t>个。我们的</w:t>
      </w:r>
      <w:r w:rsidR="00930B6C">
        <w:rPr>
          <w:rFonts w:hint="eastAsia"/>
        </w:rPr>
        <w:t>主要</w:t>
      </w:r>
      <w:r>
        <w:rPr>
          <w:rFonts w:hint="eastAsia"/>
        </w:rPr>
        <w:t>算法还是使用准确率</w:t>
      </w:r>
      <w:r w:rsidR="00930B6C">
        <w:rPr>
          <w:rFonts w:hint="eastAsia"/>
        </w:rPr>
        <w:t>较</w:t>
      </w:r>
      <w:r>
        <w:rPr>
          <w:rFonts w:hint="eastAsia"/>
        </w:rPr>
        <w:t>高的随机森林。通过算法</w:t>
      </w:r>
      <w:proofErr w:type="gramStart"/>
      <w:r>
        <w:rPr>
          <w:rFonts w:hint="eastAsia"/>
        </w:rPr>
        <w:t>调优后对</w:t>
      </w:r>
      <w:proofErr w:type="gramEnd"/>
      <w:r>
        <w:rPr>
          <w:rFonts w:hint="eastAsia"/>
        </w:rPr>
        <w:t>数据进行训练与预测，使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r>
        <w:rPr>
          <w:rFonts w:hint="eastAsia"/>
        </w:rPr>
        <w:t>，并经过多次随机选择数据进行训练预测后，准确率依然可以维持在</w:t>
      </w:r>
      <w:r>
        <w:rPr>
          <w:rFonts w:hint="eastAsia"/>
        </w:rPr>
        <w:t>99.99%</w:t>
      </w:r>
      <w:r>
        <w:rPr>
          <w:rFonts w:hint="eastAsia"/>
        </w:rPr>
        <w:t>。</w:t>
      </w:r>
    </w:p>
    <w:p w14:paraId="744AD532" w14:textId="18080F9F" w:rsidR="00D85EEE" w:rsidRPr="00E7020C" w:rsidRDefault="00D85EEE" w:rsidP="00D85EEE">
      <w:pPr>
        <w:ind w:firstLine="420"/>
      </w:pPr>
      <w:r>
        <w:rPr>
          <w:rFonts w:hint="eastAsia"/>
        </w:rPr>
        <w:t>经过</w:t>
      </w:r>
      <w:r>
        <w:rPr>
          <w:rFonts w:hint="eastAsia"/>
        </w:rPr>
        <w:t xml:space="preserve">Model2 </w:t>
      </w:r>
      <w:r>
        <w:rPr>
          <w:rFonts w:hint="eastAsia"/>
        </w:rPr>
        <w:t>的算法调优和数据筛选后，我们把训练数据增加到十万级别，来对模型进行训练</w:t>
      </w:r>
      <w:r w:rsidR="00E004E5">
        <w:rPr>
          <w:rFonts w:hint="eastAsia"/>
        </w:rPr>
        <w:t>。</w:t>
      </w:r>
      <w:r>
        <w:rPr>
          <w:rFonts w:hint="eastAsia"/>
        </w:rPr>
        <w:t>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sidRPr="00D8079B">
        <w:rPr>
          <w:rFonts w:hint="eastAsia"/>
        </w:rPr>
        <w:t xml:space="preserve"> </w:t>
      </w:r>
      <w:r w:rsidRPr="00D8079B">
        <w:rPr>
          <w:rFonts w:hint="eastAsia"/>
        </w:rPr>
        <w:t>当训练样本达到十万级别的时候，</w:t>
      </w:r>
      <w:r w:rsidRPr="00D8079B">
        <w:rPr>
          <w:rFonts w:hint="eastAsia"/>
        </w:rPr>
        <w:t>Model2</w:t>
      </w:r>
      <w:r w:rsidRPr="00D8079B">
        <w:rPr>
          <w:rFonts w:hint="eastAsia"/>
        </w:rPr>
        <w:t>准确率持续稳定在</w:t>
      </w:r>
      <w:r w:rsidRPr="00D8079B">
        <w:rPr>
          <w:rFonts w:hint="eastAsia"/>
        </w:rPr>
        <w:t>99.81%</w:t>
      </w:r>
      <w:r w:rsidRPr="00D8079B">
        <w:rPr>
          <w:rFonts w:hint="eastAsia"/>
        </w:rPr>
        <w:t>，误报率为</w:t>
      </w:r>
      <w:r w:rsidRPr="00D8079B">
        <w:rPr>
          <w:rFonts w:hint="eastAsia"/>
        </w:rPr>
        <w:t>0.086%</w:t>
      </w:r>
      <w:r>
        <w:rPr>
          <w:rFonts w:hint="eastAsia"/>
        </w:rPr>
        <w:t>。</w:t>
      </w:r>
      <w:r>
        <w:t xml:space="preserve"> </w:t>
      </w:r>
    </w:p>
    <w:p w14:paraId="707E1468" w14:textId="77777777" w:rsidR="00D85EEE" w:rsidRDefault="00D85EEE" w:rsidP="00B7410C"/>
    <w:p w14:paraId="2B13088B" w14:textId="42E8AD65" w:rsidR="00C82834" w:rsidRDefault="00E7020C" w:rsidP="00C82834">
      <w:pPr>
        <w:pStyle w:val="1"/>
        <w:numPr>
          <w:ilvl w:val="0"/>
          <w:numId w:val="8"/>
        </w:numPr>
      </w:pPr>
      <w:r>
        <w:rPr>
          <w:rFonts w:hint="eastAsia"/>
        </w:rPr>
        <w:t>对抗性学习</w:t>
      </w:r>
    </w:p>
    <w:p w14:paraId="7531B3D1" w14:textId="77777777" w:rsidR="00C82834" w:rsidRDefault="00C82834" w:rsidP="00C82834">
      <w:pPr>
        <w:ind w:firstLine="420"/>
      </w:pPr>
      <w:r>
        <w:rPr>
          <w:rFonts w:hint="eastAsia"/>
        </w:rPr>
        <w:t>基于机器学习的系统正越来越多地被用于各种恶意数据的检测中。然而，如果模型部署在线上，攻击者可以通过操纵数据对其进行逃逸。此类攻击在以前的工作中也有所研究，但其假设是攻击者对所部署的分类器有</w:t>
      </w:r>
      <w:r>
        <w:rPr>
          <w:rFonts w:hint="eastAsia"/>
        </w:rPr>
        <w:t>100%</w:t>
      </w:r>
      <w:r>
        <w:rPr>
          <w:rFonts w:hint="eastAsia"/>
        </w:rPr>
        <w:t>的知识（</w:t>
      </w:r>
      <w:r>
        <w:rPr>
          <w:rFonts w:hint="eastAsia"/>
        </w:rPr>
        <w:t>full knowledge</w:t>
      </w:r>
      <w:r>
        <w:rPr>
          <w:rFonts w:hint="eastAsia"/>
        </w:rPr>
        <w:t>）。在实际中，这种假设是极少成立的，特别是对于部署在线的系统。对部署的分类器知识可以通过</w:t>
      </w:r>
      <w:proofErr w:type="gramStart"/>
      <w:r>
        <w:rPr>
          <w:rFonts w:hint="eastAsia"/>
        </w:rPr>
        <w:t>各种源</w:t>
      </w:r>
      <w:proofErr w:type="gramEnd"/>
      <w:r>
        <w:rPr>
          <w:rFonts w:hint="eastAsia"/>
        </w:rPr>
        <w:t>得到。在这个章节中，我们通过实验手段，用一个真实的、部署成功的</w:t>
      </w:r>
      <w:r>
        <w:rPr>
          <w:rFonts w:hint="eastAsia"/>
        </w:rPr>
        <w:t>model2</w:t>
      </w:r>
      <w:r>
        <w:rPr>
          <w:rFonts w:hint="eastAsia"/>
        </w:rPr>
        <w:t>作为测试用例，去调查分类器逃逸技术的有效性。</w:t>
      </w:r>
    </w:p>
    <w:p w14:paraId="0ECC48A6" w14:textId="77777777" w:rsidR="00C82834" w:rsidRDefault="00C82834" w:rsidP="00C82834">
      <w:pPr>
        <w:ind w:firstLine="420"/>
      </w:pPr>
      <w:r>
        <w:rPr>
          <w:rFonts w:hint="eastAsia"/>
        </w:rPr>
        <w:t>我们为实际逃逸策略建立了一套科学体系，并且适配了一些逃逸算法以实现一些在此套体系下的具体应用场景。我们的实验结果揭示了即使面对简单的攻击，我们的</w:t>
      </w:r>
      <w:r>
        <w:rPr>
          <w:rFonts w:hint="eastAsia"/>
        </w:rPr>
        <w:t>model2</w:t>
      </w:r>
      <w:r>
        <w:rPr>
          <w:rFonts w:hint="eastAsia"/>
        </w:rPr>
        <w:t>分类分数和检测精度的都有巨大下滑。我们最后研究了一些潜在的面对分类器逃逸攻击的防御策略。我们的实验表明有两种技术可以使模型面对此类攻击更为健壮。他们是：（</w:t>
      </w:r>
      <w:r>
        <w:rPr>
          <w:rFonts w:hint="eastAsia"/>
        </w:rPr>
        <w:t>1</w:t>
      </w:r>
      <w:r>
        <w:rPr>
          <w:rFonts w:hint="eastAsia"/>
        </w:rPr>
        <w:t>）增大模型</w:t>
      </w:r>
      <w:r>
        <w:rPr>
          <w:rFonts w:hint="eastAsia"/>
        </w:rPr>
        <w:lastRenderedPageBreak/>
        <w:t>训练的数据集（</w:t>
      </w:r>
      <w:r>
        <w:rPr>
          <w:rFonts w:hint="eastAsia"/>
        </w:rPr>
        <w:t>2</w:t>
      </w:r>
      <w:r>
        <w:rPr>
          <w:rFonts w:hint="eastAsia"/>
        </w:rPr>
        <w:t>）采用不同的特征</w:t>
      </w:r>
      <w:proofErr w:type="gramStart"/>
      <w:r>
        <w:rPr>
          <w:rFonts w:hint="eastAsia"/>
        </w:rPr>
        <w:t>集重新</w:t>
      </w:r>
      <w:proofErr w:type="gramEnd"/>
      <w:r>
        <w:rPr>
          <w:rFonts w:hint="eastAsia"/>
        </w:rPr>
        <w:t>分类模型。在相关讨论的段落中，我们分析了一些潜在的技术以用于增强这些学习系统在面对对抗性操纵数据时的鲁棒性。</w:t>
      </w:r>
    </w:p>
    <w:p w14:paraId="4CDDD498" w14:textId="77777777" w:rsidR="00C82834" w:rsidRPr="00C82834" w:rsidRDefault="00C82834" w:rsidP="00C82834"/>
    <w:p w14:paraId="1EF1F089" w14:textId="003CB3E4" w:rsidR="00F05B56" w:rsidRPr="00545567" w:rsidRDefault="00E7020C" w:rsidP="00225942">
      <w:pPr>
        <w:pStyle w:val="2"/>
        <w:rPr>
          <w:rFonts w:eastAsia="宋体"/>
        </w:rPr>
      </w:pPr>
      <w:r>
        <w:rPr>
          <w:rFonts w:hint="eastAsia"/>
        </w:rPr>
        <w:t>4.</w:t>
      </w:r>
      <w:r w:rsidR="002017F2">
        <w:rPr>
          <w:rFonts w:hint="eastAsia"/>
        </w:rPr>
        <w:t>1</w:t>
      </w:r>
      <w:r>
        <w:t xml:space="preserve"> </w:t>
      </w:r>
      <w:r w:rsidR="00545567">
        <w:rPr>
          <w:rFonts w:ascii="宋体" w:eastAsia="宋体" w:hAnsi="宋体" w:hint="eastAsia"/>
        </w:rPr>
        <w:t>样本</w:t>
      </w:r>
      <w:r w:rsidR="00545567">
        <w:rPr>
          <w:rFonts w:eastAsia="宋体" w:hint="eastAsia"/>
        </w:rPr>
        <w:t>逃逸</w:t>
      </w:r>
    </w:p>
    <w:p w14:paraId="14106589" w14:textId="77777777" w:rsidR="00F05B56" w:rsidRDefault="00F05B56" w:rsidP="00F05B56"/>
    <w:p w14:paraId="4178FC49" w14:textId="0566F2E8" w:rsidR="00234AE5" w:rsidRPr="00500156" w:rsidRDefault="00C94B3A" w:rsidP="00DB61AB">
      <w:pPr>
        <w:ind w:firstLine="420"/>
        <w:rPr>
          <w:rFonts w:ascii="宋体" w:hAnsi="宋体"/>
          <w:color w:val="000000"/>
          <w:kern w:val="0"/>
        </w:rPr>
      </w:pPr>
      <w:r>
        <w:rPr>
          <w:rFonts w:hint="eastAsia"/>
        </w:rPr>
        <w:t>在本节中，我们来讨论特定场景下的对抗性学习。</w:t>
      </w:r>
      <w:r w:rsidR="00E7020C">
        <w:rPr>
          <w:rFonts w:hint="eastAsia"/>
        </w:rPr>
        <w:t>具体来说</w:t>
      </w:r>
      <w:r>
        <w:rPr>
          <w:rFonts w:hint="eastAsia"/>
        </w:rPr>
        <w:t>，我们假设</w:t>
      </w:r>
      <w:r w:rsidR="00E7020C">
        <w:rPr>
          <w:rFonts w:hint="eastAsia"/>
        </w:rPr>
        <w:t>攻击者已知</w:t>
      </w:r>
      <w:r>
        <w:rPr>
          <w:rFonts w:hint="eastAsia"/>
        </w:rPr>
        <w:t>模型的一些</w:t>
      </w:r>
      <w:r w:rsidR="00E7020C">
        <w:rPr>
          <w:rFonts w:hint="eastAsia"/>
        </w:rPr>
        <w:t>信息，如</w:t>
      </w:r>
      <w:r>
        <w:rPr>
          <w:rFonts w:hint="eastAsia"/>
        </w:rPr>
        <w:t>模型</w:t>
      </w:r>
      <w:r w:rsidR="00E7020C">
        <w:rPr>
          <w:rFonts w:hint="eastAsia"/>
        </w:rPr>
        <w:t>所提取的特征，模型</w:t>
      </w:r>
      <w:r>
        <w:rPr>
          <w:rFonts w:hint="eastAsia"/>
        </w:rPr>
        <w:t>的</w:t>
      </w:r>
      <w:r w:rsidR="00E7020C">
        <w:rPr>
          <w:rFonts w:hint="eastAsia"/>
        </w:rPr>
        <w:t>算法</w:t>
      </w:r>
      <w:r>
        <w:rPr>
          <w:rFonts w:hint="eastAsia"/>
        </w:rPr>
        <w:t>等。</w:t>
      </w:r>
      <w:r w:rsidR="00E7020C">
        <w:rPr>
          <w:rFonts w:hint="eastAsia"/>
        </w:rPr>
        <w:t>当攻击者知道模型的信息越多，</w:t>
      </w:r>
      <w:r>
        <w:rPr>
          <w:rFonts w:hint="eastAsia"/>
        </w:rPr>
        <w:t>他所设计的逃逸样本会越</w:t>
      </w:r>
      <w:r w:rsidR="00E7020C">
        <w:rPr>
          <w:rFonts w:hint="eastAsia"/>
        </w:rPr>
        <w:t>容易逃逸。</w:t>
      </w:r>
      <w:r>
        <w:rPr>
          <w:rFonts w:hint="eastAsia"/>
        </w:rPr>
        <w:t>在这里，</w:t>
      </w:r>
      <w:r w:rsidR="00E7020C">
        <w:rPr>
          <w:rFonts w:hint="eastAsia"/>
        </w:rPr>
        <w:t>我们主要</w:t>
      </w:r>
      <w:r>
        <w:rPr>
          <w:rFonts w:hint="eastAsia"/>
        </w:rPr>
        <w:t>参考</w:t>
      </w:r>
      <w:proofErr w:type="spellStart"/>
      <w:r w:rsidR="00E7020C">
        <w:rPr>
          <w:rFonts w:hint="eastAsia"/>
        </w:rPr>
        <w:t>Nedim</w:t>
      </w:r>
      <w:proofErr w:type="spellEnd"/>
      <w:r w:rsidR="00E7020C">
        <w:t xml:space="preserve"> </w:t>
      </w:r>
      <w:proofErr w:type="spellStart"/>
      <w:r w:rsidR="00E7020C">
        <w:t>Smdic</w:t>
      </w:r>
      <w:proofErr w:type="spellEnd"/>
      <w:r w:rsidR="00E7020C">
        <w:t xml:space="preserve"> [4]</w:t>
      </w:r>
      <w:r w:rsidR="00E7020C">
        <w:rPr>
          <w:rFonts w:hint="eastAsia"/>
        </w:rPr>
        <w:t>中</w:t>
      </w:r>
      <w:r>
        <w:rPr>
          <w:rFonts w:hint="eastAsia"/>
        </w:rPr>
        <w:t>所</w:t>
      </w:r>
      <w:r w:rsidR="00E7020C">
        <w:rPr>
          <w:rFonts w:hint="eastAsia"/>
        </w:rPr>
        <w:t>提到的方法，对模型进行对抗性学习</w:t>
      </w:r>
      <w:r w:rsidR="003A50CC">
        <w:t>，</w:t>
      </w:r>
      <w:r w:rsidR="003A50CC">
        <w:rPr>
          <w:rFonts w:hint="eastAsia"/>
        </w:rPr>
        <w:t>其中</w:t>
      </w:r>
      <w:r w:rsidR="00234AE5" w:rsidRPr="00500156">
        <w:rPr>
          <w:rFonts w:ascii="宋体" w:hAnsi="宋体" w:hint="eastAsia"/>
          <w:color w:val="000000"/>
          <w:kern w:val="0"/>
        </w:rPr>
        <w:t>的</w:t>
      </w:r>
      <w:r w:rsidR="00234AE5" w:rsidRPr="00500156">
        <w:rPr>
          <w:rFonts w:ascii="宋体" w:hAnsi="宋体"/>
          <w:color w:val="000000"/>
          <w:kern w:val="0"/>
        </w:rPr>
        <w:t>4</w:t>
      </w:r>
      <w:r w:rsidR="00234AE5" w:rsidRPr="00500156">
        <w:rPr>
          <w:rFonts w:ascii="宋体" w:hAnsi="宋体" w:hint="eastAsia"/>
          <w:color w:val="000000"/>
          <w:kern w:val="0"/>
        </w:rPr>
        <w:t>种逃逸攻击</w:t>
      </w:r>
      <w:r w:rsidR="003A50CC">
        <w:rPr>
          <w:rFonts w:ascii="宋体" w:hAnsi="宋体" w:hint="eastAsia"/>
          <w:color w:val="000000"/>
          <w:kern w:val="0"/>
        </w:rPr>
        <w:t>如表5</w:t>
      </w:r>
      <w:r w:rsidR="00234AE5" w:rsidRPr="00500156">
        <w:rPr>
          <w:rFonts w:ascii="宋体" w:hAnsi="宋体" w:hint="eastAsia"/>
          <w:color w:val="000000"/>
          <w:kern w:val="0"/>
        </w:rPr>
        <w:t>。攻击方法描述了攻击者的可用信息。</w:t>
      </w:r>
    </w:p>
    <w:p w14:paraId="59734B7E" w14:textId="77777777" w:rsidR="00E7020C" w:rsidRPr="00500156" w:rsidRDefault="00E7020C" w:rsidP="00E7020C">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w:t>
      </w:r>
      <w:r w:rsidRPr="00500156">
        <w:rPr>
          <w:rFonts w:ascii="宋体" w:hAnsi="宋体" w:hint="eastAsia"/>
          <w:color w:val="000000"/>
          <w:kern w:val="0"/>
        </w:rPr>
        <w:t>（</w:t>
      </w:r>
      <w:r w:rsidRPr="00500156">
        <w:rPr>
          <w:rFonts w:ascii="宋体" w:hAnsi="宋体"/>
          <w:color w:val="000000"/>
          <w:kern w:val="0"/>
        </w:rPr>
        <w:t>feature</w:t>
      </w:r>
      <w:r w:rsidRPr="00500156">
        <w:rPr>
          <w:rFonts w:ascii="宋体" w:hAnsi="宋体" w:hint="eastAsia"/>
          <w:color w:val="000000"/>
          <w:kern w:val="0"/>
        </w:rPr>
        <w:t>）：表示</w:t>
      </w:r>
      <w:r w:rsidRPr="00500156">
        <w:rPr>
          <w:rFonts w:ascii="宋体" w:hAnsi="宋体" w:hint="eastAsia"/>
          <w:kern w:val="0"/>
        </w:rPr>
        <w:t>只有特征集可用于敌手；</w:t>
      </w:r>
    </w:p>
    <w:p w14:paraId="37240BD9" w14:textId="77777777" w:rsidR="00E7020C" w:rsidRPr="00500156" w:rsidRDefault="00E7020C" w:rsidP="00E7020C">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w:t>
      </w:r>
      <w:r w:rsidRPr="00500156">
        <w:rPr>
          <w:rFonts w:ascii="宋体" w:hAnsi="宋体" w:hint="eastAsia"/>
          <w:color w:val="000000"/>
          <w:kern w:val="0"/>
        </w:rPr>
        <w:t>（</w:t>
      </w:r>
      <w:r w:rsidRPr="00500156">
        <w:rPr>
          <w:rFonts w:ascii="宋体" w:hAnsi="宋体"/>
          <w:color w:val="000000"/>
          <w:kern w:val="0"/>
        </w:rPr>
        <w:t>feature and training</w:t>
      </w:r>
      <w:r w:rsidRPr="00500156">
        <w:rPr>
          <w:rFonts w:ascii="宋体" w:hAnsi="宋体" w:hint="eastAsia"/>
          <w:color w:val="000000"/>
          <w:kern w:val="0"/>
        </w:rPr>
        <w:t>）：除了已知的特征外，攻击者还可以利用目标分类器训练数据集的知识；</w:t>
      </w:r>
    </w:p>
    <w:p w14:paraId="7CE74CF5" w14:textId="77777777" w:rsidR="00E7020C" w:rsidRPr="00500156" w:rsidRDefault="00E7020C" w:rsidP="00E7020C">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FC</w:t>
      </w:r>
      <w:r w:rsidRPr="00500156">
        <w:rPr>
          <w:rFonts w:ascii="宋体" w:hAnsi="宋体" w:hint="eastAsia"/>
          <w:color w:val="000000"/>
          <w:kern w:val="0"/>
        </w:rPr>
        <w:t>（</w:t>
      </w:r>
      <w:r w:rsidRPr="00500156">
        <w:rPr>
          <w:rFonts w:ascii="宋体" w:hAnsi="宋体"/>
          <w:color w:val="000000"/>
          <w:kern w:val="0"/>
        </w:rPr>
        <w:t>feature and classifier</w:t>
      </w:r>
      <w:r w:rsidRPr="00500156">
        <w:rPr>
          <w:rFonts w:ascii="宋体" w:hAnsi="宋体" w:hint="eastAsia"/>
          <w:color w:val="000000"/>
          <w:kern w:val="0"/>
        </w:rPr>
        <w:t>）：攻击者知道特征集以及关于分类器的一些细节，例如类型，参数或具体实现；</w:t>
      </w:r>
    </w:p>
    <w:p w14:paraId="7F3547DC" w14:textId="77777777" w:rsidR="003A50CC" w:rsidRDefault="00E7020C" w:rsidP="00E7020C">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FTC</w:t>
      </w:r>
      <w:r w:rsidRPr="00500156">
        <w:rPr>
          <w:rFonts w:ascii="宋体" w:hAnsi="宋体" w:hint="eastAsia"/>
          <w:color w:val="000000"/>
          <w:kern w:val="0"/>
        </w:rPr>
        <w:t>（</w:t>
      </w:r>
      <w:r w:rsidRPr="00500156">
        <w:rPr>
          <w:rFonts w:ascii="宋体" w:hAnsi="宋体"/>
          <w:color w:val="000000"/>
          <w:kern w:val="0"/>
        </w:rPr>
        <w:t>all above</w:t>
      </w:r>
      <w:r w:rsidRPr="00500156">
        <w:rPr>
          <w:rFonts w:ascii="宋体" w:hAnsi="宋体" w:hint="eastAsia"/>
          <w:color w:val="000000"/>
          <w:kern w:val="0"/>
        </w:rPr>
        <w:t>）：如果知道所有三个分类器组件的细节，在这种情况下，攻击者可以在线下完全重现在线分类器，只有在找到足够好的规避样本时才提交攻击结果。</w:t>
      </w:r>
    </w:p>
    <w:p w14:paraId="4FF31D4B" w14:textId="5683EE7A" w:rsidR="00F17101" w:rsidRDefault="003A50CC" w:rsidP="00DB61AB">
      <w:pPr>
        <w:ind w:firstLine="360"/>
        <w:rPr>
          <w:rFonts w:ascii="宋体" w:hAnsi="宋体"/>
          <w:color w:val="000000"/>
          <w:kern w:val="0"/>
        </w:rPr>
      </w:pPr>
      <w:r>
        <w:rPr>
          <w:rFonts w:ascii="宋体" w:hAnsi="宋体" w:hint="eastAsia"/>
          <w:color w:val="000000"/>
          <w:kern w:val="0"/>
        </w:rPr>
        <w:t>我们</w:t>
      </w:r>
      <w:r w:rsidR="00DB61AB">
        <w:rPr>
          <w:rFonts w:ascii="宋体" w:hAnsi="宋体" w:hint="eastAsia"/>
          <w:color w:val="000000"/>
          <w:kern w:val="0"/>
        </w:rPr>
        <w:t>通过</w:t>
      </w:r>
      <w:r>
        <w:rPr>
          <w:rFonts w:ascii="宋体" w:hAnsi="宋体" w:hint="eastAsia"/>
          <w:color w:val="000000"/>
          <w:kern w:val="0"/>
        </w:rPr>
        <w:t>分类器找出评分较高的2000个病毒作为病毒母体</w:t>
      </w:r>
      <w:r w:rsidR="00A3687E">
        <w:rPr>
          <w:rFonts w:ascii="宋体" w:hAnsi="宋体" w:hint="eastAsia"/>
          <w:color w:val="000000"/>
          <w:kern w:val="0"/>
        </w:rPr>
        <w:t>，</w:t>
      </w:r>
      <w:r w:rsidR="00DB61AB">
        <w:rPr>
          <w:rFonts w:ascii="宋体" w:hAnsi="宋体" w:hint="eastAsia"/>
          <w:color w:val="000000"/>
          <w:kern w:val="0"/>
        </w:rPr>
        <w:t>使用上述</w:t>
      </w:r>
      <w:r w:rsidR="00A3687E">
        <w:rPr>
          <w:rFonts w:ascii="宋体" w:hAnsi="宋体" w:hint="eastAsia"/>
          <w:color w:val="000000"/>
          <w:kern w:val="0"/>
        </w:rPr>
        <w:t>的四种方法</w:t>
      </w:r>
      <w:r w:rsidR="005C4347" w:rsidRPr="00500156">
        <w:rPr>
          <w:rFonts w:ascii="宋体" w:hAnsi="宋体" w:hint="eastAsia"/>
          <w:color w:val="000000"/>
          <w:kern w:val="0"/>
        </w:rPr>
        <w:t>找到关于</w:t>
      </w:r>
      <w:r w:rsidR="005C4347" w:rsidRPr="00500156">
        <w:rPr>
          <w:rFonts w:ascii="宋体" w:hAnsi="宋体"/>
          <w:color w:val="000000"/>
          <w:kern w:val="0"/>
        </w:rPr>
        <w:t>PDFrate</w:t>
      </w:r>
      <w:r w:rsidR="005C4347">
        <w:rPr>
          <w:rFonts w:ascii="宋体" w:hAnsi="宋体" w:hint="eastAsia"/>
          <w:color w:val="000000"/>
          <w:kern w:val="0"/>
        </w:rPr>
        <w:t>逃逸的病毒变种</w:t>
      </w:r>
      <w:r w:rsidR="00A3687E">
        <w:rPr>
          <w:rFonts w:ascii="宋体" w:hAnsi="宋体" w:hint="eastAsia"/>
          <w:color w:val="000000"/>
          <w:kern w:val="0"/>
        </w:rPr>
        <w:t>，</w:t>
      </w:r>
      <w:r w:rsidR="005C4347">
        <w:rPr>
          <w:rFonts w:ascii="宋体" w:hAnsi="宋体" w:hint="eastAsia"/>
          <w:color w:val="000000"/>
          <w:kern w:val="0"/>
        </w:rPr>
        <w:t>就是</w:t>
      </w:r>
      <w:r w:rsidR="00A3687E">
        <w:rPr>
          <w:rFonts w:ascii="宋体" w:hAnsi="宋体" w:hint="eastAsia"/>
          <w:color w:val="000000"/>
          <w:kern w:val="0"/>
        </w:rPr>
        <w:t>在变异过程中依然保持有恶意</w:t>
      </w:r>
      <w:r w:rsidR="00F17101">
        <w:rPr>
          <w:rFonts w:ascii="宋体" w:hAnsi="宋体" w:hint="eastAsia"/>
          <w:color w:val="000000"/>
          <w:kern w:val="0"/>
        </w:rPr>
        <w:t>属性</w:t>
      </w:r>
      <w:r w:rsidR="00A3687E">
        <w:rPr>
          <w:rFonts w:ascii="宋体" w:hAnsi="宋体" w:hint="eastAsia"/>
          <w:color w:val="000000"/>
          <w:kern w:val="0"/>
        </w:rPr>
        <w:t>的样本，我们使用这些病毒变种来攻击Model</w:t>
      </w:r>
      <w:r w:rsidR="00A3687E">
        <w:rPr>
          <w:rFonts w:ascii="宋体" w:hAnsi="宋体"/>
          <w:color w:val="000000"/>
          <w:kern w:val="0"/>
        </w:rPr>
        <w:t>2。</w:t>
      </w:r>
      <w:r w:rsidR="00F17101">
        <w:rPr>
          <w:rFonts w:ascii="宋体" w:hAnsi="宋体" w:hint="eastAsia"/>
          <w:color w:val="000000"/>
          <w:kern w:val="0"/>
        </w:rPr>
        <w:t>由表</w:t>
      </w:r>
      <w:r w:rsidR="00DB61AB">
        <w:rPr>
          <w:rFonts w:ascii="宋体" w:hAnsi="宋体"/>
          <w:color w:val="000000"/>
          <w:kern w:val="0"/>
        </w:rPr>
        <w:t>4</w:t>
      </w:r>
      <w:r w:rsidR="00A3687E">
        <w:rPr>
          <w:rFonts w:ascii="宋体" w:hAnsi="宋体" w:hint="eastAsia"/>
          <w:color w:val="000000"/>
          <w:kern w:val="0"/>
        </w:rPr>
        <w:t>我可以观测到这种攻击方法对于Model2有很大的影响，其中在FC的攻击方法下，</w:t>
      </w:r>
      <w:r w:rsidR="00DD2B0F">
        <w:rPr>
          <w:rFonts w:ascii="宋体" w:hAnsi="宋体" w:hint="eastAsia"/>
          <w:color w:val="000000"/>
          <w:kern w:val="0"/>
        </w:rPr>
        <w:t>Model</w:t>
      </w:r>
      <w:r w:rsidR="00DD2B0F">
        <w:rPr>
          <w:rFonts w:ascii="宋体" w:hAnsi="宋体"/>
          <w:color w:val="000000"/>
          <w:kern w:val="0"/>
        </w:rPr>
        <w:t>2</w:t>
      </w:r>
      <w:r w:rsidR="00DD2B0F">
        <w:rPr>
          <w:rFonts w:ascii="宋体" w:hAnsi="宋体" w:hint="eastAsia"/>
          <w:color w:val="000000"/>
          <w:kern w:val="0"/>
        </w:rPr>
        <w:t>对变种病毒的</w:t>
      </w:r>
      <w:r w:rsidR="00C459A4">
        <w:rPr>
          <w:rFonts w:ascii="宋体" w:hAnsi="宋体" w:hint="eastAsia"/>
          <w:color w:val="000000"/>
          <w:kern w:val="0"/>
        </w:rPr>
        <w:t>准确率</w:t>
      </w:r>
      <w:r w:rsidR="00DD2B0F">
        <w:rPr>
          <w:rFonts w:ascii="宋体" w:hAnsi="宋体" w:hint="eastAsia"/>
          <w:color w:val="000000"/>
          <w:kern w:val="0"/>
        </w:rPr>
        <w:t>只有2.92%。</w:t>
      </w:r>
      <w:r w:rsidR="00F17101">
        <w:rPr>
          <w:rFonts w:ascii="宋体" w:hAnsi="宋体" w:hint="eastAsia"/>
          <w:color w:val="000000"/>
          <w:kern w:val="0"/>
        </w:rPr>
        <w:t>就是说有90%以上的病毒文件通过变异后逃逸分类器。</w:t>
      </w:r>
    </w:p>
    <w:p w14:paraId="50805DFF" w14:textId="7D6C0F86" w:rsidR="00E7020C" w:rsidRPr="00500156" w:rsidRDefault="00F17101" w:rsidP="00DB61AB">
      <w:pPr>
        <w:ind w:firstLine="360"/>
      </w:pPr>
      <w:r>
        <w:rPr>
          <w:rFonts w:ascii="宋体" w:hAnsi="宋体" w:hint="eastAsia"/>
          <w:color w:val="000000"/>
          <w:kern w:val="0"/>
        </w:rPr>
        <w:t>经过以上的攻击后</w:t>
      </w:r>
      <w:r w:rsidR="00DB61AB">
        <w:rPr>
          <w:rFonts w:ascii="宋体" w:hAnsi="宋体" w:hint="eastAsia"/>
          <w:color w:val="000000"/>
          <w:kern w:val="0"/>
        </w:rPr>
        <w:t>，</w:t>
      </w:r>
      <w:r>
        <w:rPr>
          <w:rFonts w:ascii="宋体" w:hAnsi="宋体" w:hint="eastAsia"/>
          <w:color w:val="000000"/>
          <w:kern w:val="0"/>
        </w:rPr>
        <w:t>我们</w:t>
      </w:r>
      <w:r w:rsidR="00E257E3">
        <w:rPr>
          <w:rFonts w:ascii="宋体" w:hAnsi="宋体" w:hint="eastAsia"/>
          <w:color w:val="000000"/>
          <w:kern w:val="0"/>
        </w:rPr>
        <w:t>通过改变特征与样本集对模型重新训练生成Model</w:t>
      </w:r>
      <w:r w:rsidR="00E257E3">
        <w:rPr>
          <w:rFonts w:ascii="宋体" w:hAnsi="宋体"/>
          <w:color w:val="000000"/>
          <w:kern w:val="0"/>
        </w:rPr>
        <w:t>3</w:t>
      </w:r>
      <w:r w:rsidR="00E257E3">
        <w:rPr>
          <w:rFonts w:ascii="宋体" w:hAnsi="宋体" w:hint="eastAsia"/>
          <w:color w:val="000000"/>
          <w:kern w:val="0"/>
        </w:rPr>
        <w:t>，</w:t>
      </w:r>
      <w:r w:rsidR="00E257E3">
        <w:rPr>
          <w:rFonts w:hint="eastAsia"/>
        </w:rPr>
        <w:t>我们将</w:t>
      </w:r>
      <w:r w:rsidR="00E257E3">
        <w:rPr>
          <w:rFonts w:hint="eastAsia"/>
        </w:rPr>
        <w:t>Model</w:t>
      </w:r>
      <w:r w:rsidR="00E257E3">
        <w:t>3</w:t>
      </w:r>
      <w:r w:rsidR="00E257E3">
        <w:rPr>
          <w:rFonts w:hint="eastAsia"/>
        </w:rPr>
        <w:t>的训练数据升级到</w:t>
      </w:r>
      <w:r w:rsidR="00E257E3">
        <w:rPr>
          <w:rFonts w:hint="eastAsia"/>
        </w:rPr>
        <w:t>20</w:t>
      </w:r>
      <w:r w:rsidR="00E257E3">
        <w:rPr>
          <w:rFonts w:hint="eastAsia"/>
        </w:rPr>
        <w:t>万，添加了一些新全新的病毒变种的样本，如通过模仿良性样本的恶意文件，和反向模仿生成的变异文件，一同加入到</w:t>
      </w:r>
      <w:r w:rsidR="00E257E3">
        <w:rPr>
          <w:rFonts w:hint="eastAsia"/>
        </w:rPr>
        <w:t>Model</w:t>
      </w:r>
      <w:r w:rsidR="00E257E3">
        <w:t xml:space="preserve">3 </w:t>
      </w:r>
      <w:r w:rsidR="00E257E3">
        <w:rPr>
          <w:rFonts w:hint="eastAsia"/>
        </w:rPr>
        <w:t>的训练当中，并对整个机器学习的模型参数重新调优和特征修改，之后再面对以上</w:t>
      </w:r>
      <w:r w:rsidR="00E257E3">
        <w:rPr>
          <w:rFonts w:hint="eastAsia"/>
        </w:rPr>
        <w:t>4</w:t>
      </w:r>
      <w:r w:rsidR="00E257E3">
        <w:rPr>
          <w:rFonts w:hint="eastAsia"/>
        </w:rPr>
        <w:t>种攻击方法的时候，</w:t>
      </w:r>
      <w:r w:rsidR="00E257E3">
        <w:rPr>
          <w:rFonts w:hint="eastAsia"/>
        </w:rPr>
        <w:t>Model</w:t>
      </w:r>
      <w:r w:rsidR="00E257E3">
        <w:t>3</w:t>
      </w:r>
      <w:r w:rsidR="00E257E3">
        <w:rPr>
          <w:rFonts w:hint="eastAsia"/>
        </w:rPr>
        <w:t>的检出率比模型</w:t>
      </w:r>
      <w:r w:rsidR="00E257E3">
        <w:rPr>
          <w:rFonts w:hint="eastAsia"/>
        </w:rPr>
        <w:t>2</w:t>
      </w:r>
      <w:r w:rsidR="00E257E3">
        <w:rPr>
          <w:rFonts w:hint="eastAsia"/>
        </w:rPr>
        <w:t>的</w:t>
      </w:r>
      <w:r w:rsidR="00C459A4">
        <w:rPr>
          <w:rFonts w:hint="eastAsia"/>
        </w:rPr>
        <w:t>检测</w:t>
      </w:r>
      <w:r w:rsidR="00E257E3">
        <w:rPr>
          <w:rFonts w:hint="eastAsia"/>
        </w:rPr>
        <w:t>率有所提高。</w:t>
      </w:r>
    </w:p>
    <w:p w14:paraId="67A2D760" w14:textId="77777777" w:rsidR="00E7020C" w:rsidRPr="00DB61AB" w:rsidRDefault="00E7020C" w:rsidP="00DB61AB">
      <w:pPr>
        <w:widowControl/>
        <w:spacing w:line="204" w:lineRule="atLeast"/>
        <w:jc w:val="left"/>
        <w:rPr>
          <w:rFonts w:asciiTheme="minorEastAsia" w:hAnsiTheme="minorEastAsia" w:cs="宋体"/>
          <w:color w:val="000000"/>
          <w:kern w:val="0"/>
          <w:szCs w:val="21"/>
        </w:rPr>
      </w:pPr>
    </w:p>
    <w:p w14:paraId="6D2D729C" w14:textId="52466D24" w:rsidR="00AB6580" w:rsidRPr="00F34420" w:rsidRDefault="00AB6580" w:rsidP="00AB6580">
      <w:pPr>
        <w:jc w:val="center"/>
        <w:rPr>
          <w:sz w:val="18"/>
          <w:szCs w:val="18"/>
        </w:rPr>
      </w:pPr>
      <w:r>
        <w:rPr>
          <w:rFonts w:hint="eastAsia"/>
          <w:sz w:val="18"/>
          <w:szCs w:val="18"/>
        </w:rPr>
        <w:t>表</w:t>
      </w:r>
      <w:r w:rsidR="00DB61AB">
        <w:rPr>
          <w:sz w:val="18"/>
          <w:szCs w:val="18"/>
        </w:rPr>
        <w:t>4</w:t>
      </w:r>
      <w:r>
        <w:rPr>
          <w:sz w:val="18"/>
          <w:szCs w:val="18"/>
        </w:rPr>
        <w:t xml:space="preserve"> </w:t>
      </w:r>
      <w:r>
        <w:rPr>
          <w:rFonts w:hint="eastAsia"/>
          <w:sz w:val="18"/>
          <w:szCs w:val="18"/>
        </w:rPr>
        <w:t>不同攻击方法与</w:t>
      </w:r>
      <w:r w:rsidR="00C459A4">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
        <w:gridCol w:w="810"/>
        <w:gridCol w:w="1175"/>
        <w:gridCol w:w="1175"/>
      </w:tblGrid>
      <w:tr w:rsidR="00AB6580" w:rsidRPr="00AB129F" w14:paraId="5CD6B109"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92CABA" w14:textId="77777777" w:rsidR="00AB6580" w:rsidRPr="00A352D1" w:rsidRDefault="00AB6580" w:rsidP="00EA248C">
            <w:pPr>
              <w:widowControl/>
              <w:spacing w:line="204" w:lineRule="atLeast"/>
              <w:jc w:val="center"/>
              <w:rPr>
                <w:rFonts w:ascii="Times New Roman" w:hAnsi="Times New Roman"/>
                <w:color w:val="000000"/>
                <w:kern w:val="0"/>
                <w:sz w:val="18"/>
                <w:szCs w:val="18"/>
              </w:rPr>
            </w:pPr>
            <w:r w:rsidRPr="00A352D1">
              <w:rPr>
                <w:rFonts w:ascii="Times New Roman" w:hAnsi="Times New Roman"/>
                <w:color w:val="000000"/>
                <w:kern w:val="0"/>
                <w:sz w:val="18"/>
                <w:szCs w:val="18"/>
              </w:rPr>
              <w:t>攻击方法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80562" w14:textId="46D02F3E" w:rsidR="00AB6580" w:rsidRPr="00A352D1" w:rsidRDefault="006541D2"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病毒变种</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342D6" w14:textId="0F8A1267" w:rsidR="00AB6580" w:rsidRPr="00A352D1" w:rsidRDefault="00AB6580"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Model2</w:t>
            </w:r>
            <w:r w:rsidR="00C459A4">
              <w:rPr>
                <w:rFonts w:ascii="Times New Roman" w:hAnsi="Times New Roman" w:hint="eastAsia"/>
                <w:color w:val="000000"/>
                <w:kern w:val="0"/>
                <w:sz w:val="18"/>
                <w:szCs w:val="18"/>
              </w:rPr>
              <w:t>准确</w:t>
            </w:r>
            <w:r w:rsidR="00DD2B0F" w:rsidRPr="00A352D1">
              <w:rPr>
                <w:rFonts w:ascii="Times New Roman" w:hAnsi="Times New Roman"/>
                <w:color w:val="000000"/>
                <w:kern w:val="0"/>
                <w:sz w:val="18"/>
                <w:szCs w:val="18"/>
              </w:rPr>
              <w:t>率</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7FB76" w14:textId="31A7248E" w:rsidR="00AB6580" w:rsidRPr="00A352D1" w:rsidRDefault="00A33823"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Model3</w:t>
            </w:r>
            <w:r w:rsidR="00C459A4">
              <w:rPr>
                <w:rFonts w:ascii="Times New Roman" w:hAnsi="Times New Roman" w:hint="eastAsia"/>
                <w:color w:val="000000"/>
                <w:kern w:val="0"/>
                <w:sz w:val="18"/>
                <w:szCs w:val="18"/>
              </w:rPr>
              <w:t>准确</w:t>
            </w:r>
            <w:r w:rsidR="00DD2B0F" w:rsidRPr="00A352D1">
              <w:rPr>
                <w:rFonts w:ascii="Times New Roman" w:hAnsi="Times New Roman"/>
                <w:color w:val="000000"/>
                <w:kern w:val="0"/>
                <w:sz w:val="18"/>
                <w:szCs w:val="18"/>
              </w:rPr>
              <w:t>率</w:t>
            </w:r>
          </w:p>
        </w:tc>
      </w:tr>
      <w:tr w:rsidR="00AB6580" w:rsidRPr="00AB129F" w14:paraId="2585C7E7"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5297F0"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B9AB9"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B5817"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F3CA1"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96.71%</w:t>
            </w:r>
          </w:p>
        </w:tc>
      </w:tr>
      <w:tr w:rsidR="00AB6580" w:rsidRPr="00AB129F" w14:paraId="6955BDCE"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52B379"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BF888"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A4F80"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8B006" w14:textId="085233F1"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12.5</w:t>
            </w:r>
            <w:r w:rsidR="00220BF3">
              <w:rPr>
                <w:rFonts w:ascii="Times New Roman" w:hAnsi="Times New Roman"/>
                <w:color w:val="000000"/>
                <w:kern w:val="0"/>
                <w:sz w:val="18"/>
                <w:szCs w:val="18"/>
              </w:rPr>
              <w:t>0</w:t>
            </w:r>
            <w:r w:rsidRPr="00A352D1">
              <w:rPr>
                <w:rFonts w:ascii="Times New Roman" w:hAnsi="Times New Roman"/>
                <w:color w:val="000000"/>
                <w:kern w:val="0"/>
                <w:sz w:val="18"/>
                <w:szCs w:val="18"/>
              </w:rPr>
              <w:t>%</w:t>
            </w:r>
          </w:p>
        </w:tc>
      </w:tr>
      <w:tr w:rsidR="00AB6580" w:rsidRPr="00AB129F" w14:paraId="477D63BC"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5F69C5"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96D8D"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CA2E5"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221F4"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96.76%</w:t>
            </w:r>
          </w:p>
        </w:tc>
      </w:tr>
      <w:tr w:rsidR="00AB6580" w:rsidRPr="00AB129F" w14:paraId="1114048F"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67F1D3"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4ECEB"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1AEDE"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E36AA"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18.71%</w:t>
            </w:r>
          </w:p>
        </w:tc>
      </w:tr>
    </w:tbl>
    <w:p w14:paraId="66E04F0B" w14:textId="77777777" w:rsidR="00D113AD" w:rsidRPr="00ED3419" w:rsidRDefault="00D113AD" w:rsidP="00ED3419">
      <w:pPr>
        <w:widowControl/>
        <w:spacing w:line="204" w:lineRule="atLeast"/>
        <w:jc w:val="left"/>
        <w:rPr>
          <w:rFonts w:ascii="宋体" w:hAnsi="宋体"/>
          <w:color w:val="000000"/>
          <w:kern w:val="0"/>
        </w:rPr>
      </w:pPr>
    </w:p>
    <w:p w14:paraId="0492B58D" w14:textId="7FC5B295" w:rsidR="00070981" w:rsidRDefault="00070981" w:rsidP="00DB61AB">
      <w:pPr>
        <w:rPr>
          <w:rFonts w:ascii="宋体" w:hAnsi="宋体"/>
          <w:kern w:val="0"/>
        </w:rPr>
      </w:pPr>
    </w:p>
    <w:p w14:paraId="26E1D54D" w14:textId="08172B54" w:rsidR="00D76CEA" w:rsidRDefault="00D76CEA" w:rsidP="00D76CEA">
      <w:pPr>
        <w:pStyle w:val="2"/>
        <w:rPr>
          <w:rFonts w:ascii="宋体" w:eastAsia="宋体" w:hAnsi="宋体"/>
        </w:rPr>
      </w:pPr>
      <w:r>
        <w:rPr>
          <w:rFonts w:ascii="宋体" w:eastAsia="宋体" w:hAnsi="宋体"/>
        </w:rPr>
        <w:lastRenderedPageBreak/>
        <w:t xml:space="preserve">4.2 </w:t>
      </w:r>
      <w:proofErr w:type="gramStart"/>
      <w:r w:rsidR="000A5995" w:rsidRPr="00D76CEA">
        <w:rPr>
          <w:rFonts w:ascii="宋体" w:eastAsia="宋体" w:hAnsi="宋体" w:hint="eastAsia"/>
        </w:rPr>
        <w:t>个</w:t>
      </w:r>
      <w:proofErr w:type="gramEnd"/>
      <w:r w:rsidR="000A5995" w:rsidRPr="00D76CEA">
        <w:rPr>
          <w:rFonts w:ascii="宋体" w:eastAsia="宋体" w:hAnsi="宋体" w:hint="eastAsia"/>
        </w:rPr>
        <w:t>例分析</w:t>
      </w:r>
    </w:p>
    <w:p w14:paraId="7B6C969D" w14:textId="77777777" w:rsidR="00AA7DD9" w:rsidRPr="00834C29" w:rsidRDefault="00AA7DD9" w:rsidP="00834C29"/>
    <w:p w14:paraId="1C3BE32F" w14:textId="6480102A" w:rsidR="000A5995" w:rsidRDefault="00051A94" w:rsidP="00834C29">
      <w:pPr>
        <w:ind w:firstLine="420"/>
        <w:rPr>
          <w:rFonts w:ascii="宋体" w:hAnsi="宋体"/>
          <w:kern w:val="0"/>
        </w:rPr>
      </w:pPr>
      <w:r>
        <w:rPr>
          <w:rFonts w:ascii="宋体" w:hAnsi="宋体" w:hint="eastAsia"/>
          <w:kern w:val="0"/>
        </w:rPr>
        <w:t>在变异过程中，我们精心挑选</w:t>
      </w:r>
      <w:r w:rsidR="00D914DD">
        <w:rPr>
          <w:rFonts w:ascii="宋体" w:hAnsi="宋体" w:hint="eastAsia"/>
          <w:kern w:val="0"/>
        </w:rPr>
        <w:t>一些典型的样本来做</w:t>
      </w:r>
      <w:r w:rsidR="00D2189F">
        <w:rPr>
          <w:rFonts w:ascii="宋体" w:hAnsi="宋体" w:hint="eastAsia"/>
          <w:kern w:val="0"/>
        </w:rPr>
        <w:t>个例</w:t>
      </w:r>
      <w:r w:rsidR="00D914DD">
        <w:rPr>
          <w:rFonts w:ascii="宋体" w:hAnsi="宋体" w:hint="eastAsia"/>
          <w:kern w:val="0"/>
        </w:rPr>
        <w:t>分析，</w:t>
      </w:r>
      <w:r w:rsidR="00E825B7">
        <w:rPr>
          <w:rFonts w:ascii="宋体" w:hAnsi="宋体" w:hint="eastAsia"/>
          <w:kern w:val="0"/>
        </w:rPr>
        <w:t>如表5我们选取了一个有</w:t>
      </w:r>
      <w:r w:rsidR="00445C24" w:rsidRPr="00445C24">
        <w:rPr>
          <w:rFonts w:ascii="宋体" w:hAnsi="宋体"/>
          <w:kern w:val="0"/>
        </w:rPr>
        <w:t>CVE-2013-0641</w:t>
      </w:r>
      <w:r w:rsidR="00E825B7">
        <w:rPr>
          <w:rFonts w:ascii="宋体" w:hAnsi="宋体" w:hint="eastAsia"/>
          <w:kern w:val="0"/>
        </w:rPr>
        <w:t>恶意代码的文件</w:t>
      </w:r>
      <w:r w:rsidR="00E825B7">
        <w:rPr>
          <w:rFonts w:ascii="宋体" w:hAnsi="宋体"/>
          <w:kern w:val="0"/>
        </w:rPr>
        <w:t>，</w:t>
      </w:r>
      <w:r w:rsidR="00D2189F" w:rsidRPr="00D2189F">
        <w:rPr>
          <w:rFonts w:ascii="宋体" w:hAnsi="宋体" w:hint="eastAsia"/>
          <w:kern w:val="0"/>
        </w:rPr>
        <w:t>远程攻击者通过特制的PDF文档，利用漏洞执行任意代码</w:t>
      </w:r>
      <w:r w:rsidR="00A25771">
        <w:rPr>
          <w:rFonts w:ascii="宋体" w:hAnsi="宋体" w:hint="eastAsia"/>
          <w:kern w:val="0"/>
        </w:rPr>
        <w:t>我们通过四种方法对选取的样本进行变异，然后分别查看样本的VT</w:t>
      </w:r>
      <w:r w:rsidR="00E825B7">
        <w:rPr>
          <w:rFonts w:ascii="宋体" w:hAnsi="宋体" w:hint="eastAsia"/>
          <w:kern w:val="0"/>
        </w:rPr>
        <w:t>报告，我们观察到样本最开始在VT报告中可以被61个检测引擎分析检测，其中有33个检测引擎可以检测到恶意信息，而经过</w:t>
      </w:r>
      <w:r w:rsidR="00BE3C24">
        <w:rPr>
          <w:rFonts w:ascii="宋体" w:hAnsi="宋体" w:hint="eastAsia"/>
          <w:kern w:val="0"/>
        </w:rPr>
        <w:t>不同</w:t>
      </w:r>
      <w:r w:rsidR="00E825B7">
        <w:rPr>
          <w:rFonts w:ascii="宋体" w:hAnsi="宋体" w:hint="eastAsia"/>
          <w:kern w:val="0"/>
        </w:rPr>
        <w:t>的方法变异后，样本成功的逃逸了10个分类器。</w:t>
      </w:r>
      <w:r w:rsidR="00E825B7">
        <w:rPr>
          <w:rFonts w:ascii="宋体" w:hAnsi="宋体"/>
          <w:kern w:val="0"/>
        </w:rPr>
        <w:t xml:space="preserve"> </w:t>
      </w:r>
    </w:p>
    <w:p w14:paraId="6D988E6D" w14:textId="41ADE60C" w:rsidR="0052103E" w:rsidRPr="00834C29" w:rsidRDefault="0052103E" w:rsidP="00834C29">
      <w:pPr>
        <w:jc w:val="center"/>
        <w:rPr>
          <w:sz w:val="18"/>
          <w:szCs w:val="18"/>
        </w:rPr>
      </w:pPr>
      <w:r>
        <w:rPr>
          <w:rFonts w:hint="eastAsia"/>
          <w:sz w:val="18"/>
          <w:szCs w:val="18"/>
        </w:rPr>
        <w:t>表</w:t>
      </w:r>
      <w:r>
        <w:rPr>
          <w:sz w:val="18"/>
          <w:szCs w:val="18"/>
        </w:rPr>
        <w:t xml:space="preserve">5 </w:t>
      </w:r>
      <w:r w:rsidR="005449F2">
        <w:rPr>
          <w:rFonts w:hint="eastAsia"/>
          <w:sz w:val="18"/>
          <w:szCs w:val="18"/>
        </w:rPr>
        <w:t>样本经过变异后的</w:t>
      </w:r>
      <w:r w:rsidR="005449F2">
        <w:rPr>
          <w:rFonts w:hint="eastAsia"/>
          <w:sz w:val="18"/>
          <w:szCs w:val="18"/>
        </w:rPr>
        <w:t>VT</w:t>
      </w:r>
      <w:r w:rsidR="005449F2">
        <w:rPr>
          <w:rFonts w:hint="eastAsia"/>
          <w:sz w:val="18"/>
          <w:szCs w:val="18"/>
        </w:rPr>
        <w:t>检测结果</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0"/>
        <w:gridCol w:w="750"/>
        <w:gridCol w:w="630"/>
        <w:gridCol w:w="630"/>
        <w:gridCol w:w="630"/>
        <w:gridCol w:w="630"/>
      </w:tblGrid>
      <w:tr w:rsidR="00A25771" w:rsidRPr="00A25771" w14:paraId="239347D9"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CD33C5" w14:textId="4EFDA8E2" w:rsidR="00A25771" w:rsidRPr="00A25771" w:rsidRDefault="00A25771" w:rsidP="00A25771">
            <w:pPr>
              <w:widowControl/>
              <w:jc w:val="left"/>
              <w:rPr>
                <w:rFonts w:ascii="宋体" w:hAnsi="宋体" w:cs="宋体"/>
                <w:kern w:val="0"/>
                <w:sz w:val="24"/>
                <w:szCs w:val="24"/>
              </w:rPr>
            </w:pPr>
            <w:proofErr w:type="spellStart"/>
            <w:r>
              <w:rPr>
                <w:rFonts w:ascii="宋体" w:hAnsi="宋体" w:cs="宋体"/>
                <w:kern w:val="0"/>
                <w:sz w:val="24"/>
                <w:szCs w:val="24"/>
              </w:rPr>
              <w:t>File_H</w:t>
            </w:r>
            <w:r>
              <w:rPr>
                <w:rFonts w:ascii="宋体" w:hAnsi="宋体" w:cs="宋体" w:hint="eastAsia"/>
                <w:kern w:val="0"/>
                <w:sz w:val="24"/>
                <w:szCs w:val="24"/>
              </w:rPr>
              <w:t>ASH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480F64" w14:textId="54544D52" w:rsidR="00A25771" w:rsidRPr="00A25771" w:rsidRDefault="00A25771" w:rsidP="00A25771">
            <w:pPr>
              <w:widowControl/>
              <w:jc w:val="left"/>
              <w:rPr>
                <w:rFonts w:ascii="宋体" w:hAnsi="宋体" w:cs="宋体"/>
                <w:kern w:val="0"/>
                <w:sz w:val="24"/>
                <w:szCs w:val="24"/>
              </w:rPr>
            </w:pPr>
            <w:r>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34EDD"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53E78"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A2E54"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010D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FTC</w:t>
            </w:r>
          </w:p>
        </w:tc>
      </w:tr>
      <w:tr w:rsidR="00A25771" w:rsidRPr="00A25771" w14:paraId="742B0B92"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FFD762"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00ba5c43b1cec186c634c24ac21982d3</w:t>
            </w:r>
            <w:r w:rsidRPr="00A25771">
              <w:rPr>
                <w:rFonts w:ascii="宋体" w:hAnsi="宋体" w:cs="宋体"/>
                <w:kern w:val="0"/>
                <w:sz w:val="24"/>
                <w:szCs w:val="24"/>
              </w:rPr>
              <w:br/>
              <w:t>cve-2013-0641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6CF5F"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33/61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E6AA0"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D1A05"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C1DDC"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289BD"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22/60</w:t>
            </w:r>
          </w:p>
        </w:tc>
      </w:tr>
    </w:tbl>
    <w:p w14:paraId="5FB1AC65" w14:textId="77777777" w:rsidR="00A25771" w:rsidRDefault="00A25771" w:rsidP="00445C24">
      <w:pPr>
        <w:rPr>
          <w:rFonts w:ascii="宋体" w:hAnsi="宋体"/>
          <w:kern w:val="0"/>
        </w:rPr>
      </w:pPr>
    </w:p>
    <w:p w14:paraId="1EA3F8CE" w14:textId="77777777" w:rsidR="0099376A" w:rsidRDefault="0099376A" w:rsidP="00445C24">
      <w:pPr>
        <w:rPr>
          <w:rFonts w:ascii="宋体" w:hAnsi="宋体"/>
          <w:kern w:val="0"/>
        </w:rPr>
      </w:pPr>
    </w:p>
    <w:p w14:paraId="138CAEE3" w14:textId="77777777" w:rsidR="0099376A" w:rsidRDefault="0099376A" w:rsidP="00445C24">
      <w:pPr>
        <w:rPr>
          <w:rFonts w:ascii="宋体" w:hAnsi="宋体"/>
          <w:kern w:val="0"/>
        </w:rPr>
      </w:pPr>
    </w:p>
    <w:p w14:paraId="4F9C2571" w14:textId="6C090BE7" w:rsidR="00D76CEA" w:rsidRDefault="00A57312" w:rsidP="00834C29">
      <w:pPr>
        <w:ind w:firstLine="420"/>
        <w:rPr>
          <w:rFonts w:ascii="宋体" w:hAnsi="宋体"/>
          <w:kern w:val="0"/>
        </w:rPr>
      </w:pPr>
      <w:r>
        <w:rPr>
          <w:rFonts w:ascii="宋体" w:hAnsi="宋体" w:hint="eastAsia"/>
          <w:kern w:val="0"/>
        </w:rPr>
        <w:t>由于大多数的PDF文件检测器是基于结构和内容的，所以只要我们对文件结构和内容做一些改变，比如添加良性样本的一些对象，</w:t>
      </w:r>
      <w:r w:rsidR="00EB2FE3">
        <w:rPr>
          <w:rFonts w:ascii="宋体" w:hAnsi="宋体" w:hint="eastAsia"/>
          <w:kern w:val="0"/>
        </w:rPr>
        <w:t>或</w:t>
      </w:r>
      <w:r>
        <w:rPr>
          <w:rFonts w:ascii="宋体" w:hAnsi="宋体" w:hint="eastAsia"/>
          <w:kern w:val="0"/>
        </w:rPr>
        <w:t>改变文件大小等等，就可以逃逸分类器，</w:t>
      </w:r>
      <w:r w:rsidR="00BE3C24">
        <w:rPr>
          <w:rFonts w:ascii="宋体" w:hAnsi="宋体" w:hint="eastAsia"/>
          <w:kern w:val="0"/>
        </w:rPr>
        <w:t>于是我们将变异后的文件与变异前的文件</w:t>
      </w:r>
      <w:r w:rsidR="00084CDA">
        <w:rPr>
          <w:rFonts w:ascii="宋体" w:hAnsi="宋体" w:hint="eastAsia"/>
          <w:kern w:val="0"/>
        </w:rPr>
        <w:t>特征</w:t>
      </w:r>
      <w:r w:rsidR="00BE3C24">
        <w:rPr>
          <w:rFonts w:ascii="宋体" w:hAnsi="宋体" w:hint="eastAsia"/>
          <w:kern w:val="0"/>
        </w:rPr>
        <w:t>进行比较</w:t>
      </w:r>
      <w:r w:rsidR="00942DF5">
        <w:rPr>
          <w:rFonts w:ascii="宋体" w:hAnsi="宋体" w:hint="eastAsia"/>
          <w:kern w:val="0"/>
        </w:rPr>
        <w:t>，</w:t>
      </w:r>
      <w:r w:rsidR="00084CDA">
        <w:rPr>
          <w:rFonts w:ascii="宋体" w:hAnsi="宋体" w:hint="eastAsia"/>
          <w:kern w:val="0"/>
        </w:rPr>
        <w:t>如表6所示</w:t>
      </w:r>
      <w:r w:rsidR="00A25771">
        <w:rPr>
          <w:rFonts w:ascii="宋体" w:hAnsi="宋体" w:hint="eastAsia"/>
          <w:kern w:val="0"/>
        </w:rPr>
        <w:t>，</w:t>
      </w:r>
      <w:r>
        <w:rPr>
          <w:rFonts w:ascii="宋体" w:hAnsi="宋体" w:hint="eastAsia"/>
          <w:kern w:val="0"/>
        </w:rPr>
        <w:t>我们可以看出</w:t>
      </w:r>
      <w:r w:rsidR="00D2189F">
        <w:rPr>
          <w:rFonts w:ascii="宋体" w:hAnsi="宋体" w:hint="eastAsia"/>
          <w:kern w:val="0"/>
        </w:rPr>
        <w:t>，</w:t>
      </w:r>
      <w:r w:rsidR="0099376A">
        <w:rPr>
          <w:rFonts w:ascii="宋体" w:hAnsi="宋体" w:hint="eastAsia"/>
          <w:kern w:val="0"/>
        </w:rPr>
        <w:t>FT变异</w:t>
      </w:r>
      <w:r w:rsidR="00D2189F">
        <w:rPr>
          <w:rFonts w:ascii="宋体" w:hAnsi="宋体" w:hint="eastAsia"/>
          <w:kern w:val="0"/>
        </w:rPr>
        <w:t>主要是改变了文件的</w:t>
      </w:r>
      <w:r w:rsidR="0099376A">
        <w:rPr>
          <w:rFonts w:ascii="宋体" w:hAnsi="宋体" w:hint="eastAsia"/>
          <w:kern w:val="0"/>
        </w:rPr>
        <w:t>metadata</w:t>
      </w:r>
      <w:r w:rsidR="00D2189F">
        <w:rPr>
          <w:rFonts w:ascii="宋体" w:hAnsi="宋体" w:hint="eastAsia"/>
          <w:kern w:val="0"/>
        </w:rPr>
        <w:t>的大小和内容，</w:t>
      </w:r>
      <w:r w:rsidR="0099376A">
        <w:rPr>
          <w:rFonts w:ascii="宋体" w:hAnsi="宋体" w:hint="eastAsia"/>
          <w:kern w:val="0"/>
        </w:rPr>
        <w:t>增加了Count_java</w:t>
      </w:r>
      <w:r w:rsidR="0099376A">
        <w:rPr>
          <w:rFonts w:ascii="宋体" w:hAnsi="宋体"/>
          <w:kern w:val="0"/>
        </w:rPr>
        <w:t>script</w:t>
      </w:r>
      <w:r w:rsidR="0099376A">
        <w:rPr>
          <w:rFonts w:ascii="宋体" w:hAnsi="宋体" w:hint="eastAsia"/>
          <w:kern w:val="0"/>
        </w:rPr>
        <w:t>的数量，</w:t>
      </w:r>
      <w:r w:rsidR="00586ED6">
        <w:rPr>
          <w:rFonts w:ascii="宋体" w:hAnsi="宋体" w:hint="eastAsia"/>
          <w:kern w:val="0"/>
        </w:rPr>
        <w:t>还增加了一些</w:t>
      </w:r>
      <w:r w:rsidR="004F3A0F">
        <w:rPr>
          <w:rFonts w:ascii="宋体" w:hAnsi="宋体" w:hint="eastAsia"/>
          <w:kern w:val="0"/>
        </w:rPr>
        <w:t>Keywords的内容，</w:t>
      </w:r>
      <w:r w:rsidR="00D2189F">
        <w:rPr>
          <w:rFonts w:ascii="宋体" w:hAnsi="宋体" w:hint="eastAsia"/>
          <w:kern w:val="0"/>
        </w:rPr>
        <w:t>并且</w:t>
      </w:r>
      <w:r w:rsidR="0099376A">
        <w:rPr>
          <w:rFonts w:ascii="宋体" w:hAnsi="宋体" w:hint="eastAsia"/>
          <w:kern w:val="0"/>
        </w:rPr>
        <w:t>增加的都是良性样本的</w:t>
      </w:r>
      <w:proofErr w:type="gramStart"/>
      <w:r w:rsidR="0099376A">
        <w:rPr>
          <w:rFonts w:ascii="宋体" w:hAnsi="宋体" w:hint="eastAsia"/>
          <w:kern w:val="0"/>
        </w:rPr>
        <w:t>的</w:t>
      </w:r>
      <w:proofErr w:type="gramEnd"/>
      <w:r w:rsidR="0099376A">
        <w:rPr>
          <w:rFonts w:ascii="宋体" w:hAnsi="宋体" w:hint="eastAsia"/>
          <w:kern w:val="0"/>
        </w:rPr>
        <w:t>对象，</w:t>
      </w:r>
      <w:r w:rsidR="00D2189F">
        <w:rPr>
          <w:rFonts w:ascii="宋体" w:hAnsi="宋体" w:hint="eastAsia"/>
          <w:kern w:val="0"/>
        </w:rPr>
        <w:t>同时将其版本从4修改为7</w:t>
      </w:r>
      <w:r w:rsidR="00D2189F">
        <w:rPr>
          <w:rFonts w:ascii="宋体" w:hAnsi="宋体"/>
          <w:kern w:val="0"/>
        </w:rPr>
        <w:t xml:space="preserve"> </w:t>
      </w:r>
      <w:r w:rsidR="004F3A0F">
        <w:rPr>
          <w:rFonts w:ascii="宋体" w:hAnsi="宋体"/>
          <w:kern w:val="0"/>
        </w:rPr>
        <w:t>。</w:t>
      </w:r>
      <w:r w:rsidR="00EB2FE3">
        <w:rPr>
          <w:rFonts w:ascii="宋体" w:hAnsi="宋体" w:hint="eastAsia"/>
          <w:kern w:val="0"/>
        </w:rPr>
        <w:t>经过这一系列的改变，样本依然保持有其恶意代码，可是已经有十个分类器不能检测出</w:t>
      </w:r>
      <w:r w:rsidR="00942DF5">
        <w:rPr>
          <w:rFonts w:ascii="宋体" w:hAnsi="宋体" w:hint="eastAsia"/>
          <w:kern w:val="0"/>
        </w:rPr>
        <w:t>它</w:t>
      </w:r>
      <w:r w:rsidR="00EB2FE3">
        <w:rPr>
          <w:rFonts w:ascii="宋体" w:hAnsi="宋体" w:hint="eastAsia"/>
          <w:kern w:val="0"/>
        </w:rPr>
        <w:t>的恶意代码。</w:t>
      </w:r>
    </w:p>
    <w:p w14:paraId="53CC09FE" w14:textId="77777777" w:rsidR="00D914DD" w:rsidRDefault="00D914DD" w:rsidP="00DB61AB">
      <w:pPr>
        <w:rPr>
          <w:rFonts w:ascii="宋体" w:hAnsi="宋体"/>
          <w:kern w:val="0"/>
        </w:rPr>
      </w:pPr>
    </w:p>
    <w:p w14:paraId="6BFE2C99" w14:textId="0B8C8123" w:rsidR="0052103E" w:rsidRPr="00834C29" w:rsidRDefault="0052103E" w:rsidP="00834C29">
      <w:pPr>
        <w:jc w:val="center"/>
        <w:rPr>
          <w:sz w:val="18"/>
          <w:szCs w:val="18"/>
        </w:rPr>
      </w:pPr>
      <w:r>
        <w:rPr>
          <w:rFonts w:hint="eastAsia"/>
          <w:sz w:val="18"/>
          <w:szCs w:val="18"/>
        </w:rPr>
        <w:t>表</w:t>
      </w:r>
      <w:r>
        <w:rPr>
          <w:sz w:val="18"/>
          <w:szCs w:val="18"/>
        </w:rPr>
        <w:t xml:space="preserve">6 </w:t>
      </w:r>
      <w:r w:rsidR="005449F2">
        <w:rPr>
          <w:rFonts w:hint="eastAsia"/>
          <w:sz w:val="18"/>
          <w:szCs w:val="18"/>
        </w:rPr>
        <w:t>样本变异后的特征对比</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50"/>
        <w:gridCol w:w="1110"/>
      </w:tblGrid>
      <w:tr w:rsidR="00A25771" w:rsidRPr="00A25771" w14:paraId="22E6B911"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B8F063"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AFCE0"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40167" w14:textId="15DFD47C" w:rsidR="00A25771" w:rsidRPr="00A25771" w:rsidRDefault="00A57312" w:rsidP="00A25771">
            <w:pPr>
              <w:widowControl/>
              <w:jc w:val="left"/>
              <w:rPr>
                <w:rFonts w:ascii="宋体" w:hAnsi="宋体" w:cs="宋体"/>
                <w:kern w:val="0"/>
                <w:sz w:val="24"/>
                <w:szCs w:val="24"/>
              </w:rPr>
            </w:pPr>
            <w:r>
              <w:rPr>
                <w:rFonts w:ascii="宋体" w:hAnsi="宋体" w:cs="宋体" w:hint="eastAsia"/>
                <w:kern w:val="0"/>
                <w:sz w:val="24"/>
                <w:szCs w:val="24"/>
              </w:rPr>
              <w:t>FT</w:t>
            </w:r>
            <w:r w:rsidR="00A25771" w:rsidRPr="00A25771">
              <w:rPr>
                <w:rFonts w:ascii="宋体" w:hAnsi="宋体" w:cs="宋体"/>
                <w:kern w:val="0"/>
                <w:sz w:val="24"/>
                <w:szCs w:val="24"/>
              </w:rPr>
              <w:t>变异后</w:t>
            </w:r>
          </w:p>
        </w:tc>
      </w:tr>
      <w:tr w:rsidR="00A25771" w:rsidRPr="00A25771" w14:paraId="0479C247"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568331" w14:textId="77777777" w:rsidR="00A25771" w:rsidRPr="00A25771" w:rsidRDefault="00A25771"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author_lc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9F3A33F"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AADC9"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6</w:t>
            </w:r>
          </w:p>
        </w:tc>
      </w:tr>
      <w:tr w:rsidR="00A25771" w:rsidRPr="00A25771" w14:paraId="32092A8F"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1ED17E" w14:textId="77777777" w:rsidR="00A25771" w:rsidRPr="00A25771" w:rsidRDefault="00A25771"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author_len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F57B55B"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50AB9"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14</w:t>
            </w:r>
          </w:p>
        </w:tc>
      </w:tr>
      <w:tr w:rsidR="00A25771" w:rsidRPr="00A25771" w14:paraId="55BAA9D6"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B27124" w14:textId="77777777" w:rsidR="00A25771" w:rsidRPr="00A25771" w:rsidRDefault="00A25771"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author_uc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CAB269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4C872"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6</w:t>
            </w:r>
          </w:p>
        </w:tc>
      </w:tr>
      <w:tr w:rsidR="00A25771" w:rsidRPr="00A25771" w14:paraId="4047A538"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124A49"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8C0A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41433"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6</w:t>
            </w:r>
          </w:p>
        </w:tc>
      </w:tr>
      <w:tr w:rsidR="00A25771" w:rsidRPr="00A25771" w14:paraId="32768CE7"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9A3421" w14:textId="77777777" w:rsidR="00A25771" w:rsidRPr="00A25771" w:rsidRDefault="00A25771"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createdate_ts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CEA737"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1988F"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650616173</w:t>
            </w:r>
          </w:p>
        </w:tc>
      </w:tr>
      <w:tr w:rsidR="00A25771" w:rsidRPr="00A25771" w14:paraId="56B0222F"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08436D" w14:textId="77777777" w:rsidR="00A25771" w:rsidRPr="00A25771" w:rsidRDefault="00A25771"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createdate_tz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0F6758"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C5E07"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10020</w:t>
            </w:r>
          </w:p>
        </w:tc>
      </w:tr>
      <w:tr w:rsidR="00A25771" w:rsidRPr="00A25771" w14:paraId="37B7497D"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1C57CA" w14:textId="77777777" w:rsidR="00A25771" w:rsidRPr="00A25771" w:rsidRDefault="00A25771"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moddate_ts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060BDBE"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C084C"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482083775</w:t>
            </w:r>
          </w:p>
        </w:tc>
      </w:tr>
      <w:tr w:rsidR="00A25771" w:rsidRPr="00A25771" w14:paraId="70FFCF12"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8B203F" w14:textId="77777777" w:rsidR="00A25771" w:rsidRPr="00A25771" w:rsidRDefault="00A25771"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keywords_lc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D60D094"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E8060"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4</w:t>
            </w:r>
          </w:p>
        </w:tc>
      </w:tr>
      <w:tr w:rsidR="00A25771" w:rsidRPr="00A25771" w14:paraId="269F8866"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B7CA78" w14:textId="77777777" w:rsidR="00A25771" w:rsidRPr="00A25771" w:rsidRDefault="00A25771"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keywords_len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5DF2AD8"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B84B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7</w:t>
            </w:r>
          </w:p>
        </w:tc>
      </w:tr>
      <w:tr w:rsidR="00A25771" w:rsidRPr="00A25771" w14:paraId="56B68823"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4066B4" w14:textId="77777777" w:rsidR="00A25771" w:rsidRPr="00A25771" w:rsidRDefault="00A25771"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producer_lc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EB0E354"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DE27C"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8</w:t>
            </w:r>
          </w:p>
        </w:tc>
      </w:tr>
      <w:tr w:rsidR="00A25771" w:rsidRPr="00A25771" w14:paraId="7004FB7B"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917F6E"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producer_len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27B32"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D1E01"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19</w:t>
            </w:r>
          </w:p>
        </w:tc>
      </w:tr>
      <w:tr w:rsidR="00A25771" w:rsidRPr="00A25771" w14:paraId="1974D20B"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A3085E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E089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C9DF7"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7</w:t>
            </w:r>
          </w:p>
        </w:tc>
      </w:tr>
    </w:tbl>
    <w:p w14:paraId="2BF2CBB7" w14:textId="77777777" w:rsidR="00A25771" w:rsidRDefault="00A25771" w:rsidP="00834C29">
      <w:pPr>
        <w:jc w:val="center"/>
        <w:rPr>
          <w:rFonts w:ascii="宋体" w:hAnsi="宋体"/>
          <w:kern w:val="0"/>
        </w:rPr>
      </w:pPr>
    </w:p>
    <w:p w14:paraId="34553638" w14:textId="77777777" w:rsidR="00D76CEA" w:rsidRDefault="00D76CEA" w:rsidP="00DB61AB">
      <w:pPr>
        <w:rPr>
          <w:rFonts w:ascii="宋体" w:hAnsi="宋体"/>
          <w:kern w:val="0"/>
        </w:rPr>
      </w:pPr>
    </w:p>
    <w:p w14:paraId="62EF5D78" w14:textId="77777777" w:rsidR="003C2166" w:rsidRPr="00500156" w:rsidRDefault="003C2166" w:rsidP="00DB61AB">
      <w:pPr>
        <w:rPr>
          <w:rFonts w:ascii="宋体" w:hAnsi="宋体"/>
          <w:kern w:val="0"/>
        </w:rPr>
      </w:pPr>
    </w:p>
    <w:p w14:paraId="75CF9450" w14:textId="405752AC" w:rsidR="002017F2" w:rsidRPr="003D1DB4" w:rsidRDefault="002017F2" w:rsidP="002017F2">
      <w:pPr>
        <w:pStyle w:val="2"/>
      </w:pPr>
      <w:r>
        <w:rPr>
          <w:rFonts w:hint="eastAsia"/>
        </w:rPr>
        <w:lastRenderedPageBreak/>
        <w:t>4.</w:t>
      </w:r>
      <w:r w:rsidR="00D76CEA">
        <w:t>3</w:t>
      </w:r>
      <w:r>
        <w:t xml:space="preserve"> </w:t>
      </w:r>
      <w:r w:rsidRPr="00DB61AB">
        <w:rPr>
          <w:rFonts w:ascii="宋体" w:eastAsia="宋体" w:hAnsi="宋体" w:hint="eastAsia"/>
        </w:rPr>
        <w:t>模型</w:t>
      </w:r>
      <w:r w:rsidR="00930B6C">
        <w:rPr>
          <w:rFonts w:ascii="宋体" w:eastAsia="宋体" w:hAnsi="宋体" w:hint="eastAsia"/>
        </w:rPr>
        <w:t>更新</w:t>
      </w:r>
      <w:ins w:id="74" w:author="Yonah" w:date="2018-06-20T13:37:00Z">
        <w:r w:rsidR="00C251F1">
          <w:rPr>
            <w:rFonts w:ascii="宋体" w:eastAsia="宋体" w:hAnsi="宋体" w:hint="eastAsia"/>
          </w:rPr>
          <w:t xml:space="preserve"> </w:t>
        </w:r>
      </w:ins>
    </w:p>
    <w:p w14:paraId="7802C787" w14:textId="7AE1EEF6" w:rsidR="006E410A" w:rsidRDefault="00E62056" w:rsidP="003D1DB4">
      <w:pPr>
        <w:ind w:firstLine="420"/>
        <w:rPr>
          <w:rFonts w:ascii="宋体" w:hAnsi="宋体" w:cs="宋体"/>
          <w:kern w:val="0"/>
          <w:szCs w:val="21"/>
        </w:rPr>
      </w:pPr>
      <w:r w:rsidRPr="000775AA">
        <w:rPr>
          <w:rFonts w:ascii="宋体" w:hAnsi="宋体" w:cs="宋体" w:hint="eastAsia"/>
          <w:kern w:val="0"/>
          <w:szCs w:val="21"/>
        </w:rPr>
        <w:t>针对</w:t>
      </w:r>
      <w:r w:rsidR="00B23A2F" w:rsidRPr="000775AA">
        <w:rPr>
          <w:rFonts w:ascii="宋体" w:hAnsi="宋体" w:cs="宋体" w:hint="eastAsia"/>
          <w:kern w:val="0"/>
          <w:szCs w:val="21"/>
        </w:rPr>
        <w:t>逃逸</w:t>
      </w:r>
      <w:r w:rsidRPr="000775AA">
        <w:rPr>
          <w:rFonts w:ascii="宋体" w:hAnsi="宋体" w:cs="宋体" w:hint="eastAsia"/>
          <w:kern w:val="0"/>
          <w:szCs w:val="21"/>
        </w:rPr>
        <w:t>样本，</w:t>
      </w:r>
      <w:r w:rsidR="00136765">
        <w:rPr>
          <w:rFonts w:ascii="宋体" w:hAnsi="宋体" w:cs="宋体" w:hint="eastAsia"/>
          <w:kern w:val="0"/>
          <w:szCs w:val="21"/>
        </w:rPr>
        <w:t>我们采用两种抗攻击的方法来更新之前的模型，1</w:t>
      </w:r>
      <w:r w:rsidR="00930B6C">
        <w:rPr>
          <w:rFonts w:ascii="宋体" w:hAnsi="宋体" w:cs="宋体"/>
          <w:kern w:val="0"/>
          <w:szCs w:val="21"/>
        </w:rPr>
        <w:t>.</w:t>
      </w:r>
      <w:r w:rsidR="00136765">
        <w:rPr>
          <w:rFonts w:ascii="宋体" w:hAnsi="宋体" w:cs="宋体" w:hint="eastAsia"/>
          <w:kern w:val="0"/>
          <w:szCs w:val="21"/>
        </w:rPr>
        <w:t>增加训练样本</w:t>
      </w:r>
      <w:r w:rsidR="006E410A">
        <w:rPr>
          <w:rFonts w:ascii="宋体" w:hAnsi="宋体" w:cs="宋体" w:hint="eastAsia"/>
          <w:kern w:val="0"/>
          <w:szCs w:val="21"/>
        </w:rPr>
        <w:t>的个数</w:t>
      </w:r>
      <w:r w:rsidR="00520E62">
        <w:rPr>
          <w:rFonts w:ascii="宋体" w:hAnsi="宋体" w:cs="宋体" w:hint="eastAsia"/>
          <w:kern w:val="0"/>
          <w:szCs w:val="21"/>
        </w:rPr>
        <w:t>当训练样本达到一定的数量，就会避免数据过拟合，只实现局部最优的情况</w:t>
      </w:r>
      <w:r w:rsidR="006E410A">
        <w:rPr>
          <w:rFonts w:ascii="宋体" w:hAnsi="宋体" w:cs="宋体" w:hint="eastAsia"/>
          <w:kern w:val="0"/>
          <w:szCs w:val="21"/>
        </w:rPr>
        <w:t>；2.如果特征已经被攻击者所利用，我们通过重新调整特征也可以使检测率有所提高。</w:t>
      </w:r>
    </w:p>
    <w:p w14:paraId="7C65F3F6" w14:textId="4B03241E" w:rsidR="005938E7" w:rsidRDefault="00AF0A3A" w:rsidP="00C15401">
      <w:pPr>
        <w:ind w:firstLine="420"/>
        <w:rPr>
          <w:rFonts w:ascii="宋体" w:hAnsi="宋体" w:cs="宋体"/>
          <w:kern w:val="0"/>
          <w:szCs w:val="21"/>
        </w:rPr>
      </w:pPr>
      <w:r w:rsidRPr="000775AA">
        <w:rPr>
          <w:rFonts w:ascii="宋体" w:hAnsi="宋体" w:cs="宋体" w:hint="eastAsia"/>
          <w:kern w:val="0"/>
          <w:szCs w:val="21"/>
        </w:rPr>
        <w:t>如果我们的特征</w:t>
      </w:r>
      <w:r w:rsidR="005B79AD">
        <w:rPr>
          <w:rFonts w:ascii="宋体" w:hAnsi="宋体" w:cs="宋体" w:hint="eastAsia"/>
          <w:kern w:val="0"/>
          <w:szCs w:val="21"/>
        </w:rPr>
        <w:t>集已被</w:t>
      </w:r>
      <w:r w:rsidR="00930B6C">
        <w:rPr>
          <w:rFonts w:ascii="宋体" w:hAnsi="宋体" w:cs="宋体" w:hint="eastAsia"/>
          <w:kern w:val="0"/>
          <w:szCs w:val="21"/>
        </w:rPr>
        <w:t>攻击者</w:t>
      </w:r>
      <w:r w:rsidR="005B79AD">
        <w:rPr>
          <w:rFonts w:ascii="宋体" w:hAnsi="宋体" w:cs="宋体" w:hint="eastAsia"/>
          <w:kern w:val="0"/>
          <w:szCs w:val="21"/>
        </w:rPr>
        <w:t>利用</w:t>
      </w:r>
      <w:r w:rsidRPr="000775AA">
        <w:rPr>
          <w:rFonts w:ascii="宋体" w:hAnsi="宋体" w:cs="宋体" w:hint="eastAsia"/>
          <w:kern w:val="0"/>
          <w:szCs w:val="21"/>
        </w:rPr>
        <w:t>，我们可</w:t>
      </w:r>
      <w:r w:rsidR="00E62056" w:rsidRPr="000775AA">
        <w:rPr>
          <w:rFonts w:ascii="宋体" w:hAnsi="宋体" w:cs="宋体" w:hint="eastAsia"/>
          <w:kern w:val="0"/>
          <w:szCs w:val="21"/>
        </w:rPr>
        <w:t>通过</w:t>
      </w:r>
      <w:r w:rsidR="005938E7" w:rsidRPr="000775AA">
        <w:rPr>
          <w:rFonts w:ascii="宋体" w:hAnsi="宋体" w:cs="宋体" w:hint="eastAsia"/>
          <w:kern w:val="0"/>
          <w:szCs w:val="21"/>
        </w:rPr>
        <w:t>改变特征集，修改权值，或删除重要特征等操作，重新训练</w:t>
      </w:r>
      <w:r w:rsidR="005B79AD">
        <w:rPr>
          <w:rFonts w:ascii="宋体" w:hAnsi="宋体" w:cs="宋体" w:hint="eastAsia"/>
          <w:kern w:val="0"/>
          <w:szCs w:val="21"/>
        </w:rPr>
        <w:t>模型。</w:t>
      </w:r>
      <w:r w:rsidR="003F104F" w:rsidRPr="00500156">
        <w:rPr>
          <w:rFonts w:ascii="宋体" w:hAnsi="宋体" w:hint="eastAsia"/>
          <w:kern w:val="0"/>
        </w:rPr>
        <w:t>如图</w:t>
      </w:r>
      <w:r w:rsidR="003F104F" w:rsidRPr="00500156">
        <w:rPr>
          <w:rFonts w:ascii="宋体" w:hAnsi="宋体"/>
          <w:kern w:val="0"/>
        </w:rPr>
        <w:t xml:space="preserve">2 </w:t>
      </w:r>
      <w:r w:rsidR="003F104F" w:rsidRPr="00500156">
        <w:rPr>
          <w:rFonts w:ascii="宋体" w:hAnsi="宋体" w:hint="eastAsia"/>
          <w:kern w:val="0"/>
        </w:rPr>
        <w:t>所示，是模型训练后</w:t>
      </w:r>
      <w:r w:rsidR="00ED3A3A" w:rsidRPr="00500156">
        <w:rPr>
          <w:rFonts w:ascii="宋体" w:hAnsi="宋体" w:hint="eastAsia"/>
          <w:kern w:val="0"/>
        </w:rPr>
        <w:t>，按照特征重要性排序的前</w:t>
      </w:r>
      <w:r w:rsidR="00ED3A3A" w:rsidRPr="00500156">
        <w:rPr>
          <w:rFonts w:ascii="宋体" w:hAnsi="宋体"/>
          <w:kern w:val="0"/>
        </w:rPr>
        <w:t>30</w:t>
      </w:r>
      <w:r w:rsidR="00ED3A3A" w:rsidRPr="00500156">
        <w:rPr>
          <w:rFonts w:ascii="宋体" w:hAnsi="宋体" w:hint="eastAsia"/>
          <w:kern w:val="0"/>
        </w:rPr>
        <w:t>个特征</w:t>
      </w:r>
      <w:r w:rsidR="009F3875" w:rsidRPr="00500156">
        <w:rPr>
          <w:rFonts w:ascii="宋体" w:hAnsi="宋体" w:hint="eastAsia"/>
          <w:kern w:val="0"/>
        </w:rPr>
        <w:t>，我们可</w:t>
      </w:r>
      <w:r w:rsidR="00174DB7" w:rsidRPr="00500156">
        <w:rPr>
          <w:rFonts w:ascii="宋体" w:hAnsi="宋体" w:hint="eastAsia"/>
          <w:kern w:val="0"/>
        </w:rPr>
        <w:t>以看到</w:t>
      </w:r>
      <w:r w:rsidR="00174DB7" w:rsidRPr="003D1DB4">
        <w:rPr>
          <w:rFonts w:ascii="Times New Roman" w:hAnsi="Times New Roman"/>
          <w:kern w:val="0"/>
          <w:szCs w:val="21"/>
        </w:rPr>
        <w:t>count_font</w:t>
      </w:r>
      <w:r w:rsidR="00174DB7" w:rsidRPr="003D1DB4">
        <w:rPr>
          <w:rFonts w:ascii="Times New Roman" w:hAnsi="Times New Roman"/>
          <w:kern w:val="0"/>
          <w:szCs w:val="21"/>
        </w:rPr>
        <w:t>，</w:t>
      </w:r>
      <w:r w:rsidR="00174DB7" w:rsidRPr="003D1DB4">
        <w:rPr>
          <w:rFonts w:ascii="Times New Roman" w:hAnsi="Times New Roman"/>
          <w:kern w:val="0"/>
          <w:szCs w:val="21"/>
        </w:rPr>
        <w:t>count_javascript</w:t>
      </w:r>
      <w:r w:rsidR="00174DB7" w:rsidRPr="003D1DB4">
        <w:rPr>
          <w:rFonts w:ascii="Times New Roman" w:hAnsi="Times New Roman"/>
          <w:kern w:val="0"/>
          <w:szCs w:val="21"/>
        </w:rPr>
        <w:t>，</w:t>
      </w:r>
      <w:r w:rsidR="00174DB7" w:rsidRPr="003D1DB4">
        <w:rPr>
          <w:rFonts w:ascii="Times New Roman" w:hAnsi="Times New Roman"/>
          <w:kern w:val="0"/>
          <w:szCs w:val="21"/>
        </w:rPr>
        <w:t>size</w:t>
      </w:r>
      <w:r w:rsidR="00174DB7" w:rsidRPr="003D1DB4">
        <w:rPr>
          <w:rFonts w:ascii="Times New Roman" w:hAnsi="Times New Roman"/>
          <w:kern w:val="0"/>
          <w:szCs w:val="21"/>
        </w:rPr>
        <w:t>，</w:t>
      </w:r>
      <w:r w:rsidR="00174DB7" w:rsidRPr="003D1DB4">
        <w:rPr>
          <w:rFonts w:ascii="Times New Roman" w:hAnsi="Times New Roman"/>
          <w:kern w:val="0"/>
          <w:szCs w:val="21"/>
        </w:rPr>
        <w:t>count_obj</w:t>
      </w:r>
      <w:r w:rsidR="00174DB7" w:rsidRPr="003D1DB4">
        <w:rPr>
          <w:rFonts w:ascii="Times New Roman" w:hAnsi="Times New Roman"/>
          <w:kern w:val="0"/>
          <w:szCs w:val="21"/>
        </w:rPr>
        <w:t>，</w:t>
      </w:r>
      <w:r w:rsidR="00174DB7" w:rsidRPr="003D1DB4">
        <w:rPr>
          <w:rFonts w:ascii="Times New Roman" w:hAnsi="Times New Roman"/>
          <w:kern w:val="0"/>
          <w:szCs w:val="21"/>
        </w:rPr>
        <w:t>count_endobj</w:t>
      </w:r>
      <w:r w:rsidR="00174DB7" w:rsidRPr="003D1DB4">
        <w:rPr>
          <w:rFonts w:ascii="宋体" w:hAnsi="宋体" w:cs="宋体" w:hint="eastAsia"/>
          <w:kern w:val="0"/>
          <w:szCs w:val="21"/>
        </w:rPr>
        <w:t>这几个特征在分类中占有较多的权</w:t>
      </w:r>
      <w:proofErr w:type="gramStart"/>
      <w:r w:rsidR="00174DB7" w:rsidRPr="003D1DB4">
        <w:rPr>
          <w:rFonts w:ascii="宋体" w:hAnsi="宋体" w:cs="宋体" w:hint="eastAsia"/>
          <w:kern w:val="0"/>
          <w:szCs w:val="21"/>
        </w:rPr>
        <w:t>值</w:t>
      </w:r>
      <w:r w:rsidR="00174DB7">
        <w:rPr>
          <w:rFonts w:ascii="宋体" w:hAnsi="宋体" w:cs="宋体" w:hint="eastAsia"/>
          <w:kern w:val="0"/>
          <w:szCs w:val="21"/>
        </w:rPr>
        <w:t>同时</w:t>
      </w:r>
      <w:proofErr w:type="gramEnd"/>
      <w:r w:rsidR="00174DB7">
        <w:rPr>
          <w:rFonts w:ascii="宋体" w:hAnsi="宋体" w:cs="宋体" w:hint="eastAsia"/>
          <w:kern w:val="0"/>
          <w:szCs w:val="21"/>
        </w:rPr>
        <w:t>也是非常容易被攻击者利用</w:t>
      </w:r>
      <w:r w:rsidR="00E004E5">
        <w:rPr>
          <w:rFonts w:ascii="宋体" w:hAnsi="宋体" w:cs="宋体" w:hint="eastAsia"/>
          <w:kern w:val="0"/>
          <w:szCs w:val="21"/>
        </w:rPr>
        <w:t>来</w:t>
      </w:r>
      <w:r w:rsidR="00174DB7">
        <w:rPr>
          <w:rFonts w:ascii="宋体" w:hAnsi="宋体" w:cs="宋体" w:hint="eastAsia"/>
          <w:kern w:val="0"/>
          <w:szCs w:val="21"/>
        </w:rPr>
        <w:t>对</w:t>
      </w:r>
      <w:proofErr w:type="gramStart"/>
      <w:r w:rsidR="00174DB7">
        <w:rPr>
          <w:rFonts w:ascii="宋体" w:hAnsi="宋体" w:cs="宋体" w:hint="eastAsia"/>
          <w:kern w:val="0"/>
          <w:szCs w:val="21"/>
        </w:rPr>
        <w:t>解析器</w:t>
      </w:r>
      <w:proofErr w:type="gramEnd"/>
      <w:r w:rsidR="00174DB7">
        <w:rPr>
          <w:rFonts w:ascii="宋体" w:hAnsi="宋体" w:cs="宋体" w:hint="eastAsia"/>
          <w:kern w:val="0"/>
          <w:szCs w:val="21"/>
        </w:rPr>
        <w:t>和分类器进行逃逸，于是我们在训练时就删除了这几个特征，然后对新文件预测，预测结果如表</w:t>
      </w:r>
      <w:r w:rsidR="00650C52">
        <w:rPr>
          <w:rFonts w:ascii="宋体" w:hAnsi="宋体" w:cs="宋体"/>
          <w:kern w:val="0"/>
          <w:szCs w:val="21"/>
        </w:rPr>
        <w:t>6</w:t>
      </w:r>
      <w:r w:rsidR="00174DB7">
        <w:rPr>
          <w:rFonts w:ascii="宋体" w:hAnsi="宋体" w:cs="宋体"/>
          <w:kern w:val="0"/>
          <w:szCs w:val="21"/>
        </w:rPr>
        <w:t xml:space="preserve"> </w:t>
      </w:r>
      <w:r w:rsidR="00174DB7">
        <w:rPr>
          <w:rFonts w:ascii="宋体" w:hAnsi="宋体" w:cs="宋体" w:hint="eastAsia"/>
          <w:kern w:val="0"/>
          <w:szCs w:val="21"/>
        </w:rPr>
        <w:t>所示。</w:t>
      </w:r>
    </w:p>
    <w:p w14:paraId="6E4D1AFA" w14:textId="77777777" w:rsidR="00AB6580" w:rsidRPr="003D1DB4" w:rsidRDefault="00AB6580" w:rsidP="003D1DB4">
      <w:pPr>
        <w:ind w:firstLine="420"/>
        <w:rPr>
          <w:rFonts w:cs="宋体"/>
          <w:color w:val="000000"/>
          <w:kern w:val="0"/>
          <w:szCs w:val="21"/>
        </w:rPr>
      </w:pPr>
    </w:p>
    <w:p w14:paraId="1F10D758" w14:textId="77777777" w:rsidR="00E62056" w:rsidRDefault="00E62056" w:rsidP="00E62056">
      <w:pPr>
        <w:jc w:val="center"/>
        <w:rPr>
          <w:sz w:val="18"/>
          <w:szCs w:val="18"/>
        </w:rPr>
      </w:pPr>
      <w:r>
        <w:rPr>
          <w:rFonts w:hint="eastAsia"/>
          <w:sz w:val="18"/>
          <w:szCs w:val="18"/>
        </w:rPr>
        <w:t>图</w:t>
      </w:r>
      <w:r w:rsidR="004E7F0E">
        <w:rPr>
          <w:rFonts w:hint="eastAsia"/>
          <w:sz w:val="18"/>
          <w:szCs w:val="18"/>
        </w:rPr>
        <w:t>2</w:t>
      </w:r>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p>
    <w:p w14:paraId="6421FB72" w14:textId="77777777" w:rsidR="00E62056" w:rsidRDefault="00E62056" w:rsidP="00E62056">
      <w:pPr>
        <w:jc w:val="center"/>
        <w:rPr>
          <w:sz w:val="18"/>
          <w:szCs w:val="18"/>
        </w:rPr>
      </w:pPr>
      <w:r>
        <w:rPr>
          <w:noProof/>
        </w:rPr>
        <w:drawing>
          <wp:inline distT="0" distB="0" distL="0" distR="0" wp14:anchorId="68EB2727" wp14:editId="2049DF2F">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048" cy="4323809"/>
                    </a:xfrm>
                    <a:prstGeom prst="rect">
                      <a:avLst/>
                    </a:prstGeom>
                  </pic:spPr>
                </pic:pic>
              </a:graphicData>
            </a:graphic>
          </wp:inline>
        </w:drawing>
      </w:r>
    </w:p>
    <w:p w14:paraId="06B83243" w14:textId="77777777" w:rsidR="00AB6580" w:rsidRDefault="00AB6580" w:rsidP="00E62056">
      <w:pPr>
        <w:jc w:val="center"/>
        <w:rPr>
          <w:sz w:val="18"/>
          <w:szCs w:val="18"/>
        </w:rPr>
      </w:pPr>
    </w:p>
    <w:p w14:paraId="636CF2C1" w14:textId="3BC3E57E" w:rsidR="00C26F49" w:rsidRDefault="00174DB7" w:rsidP="003D1DB4">
      <w:pPr>
        <w:ind w:firstLine="420"/>
      </w:pPr>
      <w:r>
        <w:rPr>
          <w:rFonts w:hint="eastAsia"/>
        </w:rPr>
        <w:t>表</w:t>
      </w:r>
      <w:r w:rsidR="0052103E">
        <w:t>7</w:t>
      </w:r>
      <w:r>
        <w:t xml:space="preserve"> </w:t>
      </w:r>
      <w:r w:rsidR="005B49F3">
        <w:rPr>
          <w:rFonts w:hint="eastAsia"/>
        </w:rPr>
        <w:t>是对前</w:t>
      </w:r>
      <w:r w:rsidR="005B49F3">
        <w:rPr>
          <w:rFonts w:hint="eastAsia"/>
        </w:rPr>
        <w:t>5</w:t>
      </w:r>
      <w:r w:rsidR="005B49F3">
        <w:rPr>
          <w:rFonts w:hint="eastAsia"/>
        </w:rPr>
        <w:t>个特征修改后的模型</w:t>
      </w:r>
      <w:r w:rsidR="00930B6C">
        <w:rPr>
          <w:rFonts w:hint="eastAsia"/>
        </w:rPr>
        <w:t>准确率</w:t>
      </w:r>
      <w:r w:rsidR="005B49F3">
        <w:rPr>
          <w:rFonts w:hint="eastAsia"/>
        </w:rPr>
        <w:t>。由表中可知</w:t>
      </w:r>
      <w:r>
        <w:rPr>
          <w:rFonts w:hint="eastAsia"/>
        </w:rPr>
        <w:t>，当分类器使用全部特征进行训练时，模型</w:t>
      </w:r>
      <w:r w:rsidR="005B79AD">
        <w:rPr>
          <w:rFonts w:hint="eastAsia"/>
        </w:rPr>
        <w:t>准确率高达</w:t>
      </w:r>
      <w:r w:rsidR="009F3875">
        <w:rPr>
          <w:rFonts w:hint="eastAsia"/>
        </w:rPr>
        <w:t>99.8</w:t>
      </w:r>
      <w:r>
        <w:rPr>
          <w:rFonts w:hint="eastAsia"/>
        </w:rPr>
        <w:t>%</w:t>
      </w:r>
      <w:r w:rsidR="005B79AD">
        <w:rPr>
          <w:rFonts w:hint="eastAsia"/>
        </w:rPr>
        <w:t>。</w:t>
      </w:r>
      <w:r>
        <w:rPr>
          <w:rFonts w:hint="eastAsia"/>
        </w:rPr>
        <w:t>当我们将第一个重要的特征在训练的时候删去的时候，检测率基本没有太大的波动，</w:t>
      </w:r>
      <w:r w:rsidRPr="00DB61AB">
        <w:rPr>
          <w:rFonts w:hint="eastAsia"/>
          <w:szCs w:val="21"/>
        </w:rPr>
        <w:t>当减到</w:t>
      </w:r>
      <w:r w:rsidRPr="00DB61AB">
        <w:rPr>
          <w:rFonts w:ascii="宋体" w:hAnsi="宋体" w:cs="宋体"/>
          <w:kern w:val="0"/>
          <w:szCs w:val="21"/>
        </w:rPr>
        <w:t>count_endobj</w:t>
      </w:r>
      <w:r w:rsidR="005B79AD" w:rsidRPr="00DB61AB">
        <w:rPr>
          <w:rFonts w:ascii="宋体" w:hAnsi="宋体" w:cs="宋体" w:hint="eastAsia"/>
          <w:kern w:val="0"/>
          <w:szCs w:val="21"/>
        </w:rPr>
        <w:t>这前5个</w:t>
      </w:r>
      <w:r w:rsidR="009F3875" w:rsidRPr="00DB61AB">
        <w:rPr>
          <w:rFonts w:ascii="宋体" w:hAnsi="宋体" w:cs="宋体" w:hint="eastAsia"/>
          <w:kern w:val="0"/>
          <w:szCs w:val="21"/>
        </w:rPr>
        <w:t>特征时</w:t>
      </w:r>
      <w:r w:rsidRPr="00DB61AB">
        <w:rPr>
          <w:rFonts w:ascii="宋体" w:hAnsi="宋体" w:cs="宋体" w:hint="eastAsia"/>
          <w:kern w:val="0"/>
          <w:szCs w:val="21"/>
        </w:rPr>
        <w:t>，模型准确率</w:t>
      </w:r>
      <w:r w:rsidR="005B79AD" w:rsidRPr="00DB61AB">
        <w:rPr>
          <w:rFonts w:ascii="宋体" w:hAnsi="宋体" w:cs="宋体" w:hint="eastAsia"/>
          <w:kern w:val="0"/>
          <w:szCs w:val="21"/>
        </w:rPr>
        <w:t>的波动可忽略不计</w:t>
      </w:r>
      <w:r w:rsidRPr="00DB61AB">
        <w:rPr>
          <w:rFonts w:ascii="宋体" w:hAnsi="宋体" w:cs="宋体" w:hint="eastAsia"/>
          <w:kern w:val="0"/>
          <w:szCs w:val="21"/>
        </w:rPr>
        <w:t>。这也说明了我们的模型可</w:t>
      </w:r>
      <w:r w:rsidR="009F3875" w:rsidRPr="00DB61AB">
        <w:rPr>
          <w:rFonts w:ascii="宋体" w:hAnsi="宋体" w:cs="宋体" w:hint="eastAsia"/>
          <w:kern w:val="0"/>
          <w:szCs w:val="21"/>
        </w:rPr>
        <w:t>以对抗一些基于特征的攻击，即使对手知道我们分类器使用的特征，模型</w:t>
      </w:r>
      <w:r w:rsidRPr="00DB61AB">
        <w:rPr>
          <w:rFonts w:ascii="宋体" w:hAnsi="宋体" w:cs="宋体" w:hint="eastAsia"/>
          <w:kern w:val="0"/>
          <w:szCs w:val="21"/>
        </w:rPr>
        <w:t>同样可以达到99%的精度</w:t>
      </w:r>
      <w:r w:rsidR="00523BD7">
        <w:rPr>
          <w:rFonts w:ascii="宋体" w:hAnsi="宋体" w:cs="宋体" w:hint="eastAsia"/>
          <w:kern w:val="0"/>
          <w:szCs w:val="21"/>
        </w:rPr>
        <w:t xml:space="preserve"> </w:t>
      </w:r>
      <w:r w:rsidRPr="00DB61AB">
        <w:rPr>
          <w:rFonts w:ascii="宋体" w:hAnsi="宋体" w:cs="宋体" w:hint="eastAsia"/>
          <w:kern w:val="0"/>
          <w:szCs w:val="21"/>
        </w:rPr>
        <w:t>。</w:t>
      </w:r>
    </w:p>
    <w:p w14:paraId="65A9BBB7" w14:textId="77777777" w:rsidR="00C26F49" w:rsidRDefault="00C26F49" w:rsidP="003D1DB4"/>
    <w:p w14:paraId="3B934102" w14:textId="6547E7AA" w:rsidR="00C26F49" w:rsidRPr="003D1DB4" w:rsidRDefault="00C26F49">
      <w:pPr>
        <w:jc w:val="center"/>
        <w:rPr>
          <w:sz w:val="18"/>
          <w:szCs w:val="18"/>
        </w:rPr>
      </w:pPr>
      <w:r>
        <w:rPr>
          <w:rFonts w:hint="eastAsia"/>
          <w:sz w:val="18"/>
          <w:szCs w:val="18"/>
        </w:rPr>
        <w:t>表</w:t>
      </w:r>
      <w:r w:rsidR="0052103E">
        <w:rPr>
          <w:sz w:val="18"/>
          <w:szCs w:val="18"/>
        </w:rPr>
        <w:t>7</w:t>
      </w:r>
      <w:r>
        <w:rPr>
          <w:rFonts w:hint="eastAsia"/>
          <w:sz w:val="18"/>
          <w:szCs w:val="18"/>
        </w:rPr>
        <w:t xml:space="preserve"> </w:t>
      </w:r>
      <w:r>
        <w:rPr>
          <w:rFonts w:hint="eastAsia"/>
          <w:sz w:val="18"/>
          <w:szCs w:val="18"/>
        </w:rPr>
        <w:t>对前</w:t>
      </w:r>
      <w:r>
        <w:rPr>
          <w:rFonts w:hint="eastAsia"/>
          <w:sz w:val="18"/>
          <w:szCs w:val="18"/>
        </w:rPr>
        <w:t>5</w:t>
      </w:r>
      <w:r>
        <w:rPr>
          <w:rFonts w:hint="eastAsia"/>
          <w:sz w:val="18"/>
          <w:szCs w:val="18"/>
        </w:rPr>
        <w:t>个特征</w:t>
      </w:r>
      <w:r w:rsidR="00930B6C">
        <w:rPr>
          <w:rFonts w:hint="eastAsia"/>
          <w:sz w:val="18"/>
          <w:szCs w:val="18"/>
        </w:rPr>
        <w:t>依次删除</w:t>
      </w:r>
      <w:r>
        <w:rPr>
          <w:rFonts w:hint="eastAsia"/>
          <w:sz w:val="18"/>
          <w:szCs w:val="18"/>
        </w:rPr>
        <w:t>后的模型</w:t>
      </w:r>
      <w:r w:rsidR="00930B6C">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0"/>
        <w:gridCol w:w="570"/>
      </w:tblGrid>
      <w:tr w:rsidR="00C26F49" w:rsidRPr="00C26F49" w14:paraId="4ECC35D5"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31C84A"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D7B33" w14:textId="74322A7C" w:rsidR="00C26F49" w:rsidRPr="00B80E09" w:rsidRDefault="00930B6C" w:rsidP="00C26F49">
            <w:pPr>
              <w:widowControl/>
              <w:jc w:val="left"/>
              <w:rPr>
                <w:rFonts w:ascii="宋体" w:hAnsi="宋体" w:cs="宋体"/>
                <w:kern w:val="0"/>
                <w:sz w:val="18"/>
                <w:szCs w:val="18"/>
              </w:rPr>
            </w:pPr>
            <w:r w:rsidRPr="00B80E09">
              <w:rPr>
                <w:rFonts w:ascii="宋体" w:hAnsi="宋体" w:cs="宋体" w:hint="eastAsia"/>
                <w:kern w:val="0"/>
                <w:sz w:val="18"/>
                <w:szCs w:val="18"/>
              </w:rPr>
              <w:t>准确</w:t>
            </w:r>
            <w:r w:rsidR="00C459A4" w:rsidRPr="00B80E09">
              <w:rPr>
                <w:rFonts w:ascii="宋体" w:hAnsi="宋体" w:cs="宋体" w:hint="eastAsia"/>
                <w:kern w:val="0"/>
                <w:sz w:val="18"/>
                <w:szCs w:val="18"/>
              </w:rPr>
              <w:t>率</w:t>
            </w:r>
          </w:p>
        </w:tc>
      </w:tr>
      <w:tr w:rsidR="00C26F49" w:rsidRPr="00C26F49" w14:paraId="24C4F55A"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3A1236"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lastRenderedPageBreak/>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94F53" w14:textId="1A2A111A" w:rsidR="00C26F49" w:rsidRPr="00B80E09" w:rsidRDefault="009F3875"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82</w:t>
            </w:r>
            <w:r w:rsidR="00DE3CE5">
              <w:rPr>
                <w:rFonts w:ascii="宋体" w:hAnsi="宋体" w:cs="宋体"/>
                <w:kern w:val="0"/>
                <w:sz w:val="18"/>
                <w:szCs w:val="18"/>
              </w:rPr>
              <w:t>%</w:t>
            </w:r>
          </w:p>
        </w:tc>
      </w:tr>
      <w:tr w:rsidR="00C26F49" w:rsidRPr="00C26F49" w14:paraId="109EA7E2"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053B23" w14:textId="62555E9E"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A8574" w14:textId="5ADECA31"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1E4F8D4C"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9B3C6E" w14:textId="001BB75B"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A0BB3" w14:textId="2FFF9909"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7A5B3447"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EC6A15" w14:textId="0120EBF5" w:rsidR="00C26F49" w:rsidRPr="00DE3CE5" w:rsidRDefault="000972F9" w:rsidP="00C26F49">
            <w:pPr>
              <w:widowControl/>
              <w:jc w:val="left"/>
              <w:rPr>
                <w:rFonts w:ascii="Times New Roman" w:hAnsi="Times New Roman"/>
                <w:kern w:val="0"/>
                <w:sz w:val="18"/>
                <w:szCs w:val="18"/>
              </w:rPr>
            </w:pPr>
            <w:r w:rsidRPr="00DE3CE5">
              <w:rPr>
                <w:rFonts w:ascii="Times New Roman" w:hAnsi="Times New Roman"/>
                <w:kern w:val="0"/>
                <w:sz w:val="18"/>
                <w:szCs w:val="18"/>
              </w:rPr>
              <w:t>S</w:t>
            </w:r>
            <w:r w:rsidR="00C26F49" w:rsidRPr="00DE3CE5">
              <w:rPr>
                <w:rFonts w:ascii="Times New Roman" w:hAnsi="Times New Roman"/>
                <w:kern w:val="0"/>
                <w:sz w:val="18"/>
                <w:szCs w:val="18"/>
              </w:rPr>
              <w:t>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EA0CA" w14:textId="7B9EC2EF"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69CF421B"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F19243"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4E198" w14:textId="14A954C5"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54E1EE43"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28075C" w14:textId="4255DD60"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F306F" w14:textId="3F25CC7A" w:rsidR="00C26F49" w:rsidRPr="00DE3CE5" w:rsidRDefault="00C26F49" w:rsidP="00C26F49">
            <w:pPr>
              <w:widowControl/>
              <w:jc w:val="left"/>
              <w:rPr>
                <w:rFonts w:ascii="宋体" w:hAnsi="宋体" w:cs="宋体"/>
                <w:kern w:val="0"/>
                <w:sz w:val="18"/>
                <w:szCs w:val="18"/>
              </w:rPr>
            </w:pPr>
            <w:r w:rsidRPr="00DE3CE5">
              <w:rPr>
                <w:rFonts w:ascii="宋体" w:hAnsi="宋体" w:cs="宋体"/>
                <w:kern w:val="0"/>
                <w:sz w:val="18"/>
                <w:szCs w:val="18"/>
              </w:rPr>
              <w:t>99</w:t>
            </w:r>
            <w:r w:rsidR="00DE3CE5" w:rsidRPr="00DE3CE5">
              <w:rPr>
                <w:rFonts w:ascii="宋体" w:hAnsi="宋体" w:cs="宋体"/>
                <w:kern w:val="0"/>
                <w:sz w:val="18"/>
                <w:szCs w:val="18"/>
              </w:rPr>
              <w:t>.</w:t>
            </w:r>
            <w:r w:rsidRPr="00DE3CE5">
              <w:rPr>
                <w:rFonts w:ascii="宋体" w:hAnsi="宋体" w:cs="宋体"/>
                <w:kern w:val="0"/>
                <w:sz w:val="18"/>
                <w:szCs w:val="18"/>
              </w:rPr>
              <w:t>64</w:t>
            </w:r>
            <w:r w:rsidR="00DE3CE5">
              <w:rPr>
                <w:rFonts w:ascii="宋体" w:hAnsi="宋体" w:cs="宋体"/>
                <w:kern w:val="0"/>
                <w:sz w:val="18"/>
                <w:szCs w:val="18"/>
              </w:rPr>
              <w:t>%</w:t>
            </w:r>
          </w:p>
        </w:tc>
      </w:tr>
    </w:tbl>
    <w:p w14:paraId="7A7E554E" w14:textId="77777777" w:rsidR="00C26F49" w:rsidRDefault="00C26F49" w:rsidP="00E62056">
      <w:pPr>
        <w:jc w:val="center"/>
        <w:rPr>
          <w:sz w:val="18"/>
          <w:szCs w:val="18"/>
        </w:rPr>
      </w:pPr>
    </w:p>
    <w:p w14:paraId="5B9B90CA" w14:textId="77777777" w:rsidR="00E62056" w:rsidRPr="00F0754F" w:rsidRDefault="00E62056" w:rsidP="00E62056">
      <w:pPr>
        <w:jc w:val="center"/>
        <w:rPr>
          <w:sz w:val="18"/>
          <w:szCs w:val="18"/>
        </w:rPr>
      </w:pPr>
    </w:p>
    <w:p w14:paraId="61A40C85" w14:textId="4394BB27" w:rsidR="00D91F56" w:rsidRDefault="00475D8C" w:rsidP="00475D8C">
      <w:pPr>
        <w:ind w:firstLine="420"/>
      </w:pPr>
      <w:r>
        <w:rPr>
          <w:rFonts w:hint="eastAsia"/>
        </w:rPr>
        <w:t>同时我们还通过</w:t>
      </w:r>
      <w:r w:rsidR="00EF5331">
        <w:rPr>
          <w:rFonts w:hint="eastAsia"/>
        </w:rPr>
        <w:t>“自减重要特征”的方式来</w:t>
      </w:r>
      <w:r>
        <w:rPr>
          <w:rFonts w:hint="eastAsia"/>
        </w:rPr>
        <w:t>评估模型的鲁棒性，对特征有效性进行研究</w:t>
      </w:r>
      <w:r w:rsidR="00EF5331">
        <w:rPr>
          <w:rFonts w:hint="eastAsia"/>
        </w:rPr>
        <w:t>。</w:t>
      </w:r>
      <w:r w:rsidR="00383093">
        <w:rPr>
          <w:rFonts w:hint="eastAsia"/>
        </w:rPr>
        <w:t>我们</w:t>
      </w:r>
      <w:r>
        <w:rPr>
          <w:rFonts w:hint="eastAsia"/>
        </w:rPr>
        <w:t>将</w:t>
      </w:r>
      <w:r w:rsidR="00383093">
        <w:rPr>
          <w:rFonts w:hint="eastAsia"/>
        </w:rPr>
        <w:t>模型</w:t>
      </w:r>
      <w:r w:rsidR="00DF5761">
        <w:rPr>
          <w:rFonts w:hint="eastAsia"/>
        </w:rPr>
        <w:t>的</w:t>
      </w:r>
      <w:r>
        <w:rPr>
          <w:rFonts w:hint="eastAsia"/>
        </w:rPr>
        <w:t>特征进行重要性排序，然后依次将最重要的特征</w:t>
      </w:r>
      <w:r w:rsidR="007F1FF9">
        <w:rPr>
          <w:rFonts w:hint="eastAsia"/>
        </w:rPr>
        <w:t>一一</w:t>
      </w:r>
      <w:r>
        <w:rPr>
          <w:rFonts w:hint="eastAsia"/>
        </w:rPr>
        <w:t>删减</w:t>
      </w:r>
      <w:r w:rsidR="007F1FF9">
        <w:rPr>
          <w:rFonts w:hint="eastAsia"/>
        </w:rPr>
        <w:t>，并重新使用新特征集</w:t>
      </w:r>
      <w:r>
        <w:rPr>
          <w:rFonts w:hint="eastAsia"/>
        </w:rPr>
        <w:t>重新训练</w:t>
      </w:r>
      <w:r w:rsidR="007F1FF9">
        <w:rPr>
          <w:rFonts w:hint="eastAsia"/>
        </w:rPr>
        <w:t>模型。</w:t>
      </w:r>
      <w:r>
        <w:rPr>
          <w:rFonts w:hint="eastAsia"/>
        </w:rPr>
        <w:t>图</w:t>
      </w:r>
      <w:r>
        <w:rPr>
          <w:rFonts w:hint="eastAsia"/>
        </w:rPr>
        <w:t>3</w:t>
      </w:r>
      <w:r>
        <w:rPr>
          <w:rFonts w:hint="eastAsia"/>
        </w:rPr>
        <w:t>是特征在</w:t>
      </w:r>
      <w:r w:rsidR="007F1FF9">
        <w:rPr>
          <w:rFonts w:hint="eastAsia"/>
        </w:rPr>
        <w:t>不断</w:t>
      </w:r>
      <w:r>
        <w:rPr>
          <w:rFonts w:hint="eastAsia"/>
        </w:rPr>
        <w:t>自减</w:t>
      </w:r>
      <w:r w:rsidR="007F1FF9">
        <w:rPr>
          <w:rFonts w:hint="eastAsia"/>
        </w:rPr>
        <w:t>时所对应的准确度</w:t>
      </w:r>
      <w:r w:rsidR="00D91F56">
        <w:rPr>
          <w:rFonts w:hint="eastAsia"/>
        </w:rPr>
        <w:t>曲线。从图中可知</w:t>
      </w:r>
      <w:r>
        <w:rPr>
          <w:rFonts w:hint="eastAsia"/>
        </w:rPr>
        <w:t>，</w:t>
      </w:r>
      <w:proofErr w:type="gramStart"/>
      <w:r>
        <w:rPr>
          <w:rFonts w:hint="eastAsia"/>
        </w:rPr>
        <w:t>当特征</w:t>
      </w:r>
      <w:proofErr w:type="gramEnd"/>
      <w:r>
        <w:rPr>
          <w:rFonts w:hint="eastAsia"/>
        </w:rPr>
        <w:t>减少</w:t>
      </w:r>
      <w:r w:rsidR="00D91F56">
        <w:rPr>
          <w:rFonts w:hint="eastAsia"/>
        </w:rPr>
        <w:t>至</w:t>
      </w:r>
      <w:r>
        <w:rPr>
          <w:rFonts w:hint="eastAsia"/>
        </w:rPr>
        <w:t>100</w:t>
      </w:r>
      <w:r>
        <w:rPr>
          <w:rFonts w:hint="eastAsia"/>
        </w:rPr>
        <w:t>个</w:t>
      </w:r>
      <w:r w:rsidR="00D91F56">
        <w:rPr>
          <w:rFonts w:hint="eastAsia"/>
        </w:rPr>
        <w:t>时</w:t>
      </w:r>
      <w:r>
        <w:rPr>
          <w:rFonts w:hint="eastAsia"/>
        </w:rPr>
        <w:t>，</w:t>
      </w:r>
      <w:r w:rsidR="00D91F56">
        <w:rPr>
          <w:rFonts w:hint="eastAsia"/>
        </w:rPr>
        <w:t>重新训练后的</w:t>
      </w:r>
      <w:r>
        <w:rPr>
          <w:rFonts w:hint="eastAsia"/>
        </w:rPr>
        <w:t>模型</w:t>
      </w:r>
      <w:r w:rsidR="00D91F56">
        <w:rPr>
          <w:rFonts w:hint="eastAsia"/>
        </w:rPr>
        <w:t>准确</w:t>
      </w:r>
      <w:r w:rsidR="00C459A4">
        <w:rPr>
          <w:rFonts w:hint="eastAsia"/>
        </w:rPr>
        <w:t>率</w:t>
      </w:r>
      <w:r>
        <w:rPr>
          <w:rFonts w:hint="eastAsia"/>
        </w:rPr>
        <w:t>依然</w:t>
      </w:r>
      <w:r w:rsidR="00D91F56">
        <w:rPr>
          <w:rFonts w:hint="eastAsia"/>
        </w:rPr>
        <w:t>高</w:t>
      </w:r>
      <w:r w:rsidR="007121DB">
        <w:rPr>
          <w:rFonts w:hint="eastAsia"/>
        </w:rPr>
        <w:t>达</w:t>
      </w:r>
      <w:r>
        <w:rPr>
          <w:rFonts w:hint="eastAsia"/>
        </w:rPr>
        <w:t>90%</w:t>
      </w:r>
      <w:r>
        <w:rPr>
          <w:rFonts w:hint="eastAsia"/>
        </w:rPr>
        <w:t>，</w:t>
      </w:r>
      <w:r w:rsidR="00D91F56">
        <w:rPr>
          <w:rFonts w:hint="eastAsia"/>
        </w:rPr>
        <w:t>这说明：</w:t>
      </w:r>
    </w:p>
    <w:p w14:paraId="3A461871" w14:textId="491E2040" w:rsidR="005B49F3" w:rsidRDefault="005B49F3" w:rsidP="00381EFA">
      <w:pPr>
        <w:pStyle w:val="a5"/>
        <w:numPr>
          <w:ilvl w:val="0"/>
          <w:numId w:val="13"/>
        </w:numPr>
        <w:ind w:firstLineChars="0"/>
      </w:pPr>
      <w:r>
        <w:rPr>
          <w:rFonts w:hint="eastAsia"/>
        </w:rPr>
        <w:t>单个特征纵然权重高，当此类特征被删除时，模型准确度会下降，但降幅不大；</w:t>
      </w:r>
    </w:p>
    <w:p w14:paraId="1C6CEF4D" w14:textId="1CCE256B" w:rsidR="005B49F3" w:rsidRDefault="005B49F3" w:rsidP="00381EFA">
      <w:pPr>
        <w:pStyle w:val="a5"/>
        <w:numPr>
          <w:ilvl w:val="0"/>
          <w:numId w:val="13"/>
        </w:numPr>
        <w:ind w:firstLineChars="0"/>
      </w:pPr>
      <w:r>
        <w:rPr>
          <w:rFonts w:hint="eastAsia"/>
        </w:rPr>
        <w:t>“中等权重”特征的互相作用和叠加，可以使模型健壮，且抵消单个重要特征的</w:t>
      </w:r>
      <w:r w:rsidR="007121DB">
        <w:rPr>
          <w:rFonts w:hint="eastAsia"/>
        </w:rPr>
        <w:t>缺失</w:t>
      </w:r>
      <w:r>
        <w:rPr>
          <w:rFonts w:hint="eastAsia"/>
        </w:rPr>
        <w:t>影响</w:t>
      </w:r>
      <w:r w:rsidR="002A1829">
        <w:rPr>
          <w:rFonts w:hint="eastAsia"/>
        </w:rPr>
        <w:t>；</w:t>
      </w:r>
    </w:p>
    <w:p w14:paraId="7A0E6E2B" w14:textId="36116947" w:rsidR="00475D8C" w:rsidRDefault="005B49F3" w:rsidP="003E4186">
      <w:pPr>
        <w:pStyle w:val="a5"/>
        <w:numPr>
          <w:ilvl w:val="0"/>
          <w:numId w:val="13"/>
        </w:numPr>
        <w:ind w:firstLineChars="0"/>
      </w:pPr>
      <w:r>
        <w:rPr>
          <w:rFonts w:hint="eastAsia"/>
        </w:rPr>
        <w:t>“中等权重”特征能有效抵御通过改变特征数值的</w:t>
      </w:r>
      <w:r w:rsidR="007121DB">
        <w:rPr>
          <w:rFonts w:hint="eastAsia"/>
        </w:rPr>
        <w:t>分类器</w:t>
      </w:r>
      <w:r>
        <w:rPr>
          <w:rFonts w:hint="eastAsia"/>
        </w:rPr>
        <w:t>逃逸攻击</w:t>
      </w:r>
      <w:r w:rsidR="002A1829">
        <w:rPr>
          <w:rFonts w:hint="eastAsia"/>
        </w:rPr>
        <w:t>；</w:t>
      </w:r>
    </w:p>
    <w:p w14:paraId="16A57131" w14:textId="77777777" w:rsidR="00475D8C" w:rsidRDefault="00475D8C" w:rsidP="00475D8C">
      <w:pPr>
        <w:ind w:firstLine="420"/>
      </w:pPr>
    </w:p>
    <w:p w14:paraId="29288CE0" w14:textId="3F4D922B" w:rsidR="00475D8C" w:rsidRPr="00C035F2" w:rsidRDefault="00475D8C" w:rsidP="00ED3419">
      <w:pPr>
        <w:jc w:val="center"/>
      </w:pPr>
      <w:r>
        <w:rPr>
          <w:rFonts w:hint="eastAsia"/>
          <w:sz w:val="18"/>
          <w:szCs w:val="18"/>
        </w:rPr>
        <w:t>图</w:t>
      </w:r>
      <w:r>
        <w:rPr>
          <w:rFonts w:hint="eastAsia"/>
          <w:sz w:val="18"/>
          <w:szCs w:val="18"/>
        </w:rPr>
        <w:t xml:space="preserve">3 </w:t>
      </w:r>
      <w:r>
        <w:rPr>
          <w:rFonts w:hint="eastAsia"/>
          <w:sz w:val="18"/>
          <w:szCs w:val="18"/>
        </w:rPr>
        <w:t>特征自减后的识别率</w:t>
      </w:r>
      <w:r w:rsidR="006541D2">
        <w:rPr>
          <w:rFonts w:hint="eastAsia"/>
          <w:sz w:val="18"/>
          <w:szCs w:val="18"/>
        </w:rPr>
        <w:t>（模型</w:t>
      </w:r>
      <w:r w:rsidR="006541D2">
        <w:rPr>
          <w:rFonts w:hint="eastAsia"/>
          <w:sz w:val="18"/>
          <w:szCs w:val="18"/>
        </w:rPr>
        <w:t>3</w:t>
      </w:r>
      <w:r w:rsidR="006541D2">
        <w:rPr>
          <w:rFonts w:hint="eastAsia"/>
          <w:sz w:val="18"/>
          <w:szCs w:val="18"/>
        </w:rPr>
        <w:t>）</w:t>
      </w:r>
    </w:p>
    <w:p w14:paraId="13B14412" w14:textId="77777777" w:rsidR="00475D8C" w:rsidRDefault="00475D8C" w:rsidP="00475D8C">
      <w:pPr>
        <w:jc w:val="center"/>
      </w:pPr>
      <w:r>
        <w:rPr>
          <w:noProof/>
        </w:rPr>
        <w:drawing>
          <wp:inline distT="0" distB="0" distL="0" distR="0" wp14:anchorId="4D03C3A6" wp14:editId="24758C46">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9177" cy="2343259"/>
                    </a:xfrm>
                    <a:prstGeom prst="rect">
                      <a:avLst/>
                    </a:prstGeom>
                  </pic:spPr>
                </pic:pic>
              </a:graphicData>
            </a:graphic>
          </wp:inline>
        </w:drawing>
      </w:r>
    </w:p>
    <w:p w14:paraId="128D2016" w14:textId="77777777" w:rsidR="00E62056" w:rsidRDefault="00E62056"/>
    <w:p w14:paraId="4B14B2A6" w14:textId="128F5D3F" w:rsidR="00E62056" w:rsidRDefault="00E7020C" w:rsidP="00E7020C">
      <w:pPr>
        <w:pStyle w:val="2"/>
      </w:pPr>
      <w:r>
        <w:rPr>
          <w:rFonts w:hint="eastAsia"/>
        </w:rPr>
        <w:t>4.</w:t>
      </w:r>
      <w:r w:rsidR="00D76CEA">
        <w:t>4</w:t>
      </w:r>
      <w:r w:rsidR="007E3C77">
        <w:t xml:space="preserve"> </w:t>
      </w:r>
      <w:r>
        <w:t xml:space="preserve"> </w:t>
      </w:r>
      <w:r w:rsidR="00545567">
        <w:rPr>
          <w:rFonts w:ascii="宋体" w:eastAsia="宋体" w:hAnsi="宋体" w:hint="eastAsia"/>
        </w:rPr>
        <w:t>性能</w:t>
      </w:r>
      <w:r w:rsidR="00C94220" w:rsidRPr="00847332">
        <w:rPr>
          <w:rFonts w:hint="eastAsia"/>
          <w:b w:val="0"/>
        </w:rPr>
        <w:t>评估</w:t>
      </w:r>
    </w:p>
    <w:p w14:paraId="46624CED" w14:textId="41B11EC8" w:rsidR="00AB6580" w:rsidRDefault="00E62056" w:rsidP="00847332">
      <w:pPr>
        <w:ind w:firstLine="420"/>
      </w:pPr>
      <w:r>
        <w:rPr>
          <w:rFonts w:hint="eastAsia"/>
        </w:rPr>
        <w:t>为了评估模型的预测性能，我们</w:t>
      </w:r>
      <w:r w:rsidR="00490229">
        <w:rPr>
          <w:rFonts w:hint="eastAsia"/>
        </w:rPr>
        <w:t>把</w:t>
      </w:r>
      <w:r>
        <w:rPr>
          <w:rFonts w:hint="eastAsia"/>
        </w:rPr>
        <w:t>数据集随机分为训练（</w:t>
      </w:r>
      <w:r>
        <w:rPr>
          <w:rFonts w:hint="eastAsia"/>
        </w:rPr>
        <w:t>90</w:t>
      </w:r>
      <w:r>
        <w:rPr>
          <w:rFonts w:hint="eastAsia"/>
        </w:rPr>
        <w:t>％）和测试（</w:t>
      </w:r>
      <w:r>
        <w:rPr>
          <w:rFonts w:hint="eastAsia"/>
        </w:rPr>
        <w:t>10</w:t>
      </w:r>
      <w:r>
        <w:rPr>
          <w:rFonts w:hint="eastAsia"/>
        </w:rPr>
        <w:t>％）</w:t>
      </w:r>
      <w:r w:rsidR="00490229">
        <w:rPr>
          <w:rFonts w:hint="eastAsia"/>
        </w:rPr>
        <w:t>两部分，并采用</w:t>
      </w:r>
      <w:r w:rsidR="00490229">
        <w:rPr>
          <w:rFonts w:hint="eastAsia"/>
        </w:rPr>
        <w:t xml:space="preserve">10-Fold </w:t>
      </w:r>
      <w:r w:rsidR="00DB61AB">
        <w:rPr>
          <w:rFonts w:hint="eastAsia"/>
        </w:rPr>
        <w:t>交叉验证</w:t>
      </w:r>
      <w:r w:rsidR="00DB61AB">
        <w:t>(</w:t>
      </w:r>
      <w:r w:rsidR="00490229">
        <w:rPr>
          <w:rFonts w:hint="eastAsia"/>
        </w:rPr>
        <w:t>Cross Validation</w:t>
      </w:r>
      <w:r w:rsidR="00DB61AB">
        <w:rPr>
          <w:rFonts w:hint="eastAsia"/>
        </w:rPr>
        <w:t>）的方法来评估模型</w:t>
      </w:r>
      <w:r>
        <w:rPr>
          <w:rFonts w:hint="eastAsia"/>
        </w:rPr>
        <w:t>。</w:t>
      </w:r>
      <w:r>
        <w:t xml:space="preserve"> </w:t>
      </w:r>
      <w:r w:rsidR="004A6127">
        <w:rPr>
          <w:rFonts w:hint="eastAsia"/>
        </w:rPr>
        <w:t>图</w:t>
      </w:r>
      <w:r w:rsidR="004A6127">
        <w:rPr>
          <w:rFonts w:hint="eastAsia"/>
        </w:rPr>
        <w:t>4</w:t>
      </w:r>
      <w:r w:rsidR="004A6127">
        <w:rPr>
          <w:rFonts w:hint="eastAsia"/>
        </w:rPr>
        <w:t>为</w:t>
      </w:r>
      <w:r w:rsidR="004A6127">
        <w:rPr>
          <w:rFonts w:hint="eastAsia"/>
        </w:rPr>
        <w:t>ROC</w:t>
      </w:r>
      <w:r w:rsidR="004A6127">
        <w:rPr>
          <w:rFonts w:hint="eastAsia"/>
        </w:rPr>
        <w:t>曲线图，由图可知，</w:t>
      </w:r>
      <w:r>
        <w:rPr>
          <w:rFonts w:hint="eastAsia"/>
        </w:rPr>
        <w:t>ROC</w:t>
      </w:r>
      <w:r>
        <w:rPr>
          <w:rFonts w:hint="eastAsia"/>
        </w:rPr>
        <w:t>曲线下</w:t>
      </w:r>
      <w:r w:rsidR="004A6127">
        <w:rPr>
          <w:rFonts w:hint="eastAsia"/>
        </w:rPr>
        <w:t>的</w:t>
      </w:r>
      <w:r>
        <w:rPr>
          <w:rFonts w:hint="eastAsia"/>
        </w:rPr>
        <w:t>面积约为</w:t>
      </w:r>
      <w:r>
        <w:rPr>
          <w:rFonts w:hint="eastAsia"/>
        </w:rPr>
        <w:t>1</w:t>
      </w:r>
      <w:r>
        <w:rPr>
          <w:rFonts w:hint="eastAsia"/>
        </w:rPr>
        <w:t>，</w:t>
      </w:r>
      <w:r w:rsidR="004A6127">
        <w:rPr>
          <w:rFonts w:hint="eastAsia"/>
        </w:rPr>
        <w:t>这</w:t>
      </w:r>
      <w:r>
        <w:rPr>
          <w:rFonts w:hint="eastAsia"/>
        </w:rPr>
        <w:t>表明</w:t>
      </w:r>
      <w:r w:rsidR="004A6127">
        <w:rPr>
          <w:rFonts w:hint="eastAsia"/>
        </w:rPr>
        <w:t>模型具有良好的预测性能</w:t>
      </w:r>
      <w:r>
        <w:rPr>
          <w:rFonts w:hint="eastAsia"/>
        </w:rPr>
        <w:t>。</w:t>
      </w:r>
      <w:r w:rsidR="004A6127">
        <w:rPr>
          <w:rFonts w:hint="eastAsia"/>
        </w:rPr>
        <w:t>模型准确度</w:t>
      </w:r>
      <w:r>
        <w:rPr>
          <w:rFonts w:hint="eastAsia"/>
        </w:rPr>
        <w:t>超过</w:t>
      </w:r>
      <w:r>
        <w:rPr>
          <w:rFonts w:hint="eastAsia"/>
        </w:rPr>
        <w:t>99</w:t>
      </w:r>
      <w:r>
        <w:rPr>
          <w:rFonts w:hint="eastAsia"/>
        </w:rPr>
        <w:t>％，</w:t>
      </w:r>
      <w:r w:rsidR="004A6127">
        <w:rPr>
          <w:rFonts w:hint="eastAsia"/>
        </w:rPr>
        <w:t>与此同时</w:t>
      </w:r>
      <w:r>
        <w:rPr>
          <w:rFonts w:hint="eastAsia"/>
        </w:rPr>
        <w:t>误判率低于</w:t>
      </w:r>
      <w:r>
        <w:rPr>
          <w:rFonts w:hint="eastAsia"/>
        </w:rPr>
        <w:t>0.01</w:t>
      </w:r>
      <w:r w:rsidR="009F3875">
        <w:rPr>
          <w:rFonts w:hint="eastAsia"/>
        </w:rPr>
        <w:t>％。</w:t>
      </w:r>
      <w:r w:rsidR="004A6127" w:rsidDel="004A6127">
        <w:rPr>
          <w:rFonts w:hint="eastAsia"/>
        </w:rPr>
        <w:t xml:space="preserve"> </w:t>
      </w:r>
    </w:p>
    <w:p w14:paraId="442E0600" w14:textId="77777777" w:rsidR="00E62056" w:rsidRPr="00E11325" w:rsidRDefault="00E62056" w:rsidP="00E62056">
      <w:pPr>
        <w:jc w:val="center"/>
        <w:rPr>
          <w:sz w:val="18"/>
          <w:szCs w:val="18"/>
        </w:rPr>
      </w:pPr>
      <w:r>
        <w:rPr>
          <w:rFonts w:hint="eastAsia"/>
          <w:sz w:val="18"/>
          <w:szCs w:val="18"/>
        </w:rPr>
        <w:t>图</w:t>
      </w:r>
      <w:r w:rsidR="004E7F0E">
        <w:rPr>
          <w:rFonts w:hint="eastAsia"/>
          <w:sz w:val="18"/>
          <w:szCs w:val="18"/>
        </w:rPr>
        <w:t>4</w:t>
      </w:r>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p>
    <w:p w14:paraId="34A9090A" w14:textId="77777777" w:rsidR="00E62056" w:rsidRPr="00040846" w:rsidRDefault="00E62056" w:rsidP="00E62056">
      <w:pPr>
        <w:widowControl/>
        <w:jc w:val="center"/>
        <w:rPr>
          <w:rFonts w:ascii="宋体" w:hAnsi="宋体" w:cs="宋体"/>
          <w:kern w:val="0"/>
          <w:sz w:val="24"/>
          <w:szCs w:val="24"/>
        </w:rPr>
      </w:pPr>
      <w:r w:rsidRPr="00040846">
        <w:rPr>
          <w:rFonts w:ascii="宋体" w:hAnsi="宋体" w:cs="宋体"/>
          <w:noProof/>
          <w:kern w:val="0"/>
          <w:sz w:val="24"/>
          <w:szCs w:val="24"/>
        </w:rPr>
        <w:lastRenderedPageBreak/>
        <w:drawing>
          <wp:inline distT="0" distB="0" distL="0" distR="0" wp14:anchorId="4C933285" wp14:editId="4605F108">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2A945E0C" w14:textId="3290724F" w:rsidR="00E7020C" w:rsidRPr="00500156" w:rsidRDefault="00E7020C" w:rsidP="00623729">
      <w:pPr>
        <w:widowControl/>
        <w:spacing w:after="4" w:line="214" w:lineRule="atLeast"/>
        <w:rPr>
          <w:rFonts w:ascii="Times New Roman" w:hAnsi="Times New Roman"/>
          <w:kern w:val="0"/>
          <w:sz w:val="20"/>
        </w:rPr>
      </w:pPr>
    </w:p>
    <w:p w14:paraId="18E8AC22" w14:textId="20F8F05D" w:rsidR="00E7020C" w:rsidRPr="00D113AD" w:rsidRDefault="00E7020C" w:rsidP="00E7020C">
      <w:pPr>
        <w:widowControl/>
        <w:spacing w:after="4" w:line="214" w:lineRule="atLeast"/>
        <w:ind w:left="-4" w:firstLine="229"/>
        <w:rPr>
          <w:rFonts w:ascii="Times New Roman" w:hAnsi="Times New Roman"/>
          <w:kern w:val="0"/>
          <w:sz w:val="20"/>
          <w:szCs w:val="20"/>
        </w:rPr>
      </w:pPr>
      <w:r w:rsidRPr="00500156">
        <w:rPr>
          <w:rFonts w:ascii="Times New Roman" w:hAnsi="Times New Roman" w:hint="eastAsia"/>
          <w:kern w:val="0"/>
          <w:sz w:val="20"/>
        </w:rPr>
        <w:t xml:space="preserve"> </w:t>
      </w:r>
      <w:r w:rsidRPr="00500156">
        <w:rPr>
          <w:rFonts w:ascii="Times New Roman" w:hAnsi="Times New Roman"/>
          <w:kern w:val="0"/>
          <w:sz w:val="20"/>
        </w:rPr>
        <w:t>特征提取是最耗时的操作，因为它需要从硬盘加载所有的文件</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并对文件进行逐个解析</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于是我们将文件解析与训练分步处理，作为中间结果保存，不仅可以减少</w:t>
      </w:r>
      <w:r w:rsidRPr="00500156">
        <w:rPr>
          <w:rFonts w:ascii="Times New Roman" w:hAnsi="Times New Roman"/>
          <w:kern w:val="0"/>
          <w:sz w:val="20"/>
        </w:rPr>
        <w:t xml:space="preserve">CPU </w:t>
      </w:r>
      <w:r w:rsidRPr="00500156">
        <w:rPr>
          <w:rFonts w:ascii="Times New Roman" w:hAnsi="Times New Roman" w:hint="eastAsia"/>
          <w:kern w:val="0"/>
          <w:sz w:val="20"/>
        </w:rPr>
        <w:t>内存占用，同时也可以使模型在更新训练时更为快速。</w:t>
      </w:r>
      <w:r w:rsidR="00B94247">
        <w:rPr>
          <w:rFonts w:ascii="Times New Roman" w:hAnsi="Times New Roman" w:hint="eastAsia"/>
          <w:kern w:val="0"/>
          <w:sz w:val="20"/>
          <w:szCs w:val="20"/>
        </w:rPr>
        <w:t>对训练样本的解析（</w:t>
      </w:r>
      <w:r w:rsidR="00B94247" w:rsidRPr="000775AA">
        <w:rPr>
          <w:rFonts w:ascii="Times New Roman" w:hAnsi="Times New Roman" w:hint="eastAsia"/>
          <w:kern w:val="0"/>
          <w:sz w:val="20"/>
          <w:szCs w:val="20"/>
        </w:rPr>
        <w:t>十万级别</w:t>
      </w:r>
      <w:r w:rsidR="00B94247">
        <w:rPr>
          <w:rFonts w:ascii="Times New Roman" w:hAnsi="Times New Roman" w:hint="eastAsia"/>
          <w:kern w:val="0"/>
          <w:sz w:val="20"/>
          <w:szCs w:val="20"/>
        </w:rPr>
        <w:t>）</w:t>
      </w:r>
      <w:r w:rsidRPr="00500156">
        <w:rPr>
          <w:rFonts w:ascii="Times New Roman" w:hAnsi="Times New Roman" w:hint="eastAsia"/>
          <w:kern w:val="0"/>
          <w:sz w:val="20"/>
        </w:rPr>
        <w:t>共耗时</w:t>
      </w:r>
      <w:r w:rsidR="00B94247">
        <w:rPr>
          <w:rFonts w:ascii="Times New Roman" w:hAnsi="Times New Roman" w:hint="eastAsia"/>
          <w:kern w:val="0"/>
          <w:sz w:val="20"/>
          <w:szCs w:val="20"/>
        </w:rPr>
        <w:t>约</w:t>
      </w:r>
      <w:r w:rsidRPr="00500156">
        <w:rPr>
          <w:rFonts w:ascii="Times New Roman" w:hAnsi="Times New Roman" w:hint="eastAsia"/>
          <w:kern w:val="0"/>
          <w:sz w:val="20"/>
        </w:rPr>
        <w:t>22</w:t>
      </w:r>
      <w:r w:rsidRPr="00500156">
        <w:rPr>
          <w:rFonts w:ascii="Times New Roman" w:hAnsi="Times New Roman" w:hint="eastAsia"/>
          <w:kern w:val="0"/>
          <w:sz w:val="20"/>
        </w:rPr>
        <w:t>分钟</w:t>
      </w:r>
      <w:r w:rsidR="00B94247">
        <w:rPr>
          <w:rFonts w:ascii="Times New Roman" w:hAnsi="Times New Roman" w:hint="eastAsia"/>
          <w:kern w:val="0"/>
          <w:sz w:val="20"/>
          <w:szCs w:val="20"/>
        </w:rPr>
        <w:t>。</w:t>
      </w:r>
      <w:r w:rsidRPr="00500156">
        <w:rPr>
          <w:rFonts w:ascii="Times New Roman" w:hAnsi="Times New Roman" w:hint="eastAsia"/>
          <w:kern w:val="0"/>
          <w:sz w:val="20"/>
        </w:rPr>
        <w:t>表</w:t>
      </w:r>
      <w:r w:rsidR="001D041A">
        <w:rPr>
          <w:rFonts w:ascii="Times New Roman" w:hAnsi="Times New Roman"/>
          <w:kern w:val="0"/>
          <w:sz w:val="20"/>
          <w:szCs w:val="20"/>
        </w:rPr>
        <w:t>8</w:t>
      </w:r>
      <w:r w:rsidRPr="00500156">
        <w:rPr>
          <w:rFonts w:ascii="Times New Roman" w:hAnsi="Times New Roman"/>
          <w:kern w:val="0"/>
          <w:sz w:val="20"/>
        </w:rPr>
        <w:t xml:space="preserve"> </w:t>
      </w:r>
      <w:r w:rsidRPr="00500156">
        <w:rPr>
          <w:rFonts w:ascii="Times New Roman" w:hAnsi="Times New Roman" w:hint="eastAsia"/>
          <w:kern w:val="0"/>
          <w:sz w:val="20"/>
        </w:rPr>
        <w:t>是不同算法</w:t>
      </w:r>
      <w:r w:rsidR="00264587">
        <w:rPr>
          <w:rFonts w:ascii="Times New Roman" w:hAnsi="Times New Roman" w:hint="eastAsia"/>
          <w:kern w:val="0"/>
          <w:sz w:val="20"/>
        </w:rPr>
        <w:t>之间</w:t>
      </w:r>
      <w:r w:rsidRPr="00500156">
        <w:rPr>
          <w:rFonts w:ascii="Times New Roman" w:hAnsi="Times New Roman" w:hint="eastAsia"/>
          <w:kern w:val="0"/>
          <w:sz w:val="20"/>
        </w:rPr>
        <w:t>的</w:t>
      </w:r>
      <w:r w:rsidR="00264587">
        <w:rPr>
          <w:rFonts w:hint="eastAsia"/>
          <w:sz w:val="18"/>
        </w:rPr>
        <w:t>训练</w:t>
      </w:r>
      <w:r w:rsidR="00264587" w:rsidRPr="00500156">
        <w:rPr>
          <w:rFonts w:hint="eastAsia"/>
          <w:sz w:val="18"/>
        </w:rPr>
        <w:t>与预测时间</w:t>
      </w:r>
      <w:r w:rsidR="00264587">
        <w:rPr>
          <w:rFonts w:hint="eastAsia"/>
          <w:sz w:val="18"/>
        </w:rPr>
        <w:t>对比</w:t>
      </w:r>
      <w:r w:rsidR="00264587">
        <w:rPr>
          <w:rFonts w:ascii="Times New Roman" w:hAnsi="Times New Roman" w:hint="eastAsia"/>
          <w:kern w:val="0"/>
          <w:sz w:val="20"/>
          <w:szCs w:val="20"/>
        </w:rPr>
        <w:t>，由表可知，</w:t>
      </w:r>
      <w:r w:rsidR="00783B4F">
        <w:rPr>
          <w:rFonts w:ascii="Times New Roman" w:hAnsi="Times New Roman" w:hint="eastAsia"/>
          <w:kern w:val="0"/>
          <w:sz w:val="20"/>
          <w:szCs w:val="20"/>
        </w:rPr>
        <w:t>随机森林</w:t>
      </w:r>
      <w:r w:rsidR="00264587">
        <w:rPr>
          <w:rFonts w:ascii="Times New Roman" w:hAnsi="Times New Roman" w:hint="eastAsia"/>
          <w:kern w:val="0"/>
          <w:sz w:val="20"/>
          <w:szCs w:val="20"/>
        </w:rPr>
        <w:t>在此任务中</w:t>
      </w:r>
      <w:r w:rsidR="00783B4F">
        <w:rPr>
          <w:rFonts w:ascii="Times New Roman" w:hAnsi="Times New Roman" w:hint="eastAsia"/>
          <w:kern w:val="0"/>
          <w:sz w:val="20"/>
          <w:szCs w:val="20"/>
        </w:rPr>
        <w:t>不止有良好的准确</w:t>
      </w:r>
      <w:r w:rsidR="00264587">
        <w:rPr>
          <w:rFonts w:ascii="Times New Roman" w:hAnsi="Times New Roman" w:hint="eastAsia"/>
          <w:kern w:val="0"/>
          <w:sz w:val="20"/>
          <w:szCs w:val="20"/>
        </w:rPr>
        <w:t>率</w:t>
      </w:r>
      <w:r w:rsidR="00783B4F" w:rsidRPr="00D113AD">
        <w:rPr>
          <w:rFonts w:ascii="Times New Roman" w:hAnsi="Times New Roman" w:hint="eastAsia"/>
          <w:kern w:val="0"/>
          <w:sz w:val="20"/>
          <w:szCs w:val="20"/>
        </w:rPr>
        <w:t>，并且预测时间</w:t>
      </w:r>
      <w:r w:rsidR="00264587" w:rsidRPr="00D113AD">
        <w:rPr>
          <w:rFonts w:ascii="Times New Roman" w:hAnsi="Times New Roman" w:hint="eastAsia"/>
          <w:kern w:val="0"/>
          <w:sz w:val="20"/>
          <w:szCs w:val="20"/>
        </w:rPr>
        <w:t>也</w:t>
      </w:r>
      <w:r w:rsidR="00783B4F" w:rsidRPr="00D113AD">
        <w:rPr>
          <w:rFonts w:ascii="Times New Roman" w:hAnsi="Times New Roman" w:hint="eastAsia"/>
          <w:kern w:val="0"/>
          <w:sz w:val="20"/>
          <w:szCs w:val="20"/>
        </w:rPr>
        <w:t>维持在秒级别。</w:t>
      </w:r>
      <w:r w:rsidR="00783B4F" w:rsidRPr="00D113AD" w:rsidDel="00783B4F">
        <w:rPr>
          <w:rFonts w:ascii="Times New Roman" w:hAnsi="Times New Roman"/>
          <w:kern w:val="0"/>
          <w:sz w:val="20"/>
          <w:szCs w:val="20"/>
        </w:rPr>
        <w:t xml:space="preserve"> </w:t>
      </w:r>
    </w:p>
    <w:p w14:paraId="48A6BBF7" w14:textId="77777777" w:rsidR="00783B4F" w:rsidRPr="00834C29" w:rsidRDefault="00783B4F" w:rsidP="00E7020C">
      <w:pPr>
        <w:widowControl/>
        <w:spacing w:after="4" w:line="214" w:lineRule="atLeast"/>
        <w:ind w:left="-4" w:firstLine="229"/>
        <w:rPr>
          <w:rFonts w:ascii="Times New Roman" w:hAnsi="Times New Roman"/>
          <w:kern w:val="0"/>
          <w:sz w:val="20"/>
        </w:rPr>
      </w:pPr>
    </w:p>
    <w:p w14:paraId="3120498D" w14:textId="0929D54A" w:rsidR="00E7020C" w:rsidRPr="00500156" w:rsidRDefault="00E7020C" w:rsidP="00E7020C">
      <w:pPr>
        <w:jc w:val="center"/>
        <w:rPr>
          <w:sz w:val="18"/>
        </w:rPr>
      </w:pPr>
      <w:r w:rsidRPr="00500156">
        <w:rPr>
          <w:rFonts w:hint="eastAsia"/>
          <w:sz w:val="18"/>
        </w:rPr>
        <w:t>表</w:t>
      </w:r>
      <w:r w:rsidR="001D041A">
        <w:rPr>
          <w:sz w:val="18"/>
          <w:szCs w:val="18"/>
        </w:rPr>
        <w:t>8</w:t>
      </w:r>
      <w:r w:rsidRPr="00500156">
        <w:rPr>
          <w:rFonts w:hint="eastAsia"/>
          <w:sz w:val="18"/>
        </w:rPr>
        <w:t xml:space="preserve"> </w:t>
      </w:r>
      <w:r w:rsidRPr="00500156">
        <w:rPr>
          <w:rFonts w:hint="eastAsia"/>
          <w:sz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5"/>
        <w:gridCol w:w="975"/>
        <w:gridCol w:w="975"/>
        <w:gridCol w:w="795"/>
      </w:tblGrid>
      <w:tr w:rsidR="00E7020C" w:rsidRPr="000775AA" w14:paraId="34462745"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B27EB7" w14:textId="77777777" w:rsidR="00E7020C" w:rsidRPr="00500156" w:rsidRDefault="00E7020C" w:rsidP="00577398">
            <w:pPr>
              <w:widowControl/>
              <w:spacing w:after="4" w:line="214" w:lineRule="atLeast"/>
              <w:ind w:left="-4" w:firstLine="229"/>
              <w:rPr>
                <w:rFonts w:ascii="Times New Roman" w:hAnsi="Times New Roman"/>
                <w:kern w:val="0"/>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B3F9CF" w14:textId="4C345654"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训练时间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37767" w14:textId="29B59FD8"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预测时间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89844" w14:textId="60835F9A"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准确</w:t>
            </w:r>
            <w:r w:rsidR="00264587">
              <w:rPr>
                <w:rFonts w:ascii="Times New Roman" w:hAnsi="Times New Roman" w:hint="eastAsia"/>
                <w:kern w:val="0"/>
                <w:sz w:val="18"/>
                <w:szCs w:val="18"/>
              </w:rPr>
              <w:t>率</w:t>
            </w:r>
          </w:p>
        </w:tc>
      </w:tr>
      <w:tr w:rsidR="00E7020C" w:rsidRPr="000775AA" w14:paraId="72CAFA30"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5D4F3F"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5DAC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81682"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46BDE"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99%</w:t>
            </w:r>
          </w:p>
        </w:tc>
      </w:tr>
      <w:tr w:rsidR="00E7020C" w:rsidRPr="000775AA" w14:paraId="40B4D803"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ECFBC5" w14:textId="47EAFB71"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 xml:space="preserve">Decision </w:t>
            </w:r>
            <w:r w:rsidR="00B94247" w:rsidRPr="00A352D1">
              <w:rPr>
                <w:rFonts w:ascii="Times New Roman" w:hAnsi="Times New Roman"/>
                <w:kern w:val="0"/>
                <w:sz w:val="18"/>
                <w:szCs w:val="18"/>
              </w:rPr>
              <w:t>T</w:t>
            </w:r>
            <w:r w:rsidRPr="00A352D1">
              <w:rPr>
                <w:rFonts w:ascii="Times New Roman" w:hAnsi="Times New Roman"/>
                <w:kern w:val="0"/>
                <w:sz w:val="18"/>
                <w:szCs w:val="18"/>
              </w:rPr>
              <w: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A9FA"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CCDE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53C3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97%</w:t>
            </w:r>
          </w:p>
        </w:tc>
      </w:tr>
      <w:tr w:rsidR="00EC6A3B" w:rsidRPr="000775AA" w14:paraId="37C5D683"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CFBB7C"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8806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3C385"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08AB3"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75%</w:t>
            </w:r>
          </w:p>
        </w:tc>
      </w:tr>
    </w:tbl>
    <w:p w14:paraId="3BC31F21" w14:textId="77777777" w:rsidR="00E7020C" w:rsidRPr="00E62056" w:rsidRDefault="00E7020C" w:rsidP="003D1DB4">
      <w:pPr>
        <w:ind w:firstLine="420"/>
      </w:pPr>
    </w:p>
    <w:p w14:paraId="478E1007" w14:textId="77777777" w:rsidR="00D8079B" w:rsidRDefault="00D8079B" w:rsidP="00B7410C"/>
    <w:p w14:paraId="3009AA9F" w14:textId="00F3C26C" w:rsidR="00E630E3" w:rsidRPr="00EC2A0E" w:rsidRDefault="00E630E3" w:rsidP="003D1DB4">
      <w:pPr>
        <w:pStyle w:val="a5"/>
        <w:numPr>
          <w:ilvl w:val="0"/>
          <w:numId w:val="8"/>
        </w:numPr>
        <w:ind w:firstLineChars="0"/>
        <w:outlineLvl w:val="0"/>
        <w:rPr>
          <w:b/>
          <w:sz w:val="32"/>
          <w:szCs w:val="32"/>
        </w:rPr>
      </w:pPr>
      <w:r>
        <w:rPr>
          <w:rFonts w:hint="eastAsia"/>
          <w:b/>
          <w:sz w:val="32"/>
          <w:szCs w:val="32"/>
        </w:rPr>
        <w:t>应用</w:t>
      </w:r>
      <w:r w:rsidR="00CA259D">
        <w:rPr>
          <w:rFonts w:hint="eastAsia"/>
          <w:b/>
          <w:sz w:val="32"/>
          <w:szCs w:val="32"/>
        </w:rPr>
        <w:t>实例：蓝盾</w:t>
      </w:r>
      <w:r>
        <w:rPr>
          <w:rFonts w:hint="eastAsia"/>
          <w:b/>
          <w:sz w:val="32"/>
          <w:szCs w:val="32"/>
        </w:rPr>
        <w:t>AI</w:t>
      </w:r>
      <w:r w:rsidRPr="00EC2A0E">
        <w:rPr>
          <w:rFonts w:hint="eastAsia"/>
          <w:b/>
          <w:sz w:val="32"/>
          <w:szCs w:val="32"/>
        </w:rPr>
        <w:t>防火墙</w:t>
      </w:r>
    </w:p>
    <w:p w14:paraId="7DE35393" w14:textId="4B4467A9" w:rsidR="00E630E3" w:rsidRDefault="00E630E3" w:rsidP="00E630E3">
      <w:pPr>
        <w:ind w:firstLine="360"/>
      </w:pPr>
      <w:r>
        <w:rPr>
          <w:rFonts w:hint="eastAsia"/>
        </w:rPr>
        <w:t>按照模块化的思想，我们把基于</w:t>
      </w:r>
      <w:r>
        <w:rPr>
          <w:rFonts w:hint="eastAsia"/>
        </w:rPr>
        <w:t>AI</w:t>
      </w:r>
      <w:r>
        <w:rPr>
          <w:rFonts w:hint="eastAsia"/>
        </w:rPr>
        <w:t>的</w:t>
      </w:r>
      <w:r w:rsidR="00CA259D">
        <w:rPr>
          <w:rFonts w:hint="eastAsia"/>
        </w:rPr>
        <w:t>文档</w:t>
      </w:r>
      <w:r>
        <w:rPr>
          <w:rFonts w:hint="eastAsia"/>
        </w:rPr>
        <w:t>分类器</w:t>
      </w:r>
      <w:r w:rsidR="00CA259D">
        <w:rPr>
          <w:rFonts w:hint="eastAsia"/>
        </w:rPr>
        <w:t>作为</w:t>
      </w:r>
      <w:r>
        <w:rPr>
          <w:rFonts w:hint="eastAsia"/>
        </w:rPr>
        <w:t>一</w:t>
      </w:r>
      <w:r w:rsidR="0052243A">
        <w:rPr>
          <w:rFonts w:hint="eastAsia"/>
        </w:rPr>
        <w:t>独立检测模组，</w:t>
      </w:r>
      <w:r w:rsidR="00CA259D">
        <w:rPr>
          <w:rFonts w:hint="eastAsia"/>
        </w:rPr>
        <w:t>集成</w:t>
      </w:r>
      <w:r w:rsidR="0052243A">
        <w:rPr>
          <w:rFonts w:hint="eastAsia"/>
        </w:rPr>
        <w:t>到</w:t>
      </w:r>
      <w:r w:rsidR="00CA259D">
        <w:rPr>
          <w:rFonts w:hint="eastAsia"/>
        </w:rPr>
        <w:t>边界</w:t>
      </w:r>
      <w:r w:rsidR="0052243A">
        <w:rPr>
          <w:rFonts w:hint="eastAsia"/>
        </w:rPr>
        <w:t>安全产品</w:t>
      </w:r>
      <w:r w:rsidR="00CA259D">
        <w:rPr>
          <w:rFonts w:hint="eastAsia"/>
        </w:rPr>
        <w:t>如</w:t>
      </w:r>
      <w:r w:rsidR="0052243A">
        <w:rPr>
          <w:rFonts w:hint="eastAsia"/>
        </w:rPr>
        <w:t>防火墙中。一个</w:t>
      </w:r>
      <w:r w:rsidR="00CA259D">
        <w:rPr>
          <w:rFonts w:hint="eastAsia"/>
        </w:rPr>
        <w:t>拥有</w:t>
      </w:r>
      <w:r>
        <w:rPr>
          <w:rFonts w:hint="eastAsia"/>
        </w:rPr>
        <w:t>30</w:t>
      </w:r>
      <w:r w:rsidR="0052243A">
        <w:rPr>
          <w:rFonts w:hint="eastAsia"/>
        </w:rPr>
        <w:t>多年</w:t>
      </w:r>
      <w:r w:rsidR="00CA259D">
        <w:rPr>
          <w:rFonts w:hint="eastAsia"/>
        </w:rPr>
        <w:t>历史</w:t>
      </w:r>
      <w:r w:rsidR="0052243A">
        <w:rPr>
          <w:rFonts w:hint="eastAsia"/>
        </w:rPr>
        <w:t>的</w:t>
      </w:r>
      <w:r w:rsidR="00CA259D">
        <w:rPr>
          <w:rFonts w:hint="eastAsia"/>
        </w:rPr>
        <w:t>老式</w:t>
      </w:r>
      <w:r>
        <w:rPr>
          <w:rFonts w:hint="eastAsia"/>
        </w:rPr>
        <w:t>安全产品，</w:t>
      </w:r>
      <w:r w:rsidR="00CA259D">
        <w:rPr>
          <w:rFonts w:hint="eastAsia"/>
        </w:rPr>
        <w:t>该</w:t>
      </w:r>
      <w:r>
        <w:rPr>
          <w:rFonts w:hint="eastAsia"/>
        </w:rPr>
        <w:t>如何为其插上</w:t>
      </w:r>
      <w:r>
        <w:rPr>
          <w:rFonts w:hint="eastAsia"/>
        </w:rPr>
        <w:t>AI</w:t>
      </w:r>
      <w:r>
        <w:rPr>
          <w:rFonts w:hint="eastAsia"/>
        </w:rPr>
        <w:t>的翅膀</w:t>
      </w:r>
      <w:r w:rsidR="00CA259D">
        <w:rPr>
          <w:rFonts w:hint="eastAsia"/>
        </w:rPr>
        <w:t>？</w:t>
      </w:r>
    </w:p>
    <w:p w14:paraId="150A28FD" w14:textId="2AF7750F" w:rsidR="00E630E3" w:rsidRDefault="00E630E3" w:rsidP="00E630E3">
      <w:pPr>
        <w:ind w:firstLine="360"/>
      </w:pPr>
      <w:r>
        <w:rPr>
          <w:rFonts w:hint="eastAsia"/>
        </w:rPr>
        <w:t>在当今边界安全产品中</w:t>
      </w:r>
      <w:r w:rsidR="00455B78">
        <w:t>（</w:t>
      </w:r>
      <w:r>
        <w:rPr>
          <w:rFonts w:hint="eastAsia"/>
        </w:rPr>
        <w:t>如防火墙</w:t>
      </w:r>
      <w:r w:rsidR="00455B78">
        <w:rPr>
          <w:rFonts w:hint="eastAsia"/>
        </w:rPr>
        <w:t>）</w:t>
      </w:r>
      <w:r>
        <w:rPr>
          <w:rFonts w:hint="eastAsia"/>
        </w:rPr>
        <w:t>，对于网络应用层（第七层）的恶意文件扫描已经是国际标准。业界对此功能的需求极为严苛，一个优秀的功能模组通常要求单个文件检测（扫描）时间（即延迟）维持在毫秒级别，对文件的检测准确</w:t>
      </w:r>
      <w:r w:rsidR="00C459A4">
        <w:rPr>
          <w:rFonts w:hint="eastAsia"/>
        </w:rPr>
        <w:t>率</w:t>
      </w:r>
      <w:r>
        <w:rPr>
          <w:rFonts w:hint="eastAsia"/>
        </w:rPr>
        <w:t>需在</w:t>
      </w:r>
      <w:r>
        <w:rPr>
          <w:rFonts w:hint="eastAsia"/>
        </w:rPr>
        <w:t>99%</w:t>
      </w:r>
      <w:r>
        <w:rPr>
          <w:rFonts w:hint="eastAsia"/>
        </w:rPr>
        <w:t>以上，而误报率则不能大于</w:t>
      </w:r>
      <w:r>
        <w:rPr>
          <w:rFonts w:hint="eastAsia"/>
        </w:rPr>
        <w:t>0.01%</w:t>
      </w:r>
      <w:r>
        <w:rPr>
          <w:rFonts w:hint="eastAsia"/>
        </w:rPr>
        <w:t>。</w:t>
      </w:r>
    </w:p>
    <w:p w14:paraId="41D32BAE" w14:textId="0832B48A" w:rsidR="00E630E3" w:rsidRDefault="00E630E3" w:rsidP="00E630E3">
      <w:pPr>
        <w:ind w:firstLine="360"/>
      </w:pPr>
      <w:r>
        <w:rPr>
          <w:rFonts w:hint="eastAsia"/>
        </w:rPr>
        <w:t>低延迟的功能要求是因为文件扫描功能</w:t>
      </w:r>
      <w:r w:rsidR="000E3341">
        <w:rPr>
          <w:rFonts w:hint="eastAsia"/>
        </w:rPr>
        <w:t>需</w:t>
      </w:r>
      <w:r>
        <w:rPr>
          <w:rFonts w:hint="eastAsia"/>
        </w:rPr>
        <w:t>串联于整个文件检测的流水线中</w:t>
      </w:r>
      <w:r w:rsidR="000E3341">
        <w:rPr>
          <w:rFonts w:hint="eastAsia"/>
        </w:rPr>
        <w:t>，</w:t>
      </w:r>
      <w:r>
        <w:rPr>
          <w:rFonts w:hint="eastAsia"/>
        </w:rPr>
        <w:t>高延迟会显著增加丢包率，造成严重数据丢失，这对于安全设备是不</w:t>
      </w:r>
      <w:r w:rsidR="002C29E7">
        <w:rPr>
          <w:rFonts w:hint="eastAsia"/>
        </w:rPr>
        <w:t>允许</w:t>
      </w:r>
      <w:r>
        <w:rPr>
          <w:rFonts w:hint="eastAsia"/>
        </w:rPr>
        <w:t>的。这些年，随着恶意</w:t>
      </w:r>
      <w:r w:rsidR="002C29E7">
        <w:rPr>
          <w:rFonts w:hint="eastAsia"/>
        </w:rPr>
        <w:t>文档</w:t>
      </w:r>
      <w:r>
        <w:rPr>
          <w:rFonts w:hint="eastAsia"/>
        </w:rPr>
        <w:t>的急速增加，先前基于规则匹配的引擎</w:t>
      </w:r>
      <w:proofErr w:type="gramStart"/>
      <w:r>
        <w:rPr>
          <w:rFonts w:hint="eastAsia"/>
        </w:rPr>
        <w:t>从标配开始</w:t>
      </w:r>
      <w:proofErr w:type="gramEnd"/>
      <w:r w:rsidR="002C29E7">
        <w:rPr>
          <w:rFonts w:hint="eastAsia"/>
        </w:rPr>
        <w:t>变得</w:t>
      </w:r>
      <w:r>
        <w:rPr>
          <w:rFonts w:hint="eastAsia"/>
        </w:rPr>
        <w:t>力不从心：一方面为了达到产品需求的高准确度，需要大量的安全分析人员编写规则</w:t>
      </w:r>
      <w:r w:rsidR="002C29E7">
        <w:rPr>
          <w:rFonts w:hint="eastAsia"/>
        </w:rPr>
        <w:t>以更新之前的</w:t>
      </w:r>
      <w:r>
        <w:rPr>
          <w:rFonts w:hint="eastAsia"/>
        </w:rPr>
        <w:t>规则库；另一方面随着核心规则库的扩大，规则匹配算法的时间也呈现指数级别增长。这两方面都促使我们探索更新更好的</w:t>
      </w:r>
      <w:r>
        <w:rPr>
          <w:rFonts w:hint="eastAsia"/>
        </w:rPr>
        <w:t>AI</w:t>
      </w:r>
      <w:r>
        <w:rPr>
          <w:rFonts w:hint="eastAsia"/>
        </w:rPr>
        <w:t>引擎</w:t>
      </w:r>
      <w:r w:rsidR="002C29E7">
        <w:t>，</w:t>
      </w:r>
      <w:r w:rsidR="002C29E7">
        <w:rPr>
          <w:rFonts w:hint="eastAsia"/>
        </w:rPr>
        <w:t>并把此技术运用于实际工程中。</w:t>
      </w:r>
    </w:p>
    <w:p w14:paraId="7D8FA827" w14:textId="77777777" w:rsidR="00CB2B96" w:rsidRDefault="00CB2B96" w:rsidP="00FC13BA">
      <w:pPr>
        <w:ind w:firstLine="360"/>
      </w:pPr>
    </w:p>
    <w:p w14:paraId="1E259F92" w14:textId="77777777" w:rsidR="005154A5" w:rsidRPr="003D1DB4" w:rsidRDefault="005154A5" w:rsidP="003D1DB4">
      <w:pPr>
        <w:pStyle w:val="a5"/>
        <w:numPr>
          <w:ilvl w:val="0"/>
          <w:numId w:val="8"/>
        </w:numPr>
        <w:ind w:firstLineChars="0"/>
        <w:outlineLvl w:val="0"/>
        <w:rPr>
          <w:b/>
          <w:sz w:val="32"/>
          <w:szCs w:val="32"/>
        </w:rPr>
      </w:pPr>
      <w:r w:rsidRPr="003D1DB4">
        <w:rPr>
          <w:rFonts w:hint="eastAsia"/>
          <w:b/>
          <w:sz w:val="32"/>
          <w:szCs w:val="32"/>
        </w:rPr>
        <w:t>总结</w:t>
      </w:r>
    </w:p>
    <w:p w14:paraId="40BABBC4" w14:textId="452EFB20" w:rsidR="008B0012" w:rsidRDefault="008B0012" w:rsidP="008B0012">
      <w:pPr>
        <w:ind w:firstLine="360"/>
      </w:pPr>
      <w:r>
        <w:rPr>
          <w:rFonts w:hint="eastAsia"/>
        </w:rPr>
        <w:t>在本文中，我们详细介绍了基于</w:t>
      </w:r>
      <w:r>
        <w:rPr>
          <w:rFonts w:hint="eastAsia"/>
        </w:rPr>
        <w:t>AI</w:t>
      </w:r>
      <w:r>
        <w:rPr>
          <w:rFonts w:hint="eastAsia"/>
        </w:rPr>
        <w:t>的</w:t>
      </w:r>
      <w:r>
        <w:rPr>
          <w:rFonts w:hint="eastAsia"/>
        </w:rPr>
        <w:t>PDF</w:t>
      </w:r>
      <w:r>
        <w:rPr>
          <w:rFonts w:hint="eastAsia"/>
        </w:rPr>
        <w:t>恶意文档分类器的设计与实现。实验数据表明，在十万级文档数据集中，我们能达到大于</w:t>
      </w:r>
      <w:r>
        <w:rPr>
          <w:rFonts w:hint="eastAsia"/>
        </w:rPr>
        <w:t>99%</w:t>
      </w:r>
      <w:r>
        <w:rPr>
          <w:rFonts w:hint="eastAsia"/>
        </w:rPr>
        <w:t>的准确</w:t>
      </w:r>
      <w:r w:rsidR="00C459A4">
        <w:rPr>
          <w:rFonts w:hint="eastAsia"/>
        </w:rPr>
        <w:t>率</w:t>
      </w:r>
      <w:r>
        <w:rPr>
          <w:rFonts w:hint="eastAsia"/>
        </w:rPr>
        <w:t>和小于</w:t>
      </w:r>
      <w:r>
        <w:rPr>
          <w:rFonts w:hint="eastAsia"/>
        </w:rPr>
        <w:t>0.01%</w:t>
      </w:r>
      <w:r>
        <w:rPr>
          <w:rFonts w:hint="eastAsia"/>
        </w:rPr>
        <w:t>的误报率。且在实际运行时，</w:t>
      </w:r>
      <w:r>
        <w:rPr>
          <w:rFonts w:hint="eastAsia"/>
        </w:rPr>
        <w:t>CPU</w:t>
      </w:r>
      <w:r>
        <w:rPr>
          <w:rFonts w:hint="eastAsia"/>
        </w:rPr>
        <w:t>和内存的时空效能比（</w:t>
      </w:r>
      <w:r w:rsidR="00DF2646">
        <w:rPr>
          <w:rFonts w:hint="eastAsia"/>
        </w:rPr>
        <w:t>T</w:t>
      </w:r>
      <w:r>
        <w:rPr>
          <w:rFonts w:hint="eastAsia"/>
        </w:rPr>
        <w:t xml:space="preserve">ime &amp; </w:t>
      </w:r>
      <w:r w:rsidR="00DF2646">
        <w:rPr>
          <w:rFonts w:hint="eastAsia"/>
        </w:rPr>
        <w:t>S</w:t>
      </w:r>
      <w:r>
        <w:rPr>
          <w:rFonts w:hint="eastAsia"/>
        </w:rPr>
        <w:t xml:space="preserve">pace </w:t>
      </w:r>
      <w:r w:rsidR="00DF2646">
        <w:rPr>
          <w:rFonts w:hint="eastAsia"/>
        </w:rPr>
        <w:t>P</w:t>
      </w:r>
      <w:r>
        <w:rPr>
          <w:rFonts w:hint="eastAsia"/>
        </w:rPr>
        <w:t>erformance</w:t>
      </w:r>
      <w:r>
        <w:rPr>
          <w:rFonts w:hint="eastAsia"/>
        </w:rPr>
        <w:t>）比旧有基于规则的模型，有显著提升。</w:t>
      </w:r>
    </w:p>
    <w:p w14:paraId="386085E1" w14:textId="21488E2D" w:rsidR="00CB2B96" w:rsidRDefault="00CB2B96" w:rsidP="00CB2B96">
      <w:pPr>
        <w:ind w:firstLine="360"/>
      </w:pPr>
      <w:r>
        <w:rPr>
          <w:rFonts w:hint="eastAsia"/>
        </w:rPr>
        <w:t>本文除了使用大量</w:t>
      </w:r>
      <w:r w:rsidR="00DF2646">
        <w:rPr>
          <w:rFonts w:hint="eastAsia"/>
        </w:rPr>
        <w:t>数据研究人工智能化应用安全</w:t>
      </w:r>
      <w:r>
        <w:rPr>
          <w:rFonts w:hint="eastAsia"/>
        </w:rPr>
        <w:t>，</w:t>
      </w:r>
      <w:r w:rsidR="00DF2646">
        <w:rPr>
          <w:rFonts w:hint="eastAsia"/>
        </w:rPr>
        <w:t>并且</w:t>
      </w:r>
      <w:r>
        <w:rPr>
          <w:rFonts w:hint="eastAsia"/>
        </w:rPr>
        <w:t>把</w:t>
      </w:r>
      <w:r w:rsidR="00DF2646">
        <w:rPr>
          <w:rFonts w:hint="eastAsia"/>
        </w:rPr>
        <w:t>人工智能本身的</w:t>
      </w:r>
      <w:r>
        <w:rPr>
          <w:rFonts w:hint="eastAsia"/>
        </w:rPr>
        <w:t>安全也放在了同等重要的位置上。我们通过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w:t>
      </w:r>
      <w:r w:rsidR="00A4482A">
        <w:rPr>
          <w:rFonts w:hint="eastAsia"/>
        </w:rPr>
        <w:t>变更特征的值</w:t>
      </w:r>
      <w:r>
        <w:rPr>
          <w:rFonts w:hint="eastAsia"/>
        </w:rPr>
        <w:t>），以混淆分类器，</w:t>
      </w:r>
      <w:r w:rsidR="00A4482A">
        <w:rPr>
          <w:rFonts w:hint="eastAsia"/>
        </w:rPr>
        <w:t>达到</w:t>
      </w:r>
      <w:r>
        <w:rPr>
          <w:rFonts w:hint="eastAsia"/>
        </w:rPr>
        <w:t>逃逸的目的；（</w:t>
      </w:r>
      <w:r>
        <w:rPr>
          <w:rFonts w:hint="eastAsia"/>
        </w:rPr>
        <w:t>2</w:t>
      </w:r>
      <w:r>
        <w:rPr>
          <w:rFonts w:hint="eastAsia"/>
        </w:rPr>
        <w:t>）分类器经自身修正，通过重新训练模型，去除已被攻击者所利用的特征，以维持模型的健壮性。</w:t>
      </w:r>
    </w:p>
    <w:p w14:paraId="69FCD649" w14:textId="77777777" w:rsidR="00CB2B96" w:rsidRDefault="00CB2B96" w:rsidP="00CB2B96">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14:paraId="23B5AEA6" w14:textId="77777777" w:rsidR="00CB2B96" w:rsidRDefault="00CB2B96" w:rsidP="00CB2B96">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14:paraId="0BF9E103" w14:textId="77777777" w:rsidR="00CB2B96" w:rsidRDefault="00CB2B96" w:rsidP="00CB2B96">
      <w:pPr>
        <w:pStyle w:val="a5"/>
        <w:numPr>
          <w:ilvl w:val="0"/>
          <w:numId w:val="3"/>
        </w:numPr>
        <w:ind w:firstLineChars="0" w:firstLine="420"/>
        <w:jc w:val="left"/>
      </w:pPr>
      <w:r>
        <w:rPr>
          <w:rFonts w:hint="eastAsia"/>
        </w:rPr>
        <w:t>动静态分析引擎的调优</w:t>
      </w:r>
    </w:p>
    <w:p w14:paraId="0C39E73E" w14:textId="77777777" w:rsidR="00CB2B96" w:rsidRDefault="00CB2B96" w:rsidP="00CB2B96">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proofErr w:type="spellStart"/>
      <w:r>
        <w:rPr>
          <w:rFonts w:hint="eastAsia"/>
        </w:rPr>
        <w:t>docx</w:t>
      </w:r>
      <w:proofErr w:type="spellEnd"/>
      <w:r>
        <w:rPr>
          <w:rFonts w:hint="eastAsia"/>
        </w:rPr>
        <w:t>，</w:t>
      </w:r>
      <w:proofErr w:type="spellStart"/>
      <w:r>
        <w:rPr>
          <w:rFonts w:hint="eastAsia"/>
        </w:rPr>
        <w:t>pptx</w:t>
      </w:r>
      <w:proofErr w:type="spellEnd"/>
      <w:r>
        <w:rPr>
          <w:rFonts w:hint="eastAsia"/>
        </w:rPr>
        <w:t>等）</w:t>
      </w:r>
    </w:p>
    <w:p w14:paraId="21D8CCEF" w14:textId="77777777" w:rsidR="00327848" w:rsidRPr="008B0012" w:rsidRDefault="00327848" w:rsidP="00CB2B96"/>
    <w:p w14:paraId="1D5BCE1C" w14:textId="45CE5854" w:rsidR="005154A5" w:rsidRDefault="005B54CD" w:rsidP="00DF2646">
      <w:pPr>
        <w:pStyle w:val="1"/>
        <w:numPr>
          <w:ilvl w:val="0"/>
          <w:numId w:val="8"/>
        </w:numPr>
      </w:pPr>
      <w:r>
        <w:rPr>
          <w:rFonts w:hint="eastAsia"/>
        </w:rPr>
        <w:t>致谢</w:t>
      </w:r>
    </w:p>
    <w:p w14:paraId="3B414E6B" w14:textId="2C1C742C" w:rsidR="005B54CD" w:rsidRPr="008B0012" w:rsidRDefault="005B54CD" w:rsidP="00B7410C">
      <w:r>
        <w:tab/>
      </w:r>
      <w:r>
        <w:rPr>
          <w:rFonts w:hint="eastAsia"/>
        </w:rPr>
        <w:t>感谢蓝盾为</w:t>
      </w:r>
      <w:r w:rsidR="00950CE4">
        <w:rPr>
          <w:rFonts w:hint="eastAsia"/>
        </w:rPr>
        <w:t>本研究工作</w:t>
      </w:r>
      <w:r>
        <w:rPr>
          <w:rFonts w:hint="eastAsia"/>
        </w:rPr>
        <w:t>提供平台</w:t>
      </w:r>
      <w:r w:rsidR="00950CE4">
        <w:rPr>
          <w:rFonts w:hint="eastAsia"/>
        </w:rPr>
        <w:t>条件，同时也</w:t>
      </w:r>
      <w:r>
        <w:rPr>
          <w:rFonts w:hint="eastAsia"/>
        </w:rPr>
        <w:t>十分感谢李德圆</w:t>
      </w:r>
      <w:r w:rsidR="00950CE4">
        <w:t>、</w:t>
      </w:r>
      <w:r>
        <w:rPr>
          <w:rFonts w:hint="eastAsia"/>
        </w:rPr>
        <w:t>黄国彬</w:t>
      </w:r>
      <w:r w:rsidR="00950CE4">
        <w:t>、</w:t>
      </w:r>
      <w:r w:rsidR="00C92592">
        <w:rPr>
          <w:rFonts w:hint="eastAsia"/>
        </w:rPr>
        <w:t>魏舒敏</w:t>
      </w:r>
      <w:r w:rsidR="00950CE4">
        <w:rPr>
          <w:rFonts w:hint="eastAsia"/>
        </w:rPr>
        <w:t>及</w:t>
      </w:r>
      <w:proofErr w:type="gramStart"/>
      <w:r w:rsidR="00C92592">
        <w:rPr>
          <w:rFonts w:hint="eastAsia"/>
        </w:rPr>
        <w:t>王木梯</w:t>
      </w:r>
      <w:r w:rsidR="00950CE4">
        <w:rPr>
          <w:rFonts w:hint="eastAsia"/>
        </w:rPr>
        <w:t>对本</w:t>
      </w:r>
      <w:proofErr w:type="gramEnd"/>
      <w:r w:rsidR="00950CE4">
        <w:rPr>
          <w:rFonts w:hint="eastAsia"/>
        </w:rPr>
        <w:t>工作的支持与讨论</w:t>
      </w:r>
      <w:r w:rsidR="00A4482A">
        <w:t>。</w:t>
      </w:r>
      <w:r w:rsidR="00C92592">
        <w:tab/>
      </w:r>
    </w:p>
    <w:p w14:paraId="65FED20D" w14:textId="77777777" w:rsidR="00E630E3" w:rsidRPr="00E630E3" w:rsidRDefault="00E630E3" w:rsidP="00B7410C"/>
    <w:p w14:paraId="4B632939" w14:textId="77777777" w:rsidR="00B77808" w:rsidRDefault="00B77808" w:rsidP="00B77808">
      <w:pPr>
        <w:rPr>
          <w:rFonts w:ascii="黑体" w:eastAsia="黑体"/>
          <w:szCs w:val="21"/>
        </w:rPr>
      </w:pPr>
      <w:r>
        <w:rPr>
          <w:rFonts w:ascii="黑体" w:eastAsia="黑体" w:hint="eastAsia"/>
          <w:szCs w:val="21"/>
        </w:rPr>
        <w:t>参考文献:</w:t>
      </w:r>
    </w:p>
    <w:p w14:paraId="06771D86"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75" w:name="OLE_LINK23"/>
      <w:bookmarkStart w:id="76" w:name="OLE_LINK24"/>
      <w:bookmarkStart w:id="77" w:name="OLE_LINK25"/>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22B44279" w14:textId="58B6901C"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Mimicus</w:t>
      </w:r>
      <w:proofErr w:type="spellEnd"/>
      <w:r w:rsidRPr="00275493">
        <w:rPr>
          <w:rFonts w:asciiTheme="minorHAnsi" w:hAnsiTheme="minorHAnsi" w:cs="NimbusRomNo9L-Regu"/>
          <w:color w:val="000000" w:themeColor="text1"/>
          <w:kern w:val="0"/>
          <w:sz w:val="20"/>
          <w:szCs w:val="20"/>
        </w:rPr>
        <w:t xml:space="preserve">: A Library for Adversarial Classifier Evasion. </w:t>
      </w:r>
      <w:hyperlink r:id="rId13" w:history="1">
        <w:r w:rsidRPr="00275493">
          <w:rPr>
            <w:rStyle w:val="a7"/>
            <w:rFonts w:asciiTheme="minorHAnsi" w:hAnsiTheme="minorHAnsi" w:cs="NimbusSanL-Regu"/>
            <w:color w:val="000000" w:themeColor="text1"/>
            <w:kern w:val="0"/>
            <w:sz w:val="20"/>
            <w:szCs w:val="20"/>
          </w:rPr>
          <w:t>https://github.com/srndic/</w:t>
        </w:r>
        <w:r w:rsidR="009053EE">
          <w:rPr>
            <w:rStyle w:val="a7"/>
            <w:rFonts w:asciiTheme="minorHAnsi" w:hAnsiTheme="minorHAnsi" w:cs="NimbusSanL-Regu"/>
            <w:color w:val="000000" w:themeColor="text1"/>
            <w:kern w:val="0"/>
            <w:sz w:val="20"/>
            <w:szCs w:val="20"/>
          </w:rPr>
          <w:t xml:space="preserve"> </w:t>
        </w:r>
        <w:r w:rsidRPr="00275493">
          <w:rPr>
            <w:rStyle w:val="a7"/>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14:paraId="7866D68C"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78" w:name="_Ref510014683"/>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Pavel </w:t>
      </w:r>
      <w:proofErr w:type="spellStart"/>
      <w:proofErr w:type="gram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w:t>
      </w:r>
      <w:proofErr w:type="gram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Hidost</w:t>
      </w:r>
      <w:proofErr w:type="spellEnd"/>
      <w:r w:rsidRPr="00275493">
        <w:rPr>
          <w:rFonts w:asciiTheme="minorHAnsi" w:hAnsiTheme="minorHAnsi"/>
          <w:color w:val="000000" w:themeColor="text1"/>
          <w:sz w:val="20"/>
          <w:szCs w:val="20"/>
        </w:rPr>
        <w:t xml:space="preserve">: a static machine-learning-based detector of malicious files,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EURASIP Journal on Information Security (2016) 2016</w:t>
      </w:r>
      <w:bookmarkEnd w:id="78"/>
    </w:p>
    <w:p w14:paraId="1C41BAB6" w14:textId="77777777" w:rsidR="00C5301D"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Srndic</w:t>
      </w:r>
      <w:proofErr w:type="spellEnd"/>
      <w:r w:rsidRPr="00275493">
        <w:rPr>
          <w:rFonts w:asciiTheme="minorHAnsi" w:hAnsiTheme="minorHAnsi"/>
          <w:color w:val="000000" w:themeColor="text1"/>
          <w:sz w:val="20"/>
          <w:szCs w:val="20"/>
        </w:rPr>
        <w:t xml:space="preserve"> and Pavel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Practical Evasion of a Learning- Based Classifier: A Case Study. In Proceedings of the 35th IEEE Symposium on Security and Privacy (Oakland), San Jose, CA, May 2014</w:t>
      </w:r>
    </w:p>
    <w:p w14:paraId="20A4A9B7" w14:textId="77777777" w:rsidR="00C5301D"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 xml:space="preserve">Pavel </w:t>
      </w:r>
      <w:proofErr w:type="spellStart"/>
      <w:r w:rsidRPr="00C5301D">
        <w:rPr>
          <w:rFonts w:asciiTheme="minorHAnsi" w:hAnsiTheme="minorHAnsi"/>
          <w:color w:val="000000" w:themeColor="text1"/>
          <w:sz w:val="20"/>
          <w:szCs w:val="20"/>
        </w:rPr>
        <w:t>Laskov</w:t>
      </w:r>
      <w:proofErr w:type="spellEnd"/>
      <w:r w:rsidRPr="00C5301D">
        <w:rPr>
          <w:rFonts w:asciiTheme="minorHAnsi" w:hAnsiTheme="minorHAnsi"/>
          <w:color w:val="000000" w:themeColor="text1"/>
          <w:sz w:val="20"/>
          <w:szCs w:val="20"/>
        </w:rPr>
        <w:t xml:space="preserve"> and </w:t>
      </w:r>
      <w:proofErr w:type="spellStart"/>
      <w:r w:rsidRPr="00C5301D">
        <w:rPr>
          <w:rFonts w:asciiTheme="minorHAnsi" w:hAnsiTheme="minorHAnsi"/>
          <w:color w:val="000000" w:themeColor="text1"/>
          <w:sz w:val="20"/>
          <w:szCs w:val="20"/>
        </w:rPr>
        <w:t>Nedim</w:t>
      </w:r>
      <w:proofErr w:type="spellEnd"/>
      <w:r w:rsidRPr="00C5301D">
        <w:rPr>
          <w:rFonts w:asciiTheme="minorHAnsi" w:hAnsiTheme="minorHAnsi"/>
          <w:color w:val="000000" w:themeColor="text1"/>
          <w:sz w:val="20"/>
          <w:szCs w:val="20"/>
        </w:rPr>
        <w:t xml:space="preserve"> </w:t>
      </w:r>
      <w:proofErr w:type="spellStart"/>
      <w:r w:rsidRPr="00C5301D">
        <w:rPr>
          <w:rFonts w:asciiTheme="minorHAnsi" w:hAnsiTheme="minorHAnsi"/>
          <w:color w:val="000000" w:themeColor="text1"/>
          <w:sz w:val="20"/>
          <w:szCs w:val="20"/>
        </w:rPr>
        <w:t>Srndic</w:t>
      </w:r>
      <w:proofErr w:type="spellEnd"/>
      <w:r w:rsidRPr="00C5301D">
        <w:rPr>
          <w:rFonts w:asciiTheme="minorHAnsi" w:hAnsiTheme="minorHAnsi"/>
          <w:color w:val="000000" w:themeColor="text1"/>
          <w:sz w:val="20"/>
          <w:szCs w:val="20"/>
        </w:rPr>
        <w:t>. Static Detection of Malicious JavaScript-Bearing PDF Documents. In Proceedings of the Annual Computer Security Applications Conference (ACSAC), 2011</w:t>
      </w:r>
    </w:p>
    <w:p w14:paraId="680FA3E6" w14:textId="77777777" w:rsidR="00E630E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Balzarotti</w:t>
      </w:r>
      <w:proofErr w:type="spellEnd"/>
      <w:r w:rsidRPr="00275493">
        <w:rPr>
          <w:rFonts w:asciiTheme="minorHAnsi" w:hAnsiTheme="minorHAnsi"/>
          <w:color w:val="000000" w:themeColor="text1"/>
          <w:sz w:val="20"/>
          <w:szCs w:val="20"/>
        </w:rPr>
        <w:t xml:space="preserve">, Marco </w:t>
      </w:r>
      <w:proofErr w:type="spellStart"/>
      <w:r w:rsidRPr="00275493">
        <w:rPr>
          <w:rFonts w:asciiTheme="minorHAnsi" w:hAnsiTheme="minorHAnsi"/>
          <w:color w:val="000000" w:themeColor="text1"/>
          <w:sz w:val="20"/>
          <w:szCs w:val="20"/>
        </w:rPr>
        <w:t>Cova</w:t>
      </w:r>
      <w:proofErr w:type="spellEnd"/>
      <w:r w:rsidRPr="00275493">
        <w:rPr>
          <w:rFonts w:asciiTheme="minorHAnsi" w:hAnsiTheme="minorHAnsi"/>
          <w:color w:val="000000" w:themeColor="text1"/>
          <w:sz w:val="20"/>
          <w:szCs w:val="20"/>
        </w:rPr>
        <w:t xml:space="preserve">, Christoph </w:t>
      </w:r>
      <w:proofErr w:type="spellStart"/>
      <w:r w:rsidRPr="00275493">
        <w:rPr>
          <w:rFonts w:asciiTheme="minorHAnsi" w:hAnsiTheme="minorHAnsi"/>
          <w:color w:val="000000" w:themeColor="text1"/>
          <w:sz w:val="20"/>
          <w:szCs w:val="20"/>
        </w:rPr>
        <w:t>Karlberger</w:t>
      </w:r>
      <w:proofErr w:type="spellEnd"/>
      <w:r w:rsidRPr="00275493">
        <w:rPr>
          <w:rFonts w:asciiTheme="minorHAnsi" w:hAnsiTheme="minorHAnsi"/>
          <w:color w:val="000000" w:themeColor="text1"/>
          <w:sz w:val="20"/>
          <w:szCs w:val="20"/>
        </w:rPr>
        <w:t xml:space="preserve">, Christopher </w:t>
      </w:r>
      <w:proofErr w:type="spellStart"/>
      <w:r w:rsidRPr="00275493">
        <w:rPr>
          <w:rFonts w:asciiTheme="minorHAnsi" w:hAnsiTheme="minorHAnsi"/>
          <w:color w:val="000000" w:themeColor="text1"/>
          <w:sz w:val="20"/>
          <w:szCs w:val="20"/>
        </w:rPr>
        <w:t>Kruegel</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Engin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Kirda</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Giovann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Vigna</w:t>
      </w:r>
      <w:proofErr w:type="spellEnd"/>
      <w:r w:rsidRPr="00275493">
        <w:rPr>
          <w:rFonts w:asciiTheme="minorHAnsi" w:hAnsiTheme="minorHAnsi"/>
          <w:color w:val="000000" w:themeColor="text1"/>
          <w:sz w:val="20"/>
          <w:szCs w:val="20"/>
        </w:rPr>
        <w:t>. Efficient Detection of Split Personalities in Malware. In Proceedings of the 17th Annual Network and Distributed System Security Symposium (NDSS), San Diego, CA, February–March 2010</w:t>
      </w:r>
    </w:p>
    <w:p w14:paraId="3B0FA74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Igino</w:t>
      </w:r>
      <w:proofErr w:type="spellEnd"/>
      <w:r w:rsidRPr="00275493">
        <w:rPr>
          <w:rFonts w:asciiTheme="minorHAnsi" w:hAnsiTheme="minorHAnsi" w:cs="NimbusRomNo9L-Regu"/>
          <w:color w:val="000000" w:themeColor="text1"/>
          <w:kern w:val="0"/>
          <w:sz w:val="20"/>
          <w:szCs w:val="20"/>
        </w:rPr>
        <w:t xml:space="preserve"> Corona, </w:t>
      </w:r>
      <w:bookmarkStart w:id="79" w:name="OLE_LINK3"/>
      <w:bookmarkStart w:id="80" w:name="OLE_LINK4"/>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Maiorca</w:t>
      </w:r>
      <w:bookmarkEnd w:id="79"/>
      <w:bookmarkEnd w:id="80"/>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Ariu</w:t>
      </w:r>
      <w:proofErr w:type="spellEnd"/>
      <w:r w:rsidRPr="00275493">
        <w:rPr>
          <w:rFonts w:asciiTheme="minorHAnsi" w:hAnsiTheme="minorHAnsi" w:cs="NimbusRomNo9L-Regu"/>
          <w:color w:val="000000" w:themeColor="text1"/>
          <w:kern w:val="0"/>
          <w:sz w:val="20"/>
          <w:szCs w:val="20"/>
        </w:rPr>
        <w:t xml:space="preserve">, and Giorgio </w:t>
      </w:r>
      <w:proofErr w:type="spellStart"/>
      <w:r w:rsidRPr="00275493">
        <w:rPr>
          <w:rFonts w:asciiTheme="minorHAnsi" w:hAnsiTheme="minorHAnsi" w:cs="NimbusRomNo9L-Regu"/>
          <w:color w:val="000000" w:themeColor="text1"/>
          <w:kern w:val="0"/>
          <w:sz w:val="20"/>
          <w:szCs w:val="20"/>
        </w:rPr>
        <w:t>Giacinto</w:t>
      </w:r>
      <w:proofErr w:type="spellEnd"/>
      <w:r w:rsidRPr="00275493">
        <w:rPr>
          <w:rFonts w:asciiTheme="minorHAnsi" w:hAnsiTheme="minorHAnsi" w:cs="NimbusRomNo9L-Regu"/>
          <w:color w:val="000000" w:themeColor="text1"/>
          <w:kern w:val="0"/>
          <w:sz w:val="20"/>
          <w:szCs w:val="20"/>
        </w:rPr>
        <w:t xml:space="preserve">.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w:t>
      </w:r>
      <w:proofErr w:type="spellStart"/>
      <w:r w:rsidRPr="00275493">
        <w:rPr>
          <w:rFonts w:asciiTheme="minorHAnsi" w:hAnsiTheme="minorHAnsi" w:cs="NimbusRomNo9L-ReguItal"/>
          <w:color w:val="000000" w:themeColor="text1"/>
          <w:kern w:val="0"/>
          <w:sz w:val="20"/>
          <w:szCs w:val="20"/>
        </w:rPr>
        <w:t>AISec</w:t>
      </w:r>
      <w:proofErr w:type="spellEnd"/>
      <w:r w:rsidRPr="00275493">
        <w:rPr>
          <w:rFonts w:asciiTheme="minorHAnsi" w:hAnsiTheme="minorHAnsi" w:cs="NimbusRomNo9L-ReguItal"/>
          <w:color w:val="000000" w:themeColor="text1"/>
          <w:kern w:val="0"/>
          <w:sz w:val="20"/>
          <w:szCs w:val="20"/>
        </w:rPr>
        <w:t>)</w:t>
      </w:r>
      <w:r w:rsidRPr="00275493">
        <w:rPr>
          <w:rFonts w:asciiTheme="minorHAnsi" w:hAnsiTheme="minorHAnsi" w:cs="NimbusRomNo9L-Regu"/>
          <w:color w:val="000000" w:themeColor="text1"/>
          <w:kern w:val="0"/>
          <w:sz w:val="20"/>
          <w:szCs w:val="20"/>
        </w:rPr>
        <w:t>, 2014.PDFrate</w:t>
      </w:r>
    </w:p>
    <w:p w14:paraId="6290A71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Ariu</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Pr="00275493">
        <w:rPr>
          <w:rFonts w:asciiTheme="minorHAnsi" w:eastAsiaTheme="minorEastAsia" w:hAnsiTheme="minorHAnsi" w:cs="Times"/>
          <w:color w:val="000000" w:themeColor="text1"/>
          <w:kern w:val="0"/>
          <w:sz w:val="20"/>
          <w:szCs w:val="20"/>
        </w:rPr>
        <w:t xml:space="preserve"> Corona, and Giorgio </w:t>
      </w:r>
      <w:proofErr w:type="spellStart"/>
      <w:r w:rsidRPr="00275493">
        <w:rPr>
          <w:rFonts w:asciiTheme="minorHAnsi" w:eastAsiaTheme="minorEastAsia" w:hAnsiTheme="minorHAnsi" w:cs="Times"/>
          <w:color w:val="000000" w:themeColor="text1"/>
          <w:kern w:val="0"/>
          <w:sz w:val="20"/>
          <w:szCs w:val="20"/>
        </w:rPr>
        <w:t>Giac</w:t>
      </w:r>
      <w:proofErr w:type="spellEnd"/>
      <w:r w:rsidRPr="00275493">
        <w:rPr>
          <w:rFonts w:asciiTheme="minorHAnsi" w:eastAsiaTheme="minorEastAsia" w:hAnsiTheme="minorHAnsi" w:cs="Times"/>
          <w:color w:val="000000" w:themeColor="text1"/>
          <w:kern w:val="0"/>
          <w:sz w:val="20"/>
          <w:szCs w:val="20"/>
        </w:rPr>
        <w:t>- into. A Structural and Content-</w:t>
      </w:r>
      <w:r w:rsidRPr="00275493">
        <w:rPr>
          <w:rFonts w:asciiTheme="minorHAnsi" w:eastAsiaTheme="minorEastAsia" w:hAnsiTheme="minorHAnsi" w:cs="Times"/>
          <w:color w:val="000000" w:themeColor="text1"/>
          <w:kern w:val="0"/>
          <w:sz w:val="20"/>
          <w:szCs w:val="20"/>
        </w:rPr>
        <w:lastRenderedPageBreak/>
        <w:t xml:space="preserve">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6266A020" w14:textId="77777777" w:rsidR="00BD5808"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DavideMaiorca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DavideAriu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IginoCorona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andGiorgioGiacinto</w:t>
      </w:r>
      <w:proofErr w:type="spellEnd"/>
      <w:r w:rsidRPr="00275493">
        <w:rPr>
          <w:rFonts w:asciiTheme="minorHAnsi" w:hAnsiTheme="minorHAnsi"/>
          <w:color w:val="000000" w:themeColor="text1"/>
          <w:sz w:val="20"/>
          <w:szCs w:val="20"/>
        </w:rPr>
        <w:t>. An Evasion Resilient Approach to the Detection of Malicious PDF Files. In Proceedings of the International Conference on Information Systems Security and Privacy (ICISSP), 2016.</w:t>
      </w:r>
    </w:p>
    <w:p w14:paraId="1619E11E" w14:textId="77777777" w:rsidR="00BD5808"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00AC55B2">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Maiorca</w:t>
      </w:r>
      <w:proofErr w:type="gramStart"/>
      <w:r w:rsidRPr="00275493">
        <w:rPr>
          <w:rFonts w:asciiTheme="minorHAnsi" w:hAnsiTheme="minorHAnsi"/>
          <w:color w:val="000000" w:themeColor="text1"/>
          <w:sz w:val="20"/>
          <w:szCs w:val="20"/>
        </w:rPr>
        <w:t>,IginoCorona,andGiorgioGiacinto.Lookingat</w:t>
      </w:r>
      <w:proofErr w:type="spellEnd"/>
      <w:proofErr w:type="gramEnd"/>
      <w:r w:rsidRPr="00275493">
        <w:rPr>
          <w:rFonts w:asciiTheme="minorHAnsi" w:hAnsiTheme="minorHAnsi"/>
          <w:color w:val="000000" w:themeColor="text1"/>
          <w:sz w:val="20"/>
          <w:szCs w:val="20"/>
        </w:rPr>
        <w:t xml:space="preserve"> the Bag is not Enough to Find the Bomb: An Evasion of Structural Methods for Malicious PDF Files Detection. In Proceedings of the 8th ACM Symposium on Information, Computer and </w:t>
      </w:r>
      <w:proofErr w:type="spellStart"/>
      <w:r w:rsidRPr="00275493">
        <w:rPr>
          <w:rFonts w:asciiTheme="minorHAnsi" w:hAnsiTheme="minorHAnsi"/>
          <w:color w:val="000000" w:themeColor="text1"/>
          <w:sz w:val="20"/>
          <w:szCs w:val="20"/>
        </w:rPr>
        <w:t>Commu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nications</w:t>
      </w:r>
      <w:proofErr w:type="spellEnd"/>
      <w:r w:rsidRPr="00275493">
        <w:rPr>
          <w:rFonts w:asciiTheme="minorHAnsi" w:hAnsiTheme="minorHAnsi"/>
          <w:color w:val="000000" w:themeColor="text1"/>
          <w:sz w:val="20"/>
          <w:szCs w:val="20"/>
        </w:rPr>
        <w:t xml:space="preserve"> Security (ASIACCS), Hangzhou, China, March 2013.</w:t>
      </w:r>
    </w:p>
    <w:p w14:paraId="79DDE82E" w14:textId="77777777" w:rsidR="00D96F82" w:rsidRPr="003D1DB4"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gramStart"/>
      <w:r w:rsidRPr="00275493">
        <w:rPr>
          <w:rFonts w:asciiTheme="minorHAnsi" w:eastAsiaTheme="minorEastAsia" w:hAnsiTheme="minorHAnsi" w:cs="Times"/>
          <w:color w:val="000000" w:themeColor="text1"/>
          <w:kern w:val="0"/>
          <w:sz w:val="20"/>
          <w:szCs w:val="20"/>
        </w:rPr>
        <w:t>,Giorgio</w:t>
      </w:r>
      <w:proofErr w:type="spellEnd"/>
      <w:proofErr w:type="gram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Giacinto,and</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APattern</w:t>
      </w:r>
      <w:proofErr w:type="spellEnd"/>
      <w:r w:rsidRPr="00275493">
        <w:rPr>
          <w:rFonts w:asciiTheme="minorHAnsi" w:eastAsiaTheme="minorEastAsia" w:hAnsiTheme="minorHAnsi" w:cs="Times"/>
          <w:color w:val="000000" w:themeColor="text1"/>
          <w:kern w:val="0"/>
          <w:sz w:val="20"/>
          <w:szCs w:val="20"/>
        </w:rPr>
        <w:t xml:space="preserve"> Recognition System for Malicious PDF Files Detection. In </w:t>
      </w:r>
      <w:r w:rsidRPr="00275493">
        <w:rPr>
          <w:rFonts w:asciiTheme="minorHAnsi" w:eastAsiaTheme="minorEastAsia" w:hAnsiTheme="minorHAnsi" w:cs="Times"/>
          <w:i/>
          <w:iCs/>
          <w:color w:val="000000" w:themeColor="text1"/>
          <w:kern w:val="0"/>
          <w:sz w:val="20"/>
          <w:szCs w:val="20"/>
        </w:rPr>
        <w:t xml:space="preserve">Pro- </w:t>
      </w:r>
      <w:proofErr w:type="spellStart"/>
      <w:r w:rsidRPr="00275493">
        <w:rPr>
          <w:rFonts w:asciiTheme="minorHAnsi" w:eastAsiaTheme="minorEastAsia" w:hAnsiTheme="minorHAnsi" w:cs="Times"/>
          <w:i/>
          <w:iCs/>
          <w:color w:val="000000" w:themeColor="text1"/>
          <w:kern w:val="0"/>
          <w:sz w:val="20"/>
          <w:szCs w:val="20"/>
        </w:rPr>
        <w:t>ceedings</w:t>
      </w:r>
      <w:proofErr w:type="spellEnd"/>
      <w:r w:rsidRPr="00275493">
        <w:rPr>
          <w:rFonts w:asciiTheme="minorHAnsi" w:eastAsiaTheme="minorEastAsia" w:hAnsiTheme="minorHAnsi" w:cs="Times"/>
          <w:i/>
          <w:iCs/>
          <w:color w:val="000000" w:themeColor="text1"/>
          <w:kern w:val="0"/>
          <w:sz w:val="20"/>
          <w:szCs w:val="20"/>
        </w:rPr>
        <w:t xml:space="preserve">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14:paraId="512113F6" w14:textId="77777777" w:rsidR="00D96F82"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 xml:space="preserve">Cristina </w:t>
      </w:r>
      <w:proofErr w:type="spellStart"/>
      <w:r w:rsidRPr="00D96F82">
        <w:rPr>
          <w:rFonts w:asciiTheme="minorHAnsi" w:hAnsiTheme="minorHAnsi"/>
          <w:color w:val="000000" w:themeColor="text1"/>
          <w:sz w:val="20"/>
          <w:szCs w:val="20"/>
        </w:rPr>
        <w:t>Vatamanu</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Drago¸s</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Gavrilu</w:t>
      </w:r>
      <w:proofErr w:type="spellEnd"/>
      <w:r w:rsidRPr="00D96F82">
        <w:rPr>
          <w:rFonts w:asciiTheme="minorHAnsi" w:hAnsiTheme="minorHAnsi"/>
          <w:color w:val="000000" w:themeColor="text1"/>
          <w:sz w:val="20"/>
          <w:szCs w:val="20"/>
        </w:rPr>
        <w:t xml:space="preserve"> ¸ T, and </w:t>
      </w:r>
      <w:proofErr w:type="spellStart"/>
      <w:r w:rsidRPr="00D96F82">
        <w:rPr>
          <w:rFonts w:asciiTheme="minorHAnsi" w:hAnsiTheme="minorHAnsi"/>
          <w:color w:val="000000" w:themeColor="text1"/>
          <w:sz w:val="20"/>
          <w:szCs w:val="20"/>
        </w:rPr>
        <w:t>R˘azvan</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Benchea</w:t>
      </w:r>
      <w:proofErr w:type="spellEnd"/>
      <w:r w:rsidRPr="00D96F82">
        <w:rPr>
          <w:rFonts w:asciiTheme="minorHAnsi" w:hAnsiTheme="minorHAnsi"/>
          <w:color w:val="000000" w:themeColor="text1"/>
          <w:sz w:val="20"/>
          <w:szCs w:val="20"/>
        </w:rPr>
        <w:t>. A Practical Approach on Clustering Malicious PDF Documents. Journal in Computer Virology, June 2012.</w:t>
      </w:r>
    </w:p>
    <w:p w14:paraId="7D07A9E4" w14:textId="77777777" w:rsidR="00D96F82" w:rsidRPr="003D1DB4"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Xun</w:t>
      </w:r>
      <w:proofErr w:type="spellEnd"/>
      <w:r w:rsidRPr="00275493">
        <w:rPr>
          <w:rFonts w:asciiTheme="minorHAnsi" w:eastAsiaTheme="minorEastAsia" w:hAnsiTheme="minorHAnsi" w:cs="Times"/>
          <w:color w:val="000000" w:themeColor="text1"/>
          <w:kern w:val="0"/>
          <w:sz w:val="20"/>
          <w:szCs w:val="20"/>
        </w:rPr>
        <w:t xml:space="preserve"> Lu, </w:t>
      </w:r>
      <w:proofErr w:type="spellStart"/>
      <w:r w:rsidRPr="00275493">
        <w:rPr>
          <w:rFonts w:asciiTheme="minorHAnsi" w:eastAsiaTheme="minorEastAsia" w:hAnsiTheme="minorHAnsi" w:cs="Times"/>
          <w:color w:val="000000" w:themeColor="text1"/>
          <w:kern w:val="0"/>
          <w:sz w:val="20"/>
          <w:szCs w:val="20"/>
        </w:rPr>
        <w:t>Jianwei</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Zhuge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Ruoyu</w:t>
      </w:r>
      <w:proofErr w:type="spellEnd"/>
      <w:r w:rsidRPr="00275493">
        <w:rPr>
          <w:rFonts w:asciiTheme="minorHAnsi" w:eastAsiaTheme="minorEastAsia" w:hAnsiTheme="minorHAnsi" w:cs="Times"/>
          <w:color w:val="000000" w:themeColor="text1"/>
          <w:kern w:val="0"/>
          <w:sz w:val="20"/>
          <w:szCs w:val="20"/>
        </w:rPr>
        <w:t xml:space="preserve"> Wang, </w:t>
      </w:r>
      <w:proofErr w:type="spellStart"/>
      <w:r w:rsidRPr="00275493">
        <w:rPr>
          <w:rFonts w:asciiTheme="minorHAnsi" w:eastAsiaTheme="minorEastAsia" w:hAnsiTheme="minorHAnsi" w:cs="Times"/>
          <w:color w:val="000000" w:themeColor="text1"/>
          <w:kern w:val="0"/>
          <w:sz w:val="20"/>
          <w:szCs w:val="20"/>
        </w:rPr>
        <w:t>Yinzhi</w:t>
      </w:r>
      <w:proofErr w:type="spellEnd"/>
      <w:r w:rsidRPr="00275493">
        <w:rPr>
          <w:rFonts w:asciiTheme="minorHAnsi" w:eastAsiaTheme="minorEastAsia" w:hAnsiTheme="minorHAnsi" w:cs="Times"/>
          <w:color w:val="000000" w:themeColor="text1"/>
          <w:kern w:val="0"/>
          <w:sz w:val="20"/>
          <w:szCs w:val="20"/>
        </w:rPr>
        <w:t xml:space="preserve">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 xml:space="preserve">Proceedings of the 46th Hawaii International Con- </w:t>
      </w:r>
      <w:proofErr w:type="spellStart"/>
      <w:r w:rsidRPr="00275493">
        <w:rPr>
          <w:rFonts w:asciiTheme="minorHAnsi" w:eastAsiaTheme="minorEastAsia" w:hAnsiTheme="minorHAnsi" w:cs="Times"/>
          <w:i/>
          <w:iCs/>
          <w:color w:val="000000" w:themeColor="text1"/>
          <w:kern w:val="0"/>
          <w:sz w:val="20"/>
          <w:szCs w:val="20"/>
        </w:rPr>
        <w:t>ference</w:t>
      </w:r>
      <w:proofErr w:type="spellEnd"/>
      <w:r w:rsidRPr="00275493">
        <w:rPr>
          <w:rFonts w:asciiTheme="minorHAnsi" w:eastAsiaTheme="minorEastAsia" w:hAnsiTheme="minorHAnsi" w:cs="Times"/>
          <w:i/>
          <w:iCs/>
          <w:color w:val="000000" w:themeColor="text1"/>
          <w:kern w:val="0"/>
          <w:sz w:val="20"/>
          <w:szCs w:val="20"/>
        </w:rPr>
        <w:t xml:space="preserve"> on System Sciences (HICSS)</w:t>
      </w:r>
      <w:r w:rsidRPr="00275493">
        <w:rPr>
          <w:rFonts w:asciiTheme="minorHAnsi" w:eastAsiaTheme="minorEastAsia" w:hAnsiTheme="minorHAnsi" w:cs="Times"/>
          <w:color w:val="000000" w:themeColor="text1"/>
          <w:kern w:val="0"/>
          <w:sz w:val="20"/>
          <w:szCs w:val="20"/>
        </w:rPr>
        <w:t>, 2013.</w:t>
      </w:r>
    </w:p>
    <w:p w14:paraId="2A0D94C1" w14:textId="77777777" w:rsidR="007C7E43" w:rsidRPr="00275493" w:rsidRDefault="007C7E43" w:rsidP="007C7E4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Weilin</w:t>
      </w:r>
      <w:proofErr w:type="spellEnd"/>
      <w:r w:rsidRPr="00275493">
        <w:rPr>
          <w:rFonts w:asciiTheme="minorHAnsi" w:hAnsiTheme="minorHAnsi"/>
          <w:color w:val="000000" w:themeColor="text1"/>
          <w:sz w:val="20"/>
          <w:szCs w:val="20"/>
        </w:rPr>
        <w:t xml:space="preserve"> Xu, </w:t>
      </w:r>
      <w:proofErr w:type="spellStart"/>
      <w:r w:rsidRPr="00275493">
        <w:rPr>
          <w:rFonts w:asciiTheme="minorHAnsi" w:hAnsiTheme="minorHAnsi"/>
          <w:color w:val="000000" w:themeColor="text1"/>
          <w:sz w:val="20"/>
          <w:szCs w:val="20"/>
        </w:rPr>
        <w:t>Yanjun</w:t>
      </w:r>
      <w:proofErr w:type="spellEnd"/>
      <w:r w:rsidRPr="00275493">
        <w:rPr>
          <w:rFonts w:asciiTheme="minorHAnsi" w:hAnsiTheme="minorHAnsi"/>
          <w:color w:val="000000" w:themeColor="text1"/>
          <w:sz w:val="20"/>
          <w:szCs w:val="20"/>
        </w:rPr>
        <w:t xml:space="preserve"> Qi, and David Evans. Automatically Evading Classifiers: A Case Study on PDF Malware Classifiers. In Proceedings of the 2016 Annual Network and Distributed System Security Symposium (NDSS), San Diego, CA, February 2016. http://evademl.org/</w:t>
      </w:r>
    </w:p>
    <w:p w14:paraId="66106C94" w14:textId="77777777" w:rsidR="00D96F82"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 xml:space="preserve">Zacharias </w:t>
      </w:r>
      <w:proofErr w:type="spellStart"/>
      <w:r w:rsidRPr="007C7E43">
        <w:rPr>
          <w:rFonts w:asciiTheme="minorHAnsi" w:hAnsiTheme="minorHAnsi"/>
          <w:color w:val="000000" w:themeColor="text1"/>
          <w:sz w:val="20"/>
          <w:szCs w:val="20"/>
        </w:rPr>
        <w:t>Tzermias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Giorgos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Sykiotakis</w:t>
      </w:r>
      <w:proofErr w:type="spellEnd"/>
      <w:r w:rsidRPr="007C7E43">
        <w:rPr>
          <w:rFonts w:asciiTheme="minorHAnsi" w:hAnsiTheme="minorHAnsi"/>
          <w:color w:val="000000" w:themeColor="text1"/>
          <w:sz w:val="20"/>
          <w:szCs w:val="20"/>
        </w:rPr>
        <w:t xml:space="preserve">, Michalis </w:t>
      </w:r>
      <w:proofErr w:type="spellStart"/>
      <w:r w:rsidRPr="007C7E43">
        <w:rPr>
          <w:rFonts w:asciiTheme="minorHAnsi" w:hAnsiTheme="minorHAnsi"/>
          <w:color w:val="000000" w:themeColor="text1"/>
          <w:sz w:val="20"/>
          <w:szCs w:val="20"/>
        </w:rPr>
        <w:t>Polychronakis</w:t>
      </w:r>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Evangelos</w:t>
      </w:r>
      <w:proofErr w:type="spellEnd"/>
      <w:r w:rsidRPr="007C7E43">
        <w:rPr>
          <w:rFonts w:asciiTheme="minorHAnsi" w:hAnsiTheme="minorHAnsi"/>
          <w:color w:val="000000" w:themeColor="text1"/>
          <w:sz w:val="20"/>
          <w:szCs w:val="20"/>
        </w:rPr>
        <w:t xml:space="preserve"> P. </w:t>
      </w:r>
      <w:proofErr w:type="spellStart"/>
      <w:r w:rsidRPr="007C7E43">
        <w:rPr>
          <w:rFonts w:asciiTheme="minorHAnsi" w:hAnsiTheme="minorHAnsi"/>
          <w:color w:val="000000" w:themeColor="text1"/>
          <w:sz w:val="20"/>
          <w:szCs w:val="20"/>
        </w:rPr>
        <w:t>Markatos</w:t>
      </w:r>
      <w:proofErr w:type="spellEnd"/>
      <w:r w:rsidRPr="007C7E43">
        <w:rPr>
          <w:rFonts w:asciiTheme="minorHAnsi" w:hAnsiTheme="minorHAnsi"/>
          <w:color w:val="000000" w:themeColor="text1"/>
          <w:sz w:val="20"/>
          <w:szCs w:val="20"/>
        </w:rPr>
        <w:t>. Combining Static and Dynamic Analysis for the Detection of Malicious Documents. In Proceedings of the 4th European Workshop on System Security (EUROSEC), 2011.</w:t>
      </w:r>
    </w:p>
    <w:p w14:paraId="1F225A03" w14:textId="77777777" w:rsidR="007C7E43" w:rsidRPr="003D1DB4"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w:t>
      </w:r>
      <w:proofErr w:type="spellStart"/>
      <w:r w:rsidRPr="00275493">
        <w:rPr>
          <w:rFonts w:asciiTheme="minorHAnsi" w:eastAsiaTheme="minorEastAsia" w:hAnsiTheme="minorHAnsi" w:cs="Times"/>
          <w:color w:val="000000"/>
          <w:kern w:val="0"/>
          <w:sz w:val="20"/>
          <w:szCs w:val="20"/>
        </w:rPr>
        <w:t>Gassen</w:t>
      </w:r>
      <w:proofErr w:type="spellEnd"/>
      <w:r w:rsidRPr="00275493">
        <w:rPr>
          <w:rFonts w:asciiTheme="minorHAnsi" w:eastAsiaTheme="minorEastAsia" w:hAnsiTheme="minorHAnsi" w:cs="Times"/>
          <w:color w:val="000000"/>
          <w:kern w:val="0"/>
          <w:sz w:val="20"/>
          <w:szCs w:val="20"/>
        </w:rPr>
        <w:t xml:space="preserve">, and </w:t>
      </w:r>
      <w:proofErr w:type="spellStart"/>
      <w:r w:rsidRPr="00275493">
        <w:rPr>
          <w:rFonts w:asciiTheme="minorHAnsi" w:eastAsiaTheme="minorEastAsia" w:hAnsiTheme="minorHAnsi" w:cs="Times"/>
          <w:color w:val="000000"/>
          <w:kern w:val="0"/>
          <w:sz w:val="20"/>
          <w:szCs w:val="20"/>
        </w:rPr>
        <w:t>Elmar</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Gerhards</w:t>
      </w:r>
      <w:proofErr w:type="spellEnd"/>
      <w:r w:rsidRPr="00275493">
        <w:rPr>
          <w:rFonts w:asciiTheme="minorHAnsi" w:eastAsiaTheme="minorEastAsia" w:hAnsiTheme="minorHAnsi" w:cs="Times"/>
          <w:color w:val="000000"/>
          <w:kern w:val="0"/>
          <w:sz w:val="20"/>
          <w:szCs w:val="20"/>
        </w:rPr>
        <w:t xml:space="preserve">-Padilla. PDF Scrutinizer: Detecting JavaScript-based Attacks in PDF </w:t>
      </w:r>
      <w:proofErr w:type="spellStart"/>
      <w:r w:rsidRPr="00275493">
        <w:rPr>
          <w:rFonts w:asciiTheme="minorHAnsi" w:eastAsiaTheme="minorEastAsia" w:hAnsiTheme="minorHAnsi" w:cs="Times"/>
          <w:color w:val="000000"/>
          <w:kern w:val="0"/>
          <w:sz w:val="20"/>
          <w:szCs w:val="20"/>
        </w:rPr>
        <w:t>Docu</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ments</w:t>
      </w:r>
      <w:proofErr w:type="spellEnd"/>
      <w:r w:rsidRPr="00275493">
        <w:rPr>
          <w:rFonts w:asciiTheme="minorHAnsi" w:eastAsiaTheme="minorEastAsia" w:hAnsiTheme="minorHAnsi" w:cs="Times"/>
          <w:color w:val="000000"/>
          <w:kern w:val="0"/>
          <w:sz w:val="20"/>
          <w:szCs w:val="20"/>
        </w:rPr>
        <w:t xml:space="preserve">. In </w:t>
      </w:r>
      <w:r w:rsidRPr="00275493">
        <w:rPr>
          <w:rFonts w:asciiTheme="minorHAnsi" w:eastAsiaTheme="minorEastAsia" w:hAnsiTheme="minorHAnsi" w:cs="Times"/>
          <w:i/>
          <w:iCs/>
          <w:color w:val="000000"/>
          <w:kern w:val="0"/>
          <w:sz w:val="20"/>
          <w:szCs w:val="20"/>
        </w:rPr>
        <w:t xml:space="preserve">Proceedings of the 10th Annual International Confer- </w:t>
      </w:r>
      <w:proofErr w:type="spellStart"/>
      <w:r w:rsidRPr="00275493">
        <w:rPr>
          <w:rFonts w:asciiTheme="minorHAnsi" w:eastAsiaTheme="minorEastAsia" w:hAnsiTheme="minorHAnsi" w:cs="Times"/>
          <w:i/>
          <w:iCs/>
          <w:color w:val="000000"/>
          <w:kern w:val="0"/>
          <w:sz w:val="20"/>
          <w:szCs w:val="20"/>
        </w:rPr>
        <w:t>ence</w:t>
      </w:r>
      <w:proofErr w:type="spellEnd"/>
      <w:r w:rsidRPr="00275493">
        <w:rPr>
          <w:rFonts w:asciiTheme="minorHAnsi" w:eastAsiaTheme="minorEastAsia" w:hAnsiTheme="minorHAnsi" w:cs="Times"/>
          <w:i/>
          <w:iCs/>
          <w:color w:val="000000"/>
          <w:kern w:val="0"/>
          <w:sz w:val="20"/>
          <w:szCs w:val="20"/>
        </w:rPr>
        <w:t xml:space="preserve"> on Privacy, Security and Trust (PST)</w:t>
      </w:r>
      <w:r w:rsidRPr="00275493">
        <w:rPr>
          <w:rFonts w:asciiTheme="minorHAnsi" w:eastAsiaTheme="minorEastAsia" w:hAnsiTheme="minorHAnsi" w:cs="Times"/>
          <w:color w:val="000000"/>
          <w:kern w:val="0"/>
          <w:sz w:val="20"/>
          <w:szCs w:val="20"/>
        </w:rPr>
        <w:t>, 2012.</w:t>
      </w:r>
    </w:p>
    <w:p w14:paraId="03E3DC51" w14:textId="77777777" w:rsidR="007C7E43"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w:t>
      </w:r>
      <w:proofErr w:type="spellStart"/>
      <w:r w:rsidRPr="00275493">
        <w:rPr>
          <w:rFonts w:asciiTheme="minorHAnsi" w:eastAsiaTheme="minorEastAsia" w:hAnsiTheme="minorHAnsi" w:cs="Times"/>
          <w:color w:val="000000"/>
          <w:kern w:val="0"/>
          <w:sz w:val="20"/>
          <w:szCs w:val="20"/>
        </w:rPr>
        <w:t>Monrose</w:t>
      </w:r>
      <w:proofErr w:type="spellEnd"/>
      <w:r w:rsidRPr="00275493">
        <w:rPr>
          <w:rFonts w:asciiTheme="minorHAnsi" w:eastAsiaTheme="minorEastAsia" w:hAnsiTheme="minorHAnsi" w:cs="Times"/>
          <w:color w:val="000000"/>
          <w:kern w:val="0"/>
          <w:sz w:val="20"/>
          <w:szCs w:val="20"/>
        </w:rPr>
        <w:t xml:space="preserve">, and Niels </w:t>
      </w:r>
      <w:proofErr w:type="spellStart"/>
      <w:r w:rsidRPr="00275493">
        <w:rPr>
          <w:rFonts w:asciiTheme="minorHAnsi" w:eastAsiaTheme="minorEastAsia" w:hAnsiTheme="minorHAnsi" w:cs="Times"/>
          <w:color w:val="000000"/>
          <w:kern w:val="0"/>
          <w:sz w:val="20"/>
          <w:szCs w:val="20"/>
        </w:rPr>
        <w:t>Provos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ShellOS</w:t>
      </w:r>
      <w:proofErr w:type="spellEnd"/>
      <w:r w:rsidRPr="00275493">
        <w:rPr>
          <w:rFonts w:asciiTheme="minorHAnsi" w:eastAsiaTheme="minorEastAsia" w:hAnsiTheme="minorHAnsi" w:cs="Times"/>
          <w:color w:val="000000"/>
          <w:kern w:val="0"/>
          <w:sz w:val="20"/>
          <w:szCs w:val="20"/>
        </w:rPr>
        <w:t xml:space="preserve">: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5787BDE1" w14:textId="77777777" w:rsidR="00BE71B6"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kern w:val="0"/>
          <w:sz w:val="20"/>
          <w:szCs w:val="20"/>
        </w:rPr>
        <w:t>DaipingLiu</w:t>
      </w:r>
      <w:proofErr w:type="gramStart"/>
      <w:r w:rsidRPr="00275493">
        <w:rPr>
          <w:rFonts w:asciiTheme="minorHAnsi" w:eastAsiaTheme="minorEastAsia" w:hAnsiTheme="minorHAnsi" w:cs="Times"/>
          <w:color w:val="000000"/>
          <w:kern w:val="0"/>
          <w:sz w:val="20"/>
          <w:szCs w:val="20"/>
        </w:rPr>
        <w:t>,HainingWang,andAngelosStavrou.DetectingMa</w:t>
      </w:r>
      <w:proofErr w:type="spellEnd"/>
      <w:proofErr w:type="gram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licious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Javascript</w:t>
      </w:r>
      <w:proofErr w:type="spellEnd"/>
      <w:r w:rsidRPr="00275493">
        <w:rPr>
          <w:rFonts w:asciiTheme="minorHAnsi" w:eastAsiaTheme="minorEastAsia" w:hAnsiTheme="minorHAnsi" w:cs="Times"/>
          <w:color w:val="000000"/>
          <w:kern w:val="0"/>
          <w:sz w:val="20"/>
          <w:szCs w:val="20"/>
        </w:rPr>
        <w:t xml:space="preserve">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sidR="00F06C05">
        <w:rPr>
          <w:rFonts w:asciiTheme="minorHAnsi" w:eastAsiaTheme="minorEastAsia" w:hAnsiTheme="minorHAnsi" w:cs="Times"/>
          <w:color w:val="000000"/>
          <w:kern w:val="0"/>
          <w:sz w:val="20"/>
          <w:szCs w:val="20"/>
        </w:rPr>
        <w:t xml:space="preserve"> </w:t>
      </w:r>
    </w:p>
    <w:p w14:paraId="0D8C5242" w14:textId="77777777" w:rsidR="00BE71B6" w:rsidRPr="00275493" w:rsidRDefault="00BE71B6" w:rsidP="00BE71B6">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 xml:space="preserve">Carsten Willems, Felix C. </w:t>
      </w:r>
      <w:proofErr w:type="spellStart"/>
      <w:r w:rsidRPr="00BE71B6">
        <w:rPr>
          <w:rFonts w:asciiTheme="minorHAnsi" w:hAnsiTheme="minorHAnsi"/>
          <w:color w:val="000000" w:themeColor="text1"/>
          <w:sz w:val="20"/>
          <w:szCs w:val="20"/>
        </w:rPr>
        <w:t>Freiling</w:t>
      </w:r>
      <w:proofErr w:type="spellEnd"/>
      <w:r w:rsidRPr="00BE71B6">
        <w:rPr>
          <w:rFonts w:asciiTheme="minorHAnsi" w:hAnsiTheme="minorHAnsi"/>
          <w:color w:val="000000" w:themeColor="text1"/>
          <w:sz w:val="20"/>
          <w:szCs w:val="20"/>
        </w:rPr>
        <w:t xml:space="preserve">, and Thorsten </w:t>
      </w:r>
      <w:proofErr w:type="spellStart"/>
      <w:r w:rsidRPr="00BE71B6">
        <w:rPr>
          <w:rFonts w:asciiTheme="minorHAnsi" w:hAnsiTheme="minorHAnsi"/>
          <w:color w:val="000000" w:themeColor="text1"/>
          <w:sz w:val="20"/>
          <w:szCs w:val="20"/>
        </w:rPr>
        <w:t>Holz</w:t>
      </w:r>
      <w:proofErr w:type="spellEnd"/>
      <w:r w:rsidRPr="00BE71B6">
        <w:rPr>
          <w:rFonts w:asciiTheme="minorHAnsi" w:hAnsiTheme="minorHAnsi"/>
          <w:color w:val="000000" w:themeColor="text1"/>
          <w:sz w:val="20"/>
          <w:szCs w:val="20"/>
        </w:rPr>
        <w:t>. Using Memory Management to Detect and Extract Illegitimate Code for Malware Analysis. In Proceedings of the Annual Computer Security Applications Conference (ACSAC), 2012.</w:t>
      </w:r>
    </w:p>
    <w:p w14:paraId="5B3C6892" w14:textId="77777777" w:rsidR="00E630E3" w:rsidRPr="0027549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Curtis </w:t>
      </w:r>
      <w:proofErr w:type="spellStart"/>
      <w:r w:rsidRPr="00275493">
        <w:rPr>
          <w:rFonts w:asciiTheme="minorHAnsi" w:hAnsiTheme="minorHAnsi"/>
          <w:color w:val="000000" w:themeColor="text1"/>
          <w:sz w:val="20"/>
          <w:szCs w:val="20"/>
        </w:rPr>
        <w:t>Carmony</w:t>
      </w:r>
      <w:proofErr w:type="spellEnd"/>
      <w:r w:rsidRPr="00275493">
        <w:rPr>
          <w:rFonts w:asciiTheme="minorHAnsi" w:hAnsiTheme="minorHAnsi"/>
          <w:color w:val="000000" w:themeColor="text1"/>
          <w:sz w:val="20"/>
          <w:szCs w:val="20"/>
        </w:rPr>
        <w:t xml:space="preserve">, Mu Zhang, </w:t>
      </w:r>
      <w:proofErr w:type="spellStart"/>
      <w:r w:rsidRPr="00275493">
        <w:rPr>
          <w:rFonts w:asciiTheme="minorHAnsi" w:hAnsiTheme="minorHAnsi"/>
          <w:color w:val="000000" w:themeColor="text1"/>
          <w:sz w:val="20"/>
          <w:szCs w:val="20"/>
        </w:rPr>
        <w:t>Xunchao</w:t>
      </w:r>
      <w:proofErr w:type="spellEnd"/>
      <w:r w:rsidRPr="00275493">
        <w:rPr>
          <w:rFonts w:asciiTheme="minorHAnsi" w:hAnsiTheme="minorHAnsi"/>
          <w:color w:val="000000" w:themeColor="text1"/>
          <w:sz w:val="20"/>
          <w:szCs w:val="20"/>
        </w:rPr>
        <w:t xml:space="preserve"> Hu, Abhishek </w:t>
      </w:r>
      <w:proofErr w:type="spellStart"/>
      <w:r w:rsidRPr="00275493">
        <w:rPr>
          <w:rFonts w:asciiTheme="minorHAnsi" w:hAnsiTheme="minorHAnsi"/>
          <w:color w:val="000000" w:themeColor="text1"/>
          <w:sz w:val="20"/>
          <w:szCs w:val="20"/>
        </w:rPr>
        <w:t>Vasisht</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Bhaskar</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Heng</w:t>
      </w:r>
      <w:proofErr w:type="spellEnd"/>
      <w:r w:rsidRPr="00275493">
        <w:rPr>
          <w:rFonts w:asciiTheme="minorHAnsi" w:hAnsiTheme="minorHAnsi"/>
          <w:color w:val="000000" w:themeColor="text1"/>
          <w:sz w:val="20"/>
          <w:szCs w:val="20"/>
        </w:rPr>
        <w:t xml:space="preserve"> Yin. Extract Me If You Can: Abusing PDF Parsers in Malware Detectors. In Proceedings of the 2016 Annual Network and Distributed System Security Symposium (NDSS), San Diego, CA, February 2016</w:t>
      </w:r>
    </w:p>
    <w:p w14:paraId="37848487" w14:textId="77777777" w:rsidR="00E630E3" w:rsidRPr="00275493"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Meng</w:t>
      </w:r>
      <w:proofErr w:type="spellEnd"/>
      <w:r w:rsidRPr="00275493">
        <w:rPr>
          <w:rFonts w:asciiTheme="minorHAnsi" w:hAnsiTheme="minorHAnsi" w:cs="NimbusRomNo9L-Regu"/>
          <w:color w:val="000000" w:themeColor="text1"/>
          <w:kern w:val="0"/>
          <w:sz w:val="20"/>
          <w:szCs w:val="20"/>
        </w:rPr>
        <w:t xml:space="preserve"> Xu and </w:t>
      </w:r>
      <w:proofErr w:type="spellStart"/>
      <w:r w:rsidRPr="00275493">
        <w:rPr>
          <w:rFonts w:asciiTheme="minorHAnsi" w:hAnsiTheme="minorHAnsi" w:cs="NimbusRomNo9L-Regu"/>
          <w:color w:val="000000" w:themeColor="text1"/>
          <w:kern w:val="0"/>
          <w:sz w:val="20"/>
          <w:szCs w:val="20"/>
        </w:rPr>
        <w:t>Taesoo</w:t>
      </w:r>
      <w:proofErr w:type="spellEnd"/>
      <w:r w:rsidRPr="00275493">
        <w:rPr>
          <w:rFonts w:asciiTheme="minorHAnsi" w:hAnsiTheme="minorHAnsi" w:cs="NimbusRomNo9L-Regu"/>
          <w:color w:val="000000" w:themeColor="text1"/>
          <w:kern w:val="0"/>
          <w:sz w:val="20"/>
          <w:szCs w:val="20"/>
        </w:rPr>
        <w:t xml:space="preserve">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proofErr w:type="spellStart"/>
      <w:r w:rsidRPr="00275493">
        <w:rPr>
          <w:rFonts w:asciiTheme="minorHAnsi" w:hAnsiTheme="minorHAnsi" w:cs="NimbusRomNo9L-Regu"/>
          <w:bCs/>
          <w:iCs/>
          <w:color w:val="000000" w:themeColor="text1"/>
          <w:kern w:val="0"/>
          <w:sz w:val="20"/>
          <w:szCs w:val="20"/>
        </w:rPr>
        <w:t>PlatPal</w:t>
      </w:r>
      <w:proofErr w:type="spellEnd"/>
      <w:r w:rsidRPr="00275493">
        <w:rPr>
          <w:rFonts w:asciiTheme="minorHAnsi" w:hAnsiTheme="minorHAnsi" w:cs="NimbusRomNo9L-Regu"/>
          <w:bCs/>
          <w:iCs/>
          <w:color w:val="000000" w:themeColor="text1"/>
          <w:kern w:val="0"/>
          <w:sz w:val="20"/>
          <w:szCs w:val="20"/>
        </w:rPr>
        <w:t xml:space="preserve">: Detecting Malicious Documents with Platform </w:t>
      </w:r>
      <w:proofErr w:type="gramStart"/>
      <w:r w:rsidRPr="00275493">
        <w:rPr>
          <w:rFonts w:asciiTheme="minorHAnsi" w:hAnsiTheme="minorHAnsi" w:cs="NimbusRomNo9L-Regu"/>
          <w:bCs/>
          <w:iCs/>
          <w:color w:val="000000" w:themeColor="text1"/>
          <w:kern w:val="0"/>
          <w:sz w:val="20"/>
          <w:szCs w:val="20"/>
        </w:rPr>
        <w:t>Diversity .</w:t>
      </w:r>
      <w:proofErr w:type="gramEnd"/>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71DD0090"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VirusTotal</w:t>
      </w:r>
      <w:proofErr w:type="spellEnd"/>
      <w:r w:rsidRPr="00275493">
        <w:rPr>
          <w:rFonts w:asciiTheme="minorHAnsi" w:hAnsiTheme="minorHAnsi" w:cs="NimbusRomNo9L-Regu"/>
          <w:color w:val="000000" w:themeColor="text1"/>
          <w:kern w:val="0"/>
          <w:sz w:val="20"/>
          <w:szCs w:val="20"/>
        </w:rPr>
        <w:t xml:space="preserve">. Free Online Virus, Malware and URL </w:t>
      </w:r>
      <w:proofErr w:type="spellStart"/>
      <w:r w:rsidRPr="00275493">
        <w:rPr>
          <w:rFonts w:asciiTheme="minorHAnsi" w:hAnsiTheme="minorHAnsi" w:cs="NimbusRomNo9L-Regu"/>
          <w:color w:val="000000" w:themeColor="text1"/>
          <w:kern w:val="0"/>
          <w:sz w:val="20"/>
          <w:szCs w:val="20"/>
        </w:rPr>
        <w:t>Scanner.</w:t>
      </w:r>
      <w:r w:rsidRPr="00275493">
        <w:rPr>
          <w:rFonts w:asciiTheme="minorHAnsi" w:hAnsiTheme="minorHAnsi" w:cs="NimbusSanL-Regu"/>
          <w:color w:val="000000" w:themeColor="text1"/>
          <w:kern w:val="0"/>
          <w:sz w:val="20"/>
          <w:szCs w:val="20"/>
        </w:rPr>
        <w:t>https</w:t>
      </w:r>
      <w:proofErr w:type="spellEnd"/>
      <w:r w:rsidRPr="00275493">
        <w:rPr>
          <w:rFonts w:asciiTheme="minorHAnsi" w:hAnsiTheme="minorHAnsi" w:cs="NimbusSanL-Regu"/>
          <w:color w:val="000000" w:themeColor="text1"/>
          <w:kern w:val="0"/>
          <w:sz w:val="20"/>
          <w:szCs w:val="20"/>
        </w:rPr>
        <w:t>://www.virustotal.com/</w:t>
      </w:r>
      <w:r w:rsidRPr="00275493">
        <w:rPr>
          <w:rFonts w:asciiTheme="minorHAnsi" w:hAnsiTheme="minorHAnsi" w:cs="NimbusRomNo9L-Regu"/>
          <w:color w:val="000000" w:themeColor="text1"/>
          <w:kern w:val="0"/>
          <w:sz w:val="20"/>
          <w:szCs w:val="20"/>
        </w:rPr>
        <w:t>.</w:t>
      </w:r>
    </w:p>
    <w:p w14:paraId="466B8621"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Stephan </w:t>
      </w:r>
      <w:proofErr w:type="spellStart"/>
      <w:r w:rsidRPr="00275493">
        <w:rPr>
          <w:rFonts w:asciiTheme="minorHAnsi" w:hAnsiTheme="minorHAnsi"/>
          <w:color w:val="000000" w:themeColor="text1"/>
          <w:sz w:val="20"/>
          <w:szCs w:val="20"/>
        </w:rPr>
        <w:t>Chenette</w:t>
      </w:r>
      <w:proofErr w:type="spellEnd"/>
      <w:r w:rsidRPr="00275493">
        <w:rPr>
          <w:rFonts w:asciiTheme="minorHAnsi" w:hAnsiTheme="minorHAnsi"/>
          <w:color w:val="000000" w:themeColor="text1"/>
          <w:sz w:val="20"/>
          <w:szCs w:val="20"/>
        </w:rPr>
        <w:t xml:space="preserve">. Malicious Documents Archive for Signature Testing and Research - </w:t>
      </w:r>
      <w:proofErr w:type="spellStart"/>
      <w:r w:rsidRPr="00275493">
        <w:rPr>
          <w:rFonts w:asciiTheme="minorHAnsi" w:hAnsiTheme="minorHAnsi"/>
          <w:color w:val="000000" w:themeColor="text1"/>
          <w:sz w:val="20"/>
          <w:szCs w:val="20"/>
        </w:rPr>
        <w:t>Contagio</w:t>
      </w:r>
      <w:proofErr w:type="spellEnd"/>
      <w:r w:rsidRPr="00275493">
        <w:rPr>
          <w:rFonts w:asciiTheme="minorHAnsi" w:hAnsiTheme="minorHAnsi"/>
          <w:color w:val="000000" w:themeColor="text1"/>
          <w:sz w:val="20"/>
          <w:szCs w:val="20"/>
        </w:rPr>
        <w:t xml:space="preserve"> Malware Dump. http://contagiodump.blogspot.de/2010/08/ malicious-documents-archive-for.html.</w:t>
      </w:r>
    </w:p>
    <w:p w14:paraId="26057688" w14:textId="77777777" w:rsidR="007C7E43" w:rsidRDefault="007C7E43" w:rsidP="007C7E43">
      <w:pPr>
        <w:pStyle w:val="a5"/>
        <w:numPr>
          <w:ilvl w:val="0"/>
          <w:numId w:val="4"/>
        </w:numPr>
        <w:ind w:firstLineChars="0"/>
        <w:rPr>
          <w:rFonts w:asciiTheme="minorHAnsi" w:hAnsiTheme="minorHAnsi"/>
          <w:color w:val="000000" w:themeColor="text1"/>
          <w:sz w:val="20"/>
          <w:szCs w:val="20"/>
        </w:rPr>
      </w:pPr>
      <w:bookmarkStart w:id="81" w:name="OLE_LINK5"/>
      <w:bookmarkStart w:id="82" w:name="OLE_LINK6"/>
      <w:r w:rsidRPr="007C7E43">
        <w:rPr>
          <w:rFonts w:asciiTheme="minorHAnsi" w:hAnsiTheme="minorHAnsi"/>
          <w:color w:val="000000" w:themeColor="text1"/>
          <w:sz w:val="20"/>
          <w:szCs w:val="20"/>
        </w:rPr>
        <w:lastRenderedPageBreak/>
        <w:t xml:space="preserve">Charles </w:t>
      </w:r>
      <w:proofErr w:type="spellStart"/>
      <w:r w:rsidRPr="007C7E43">
        <w:rPr>
          <w:rFonts w:asciiTheme="minorHAnsi" w:hAnsiTheme="minorHAnsi"/>
          <w:color w:val="000000" w:themeColor="text1"/>
          <w:sz w:val="20"/>
          <w:szCs w:val="20"/>
        </w:rPr>
        <w:t>Smutz</w:t>
      </w:r>
      <w:bookmarkEnd w:id="81"/>
      <w:bookmarkEnd w:id="82"/>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Angelos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Stavrou</w:t>
      </w:r>
      <w:proofErr w:type="spellEnd"/>
      <w:r w:rsidRPr="007C7E43">
        <w:rPr>
          <w:rFonts w:asciiTheme="minorHAnsi" w:hAnsiTheme="minorHAnsi"/>
          <w:color w:val="000000" w:themeColor="text1"/>
          <w:sz w:val="20"/>
          <w:szCs w:val="20"/>
        </w:rPr>
        <w:t>. Malicious PDF Detection using Metadata and Structural Features. In Proceedings of the Annual Computer Security Applications Conference (ACSAC), 2012.</w:t>
      </w:r>
    </w:p>
    <w:p w14:paraId="0303E38B" w14:textId="2C1FACAE" w:rsidR="00B77808" w:rsidRPr="009A3E05" w:rsidRDefault="00B77808" w:rsidP="00E630E3">
      <w:pPr>
        <w:pStyle w:val="a5"/>
        <w:widowControl/>
        <w:numPr>
          <w:ilvl w:val="0"/>
          <w:numId w:val="4"/>
        </w:numPr>
        <w:ind w:firstLineChars="0"/>
        <w:jc w:val="left"/>
        <w:rPr>
          <w:rStyle w:val="a7"/>
          <w:rFonts w:asciiTheme="minorHAnsi" w:hAnsiTheme="minorHAnsi"/>
          <w:color w:val="000000" w:themeColor="text1"/>
          <w:sz w:val="20"/>
          <w:szCs w:val="20"/>
          <w:u w:val="none"/>
        </w:rPr>
      </w:pPr>
      <w:bookmarkStart w:id="83" w:name="OLE_LINK1"/>
      <w:bookmarkStart w:id="84" w:name="OLE_LINK2"/>
      <w:r>
        <w:rPr>
          <w:rFonts w:hint="eastAsia"/>
        </w:rPr>
        <w:t>Symantec</w:t>
      </w:r>
      <w:r>
        <w:t xml:space="preserve"> 2017</w:t>
      </w:r>
      <w:r>
        <w:rPr>
          <w:rFonts w:hint="eastAsia"/>
        </w:rPr>
        <w:t>年安全威胁报告</w:t>
      </w:r>
      <w:r w:rsidRPr="00B77808">
        <w:rPr>
          <w:rFonts w:asciiTheme="minorHAnsi" w:hAnsiTheme="minorHAnsi"/>
          <w:sz w:val="20"/>
          <w:szCs w:val="20"/>
        </w:rPr>
        <w:t>https://www.symantec.com/content/dam/symantec/docs/reports/istr-22-2017-en.pdf</w:t>
      </w:r>
    </w:p>
    <w:bookmarkEnd w:id="83"/>
    <w:bookmarkEnd w:id="84"/>
    <w:p w14:paraId="50248523" w14:textId="77777777" w:rsidR="00FA1CD6" w:rsidRPr="00275493" w:rsidRDefault="00FA1CD6" w:rsidP="00FA1CD6">
      <w:pPr>
        <w:pStyle w:val="a5"/>
        <w:widowControl/>
        <w:numPr>
          <w:ilvl w:val="0"/>
          <w:numId w:val="4"/>
        </w:numPr>
        <w:ind w:firstLineChars="0"/>
        <w:jc w:val="left"/>
        <w:rPr>
          <w:rFonts w:asciiTheme="minorHAnsi" w:hAnsiTheme="minorHAnsi"/>
          <w:color w:val="000000" w:themeColor="text1"/>
          <w:sz w:val="20"/>
          <w:szCs w:val="20"/>
        </w:rPr>
      </w:pPr>
      <w:r w:rsidRPr="00FA1CD6">
        <w:rPr>
          <w:rFonts w:asciiTheme="minorHAnsi" w:hAnsiTheme="minorHAnsi"/>
          <w:color w:val="000000" w:themeColor="text1"/>
          <w:sz w:val="20"/>
          <w:szCs w:val="20"/>
        </w:rPr>
        <w:t>M.Polychronakis</w:t>
      </w:r>
      <w:proofErr w:type="gramStart"/>
      <w:r w:rsidRPr="00FA1CD6">
        <w:rPr>
          <w:rFonts w:asciiTheme="minorHAnsi" w:hAnsiTheme="minorHAnsi"/>
          <w:color w:val="000000" w:themeColor="text1"/>
          <w:sz w:val="20"/>
          <w:szCs w:val="20"/>
        </w:rPr>
        <w:t>,K.Anagnostakis,andE.Markatos.Com</w:t>
      </w:r>
      <w:proofErr w:type="gram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prehensive</w:t>
      </w:r>
      <w:proofErr w:type="spell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shellcode</w:t>
      </w:r>
      <w:proofErr w:type="spellEnd"/>
      <w:r w:rsidRPr="00FA1CD6">
        <w:rPr>
          <w:rFonts w:asciiTheme="minorHAnsi" w:hAnsiTheme="minorHAnsi"/>
          <w:color w:val="000000" w:themeColor="text1"/>
          <w:sz w:val="20"/>
          <w:szCs w:val="20"/>
        </w:rPr>
        <w:t xml:space="preserve"> detection using runtime heuristics. In Annual Computer Security Applications Conference (AC- SAC), pages 287–296, 2010.</w:t>
      </w:r>
    </w:p>
    <w:bookmarkEnd w:id="75"/>
    <w:bookmarkEnd w:id="76"/>
    <w:bookmarkEnd w:id="77"/>
    <w:p w14:paraId="241473D2" w14:textId="77777777" w:rsidR="00B7410C" w:rsidRPr="003D1DB4" w:rsidRDefault="00B7410C" w:rsidP="003D1DB4">
      <w:pPr>
        <w:tabs>
          <w:tab w:val="left" w:pos="220"/>
          <w:tab w:val="left" w:pos="720"/>
        </w:tabs>
        <w:autoSpaceDE w:val="0"/>
        <w:autoSpaceDN w:val="0"/>
        <w:adjustRightInd w:val="0"/>
        <w:spacing w:after="240" w:line="260" w:lineRule="atLeast"/>
        <w:jc w:val="left"/>
        <w:rPr>
          <w:rFonts w:asciiTheme="minorHAnsi" w:eastAsiaTheme="minorEastAsia" w:hAnsiTheme="minorHAnsi" w:cs="Times"/>
          <w:color w:val="000000"/>
          <w:kern w:val="0"/>
          <w:sz w:val="20"/>
          <w:szCs w:val="20"/>
        </w:rPr>
      </w:pPr>
    </w:p>
    <w:sectPr w:rsidR="00B7410C" w:rsidRPr="003D1DB4">
      <w:footerReference w:type="even"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EFC43" w14:textId="77777777" w:rsidR="00E16D19" w:rsidRDefault="00E16D19" w:rsidP="00821932">
      <w:r>
        <w:separator/>
      </w:r>
    </w:p>
  </w:endnote>
  <w:endnote w:type="continuationSeparator" w:id="0">
    <w:p w14:paraId="0649148A" w14:textId="77777777" w:rsidR="00E16D19" w:rsidRDefault="00E16D19" w:rsidP="00821932">
      <w:r>
        <w:continuationSeparator/>
      </w:r>
    </w:p>
  </w:endnote>
  <w:endnote w:type="continuationNotice" w:id="1">
    <w:p w14:paraId="3AC0987B" w14:textId="77777777" w:rsidR="00E16D19" w:rsidRDefault="00E16D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B7FF" w14:textId="77777777" w:rsidR="00C94BC9" w:rsidRDefault="00C94BC9"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FBB92F8" w14:textId="77777777" w:rsidR="00C94BC9" w:rsidRDefault="00C94BC9"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57EBA" w14:textId="77777777" w:rsidR="00C94BC9" w:rsidRDefault="00C94BC9"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7F65D9">
      <w:rPr>
        <w:rStyle w:val="a6"/>
        <w:noProof/>
      </w:rPr>
      <w:t>4</w:t>
    </w:r>
    <w:r>
      <w:rPr>
        <w:rStyle w:val="a6"/>
      </w:rPr>
      <w:fldChar w:fldCharType="end"/>
    </w:r>
  </w:p>
  <w:p w14:paraId="112B9943" w14:textId="77777777" w:rsidR="00C94BC9" w:rsidRDefault="00C94BC9"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CCFDB" w14:textId="77777777" w:rsidR="00E16D19" w:rsidRDefault="00E16D19" w:rsidP="00821932">
      <w:r>
        <w:separator/>
      </w:r>
    </w:p>
  </w:footnote>
  <w:footnote w:type="continuationSeparator" w:id="0">
    <w:p w14:paraId="2AA96049" w14:textId="77777777" w:rsidR="00E16D19" w:rsidRDefault="00E16D19" w:rsidP="00821932">
      <w:r>
        <w:continuationSeparator/>
      </w:r>
    </w:p>
  </w:footnote>
  <w:footnote w:type="continuationNotice" w:id="1">
    <w:p w14:paraId="20FCD21F" w14:textId="77777777" w:rsidR="00E16D19" w:rsidRDefault="00E16D1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12DB029C"/>
    <w:multiLevelType w:val="hybridMultilevel"/>
    <w:tmpl w:val="781C658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51C179C"/>
    <w:multiLevelType w:val="hybridMultilevel"/>
    <w:tmpl w:val="13202AA2"/>
    <w:lvl w:ilvl="0" w:tplc="A81CDD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0575D7"/>
    <w:multiLevelType w:val="hybridMultilevel"/>
    <w:tmpl w:val="0D2A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9"/>
  </w:num>
  <w:num w:numId="4">
    <w:abstractNumId w:val="12"/>
  </w:num>
  <w:num w:numId="5">
    <w:abstractNumId w:val="4"/>
  </w:num>
  <w:num w:numId="6">
    <w:abstractNumId w:val="13"/>
  </w:num>
  <w:num w:numId="7">
    <w:abstractNumId w:val="11"/>
  </w:num>
  <w:num w:numId="8">
    <w:abstractNumId w:val="6"/>
  </w:num>
  <w:num w:numId="9">
    <w:abstractNumId w:val="1"/>
  </w:num>
  <w:num w:numId="10">
    <w:abstractNumId w:val="7"/>
  </w:num>
  <w:num w:numId="11">
    <w:abstractNumId w:val="10"/>
  </w:num>
  <w:num w:numId="12">
    <w:abstractNumId w:val="3"/>
  </w:num>
  <w:num w:numId="13">
    <w:abstractNumId w:val="2"/>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nah">
    <w15:presenceInfo w15:providerId="None" w15:userId="Yo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16214"/>
    <w:rsid w:val="00026EFC"/>
    <w:rsid w:val="00027B23"/>
    <w:rsid w:val="00036094"/>
    <w:rsid w:val="000446E6"/>
    <w:rsid w:val="00051A94"/>
    <w:rsid w:val="00054B26"/>
    <w:rsid w:val="00070981"/>
    <w:rsid w:val="000775AA"/>
    <w:rsid w:val="00080A7C"/>
    <w:rsid w:val="00084CDA"/>
    <w:rsid w:val="0009024D"/>
    <w:rsid w:val="000972F9"/>
    <w:rsid w:val="000A3BF6"/>
    <w:rsid w:val="000A5995"/>
    <w:rsid w:val="000A6676"/>
    <w:rsid w:val="000B5F61"/>
    <w:rsid w:val="000B7BE0"/>
    <w:rsid w:val="000E3341"/>
    <w:rsid w:val="000F3F09"/>
    <w:rsid w:val="0010360F"/>
    <w:rsid w:val="00110BDE"/>
    <w:rsid w:val="00113588"/>
    <w:rsid w:val="0011797F"/>
    <w:rsid w:val="00121ECE"/>
    <w:rsid w:val="00135FB9"/>
    <w:rsid w:val="00136765"/>
    <w:rsid w:val="00157302"/>
    <w:rsid w:val="0016623C"/>
    <w:rsid w:val="00170F2E"/>
    <w:rsid w:val="00173745"/>
    <w:rsid w:val="00174DB7"/>
    <w:rsid w:val="001B6707"/>
    <w:rsid w:val="001D041A"/>
    <w:rsid w:val="001F2096"/>
    <w:rsid w:val="0020145F"/>
    <w:rsid w:val="002017F2"/>
    <w:rsid w:val="002052E9"/>
    <w:rsid w:val="0021285F"/>
    <w:rsid w:val="00214F69"/>
    <w:rsid w:val="00220BF3"/>
    <w:rsid w:val="0022207D"/>
    <w:rsid w:val="002224F1"/>
    <w:rsid w:val="00222979"/>
    <w:rsid w:val="002247DB"/>
    <w:rsid w:val="00225942"/>
    <w:rsid w:val="00225B4D"/>
    <w:rsid w:val="00232E1C"/>
    <w:rsid w:val="00234AE5"/>
    <w:rsid w:val="00237C22"/>
    <w:rsid w:val="0024061F"/>
    <w:rsid w:val="00247E0C"/>
    <w:rsid w:val="002565AD"/>
    <w:rsid w:val="0026425F"/>
    <w:rsid w:val="00264587"/>
    <w:rsid w:val="00264FEE"/>
    <w:rsid w:val="002659E5"/>
    <w:rsid w:val="00275EA8"/>
    <w:rsid w:val="0027608D"/>
    <w:rsid w:val="00284607"/>
    <w:rsid w:val="00290AB5"/>
    <w:rsid w:val="00292294"/>
    <w:rsid w:val="0029289B"/>
    <w:rsid w:val="002A038F"/>
    <w:rsid w:val="002A1829"/>
    <w:rsid w:val="002A19DF"/>
    <w:rsid w:val="002A5F58"/>
    <w:rsid w:val="002B7339"/>
    <w:rsid w:val="002C29E7"/>
    <w:rsid w:val="002C3A5A"/>
    <w:rsid w:val="002D4B34"/>
    <w:rsid w:val="002F6280"/>
    <w:rsid w:val="003165C9"/>
    <w:rsid w:val="003276D1"/>
    <w:rsid w:val="00327848"/>
    <w:rsid w:val="003301B3"/>
    <w:rsid w:val="00333CCD"/>
    <w:rsid w:val="0033567E"/>
    <w:rsid w:val="0033708B"/>
    <w:rsid w:val="00350FF1"/>
    <w:rsid w:val="003531E1"/>
    <w:rsid w:val="00381EFA"/>
    <w:rsid w:val="00383093"/>
    <w:rsid w:val="0039237B"/>
    <w:rsid w:val="00395AE9"/>
    <w:rsid w:val="0039773D"/>
    <w:rsid w:val="003A2152"/>
    <w:rsid w:val="003A50CC"/>
    <w:rsid w:val="003C0309"/>
    <w:rsid w:val="003C2166"/>
    <w:rsid w:val="003D1DB4"/>
    <w:rsid w:val="003E2CC3"/>
    <w:rsid w:val="003E4186"/>
    <w:rsid w:val="003E55FF"/>
    <w:rsid w:val="003F104F"/>
    <w:rsid w:val="0040279C"/>
    <w:rsid w:val="00432CA3"/>
    <w:rsid w:val="00445C24"/>
    <w:rsid w:val="00455B78"/>
    <w:rsid w:val="004608AA"/>
    <w:rsid w:val="00460BDC"/>
    <w:rsid w:val="00465C70"/>
    <w:rsid w:val="00471B88"/>
    <w:rsid w:val="00475D8C"/>
    <w:rsid w:val="00477988"/>
    <w:rsid w:val="00490229"/>
    <w:rsid w:val="00497DA8"/>
    <w:rsid w:val="004A6127"/>
    <w:rsid w:val="004B1F16"/>
    <w:rsid w:val="004D139D"/>
    <w:rsid w:val="004E46A2"/>
    <w:rsid w:val="004E7F0E"/>
    <w:rsid w:val="004F0253"/>
    <w:rsid w:val="004F3A0F"/>
    <w:rsid w:val="00500156"/>
    <w:rsid w:val="005014FB"/>
    <w:rsid w:val="005154A5"/>
    <w:rsid w:val="00520E62"/>
    <w:rsid w:val="0052103E"/>
    <w:rsid w:val="0052243A"/>
    <w:rsid w:val="00523BD7"/>
    <w:rsid w:val="005243CD"/>
    <w:rsid w:val="0052557E"/>
    <w:rsid w:val="00534EA4"/>
    <w:rsid w:val="00537E09"/>
    <w:rsid w:val="0054291F"/>
    <w:rsid w:val="005449F2"/>
    <w:rsid w:val="00545567"/>
    <w:rsid w:val="00553B4A"/>
    <w:rsid w:val="00561C9C"/>
    <w:rsid w:val="00566287"/>
    <w:rsid w:val="00575753"/>
    <w:rsid w:val="00577398"/>
    <w:rsid w:val="00582781"/>
    <w:rsid w:val="00586ED6"/>
    <w:rsid w:val="00591067"/>
    <w:rsid w:val="005938E7"/>
    <w:rsid w:val="005B49F3"/>
    <w:rsid w:val="005B54CD"/>
    <w:rsid w:val="005B79AD"/>
    <w:rsid w:val="005C17B1"/>
    <w:rsid w:val="005C2A0F"/>
    <w:rsid w:val="005C4347"/>
    <w:rsid w:val="005D0051"/>
    <w:rsid w:val="005D02FF"/>
    <w:rsid w:val="005D0364"/>
    <w:rsid w:val="005E1CA9"/>
    <w:rsid w:val="005E409E"/>
    <w:rsid w:val="005F5860"/>
    <w:rsid w:val="005F69E9"/>
    <w:rsid w:val="00606D1A"/>
    <w:rsid w:val="00607678"/>
    <w:rsid w:val="00611A07"/>
    <w:rsid w:val="00623729"/>
    <w:rsid w:val="00626080"/>
    <w:rsid w:val="00632130"/>
    <w:rsid w:val="00635D94"/>
    <w:rsid w:val="00650C52"/>
    <w:rsid w:val="006541D2"/>
    <w:rsid w:val="00655920"/>
    <w:rsid w:val="00672D33"/>
    <w:rsid w:val="00674F95"/>
    <w:rsid w:val="006773C7"/>
    <w:rsid w:val="006854C8"/>
    <w:rsid w:val="00691D90"/>
    <w:rsid w:val="006B5D61"/>
    <w:rsid w:val="006C36EF"/>
    <w:rsid w:val="006D1A4C"/>
    <w:rsid w:val="006E410A"/>
    <w:rsid w:val="006E6ED2"/>
    <w:rsid w:val="006F1CEE"/>
    <w:rsid w:val="006F307F"/>
    <w:rsid w:val="007053B9"/>
    <w:rsid w:val="00711A0E"/>
    <w:rsid w:val="007121DB"/>
    <w:rsid w:val="00715360"/>
    <w:rsid w:val="00722264"/>
    <w:rsid w:val="00736F4B"/>
    <w:rsid w:val="00761F95"/>
    <w:rsid w:val="00763066"/>
    <w:rsid w:val="007740B2"/>
    <w:rsid w:val="00783B4F"/>
    <w:rsid w:val="00787A86"/>
    <w:rsid w:val="00797C4A"/>
    <w:rsid w:val="007A1439"/>
    <w:rsid w:val="007A2A55"/>
    <w:rsid w:val="007A3580"/>
    <w:rsid w:val="007B209D"/>
    <w:rsid w:val="007B65EB"/>
    <w:rsid w:val="007C163B"/>
    <w:rsid w:val="007C7E43"/>
    <w:rsid w:val="007D0991"/>
    <w:rsid w:val="007D1529"/>
    <w:rsid w:val="007D6A2E"/>
    <w:rsid w:val="007E229E"/>
    <w:rsid w:val="007E27B1"/>
    <w:rsid w:val="007E2A27"/>
    <w:rsid w:val="007E3C77"/>
    <w:rsid w:val="007E7EB6"/>
    <w:rsid w:val="007F0E24"/>
    <w:rsid w:val="007F1FF9"/>
    <w:rsid w:val="007F31C9"/>
    <w:rsid w:val="007F65D9"/>
    <w:rsid w:val="00801345"/>
    <w:rsid w:val="008202BA"/>
    <w:rsid w:val="00821932"/>
    <w:rsid w:val="008263B5"/>
    <w:rsid w:val="008278B2"/>
    <w:rsid w:val="00834C29"/>
    <w:rsid w:val="0083519E"/>
    <w:rsid w:val="00837E2F"/>
    <w:rsid w:val="00847332"/>
    <w:rsid w:val="0086248A"/>
    <w:rsid w:val="00862EF2"/>
    <w:rsid w:val="00876AC2"/>
    <w:rsid w:val="0089262A"/>
    <w:rsid w:val="00896550"/>
    <w:rsid w:val="008B0012"/>
    <w:rsid w:val="008B0D5E"/>
    <w:rsid w:val="008C23DC"/>
    <w:rsid w:val="008C3652"/>
    <w:rsid w:val="008E287A"/>
    <w:rsid w:val="008E6892"/>
    <w:rsid w:val="008E7A28"/>
    <w:rsid w:val="008F4D69"/>
    <w:rsid w:val="00900AB9"/>
    <w:rsid w:val="00901976"/>
    <w:rsid w:val="00903924"/>
    <w:rsid w:val="00904342"/>
    <w:rsid w:val="009053EE"/>
    <w:rsid w:val="00930B6C"/>
    <w:rsid w:val="00937159"/>
    <w:rsid w:val="00942DF5"/>
    <w:rsid w:val="00950CE4"/>
    <w:rsid w:val="009554E6"/>
    <w:rsid w:val="00963E0E"/>
    <w:rsid w:val="00987A58"/>
    <w:rsid w:val="0099376A"/>
    <w:rsid w:val="009958D3"/>
    <w:rsid w:val="009A3E05"/>
    <w:rsid w:val="009B447E"/>
    <w:rsid w:val="009C0BC3"/>
    <w:rsid w:val="009C4557"/>
    <w:rsid w:val="009C4F65"/>
    <w:rsid w:val="009C6848"/>
    <w:rsid w:val="009D43AD"/>
    <w:rsid w:val="009D55F5"/>
    <w:rsid w:val="009E5087"/>
    <w:rsid w:val="009F3875"/>
    <w:rsid w:val="00A0067D"/>
    <w:rsid w:val="00A1032C"/>
    <w:rsid w:val="00A153BF"/>
    <w:rsid w:val="00A17061"/>
    <w:rsid w:val="00A20CB2"/>
    <w:rsid w:val="00A2505F"/>
    <w:rsid w:val="00A25771"/>
    <w:rsid w:val="00A26CE1"/>
    <w:rsid w:val="00A33823"/>
    <w:rsid w:val="00A352D1"/>
    <w:rsid w:val="00A3687E"/>
    <w:rsid w:val="00A4425B"/>
    <w:rsid w:val="00A4482A"/>
    <w:rsid w:val="00A57312"/>
    <w:rsid w:val="00A65D0B"/>
    <w:rsid w:val="00A8491C"/>
    <w:rsid w:val="00A87958"/>
    <w:rsid w:val="00A94430"/>
    <w:rsid w:val="00A97E79"/>
    <w:rsid w:val="00AA7DD9"/>
    <w:rsid w:val="00AB0E3B"/>
    <w:rsid w:val="00AB6580"/>
    <w:rsid w:val="00AC55B2"/>
    <w:rsid w:val="00AD3B74"/>
    <w:rsid w:val="00AD44E8"/>
    <w:rsid w:val="00AD5E42"/>
    <w:rsid w:val="00AE0E36"/>
    <w:rsid w:val="00AF0A3A"/>
    <w:rsid w:val="00B04B18"/>
    <w:rsid w:val="00B1324D"/>
    <w:rsid w:val="00B16671"/>
    <w:rsid w:val="00B178FB"/>
    <w:rsid w:val="00B20309"/>
    <w:rsid w:val="00B23A2F"/>
    <w:rsid w:val="00B2619F"/>
    <w:rsid w:val="00B437C5"/>
    <w:rsid w:val="00B455E2"/>
    <w:rsid w:val="00B5361D"/>
    <w:rsid w:val="00B5398D"/>
    <w:rsid w:val="00B70305"/>
    <w:rsid w:val="00B7410C"/>
    <w:rsid w:val="00B77808"/>
    <w:rsid w:val="00B80E09"/>
    <w:rsid w:val="00B94247"/>
    <w:rsid w:val="00B9667D"/>
    <w:rsid w:val="00B976FE"/>
    <w:rsid w:val="00BC2E20"/>
    <w:rsid w:val="00BD07EE"/>
    <w:rsid w:val="00BD5808"/>
    <w:rsid w:val="00BD7EDF"/>
    <w:rsid w:val="00BE3C24"/>
    <w:rsid w:val="00BE43CD"/>
    <w:rsid w:val="00BE71B6"/>
    <w:rsid w:val="00C02E9C"/>
    <w:rsid w:val="00C048CF"/>
    <w:rsid w:val="00C05E7B"/>
    <w:rsid w:val="00C10676"/>
    <w:rsid w:val="00C1373F"/>
    <w:rsid w:val="00C15401"/>
    <w:rsid w:val="00C251F1"/>
    <w:rsid w:val="00C26F49"/>
    <w:rsid w:val="00C459A4"/>
    <w:rsid w:val="00C51EB9"/>
    <w:rsid w:val="00C5301D"/>
    <w:rsid w:val="00C55EF0"/>
    <w:rsid w:val="00C61EE7"/>
    <w:rsid w:val="00C62249"/>
    <w:rsid w:val="00C737FF"/>
    <w:rsid w:val="00C823C9"/>
    <w:rsid w:val="00C82834"/>
    <w:rsid w:val="00C85964"/>
    <w:rsid w:val="00C92592"/>
    <w:rsid w:val="00C94220"/>
    <w:rsid w:val="00C94B3A"/>
    <w:rsid w:val="00C94BC9"/>
    <w:rsid w:val="00CA259D"/>
    <w:rsid w:val="00CA55CB"/>
    <w:rsid w:val="00CB2B96"/>
    <w:rsid w:val="00CB6DBF"/>
    <w:rsid w:val="00CD5A2F"/>
    <w:rsid w:val="00CE19D2"/>
    <w:rsid w:val="00CF4B28"/>
    <w:rsid w:val="00CF6771"/>
    <w:rsid w:val="00D063B6"/>
    <w:rsid w:val="00D113AD"/>
    <w:rsid w:val="00D2189F"/>
    <w:rsid w:val="00D30F9C"/>
    <w:rsid w:val="00D33D37"/>
    <w:rsid w:val="00D50A52"/>
    <w:rsid w:val="00D63376"/>
    <w:rsid w:val="00D72629"/>
    <w:rsid w:val="00D7425A"/>
    <w:rsid w:val="00D76CEA"/>
    <w:rsid w:val="00D8079B"/>
    <w:rsid w:val="00D824B5"/>
    <w:rsid w:val="00D83ED9"/>
    <w:rsid w:val="00D85EEE"/>
    <w:rsid w:val="00D864BA"/>
    <w:rsid w:val="00D914DD"/>
    <w:rsid w:val="00D91F56"/>
    <w:rsid w:val="00D9561F"/>
    <w:rsid w:val="00D96F82"/>
    <w:rsid w:val="00DA706A"/>
    <w:rsid w:val="00DB3235"/>
    <w:rsid w:val="00DB4D24"/>
    <w:rsid w:val="00DB61AB"/>
    <w:rsid w:val="00DB6D45"/>
    <w:rsid w:val="00DC100A"/>
    <w:rsid w:val="00DC2D61"/>
    <w:rsid w:val="00DC3180"/>
    <w:rsid w:val="00DC3FC0"/>
    <w:rsid w:val="00DD1C3A"/>
    <w:rsid w:val="00DD2B0F"/>
    <w:rsid w:val="00DD2FA6"/>
    <w:rsid w:val="00DD61E2"/>
    <w:rsid w:val="00DE330B"/>
    <w:rsid w:val="00DE3CE5"/>
    <w:rsid w:val="00DE40F7"/>
    <w:rsid w:val="00DE54BC"/>
    <w:rsid w:val="00DE6A70"/>
    <w:rsid w:val="00DF2646"/>
    <w:rsid w:val="00DF4468"/>
    <w:rsid w:val="00DF5761"/>
    <w:rsid w:val="00E004E5"/>
    <w:rsid w:val="00E035E4"/>
    <w:rsid w:val="00E16D19"/>
    <w:rsid w:val="00E23BF7"/>
    <w:rsid w:val="00E257E3"/>
    <w:rsid w:val="00E326A0"/>
    <w:rsid w:val="00E32728"/>
    <w:rsid w:val="00E477B8"/>
    <w:rsid w:val="00E50155"/>
    <w:rsid w:val="00E5764C"/>
    <w:rsid w:val="00E61927"/>
    <w:rsid w:val="00E62056"/>
    <w:rsid w:val="00E630E3"/>
    <w:rsid w:val="00E66ADC"/>
    <w:rsid w:val="00E7020C"/>
    <w:rsid w:val="00E81FED"/>
    <w:rsid w:val="00E825B7"/>
    <w:rsid w:val="00E833A3"/>
    <w:rsid w:val="00E834C7"/>
    <w:rsid w:val="00E921A0"/>
    <w:rsid w:val="00E95F2D"/>
    <w:rsid w:val="00EA248C"/>
    <w:rsid w:val="00EA2578"/>
    <w:rsid w:val="00EA38E0"/>
    <w:rsid w:val="00EB2FE3"/>
    <w:rsid w:val="00EB4259"/>
    <w:rsid w:val="00EB4855"/>
    <w:rsid w:val="00EC6A3B"/>
    <w:rsid w:val="00ED1503"/>
    <w:rsid w:val="00ED1E61"/>
    <w:rsid w:val="00ED3419"/>
    <w:rsid w:val="00ED3A3A"/>
    <w:rsid w:val="00ED7528"/>
    <w:rsid w:val="00EE08B9"/>
    <w:rsid w:val="00EF158F"/>
    <w:rsid w:val="00EF5331"/>
    <w:rsid w:val="00F01D32"/>
    <w:rsid w:val="00F02C11"/>
    <w:rsid w:val="00F05B56"/>
    <w:rsid w:val="00F06C05"/>
    <w:rsid w:val="00F13D6F"/>
    <w:rsid w:val="00F14B02"/>
    <w:rsid w:val="00F17101"/>
    <w:rsid w:val="00F21D89"/>
    <w:rsid w:val="00F23C0A"/>
    <w:rsid w:val="00F34420"/>
    <w:rsid w:val="00F53A03"/>
    <w:rsid w:val="00F75C3B"/>
    <w:rsid w:val="00F961AF"/>
    <w:rsid w:val="00F975C1"/>
    <w:rsid w:val="00FA1CD6"/>
    <w:rsid w:val="00FA5C0C"/>
    <w:rsid w:val="00FA7C69"/>
    <w:rsid w:val="00FB3197"/>
    <w:rsid w:val="00FC13BA"/>
    <w:rsid w:val="00FC644A"/>
    <w:rsid w:val="00FC704B"/>
    <w:rsid w:val="00FE512A"/>
    <w:rsid w:val="00FF1B98"/>
    <w:rsid w:val="00FF39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D0BA"/>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 w:type="paragraph" w:styleId="ad">
    <w:name w:val="annotation subject"/>
    <w:basedOn w:val="aa"/>
    <w:next w:val="aa"/>
    <w:link w:val="Char3"/>
    <w:uiPriority w:val="99"/>
    <w:semiHidden/>
    <w:unhideWhenUsed/>
    <w:rsid w:val="00577398"/>
    <w:rPr>
      <w:b/>
      <w:bCs/>
    </w:rPr>
  </w:style>
  <w:style w:type="character" w:customStyle="1" w:styleId="Char3">
    <w:name w:val="批注主题 Char"/>
    <w:basedOn w:val="Char1"/>
    <w:link w:val="ad"/>
    <w:uiPriority w:val="99"/>
    <w:semiHidden/>
    <w:rsid w:val="00577398"/>
    <w:rPr>
      <w:rFonts w:ascii="Calibri" w:eastAsia="宋体" w:hAnsi="Calibri" w:cs="Times New Roman"/>
      <w:b/>
      <w:bCs/>
    </w:rPr>
  </w:style>
  <w:style w:type="paragraph" w:styleId="ae">
    <w:name w:val="Revision"/>
    <w:hidden/>
    <w:uiPriority w:val="99"/>
    <w:semiHidden/>
    <w:rsid w:val="002A038F"/>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24">
      <w:bodyDiv w:val="1"/>
      <w:marLeft w:val="0"/>
      <w:marRight w:val="0"/>
      <w:marTop w:val="0"/>
      <w:marBottom w:val="0"/>
      <w:divBdr>
        <w:top w:val="none" w:sz="0" w:space="0" w:color="auto"/>
        <w:left w:val="none" w:sz="0" w:space="0" w:color="auto"/>
        <w:bottom w:val="none" w:sz="0" w:space="0" w:color="auto"/>
        <w:right w:val="none" w:sz="0" w:space="0" w:color="auto"/>
      </w:divBdr>
      <w:divsChild>
        <w:div w:id="628436712">
          <w:marLeft w:val="0"/>
          <w:marRight w:val="0"/>
          <w:marTop w:val="0"/>
          <w:marBottom w:val="0"/>
          <w:divBdr>
            <w:top w:val="none" w:sz="0" w:space="0" w:color="auto"/>
            <w:left w:val="none" w:sz="0" w:space="0" w:color="auto"/>
            <w:bottom w:val="none" w:sz="0" w:space="0" w:color="auto"/>
            <w:right w:val="none" w:sz="0" w:space="0" w:color="auto"/>
          </w:divBdr>
        </w:div>
      </w:divsChild>
    </w:div>
    <w:div w:id="333992610">
      <w:bodyDiv w:val="1"/>
      <w:marLeft w:val="0"/>
      <w:marRight w:val="0"/>
      <w:marTop w:val="0"/>
      <w:marBottom w:val="0"/>
      <w:divBdr>
        <w:top w:val="none" w:sz="0" w:space="0" w:color="auto"/>
        <w:left w:val="none" w:sz="0" w:space="0" w:color="auto"/>
        <w:bottom w:val="none" w:sz="0" w:space="0" w:color="auto"/>
        <w:right w:val="none" w:sz="0" w:space="0" w:color="auto"/>
      </w:divBdr>
    </w:div>
    <w:div w:id="432164940">
      <w:bodyDiv w:val="1"/>
      <w:marLeft w:val="0"/>
      <w:marRight w:val="0"/>
      <w:marTop w:val="0"/>
      <w:marBottom w:val="0"/>
      <w:divBdr>
        <w:top w:val="none" w:sz="0" w:space="0" w:color="auto"/>
        <w:left w:val="none" w:sz="0" w:space="0" w:color="auto"/>
        <w:bottom w:val="none" w:sz="0" w:space="0" w:color="auto"/>
        <w:right w:val="none" w:sz="0" w:space="0" w:color="auto"/>
      </w:divBdr>
      <w:divsChild>
        <w:div w:id="1223172603">
          <w:marLeft w:val="0"/>
          <w:marRight w:val="0"/>
          <w:marTop w:val="0"/>
          <w:marBottom w:val="0"/>
          <w:divBdr>
            <w:top w:val="none" w:sz="0" w:space="0" w:color="auto"/>
            <w:left w:val="none" w:sz="0" w:space="0" w:color="auto"/>
            <w:bottom w:val="none" w:sz="0" w:space="0" w:color="auto"/>
            <w:right w:val="none" w:sz="0" w:space="0" w:color="auto"/>
          </w:divBdr>
        </w:div>
      </w:divsChild>
    </w:div>
    <w:div w:id="506487217">
      <w:bodyDiv w:val="1"/>
      <w:marLeft w:val="0"/>
      <w:marRight w:val="0"/>
      <w:marTop w:val="0"/>
      <w:marBottom w:val="0"/>
      <w:divBdr>
        <w:top w:val="none" w:sz="0" w:space="0" w:color="auto"/>
        <w:left w:val="none" w:sz="0" w:space="0" w:color="auto"/>
        <w:bottom w:val="none" w:sz="0" w:space="0" w:color="auto"/>
        <w:right w:val="none" w:sz="0" w:space="0" w:color="auto"/>
      </w:divBdr>
    </w:div>
    <w:div w:id="578055693">
      <w:bodyDiv w:val="1"/>
      <w:marLeft w:val="0"/>
      <w:marRight w:val="0"/>
      <w:marTop w:val="0"/>
      <w:marBottom w:val="0"/>
      <w:divBdr>
        <w:top w:val="none" w:sz="0" w:space="0" w:color="auto"/>
        <w:left w:val="none" w:sz="0" w:space="0" w:color="auto"/>
        <w:bottom w:val="none" w:sz="0" w:space="0" w:color="auto"/>
        <w:right w:val="none" w:sz="0" w:space="0" w:color="auto"/>
      </w:divBdr>
      <w:divsChild>
        <w:div w:id="756556219">
          <w:marLeft w:val="0"/>
          <w:marRight w:val="0"/>
          <w:marTop w:val="0"/>
          <w:marBottom w:val="0"/>
          <w:divBdr>
            <w:top w:val="none" w:sz="0" w:space="0" w:color="auto"/>
            <w:left w:val="none" w:sz="0" w:space="0" w:color="auto"/>
            <w:bottom w:val="none" w:sz="0" w:space="0" w:color="auto"/>
            <w:right w:val="none" w:sz="0" w:space="0" w:color="auto"/>
          </w:divBdr>
        </w:div>
      </w:divsChild>
    </w:div>
    <w:div w:id="701517308">
      <w:bodyDiv w:val="1"/>
      <w:marLeft w:val="0"/>
      <w:marRight w:val="0"/>
      <w:marTop w:val="0"/>
      <w:marBottom w:val="0"/>
      <w:divBdr>
        <w:top w:val="none" w:sz="0" w:space="0" w:color="auto"/>
        <w:left w:val="none" w:sz="0" w:space="0" w:color="auto"/>
        <w:bottom w:val="none" w:sz="0" w:space="0" w:color="auto"/>
        <w:right w:val="none" w:sz="0" w:space="0" w:color="auto"/>
      </w:divBdr>
      <w:divsChild>
        <w:div w:id="758138145">
          <w:marLeft w:val="0"/>
          <w:marRight w:val="0"/>
          <w:marTop w:val="0"/>
          <w:marBottom w:val="0"/>
          <w:divBdr>
            <w:top w:val="none" w:sz="0" w:space="0" w:color="auto"/>
            <w:left w:val="none" w:sz="0" w:space="0" w:color="auto"/>
            <w:bottom w:val="none" w:sz="0" w:space="0" w:color="auto"/>
            <w:right w:val="none" w:sz="0" w:space="0" w:color="auto"/>
          </w:divBdr>
        </w:div>
      </w:divsChild>
    </w:div>
    <w:div w:id="877934288">
      <w:bodyDiv w:val="1"/>
      <w:marLeft w:val="0"/>
      <w:marRight w:val="0"/>
      <w:marTop w:val="0"/>
      <w:marBottom w:val="0"/>
      <w:divBdr>
        <w:top w:val="none" w:sz="0" w:space="0" w:color="auto"/>
        <w:left w:val="none" w:sz="0" w:space="0" w:color="auto"/>
        <w:bottom w:val="none" w:sz="0" w:space="0" w:color="auto"/>
        <w:right w:val="none" w:sz="0" w:space="0" w:color="auto"/>
      </w:divBdr>
      <w:divsChild>
        <w:div w:id="1454134866">
          <w:marLeft w:val="0"/>
          <w:marRight w:val="0"/>
          <w:marTop w:val="0"/>
          <w:marBottom w:val="0"/>
          <w:divBdr>
            <w:top w:val="none" w:sz="0" w:space="0" w:color="auto"/>
            <w:left w:val="none" w:sz="0" w:space="0" w:color="auto"/>
            <w:bottom w:val="none" w:sz="0" w:space="0" w:color="auto"/>
            <w:right w:val="none" w:sz="0" w:space="0" w:color="auto"/>
          </w:divBdr>
        </w:div>
      </w:divsChild>
    </w:div>
    <w:div w:id="880938726">
      <w:bodyDiv w:val="1"/>
      <w:marLeft w:val="0"/>
      <w:marRight w:val="0"/>
      <w:marTop w:val="0"/>
      <w:marBottom w:val="0"/>
      <w:divBdr>
        <w:top w:val="none" w:sz="0" w:space="0" w:color="auto"/>
        <w:left w:val="none" w:sz="0" w:space="0" w:color="auto"/>
        <w:bottom w:val="none" w:sz="0" w:space="0" w:color="auto"/>
        <w:right w:val="none" w:sz="0" w:space="0" w:color="auto"/>
      </w:divBdr>
      <w:divsChild>
        <w:div w:id="2103800478">
          <w:marLeft w:val="0"/>
          <w:marRight w:val="0"/>
          <w:marTop w:val="0"/>
          <w:marBottom w:val="0"/>
          <w:divBdr>
            <w:top w:val="none" w:sz="0" w:space="0" w:color="auto"/>
            <w:left w:val="none" w:sz="0" w:space="0" w:color="auto"/>
            <w:bottom w:val="none" w:sz="0" w:space="0" w:color="auto"/>
            <w:right w:val="none" w:sz="0" w:space="0" w:color="auto"/>
          </w:divBdr>
        </w:div>
      </w:divsChild>
    </w:div>
    <w:div w:id="1111784224">
      <w:bodyDiv w:val="1"/>
      <w:marLeft w:val="0"/>
      <w:marRight w:val="0"/>
      <w:marTop w:val="0"/>
      <w:marBottom w:val="0"/>
      <w:divBdr>
        <w:top w:val="none" w:sz="0" w:space="0" w:color="auto"/>
        <w:left w:val="none" w:sz="0" w:space="0" w:color="auto"/>
        <w:bottom w:val="none" w:sz="0" w:space="0" w:color="auto"/>
        <w:right w:val="none" w:sz="0" w:space="0" w:color="auto"/>
      </w:divBdr>
      <w:divsChild>
        <w:div w:id="662053959">
          <w:marLeft w:val="0"/>
          <w:marRight w:val="0"/>
          <w:marTop w:val="0"/>
          <w:marBottom w:val="0"/>
          <w:divBdr>
            <w:top w:val="none" w:sz="0" w:space="0" w:color="auto"/>
            <w:left w:val="none" w:sz="0" w:space="0" w:color="auto"/>
            <w:bottom w:val="none" w:sz="0" w:space="0" w:color="auto"/>
            <w:right w:val="none" w:sz="0" w:space="0" w:color="auto"/>
          </w:divBdr>
        </w:div>
      </w:divsChild>
    </w:div>
    <w:div w:id="1117212632">
      <w:bodyDiv w:val="1"/>
      <w:marLeft w:val="0"/>
      <w:marRight w:val="0"/>
      <w:marTop w:val="0"/>
      <w:marBottom w:val="0"/>
      <w:divBdr>
        <w:top w:val="none" w:sz="0" w:space="0" w:color="auto"/>
        <w:left w:val="none" w:sz="0" w:space="0" w:color="auto"/>
        <w:bottom w:val="none" w:sz="0" w:space="0" w:color="auto"/>
        <w:right w:val="none" w:sz="0" w:space="0" w:color="auto"/>
      </w:divBdr>
    </w:div>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 w:id="164430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8%A1%A8%E7%A4%BA" TargetMode="External"/><Relationship Id="rId13" Type="http://schemas.openxmlformats.org/officeDocument/2006/relationships/hyperlink" Target="https://github.com/srndic/mimicu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DB47D-990B-4B2F-9496-71062F979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15</Pages>
  <Words>2939</Words>
  <Characters>16756</Characters>
  <Application>Microsoft Office Word</Application>
  <DocSecurity>0</DocSecurity>
  <Lines>139</Lines>
  <Paragraphs>39</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19656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15</cp:revision>
  <cp:lastPrinted>2018-06-07T06:15:00Z</cp:lastPrinted>
  <dcterms:created xsi:type="dcterms:W3CDTF">2018-06-19T08:02:00Z</dcterms:created>
  <dcterms:modified xsi:type="dcterms:W3CDTF">2018-06-20T07:13:00Z</dcterms:modified>
</cp:coreProperties>
</file>