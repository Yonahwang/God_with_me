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EC3A0" w14:textId="77777777"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w:t>
      </w:r>
      <w:r w:rsidR="00BE43CD">
        <w:rPr>
          <w:rFonts w:ascii="黑体" w:eastAsia="黑体" w:hint="eastAsia"/>
          <w:b/>
          <w:sz w:val="32"/>
          <w:szCs w:val="32"/>
        </w:rPr>
        <w:t>恶意</w:t>
      </w:r>
      <w:r w:rsidRPr="009958D3">
        <w:rPr>
          <w:rFonts w:ascii="黑体" w:eastAsia="黑体" w:hint="eastAsia"/>
          <w:b/>
          <w:sz w:val="32"/>
          <w:szCs w:val="32"/>
        </w:rPr>
        <w:t>PDF检测与分类器</w:t>
      </w:r>
      <w:r>
        <w:rPr>
          <w:rFonts w:ascii="黑体" w:eastAsia="黑体" w:hint="eastAsia"/>
          <w:b/>
          <w:sz w:val="32"/>
          <w:szCs w:val="32"/>
        </w:rPr>
        <w:t>对抗性学习研究</w:t>
      </w:r>
    </w:p>
    <w:p w14:paraId="79A3C82F" w14:textId="77777777" w:rsidR="002F6280" w:rsidRDefault="002F6280" w:rsidP="002F6280">
      <w:pPr>
        <w:jc w:val="center"/>
        <w:rPr>
          <w:szCs w:val="21"/>
        </w:rPr>
      </w:pPr>
    </w:p>
    <w:p w14:paraId="1B43A4F8" w14:textId="77777777" w:rsidR="002F6280" w:rsidRDefault="005D02FF" w:rsidP="002F6280">
      <w:pPr>
        <w:jc w:val="center"/>
        <w:rPr>
          <w:rFonts w:ascii="Times New Roman" w:eastAsia="华文楷体" w:hAnsi="Times New Roman"/>
          <w:sz w:val="28"/>
          <w:szCs w:val="28"/>
        </w:rPr>
      </w:pPr>
      <w:r>
        <w:rPr>
          <w:rFonts w:ascii="华文楷体" w:eastAsia="华文楷体" w:hAnsi="华文楷体" w:hint="eastAsia"/>
          <w:sz w:val="28"/>
          <w:szCs w:val="28"/>
        </w:rPr>
        <w:t>王</w:t>
      </w:r>
      <w:r w:rsidR="002F6280">
        <w:rPr>
          <w:rFonts w:ascii="华文楷体" w:eastAsia="华文楷体" w:hAnsi="华文楷体" w:hint="eastAsia"/>
          <w:sz w:val="28"/>
          <w:szCs w:val="28"/>
        </w:rPr>
        <w:t>凤娇，江纬和杨育斌</w:t>
      </w:r>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14:paraId="0D1C752B" w14:textId="77777777"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14:paraId="17C7B982" w14:textId="77777777"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14:paraId="64245D42" w14:textId="77777777" w:rsidR="002F6280" w:rsidRDefault="002F6280" w:rsidP="002F6280">
      <w:pPr>
        <w:jc w:val="center"/>
        <w:rPr>
          <w:sz w:val="18"/>
          <w:szCs w:val="18"/>
        </w:rPr>
      </w:pPr>
    </w:p>
    <w:p w14:paraId="621A8D2F" w14:textId="77777777" w:rsidR="002F6280" w:rsidRPr="000125BB" w:rsidRDefault="005D02FF" w:rsidP="002F6280">
      <w:pPr>
        <w:rPr>
          <w:rFonts w:ascii="Times New Roman" w:hAnsi="Times New Roman"/>
        </w:rPr>
      </w:pPr>
      <w:r>
        <w:rPr>
          <w:rFonts w:ascii="Times New Roman" w:hAnsi="Times New Roman" w:hint="eastAsia"/>
          <w:b/>
          <w:sz w:val="18"/>
          <w:szCs w:val="18"/>
        </w:rPr>
        <w:t>Abstract</w:t>
      </w:r>
      <w:r>
        <w:rPr>
          <w:rFonts w:ascii="Times New Roman" w:hAnsi="Times New Roman"/>
          <w:b/>
          <w:sz w:val="18"/>
          <w:szCs w:val="18"/>
        </w:rPr>
        <w:t xml:space="preserve"> </w:t>
      </w:r>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2F6280">
        <w:rPr>
          <w:rFonts w:ascii="Times New Roman" w:hAnsi="Times New Roman" w:hint="eastAsia"/>
        </w:rPr>
        <w:t xml:space="preserve">targeted and more vulnerable </w:t>
      </w:r>
      <w:r w:rsidR="002F6280" w:rsidRPr="00E81FED">
        <w:rPr>
          <w:rFonts w:ascii="Times New Roman" w:hAnsi="Times New Roman" w:hint="eastAsia"/>
        </w:rPr>
        <w:t>.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14:paraId="2FA7269B" w14:textId="77777777" w:rsidR="002F6280" w:rsidRPr="000125BB" w:rsidRDefault="002F6280" w:rsidP="002F6280">
      <w:pPr>
        <w:rPr>
          <w:rFonts w:ascii="Times New Roman" w:hAnsi="Times New Roman"/>
          <w:sz w:val="18"/>
          <w:szCs w:val="18"/>
        </w:rPr>
      </w:pPr>
    </w:p>
    <w:p w14:paraId="3A80DCAE" w14:textId="77777777"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14:paraId="7C9EC6EA" w14:textId="77777777" w:rsidR="002F6280" w:rsidRDefault="002F6280" w:rsidP="002F6280">
      <w:pPr>
        <w:rPr>
          <w:sz w:val="18"/>
          <w:szCs w:val="18"/>
        </w:rPr>
      </w:pPr>
      <w:r>
        <w:rPr>
          <w:rFonts w:hint="eastAsia"/>
          <w:sz w:val="18"/>
          <w:szCs w:val="18"/>
        </w:rPr>
        <w:t xml:space="preserve"> </w:t>
      </w:r>
    </w:p>
    <w:p w14:paraId="7241F8B0" w14:textId="77777777"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sidR="007D6A2E">
        <w:rPr>
          <w:rFonts w:hint="eastAsia"/>
        </w:rPr>
        <w:t>在当今信息安全领域</w:t>
      </w:r>
      <w:r w:rsidR="007D6A2E" w:rsidRPr="00D55B65">
        <w:t>，基于恶意文档（如</w:t>
      </w:r>
      <w:r w:rsidR="007D6A2E" w:rsidRPr="00D55B65">
        <w:t>pdf</w:t>
      </w:r>
      <w:r w:rsidR="007D6A2E" w:rsidRPr="00D55B65">
        <w:t>）的检测越</w:t>
      </w:r>
      <w:r w:rsidR="007D6A2E">
        <w:rPr>
          <w:rFonts w:hint="eastAsia"/>
        </w:rPr>
        <w:t>发</w:t>
      </w:r>
      <w:r w:rsidR="007D6A2E" w:rsidRPr="00D55B65">
        <w:t>重要，</w:t>
      </w:r>
      <w:r w:rsidR="007D6A2E">
        <w:rPr>
          <w:rFonts w:hint="eastAsia"/>
        </w:rPr>
        <w:t>基于</w:t>
      </w:r>
      <w:r w:rsidR="007D6A2E" w:rsidRPr="00D55B65">
        <w:t>文档的攻</w:t>
      </w:r>
      <w:r w:rsidR="007D6A2E">
        <w:t>击</w:t>
      </w:r>
      <w:r w:rsidR="007D6A2E">
        <w:rPr>
          <w:rFonts w:hint="eastAsia"/>
        </w:rPr>
        <w:t>通常具有</w:t>
      </w:r>
      <w:r w:rsidR="007D6A2E">
        <w:t>针对性</w:t>
      </w:r>
      <w:r w:rsidR="007D6A2E">
        <w:rPr>
          <w:rFonts w:hint="eastAsia"/>
        </w:rPr>
        <w:t>（</w:t>
      </w:r>
      <w:r w:rsidR="007D6A2E">
        <w:rPr>
          <w:rFonts w:hint="eastAsia"/>
        </w:rPr>
        <w:t>targeted attack</w:t>
      </w:r>
      <w:r w:rsidR="007D6A2E">
        <w:rPr>
          <w:rFonts w:hint="eastAsia"/>
        </w:rPr>
        <w:t>）</w:t>
      </w:r>
      <w:r w:rsidR="007D6A2E">
        <w:t>，</w:t>
      </w:r>
      <w:r w:rsidR="007D6A2E">
        <w:rPr>
          <w:rFonts w:hint="eastAsia"/>
        </w:rPr>
        <w:t>因此</w:t>
      </w:r>
      <w:r w:rsidR="007D6A2E">
        <w:t>更容易成功。</w:t>
      </w:r>
      <w:r w:rsidR="007D6A2E">
        <w:rPr>
          <w:rFonts w:hint="eastAsia"/>
        </w:rPr>
        <w:t>加上其文件</w:t>
      </w:r>
      <w:r w:rsidR="007D6A2E">
        <w:t>结构的多样</w:t>
      </w:r>
      <w:r w:rsidR="007D6A2E">
        <w:rPr>
          <w:rFonts w:hint="eastAsia"/>
        </w:rPr>
        <w:t>性</w:t>
      </w:r>
      <w:r w:rsidR="007D6A2E" w:rsidRPr="00D55B65">
        <w:t>，攻击手段</w:t>
      </w:r>
      <w:r w:rsidR="007D6A2E">
        <w:rPr>
          <w:rFonts w:hint="eastAsia"/>
        </w:rPr>
        <w:t>变得</w:t>
      </w:r>
      <w:r w:rsidR="007D6A2E" w:rsidRPr="00D55B65">
        <w:t>丰富</w:t>
      </w:r>
      <w:r w:rsidR="007D6A2E">
        <w:rPr>
          <w:rFonts w:hint="eastAsia"/>
        </w:rPr>
        <w:t>且隐蔽</w:t>
      </w:r>
      <w:r w:rsidR="007D6A2E" w:rsidRPr="00D55B65">
        <w:t>。此</w:t>
      </w:r>
      <w:r w:rsidR="005C17B1">
        <w:rPr>
          <w:rFonts w:hint="eastAsia"/>
        </w:rPr>
        <w:t>研究</w:t>
      </w:r>
      <w:r w:rsidR="005C17B1">
        <w:t>的</w:t>
      </w:r>
      <w:r w:rsidR="005C17B1">
        <w:rPr>
          <w:rFonts w:hint="eastAsia"/>
        </w:rPr>
        <w:t>目的是</w:t>
      </w:r>
      <w:r w:rsidR="007D6A2E" w:rsidRPr="00D55B65">
        <w:t>为工业界和学术界提供一个基于</w:t>
      </w:r>
      <w:r w:rsidR="007D6A2E" w:rsidRPr="00D55B65">
        <w:t>AI</w:t>
      </w:r>
      <w:r w:rsidR="007D6A2E" w:rsidRPr="00D55B65">
        <w:t>的</w:t>
      </w:r>
      <w:r w:rsidR="007D6A2E">
        <w:rPr>
          <w:rFonts w:hint="eastAsia"/>
        </w:rPr>
        <w:t>恶意</w:t>
      </w:r>
      <w:r w:rsidR="007D6A2E" w:rsidRPr="00D55B65">
        <w:t>文档（</w:t>
      </w:r>
      <w:r w:rsidR="007D6A2E" w:rsidRPr="00D55B65">
        <w:t>PDF</w:t>
      </w:r>
      <w:r w:rsidR="007D6A2E" w:rsidRPr="00D55B65">
        <w:t>）分类器</w:t>
      </w:r>
      <w:r w:rsidR="007D6A2E">
        <w:rPr>
          <w:rFonts w:hint="eastAsia"/>
        </w:rPr>
        <w:t>原型。</w:t>
      </w:r>
      <w:r w:rsidR="005C17B1">
        <w:rPr>
          <w:rFonts w:hint="eastAsia"/>
        </w:rPr>
        <w:t>目前</w:t>
      </w:r>
      <w:r w:rsidR="007D6A2E" w:rsidRPr="00D55B65">
        <w:t>我们收集</w:t>
      </w:r>
      <w:r w:rsidR="007D6A2E">
        <w:rPr>
          <w:rFonts w:hint="eastAsia"/>
        </w:rPr>
        <w:t>良性和恶意样本共</w:t>
      </w:r>
      <w:r w:rsidR="007D6A2E">
        <w:t>20</w:t>
      </w:r>
      <w:r w:rsidR="007D6A2E">
        <w:rPr>
          <w:rFonts w:hint="eastAsia"/>
        </w:rPr>
        <w:t>万</w:t>
      </w:r>
      <w:r w:rsidR="007D6A2E">
        <w:t>个，</w:t>
      </w:r>
      <w:r w:rsidR="007D6A2E">
        <w:rPr>
          <w:rFonts w:hint="eastAsia"/>
        </w:rPr>
        <w:t>经过解析（</w:t>
      </w:r>
      <w:r w:rsidR="007D6A2E">
        <w:rPr>
          <w:rFonts w:hint="eastAsia"/>
        </w:rPr>
        <w:t>Parsing</w:t>
      </w:r>
      <w:r w:rsidR="007D6A2E">
        <w:rPr>
          <w:rFonts w:hint="eastAsia"/>
        </w:rPr>
        <w:t>）</w:t>
      </w:r>
      <w:r w:rsidR="007D6A2E">
        <w:t>，</w:t>
      </w:r>
      <w:r w:rsidR="007D6A2E">
        <w:rPr>
          <w:rFonts w:hint="eastAsia"/>
        </w:rPr>
        <w:t>训练生成</w:t>
      </w:r>
      <w:r w:rsidR="005C17B1">
        <w:rPr>
          <w:rFonts w:hint="eastAsia"/>
        </w:rPr>
        <w:t>AI</w:t>
      </w:r>
      <w:r w:rsidR="007D6A2E">
        <w:rPr>
          <w:rFonts w:hint="eastAsia"/>
        </w:rPr>
        <w:t>模型。实验数据表明，模型的准确率达到</w:t>
      </w:r>
      <w:r w:rsidR="007D6A2E">
        <w:t>99.82</w:t>
      </w:r>
      <w:r w:rsidR="007D6A2E" w:rsidRPr="00D55B65">
        <w:t>%</w:t>
      </w:r>
      <w:r w:rsidR="007D6A2E" w:rsidRPr="00D55B65">
        <w:t>，</w:t>
      </w:r>
      <w:r w:rsidR="007D6A2E">
        <w:rPr>
          <w:rFonts w:hint="eastAsia"/>
        </w:rPr>
        <w:t>而</w:t>
      </w:r>
      <w:r w:rsidR="007D6A2E" w:rsidRPr="00D55B65">
        <w:t>误报率</w:t>
      </w:r>
      <w:r w:rsidR="007D6A2E">
        <w:rPr>
          <w:rFonts w:hint="eastAsia"/>
        </w:rPr>
        <w:t>却只有</w:t>
      </w:r>
      <w:r w:rsidR="007D6A2E">
        <w:t>0.01</w:t>
      </w:r>
      <w:r w:rsidR="007D6A2E" w:rsidRPr="00D55B65">
        <w:t>%</w:t>
      </w:r>
      <w:r w:rsidR="005C17B1">
        <w:rPr>
          <w:rFonts w:hint="eastAsia"/>
        </w:rPr>
        <w:t>，单个文件的平均检测时间仅</w:t>
      </w:r>
      <w:r w:rsidR="007D6A2E">
        <w:rPr>
          <w:rFonts w:hint="eastAsia"/>
        </w:rPr>
        <w:t>需几毫秒。进一步地，我们研究</w:t>
      </w:r>
      <w:bookmarkStart w:id="0" w:name="_GoBack"/>
      <w:bookmarkEnd w:id="0"/>
      <w:r w:rsidR="007D6A2E">
        <w:rPr>
          <w:rFonts w:hint="eastAsia"/>
        </w:rPr>
        <w:t>了部分</w:t>
      </w:r>
      <w:r w:rsidR="007D6A2E" w:rsidRPr="00C62249">
        <w:rPr>
          <w:rFonts w:hint="eastAsia"/>
        </w:rPr>
        <w:t>对抗</w:t>
      </w:r>
      <w:r w:rsidR="007D6A2E">
        <w:rPr>
          <w:rFonts w:hint="eastAsia"/>
        </w:rPr>
        <w:t>性学习的方法</w:t>
      </w:r>
      <w:r w:rsidR="007D6A2E" w:rsidRPr="00C62249">
        <w:rPr>
          <w:rFonts w:hint="eastAsia"/>
        </w:rPr>
        <w:t>，</w:t>
      </w:r>
      <w:r w:rsidR="007D6A2E">
        <w:rPr>
          <w:rFonts w:hint="eastAsia"/>
        </w:rPr>
        <w:t>并用实验数据</w:t>
      </w:r>
      <w:r w:rsidR="007D6A2E" w:rsidRPr="00C62249">
        <w:rPr>
          <w:rFonts w:hint="eastAsia"/>
        </w:rPr>
        <w:t>证明模型具有</w:t>
      </w:r>
      <w:r w:rsidR="007D6A2E">
        <w:rPr>
          <w:rFonts w:hint="eastAsia"/>
        </w:rPr>
        <w:t>良好的</w:t>
      </w:r>
      <w:r w:rsidR="007D6A2E" w:rsidRPr="00C62249">
        <w:rPr>
          <w:rFonts w:hint="eastAsia"/>
        </w:rPr>
        <w:t>抗攻击</w:t>
      </w:r>
      <w:r w:rsidR="007D6A2E">
        <w:rPr>
          <w:rFonts w:hint="eastAsia"/>
        </w:rPr>
        <w:t>（抗样本逃逸）能力和鲁棒性</w:t>
      </w:r>
      <w:r w:rsidR="007D6A2E" w:rsidRPr="00C62249">
        <w:rPr>
          <w:rFonts w:hint="eastAsia"/>
        </w:rPr>
        <w:t>。</w:t>
      </w:r>
      <w:r w:rsidR="007D6A2E">
        <w:rPr>
          <w:rFonts w:hint="eastAsia"/>
        </w:rPr>
        <w:t>最后，我们通过实际应用，表明</w:t>
      </w:r>
      <w:r w:rsidR="007D6A2E">
        <w:t>此模型可广泛</w:t>
      </w:r>
      <w:r w:rsidR="007D6A2E">
        <w:rPr>
          <w:rFonts w:hint="eastAsia"/>
        </w:rPr>
        <w:t>部署在</w:t>
      </w:r>
      <w:r w:rsidR="007D6A2E">
        <w:t>终端安全产品，</w:t>
      </w:r>
      <w:r w:rsidR="007D6A2E" w:rsidRPr="00D55B65">
        <w:t>邮</w:t>
      </w:r>
      <w:r w:rsidR="007D6A2E">
        <w:t>件服务器</w:t>
      </w:r>
      <w:r w:rsidR="007D6A2E">
        <w:rPr>
          <w:rFonts w:hint="eastAsia"/>
        </w:rPr>
        <w:t>上等</w:t>
      </w:r>
      <w:r w:rsidR="007D6A2E">
        <w:t>，</w:t>
      </w:r>
      <w:r w:rsidR="007D6A2E">
        <w:rPr>
          <w:rFonts w:hint="eastAsia"/>
        </w:rPr>
        <w:t>这些</w:t>
      </w:r>
      <w:r w:rsidR="007D6A2E">
        <w:t>均</w:t>
      </w:r>
      <w:r w:rsidR="007D6A2E">
        <w:rPr>
          <w:rFonts w:hint="eastAsia"/>
        </w:rPr>
        <w:t>是</w:t>
      </w:r>
      <w:r w:rsidR="007D6A2E" w:rsidRPr="00D55B65">
        <w:t>非常有意义的应用场景</w:t>
      </w:r>
      <w:r w:rsidR="007D6A2E">
        <w:rPr>
          <w:rFonts w:hint="eastAsia"/>
        </w:rPr>
        <w:t>。</w:t>
      </w:r>
    </w:p>
    <w:p w14:paraId="67EE778A" w14:textId="77777777" w:rsidR="002F6280" w:rsidRDefault="002F6280" w:rsidP="002F6280">
      <w:pPr>
        <w:rPr>
          <w:sz w:val="18"/>
          <w:szCs w:val="18"/>
        </w:rPr>
      </w:pPr>
    </w:p>
    <w:p w14:paraId="426CCFDC" w14:textId="77777777"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14:paraId="636F05E2" w14:textId="77777777" w:rsidR="002F6280" w:rsidRPr="000125BB" w:rsidRDefault="002F6280" w:rsidP="002F6280">
      <w:pPr>
        <w:rPr>
          <w:sz w:val="18"/>
          <w:szCs w:val="18"/>
        </w:rPr>
      </w:pPr>
    </w:p>
    <w:p w14:paraId="35419C93" w14:textId="77777777" w:rsidR="002F6280" w:rsidRDefault="002F6280" w:rsidP="002F6280">
      <w:pPr>
        <w:rPr>
          <w:szCs w:val="21"/>
        </w:rPr>
      </w:pPr>
    </w:p>
    <w:p w14:paraId="31207557" w14:textId="77777777" w:rsidR="002F6280" w:rsidRDefault="002F6280" w:rsidP="002F6280">
      <w:pPr>
        <w:rPr>
          <w:szCs w:val="21"/>
        </w:rPr>
      </w:pPr>
    </w:p>
    <w:p w14:paraId="45425E73" w14:textId="77777777" w:rsidR="002F6280" w:rsidRDefault="002F6280" w:rsidP="002F6280">
      <w:pPr>
        <w:rPr>
          <w:szCs w:val="21"/>
        </w:rPr>
      </w:pPr>
    </w:p>
    <w:p w14:paraId="1E2E456F" w14:textId="77777777" w:rsidR="002F6280" w:rsidRDefault="002F6280" w:rsidP="002F6280">
      <w:pPr>
        <w:rPr>
          <w:szCs w:val="21"/>
        </w:rPr>
      </w:pPr>
    </w:p>
    <w:p w14:paraId="702A7D20" w14:textId="77777777" w:rsidR="002F6280" w:rsidRDefault="002F6280" w:rsidP="002F6280">
      <w:pPr>
        <w:pBdr>
          <w:bottom w:val="single" w:sz="6" w:space="1" w:color="auto"/>
        </w:pBdr>
        <w:rPr>
          <w:szCs w:val="21"/>
        </w:rPr>
      </w:pPr>
    </w:p>
    <w:p w14:paraId="290F319B" w14:textId="77777777"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14:paraId="46EEE040" w14:textId="77777777" w:rsidR="002F6280" w:rsidRDefault="002F6280" w:rsidP="002F6280">
      <w:pPr>
        <w:rPr>
          <w:szCs w:val="21"/>
        </w:rPr>
      </w:pPr>
    </w:p>
    <w:p w14:paraId="551DC207"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71A96B05" w14:textId="77777777" w:rsidR="002F6280" w:rsidRPr="00615821" w:rsidRDefault="002F6280" w:rsidP="002F6280">
      <w:pPr>
        <w:ind w:firstLine="360"/>
      </w:pPr>
      <w:r w:rsidRPr="006E0283">
        <w:lastRenderedPageBreak/>
        <w:t>随着时间的推移，</w:t>
      </w:r>
      <w:r w:rsidRPr="006E0283">
        <w:t>PDF</w:t>
      </w:r>
      <w:r w:rsidRPr="00A34556">
        <w:t>规格</w:t>
      </w:r>
      <w:r w:rsidRPr="00A34556">
        <w:rPr>
          <w:rFonts w:hint="eastAsia"/>
        </w:rPr>
        <w:t>和样式变得丰富</w:t>
      </w:r>
      <w:r>
        <w:t>。增加的脚本</w:t>
      </w:r>
      <w:r w:rsidR="005C17B1">
        <w:rPr>
          <w:rFonts w:hint="eastAsia"/>
        </w:rPr>
        <w:t>的</w:t>
      </w:r>
      <w:r>
        <w:t>功能使文档</w:t>
      </w:r>
      <w:r w:rsidRPr="006E0283">
        <w:t>与可执行文件几乎</w:t>
      </w:r>
      <w:r>
        <w:rPr>
          <w:rFonts w:hint="eastAsia"/>
        </w:rPr>
        <w:t>能以</w:t>
      </w:r>
      <w:r w:rsidRPr="006E0283">
        <w:t>相同的方式工作，</w:t>
      </w:r>
      <w:r>
        <w:rPr>
          <w:rFonts w:hint="eastAsia"/>
        </w:rPr>
        <w:t>如</w:t>
      </w:r>
      <w:r w:rsidRPr="006E0283">
        <w:t>连接到</w:t>
      </w:r>
      <w:r w:rsidRPr="006E0283">
        <w:t>Internet</w:t>
      </w:r>
      <w:r w:rsidRPr="006E0283">
        <w:t>的能力，运行进程以及与其他文件</w:t>
      </w:r>
      <w:r w:rsidRPr="006E0283">
        <w:t>/</w:t>
      </w:r>
      <w:r w:rsidRPr="006E0283">
        <w:t>程序进行交互</w:t>
      </w:r>
      <w:r>
        <w:rPr>
          <w:rFonts w:hint="eastAsia"/>
        </w:rPr>
        <w:t>等</w:t>
      </w:r>
      <w:r w:rsidRPr="006E0283">
        <w:t>。</w:t>
      </w:r>
      <w:r>
        <w:rPr>
          <w:rFonts w:hint="eastAsia"/>
        </w:rPr>
        <w:t>这种</w:t>
      </w:r>
      <w:r w:rsidRPr="006E0283">
        <w:t>复杂性的增长为攻击者提供了更多的武器来发动</w:t>
      </w:r>
      <w:r>
        <w:rPr>
          <w:rFonts w:hint="eastAsia"/>
        </w:rPr>
        <w:t>黑客</w:t>
      </w:r>
      <w:r w:rsidRPr="006E0283">
        <w:t>攻击，并且</w:t>
      </w:r>
      <w:r>
        <w:rPr>
          <w:rFonts w:hint="eastAsia"/>
        </w:rPr>
        <w:t>能</w:t>
      </w:r>
      <w:r w:rsidRPr="006E0283">
        <w:t>更灵活地隐藏恶意有效载荷（例如加密，隐藏为图像，字体或</w:t>
      </w:r>
      <w:r w:rsidRPr="006E0283">
        <w:t>Flash</w:t>
      </w:r>
      <w:r w:rsidRPr="006E0283">
        <w:t>内容</w:t>
      </w:r>
      <w:r>
        <w:rPr>
          <w:rFonts w:hint="eastAsia"/>
        </w:rPr>
        <w:t>等</w:t>
      </w:r>
      <w:r w:rsidRPr="006E0283">
        <w:t>）并</w:t>
      </w:r>
      <w:r>
        <w:rPr>
          <w:rFonts w:hint="eastAsia"/>
        </w:rPr>
        <w:t>逃逸</w:t>
      </w:r>
      <w:r w:rsidRPr="006E0283">
        <w:t>检测。</w:t>
      </w:r>
      <w:r w:rsidRPr="00967F04">
        <w:t>由于企业和个人</w:t>
      </w:r>
      <w:r>
        <w:rPr>
          <w:rFonts w:hint="eastAsia"/>
        </w:rPr>
        <w:t>普遍对此类安全漏洞反应迟缓，安全意识不足，导致大量的</w:t>
      </w:r>
      <w:r w:rsidRPr="00967F04">
        <w:t>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w:t>
      </w:r>
      <w:r>
        <w:rPr>
          <w:rFonts w:hint="eastAsia"/>
        </w:rPr>
        <w:t>导致</w:t>
      </w:r>
      <w:r w:rsidRPr="00967F04">
        <w:t>这些攻击取得成功</w:t>
      </w:r>
      <w:r>
        <w:rPr>
          <w:rFonts w:ascii="Helvetica" w:hAnsi="Helvetica" w:cs="Helvetica"/>
          <w:color w:val="666666"/>
          <w:shd w:val="clear" w:color="auto" w:fill="FFFFFF"/>
        </w:rPr>
        <w:t>。</w:t>
      </w:r>
    </w:p>
    <w:p w14:paraId="0B7B8EEA" w14:textId="77777777" w:rsidR="002F6280" w:rsidRPr="003D1DB4" w:rsidRDefault="002F6280" w:rsidP="002F6280">
      <w:pPr>
        <w:ind w:firstLine="360"/>
      </w:pPr>
      <w:r w:rsidRPr="003D1DB4">
        <w:t>在</w:t>
      </w:r>
      <w:r w:rsidRPr="003D1DB4">
        <w:t>2014</w:t>
      </w:r>
      <w:r w:rsidRPr="003D1DB4">
        <w:t>年发现的</w:t>
      </w:r>
      <w:r w:rsidRPr="003D1DB4">
        <w:t>24</w:t>
      </w:r>
      <w:r w:rsidRPr="003D1DB4">
        <w:t>个</w:t>
      </w:r>
      <w:r w:rsidRPr="003D1DB4">
        <w:t>0-day</w:t>
      </w:r>
      <w:r w:rsidRPr="003D1DB4">
        <w:t>中，有</w:t>
      </w:r>
      <w:r w:rsidRPr="003D1DB4">
        <w:t>16</w:t>
      </w:r>
      <w:r w:rsidRPr="003D1DB4">
        <w:t>个是针对</w:t>
      </w:r>
      <w:r w:rsidRPr="003D1DB4">
        <w:t>Adobe Reader</w:t>
      </w:r>
      <w:r w:rsidRPr="003D1DB4">
        <w:t>和</w:t>
      </w:r>
      <w:r w:rsidRPr="003D1DB4">
        <w:t>Flash Player</w:t>
      </w:r>
      <w:r w:rsidRPr="003D1DB4">
        <w:t>的</w:t>
      </w:r>
      <w:r w:rsidRPr="003D1DB4">
        <w:rPr>
          <w:rFonts w:hint="eastAsia"/>
        </w:rPr>
        <w:t>。在通用漏洞与披露（</w:t>
      </w:r>
      <w:r w:rsidRPr="003D1DB4">
        <w:t>CVE</w:t>
      </w:r>
      <w:r w:rsidRPr="003D1DB4">
        <w:rPr>
          <w:rFonts w:hint="eastAsia"/>
        </w:rPr>
        <w:t>）也可以明显观测到，从</w:t>
      </w:r>
      <w:r w:rsidRPr="003D1DB4">
        <w:t>2015</w:t>
      </w:r>
      <w:r w:rsidRPr="003D1DB4">
        <w:rPr>
          <w:rFonts w:hint="eastAsia"/>
        </w:rPr>
        <w:t>年开始关于</w:t>
      </w:r>
      <w:r w:rsidRPr="003D1DB4">
        <w:t>Adobe Reader</w:t>
      </w:r>
      <w:r w:rsidRPr="003D1DB4">
        <w:rPr>
          <w:rFonts w:hint="eastAsia"/>
        </w:rPr>
        <w:t>发现的漏洞呈现高增长态势，这给基于</w:t>
      </w:r>
      <w:r w:rsidRPr="003D1DB4">
        <w:t>PDF</w:t>
      </w:r>
      <w:r w:rsidRPr="003D1DB4">
        <w:rPr>
          <w:rFonts w:hint="eastAsia"/>
        </w:rPr>
        <w:t>的文档攻击敞开了大门。</w:t>
      </w:r>
      <w:r w:rsidR="006C36EF">
        <w:rPr>
          <w:rFonts w:hint="eastAsia"/>
        </w:rPr>
        <w:t xml:space="preserve"> </w:t>
      </w:r>
    </w:p>
    <w:p w14:paraId="1E26504C" w14:textId="77777777" w:rsidR="007D1529" w:rsidRPr="003B266C" w:rsidRDefault="002F6280" w:rsidP="007D1529">
      <w:pPr>
        <w:rPr>
          <w:rFonts w:asciiTheme="minorEastAsia" w:hAnsiTheme="minorEastAsia" w:cs="宋体"/>
          <w:kern w:val="0"/>
          <w:szCs w:val="21"/>
        </w:rPr>
      </w:pPr>
      <w:r>
        <w:rPr>
          <w:rFonts w:asciiTheme="minorEastAsia" w:hAnsiTheme="minorEastAsia" w:hint="eastAsia"/>
          <w:color w:val="333333"/>
        </w:rPr>
        <w:tab/>
        <w:t>针对于近几年遇到的多种基于文档的攻击，</w:t>
      </w:r>
      <w:r w:rsidRPr="00394F5B">
        <w:rPr>
          <w:rFonts w:asciiTheme="minorEastAsia" w:hAnsiTheme="minorEastAsia" w:cs="宋体"/>
          <w:kern w:val="0"/>
          <w:szCs w:val="21"/>
        </w:rPr>
        <w:t>传统的PDF</w:t>
      </w:r>
      <w:r>
        <w:rPr>
          <w:rFonts w:asciiTheme="minorEastAsia" w:hAnsiTheme="minorEastAsia" w:cs="宋体" w:hint="eastAsia"/>
          <w:kern w:val="0"/>
          <w:szCs w:val="21"/>
        </w:rPr>
        <w:t>恶意软件</w:t>
      </w:r>
      <w:r w:rsidRPr="00394F5B">
        <w:rPr>
          <w:rFonts w:asciiTheme="minorEastAsia" w:hAnsiTheme="minorEastAsia" w:cs="宋体"/>
          <w:kern w:val="0"/>
          <w:szCs w:val="21"/>
        </w:rPr>
        <w:t>检测方法有基于</w:t>
      </w:r>
      <w:r w:rsidRPr="00BF44DA">
        <w:rPr>
          <w:rFonts w:asciiTheme="minorEastAsia" w:hAnsiTheme="minorEastAsia" w:cs="宋体"/>
          <w:kern w:val="0"/>
          <w:sz w:val="18"/>
          <w:szCs w:val="18"/>
        </w:rPr>
        <w:t>Shellcode</w:t>
      </w:r>
      <w:r>
        <w:rPr>
          <w:rFonts w:asciiTheme="minorEastAsia" w:hAnsiTheme="minorEastAsia" w:cs="宋体" w:hint="eastAsia"/>
          <w:kern w:val="0"/>
          <w:sz w:val="18"/>
          <w:szCs w:val="18"/>
        </w:rPr>
        <w:t>的</w:t>
      </w:r>
      <w:r w:rsidRPr="00394F5B">
        <w:rPr>
          <w:rFonts w:asciiTheme="minorEastAsia" w:hAnsiTheme="minorEastAsia" w:cs="宋体"/>
          <w:kern w:val="0"/>
          <w:szCs w:val="21"/>
        </w:rPr>
        <w:t>检测</w:t>
      </w:r>
      <w:r>
        <w:rPr>
          <w:rFonts w:asciiTheme="minorEastAsia" w:hAnsiTheme="minorEastAsia" w:cs="宋体"/>
          <w:kern w:val="0"/>
          <w:sz w:val="18"/>
          <w:szCs w:val="18"/>
        </w:rPr>
        <w:t>[</w:t>
      </w:r>
      <w:r w:rsidR="007C7E43">
        <w:rPr>
          <w:rFonts w:asciiTheme="minorEastAsia" w:hAnsiTheme="minorEastAsia" w:cs="宋体"/>
          <w:kern w:val="0"/>
          <w:sz w:val="18"/>
          <w:szCs w:val="18"/>
        </w:rPr>
        <w:t>15</w:t>
      </w:r>
      <w:r>
        <w:rPr>
          <w:rFonts w:asciiTheme="minorEastAsia" w:hAnsiTheme="minorEastAsia" w:cs="宋体"/>
          <w:kern w:val="0"/>
          <w:sz w:val="18"/>
          <w:szCs w:val="18"/>
        </w:rPr>
        <w:t>]</w:t>
      </w:r>
      <w:r w:rsidRPr="00394F5B">
        <w:rPr>
          <w:rFonts w:asciiTheme="minorEastAsia" w:hAnsiTheme="minorEastAsia" w:cs="宋体"/>
          <w:kern w:val="0"/>
          <w:szCs w:val="21"/>
        </w:rPr>
        <w:t>、基于签名的检测</w:t>
      </w:r>
      <w:r>
        <w:rPr>
          <w:rFonts w:asciiTheme="minorEastAsia" w:hAnsiTheme="minorEastAsia" w:cs="宋体"/>
          <w:kern w:val="0"/>
          <w:szCs w:val="21"/>
        </w:rPr>
        <w:t>[</w:t>
      </w:r>
      <w:r w:rsidR="00D96F82">
        <w:rPr>
          <w:rFonts w:asciiTheme="minorEastAsia" w:hAnsiTheme="minorEastAsia" w:cs="宋体"/>
          <w:kern w:val="0"/>
          <w:szCs w:val="21"/>
        </w:rPr>
        <w:t>13</w:t>
      </w:r>
      <w:r w:rsidRPr="00394F5B">
        <w:rPr>
          <w:rFonts w:asciiTheme="minorEastAsia" w:hAnsiTheme="minorEastAsia" w:cs="宋体"/>
          <w:kern w:val="0"/>
          <w:szCs w:val="21"/>
        </w:rPr>
        <w:t>]等</w:t>
      </w:r>
      <w:r>
        <w:rPr>
          <w:rFonts w:asciiTheme="minorEastAsia" w:hAnsiTheme="minorEastAsia" w:cs="宋体" w:hint="eastAsia"/>
          <w:kern w:val="0"/>
          <w:szCs w:val="21"/>
        </w:rPr>
        <w:t>。</w:t>
      </w:r>
      <w:r w:rsidRPr="00394F5B">
        <w:rPr>
          <w:rFonts w:asciiTheme="minorEastAsia" w:hAnsiTheme="minorEastAsia" w:cs="宋体"/>
          <w:kern w:val="0"/>
          <w:szCs w:val="21"/>
        </w:rPr>
        <w:t>这些方法</w:t>
      </w:r>
      <w:r>
        <w:rPr>
          <w:rFonts w:asciiTheme="minorEastAsia" w:hAnsiTheme="minorEastAsia" w:cs="宋体" w:hint="eastAsia"/>
          <w:kern w:val="0"/>
          <w:szCs w:val="21"/>
        </w:rPr>
        <w:t>均</w:t>
      </w:r>
      <w:r w:rsidRPr="00394F5B">
        <w:rPr>
          <w:rFonts w:asciiTheme="minorEastAsia" w:hAnsiTheme="minorEastAsia" w:cs="宋体"/>
          <w:kern w:val="0"/>
          <w:szCs w:val="21"/>
        </w:rPr>
        <w:t>存在识别率不高、无法及时更新恶意代码等</w:t>
      </w:r>
      <w:r>
        <w:rPr>
          <w:rFonts w:asciiTheme="minorEastAsia" w:hAnsiTheme="minorEastAsia" w:cs="宋体" w:hint="eastAsia"/>
          <w:kern w:val="0"/>
          <w:szCs w:val="21"/>
        </w:rPr>
        <w:t>普遍</w:t>
      </w:r>
      <w:r w:rsidRPr="00394F5B">
        <w:rPr>
          <w:rFonts w:asciiTheme="minorEastAsia" w:hAnsiTheme="minorEastAsia" w:cs="宋体"/>
          <w:kern w:val="0"/>
          <w:szCs w:val="21"/>
        </w:rPr>
        <w:t>问题。</w:t>
      </w:r>
      <w:r>
        <w:rPr>
          <w:rFonts w:asciiTheme="minorEastAsia" w:hAnsiTheme="minorEastAsia" w:cs="宋体" w:hint="eastAsia"/>
          <w:kern w:val="0"/>
          <w:szCs w:val="21"/>
        </w:rPr>
        <w:t>基于</w:t>
      </w:r>
      <w:r w:rsidRPr="00394F5B">
        <w:rPr>
          <w:rFonts w:asciiTheme="minorEastAsia" w:hAnsiTheme="minorEastAsia" w:cs="宋体"/>
          <w:kern w:val="0"/>
          <w:szCs w:val="21"/>
        </w:rPr>
        <w:t>机器学习</w:t>
      </w:r>
      <w:r>
        <w:rPr>
          <w:rFonts w:asciiTheme="minorEastAsia" w:hAnsiTheme="minorEastAsia" w:cs="宋体" w:hint="eastAsia"/>
          <w:kern w:val="0"/>
          <w:szCs w:val="21"/>
        </w:rPr>
        <w:t>的</w:t>
      </w:r>
      <w:r w:rsidRPr="00394F5B">
        <w:rPr>
          <w:rFonts w:asciiTheme="minorEastAsia" w:hAnsiTheme="minorEastAsia" w:cs="宋体"/>
          <w:kern w:val="0"/>
          <w:szCs w:val="21"/>
        </w:rPr>
        <w:t>PDF</w:t>
      </w:r>
      <w:r>
        <w:rPr>
          <w:rFonts w:asciiTheme="minorEastAsia" w:hAnsiTheme="minorEastAsia" w:cs="宋体" w:hint="eastAsia"/>
          <w:kern w:val="0"/>
          <w:szCs w:val="21"/>
        </w:rPr>
        <w:t>恶意软件</w:t>
      </w:r>
      <w:r w:rsidRPr="00394F5B">
        <w:rPr>
          <w:rFonts w:asciiTheme="minorEastAsia" w:hAnsiTheme="minorEastAsia" w:cs="宋体"/>
          <w:kern w:val="0"/>
          <w:szCs w:val="21"/>
        </w:rPr>
        <w:t>检测</w:t>
      </w:r>
      <w:r>
        <w:rPr>
          <w:rFonts w:asciiTheme="minorEastAsia" w:hAnsiTheme="minorEastAsia" w:cs="宋体" w:hint="eastAsia"/>
          <w:kern w:val="0"/>
          <w:szCs w:val="21"/>
        </w:rPr>
        <w:t>为此</w:t>
      </w:r>
      <w:r w:rsidRPr="00394F5B">
        <w:rPr>
          <w:rFonts w:asciiTheme="minorEastAsia" w:hAnsiTheme="minorEastAsia" w:cs="宋体"/>
          <w:kern w:val="0"/>
          <w:szCs w:val="21"/>
        </w:rPr>
        <w:t>提供了</w:t>
      </w:r>
      <w:r>
        <w:rPr>
          <w:rFonts w:asciiTheme="minorEastAsia" w:hAnsiTheme="minorEastAsia" w:cs="宋体" w:hint="eastAsia"/>
          <w:kern w:val="0"/>
          <w:szCs w:val="21"/>
        </w:rPr>
        <w:t>崭新的</w:t>
      </w:r>
      <w:r w:rsidRPr="00394F5B">
        <w:rPr>
          <w:rFonts w:asciiTheme="minorEastAsia" w:hAnsiTheme="minorEastAsia" w:cs="宋体"/>
          <w:kern w:val="0"/>
          <w:szCs w:val="21"/>
        </w:rPr>
        <w:t>方向，</w:t>
      </w:r>
      <w:r w:rsidR="007740B2">
        <w:rPr>
          <w:rFonts w:asciiTheme="minorEastAsia" w:hAnsiTheme="minorEastAsia" w:cs="宋体" w:hint="eastAsia"/>
          <w:kern w:val="0"/>
          <w:szCs w:val="21"/>
        </w:rPr>
        <w:t>最开始使用机器学习的方法是2011年</w:t>
      </w:r>
      <w:r w:rsidR="007740B2" w:rsidRPr="00275493">
        <w:rPr>
          <w:rFonts w:asciiTheme="minorHAnsi" w:hAnsiTheme="minorHAnsi"/>
          <w:color w:val="000000" w:themeColor="text1"/>
          <w:sz w:val="20"/>
          <w:szCs w:val="20"/>
        </w:rPr>
        <w:t>Nedim Srndic</w:t>
      </w:r>
      <w:r w:rsidR="007740B2">
        <w:rPr>
          <w:rFonts w:asciiTheme="minorHAnsi" w:hAnsiTheme="minorHAnsi" w:hint="eastAsia"/>
          <w:color w:val="000000" w:themeColor="text1"/>
          <w:sz w:val="20"/>
          <w:szCs w:val="20"/>
        </w:rPr>
        <w:t>等人，主要对</w:t>
      </w:r>
      <w:r w:rsidR="007740B2">
        <w:rPr>
          <w:rFonts w:asciiTheme="minorHAnsi" w:hAnsiTheme="minorHAnsi" w:hint="eastAsia"/>
          <w:color w:val="000000" w:themeColor="text1"/>
          <w:sz w:val="20"/>
          <w:szCs w:val="20"/>
        </w:rPr>
        <w:t>javascript</w:t>
      </w:r>
      <w:r w:rsidR="007740B2">
        <w:rPr>
          <w:rFonts w:asciiTheme="minorHAnsi" w:hAnsiTheme="minorHAnsi" w:hint="eastAsia"/>
          <w:color w:val="000000" w:themeColor="text1"/>
          <w:sz w:val="20"/>
          <w:szCs w:val="20"/>
        </w:rPr>
        <w:t>进行提起分析，在后来</w:t>
      </w:r>
      <w:r w:rsidR="00A2505F">
        <w:rPr>
          <w:rFonts w:asciiTheme="minorEastAsia" w:hAnsiTheme="minorEastAsia" w:cs="宋体" w:hint="eastAsia"/>
          <w:kern w:val="0"/>
          <w:szCs w:val="21"/>
        </w:rPr>
        <w:t>很多研究者</w:t>
      </w:r>
      <w:r w:rsidR="007740B2">
        <w:rPr>
          <w:rFonts w:asciiTheme="minorEastAsia" w:hAnsiTheme="minorEastAsia" w:cs="宋体" w:hint="eastAsia"/>
          <w:kern w:val="0"/>
          <w:szCs w:val="21"/>
        </w:rPr>
        <w:t>基于内容和结构</w:t>
      </w:r>
      <w:r w:rsidR="00A2505F">
        <w:rPr>
          <w:rFonts w:asciiTheme="minorEastAsia" w:hAnsiTheme="minorEastAsia" w:cs="宋体" w:hint="eastAsia"/>
          <w:kern w:val="0"/>
          <w:szCs w:val="21"/>
        </w:rPr>
        <w:t>提取文件的静态特征</w:t>
      </w:r>
      <w:r w:rsidR="007740B2">
        <w:rPr>
          <w:rFonts w:asciiTheme="minorEastAsia" w:hAnsiTheme="minorEastAsia" w:cs="宋体" w:hint="eastAsia"/>
          <w:kern w:val="0"/>
          <w:szCs w:val="21"/>
        </w:rPr>
        <w:t>[</w:t>
      </w:r>
      <w:r w:rsidR="007740B2">
        <w:rPr>
          <w:rFonts w:asciiTheme="minorEastAsia" w:hAnsiTheme="minorEastAsia" w:cs="宋体"/>
          <w:kern w:val="0"/>
          <w:szCs w:val="21"/>
        </w:rPr>
        <w:t>8</w:t>
      </w:r>
      <w:r w:rsidR="007740B2">
        <w:rPr>
          <w:rFonts w:asciiTheme="minorEastAsia" w:hAnsiTheme="minorEastAsia" w:cs="宋体" w:hint="eastAsia"/>
          <w:kern w:val="0"/>
          <w:szCs w:val="21"/>
        </w:rPr>
        <w:t>]</w:t>
      </w:r>
      <w:r w:rsidR="007740B2">
        <w:rPr>
          <w:rFonts w:asciiTheme="minorEastAsia" w:hAnsiTheme="minorEastAsia" w:cs="宋体"/>
          <w:kern w:val="0"/>
          <w:szCs w:val="21"/>
        </w:rPr>
        <w:t>,</w:t>
      </w:r>
      <w:r w:rsidR="007740B2">
        <w:rPr>
          <w:rFonts w:asciiTheme="minorEastAsia" w:hAnsiTheme="minorEastAsia" w:cs="宋体" w:hint="eastAsia"/>
          <w:kern w:val="0"/>
          <w:szCs w:val="21"/>
        </w:rPr>
        <w:t>或是基于元数据与结构提取文件特征[</w:t>
      </w:r>
      <w:r w:rsidR="007740B2">
        <w:rPr>
          <w:rFonts w:asciiTheme="minorEastAsia" w:hAnsiTheme="minorEastAsia" w:cs="宋体"/>
          <w:kern w:val="0"/>
          <w:szCs w:val="21"/>
        </w:rPr>
        <w:t>24</w:t>
      </w:r>
      <w:r w:rsidR="007740B2">
        <w:rPr>
          <w:rFonts w:asciiTheme="minorEastAsia" w:hAnsiTheme="minorEastAsia" w:cs="宋体" w:hint="eastAsia"/>
          <w:kern w:val="0"/>
          <w:szCs w:val="21"/>
        </w:rPr>
        <w:t>]使用SVM和决策树对文件进行分类，经过算法调优后，可以达到很好的效果，我们的方法结合他们所提到的一些特征</w:t>
      </w:r>
      <w:r w:rsidR="007D1529">
        <w:rPr>
          <w:rFonts w:asciiTheme="minorEastAsia" w:hAnsiTheme="minorEastAsia" w:cs="宋体" w:hint="eastAsia"/>
          <w:kern w:val="0"/>
          <w:szCs w:val="21"/>
        </w:rPr>
        <w:t>进行提取，包含有结构，内容，</w:t>
      </w:r>
      <w:r w:rsidR="007D1529">
        <w:rPr>
          <w:rFonts w:asciiTheme="minorHAnsi" w:hAnsiTheme="minorHAnsi" w:hint="eastAsia"/>
          <w:color w:val="000000" w:themeColor="text1"/>
          <w:sz w:val="20"/>
          <w:szCs w:val="20"/>
        </w:rPr>
        <w:t>javascript</w:t>
      </w:r>
      <w:r w:rsidR="007D1529">
        <w:rPr>
          <w:rFonts w:asciiTheme="minorHAnsi" w:hAnsiTheme="minorHAnsi"/>
          <w:color w:val="000000" w:themeColor="text1"/>
          <w:sz w:val="20"/>
          <w:szCs w:val="20"/>
        </w:rPr>
        <w:t>,</w:t>
      </w:r>
      <w:r w:rsidR="007D1529">
        <w:rPr>
          <w:rFonts w:asciiTheme="minorHAnsi" w:hAnsiTheme="minorHAnsi" w:hint="eastAsia"/>
          <w:color w:val="000000" w:themeColor="text1"/>
          <w:sz w:val="20"/>
          <w:szCs w:val="20"/>
        </w:rPr>
        <w:t>元数据信息等，</w:t>
      </w:r>
      <w:r w:rsidR="007D1529">
        <w:rPr>
          <w:rFonts w:asciiTheme="minorEastAsia" w:hAnsiTheme="minorEastAsia" w:cs="宋体" w:hint="eastAsia"/>
          <w:kern w:val="0"/>
          <w:szCs w:val="21"/>
        </w:rPr>
        <w:t>并研究发现，我们使用随机森林的算法比使用SVM</w:t>
      </w:r>
      <w:r w:rsidR="007D1529">
        <w:rPr>
          <w:rFonts w:asciiTheme="minorEastAsia" w:hAnsiTheme="minorEastAsia" w:cs="宋体"/>
          <w:kern w:val="0"/>
          <w:szCs w:val="21"/>
        </w:rPr>
        <w:t xml:space="preserve"> </w:t>
      </w:r>
      <w:r w:rsidR="007D1529">
        <w:rPr>
          <w:rFonts w:asciiTheme="minorEastAsia" w:hAnsiTheme="minorEastAsia" w:cs="宋体" w:hint="eastAsia"/>
          <w:kern w:val="0"/>
          <w:szCs w:val="21"/>
        </w:rPr>
        <w:t>算法的准确率要高。同时我们也考虑到了AI模型的AI问题，</w:t>
      </w:r>
      <w:r w:rsidR="007D1529" w:rsidRPr="00275493">
        <w:rPr>
          <w:rFonts w:asciiTheme="minorHAnsi" w:hAnsiTheme="minorHAnsi"/>
          <w:color w:val="000000" w:themeColor="text1"/>
          <w:sz w:val="20"/>
          <w:szCs w:val="20"/>
        </w:rPr>
        <w:t>Nedim Srndic</w:t>
      </w:r>
      <w:r w:rsidR="007D1529">
        <w:rPr>
          <w:rFonts w:asciiTheme="minorHAnsi" w:hAnsiTheme="minorHAnsi" w:hint="eastAsia"/>
          <w:color w:val="000000" w:themeColor="text1"/>
          <w:sz w:val="20"/>
          <w:szCs w:val="20"/>
        </w:rPr>
        <w:t>等人在后来的研究中关注的不止是模型的准确率，而是</w:t>
      </w:r>
      <w:r w:rsidR="007D1529">
        <w:rPr>
          <w:rFonts w:asciiTheme="minorHAnsi" w:hAnsiTheme="minorHAnsi" w:hint="eastAsia"/>
          <w:color w:val="000000" w:themeColor="text1"/>
          <w:sz w:val="20"/>
          <w:szCs w:val="20"/>
        </w:rPr>
        <w:t>AI</w:t>
      </w:r>
      <w:r w:rsidR="007D1529">
        <w:rPr>
          <w:rFonts w:asciiTheme="minorHAnsi" w:hAnsiTheme="minorHAnsi" w:hint="eastAsia"/>
          <w:color w:val="000000" w:themeColor="text1"/>
          <w:sz w:val="20"/>
          <w:szCs w:val="20"/>
        </w:rPr>
        <w:t>模型的抗逃逸与鲁棒性，他们在</w:t>
      </w:r>
      <w:r w:rsidR="007D1529" w:rsidRPr="00275493">
        <w:rPr>
          <w:rFonts w:asciiTheme="minorHAnsi" w:hAnsiTheme="minorHAnsi"/>
          <w:color w:val="000000" w:themeColor="text1"/>
          <w:sz w:val="20"/>
          <w:szCs w:val="20"/>
        </w:rPr>
        <w:t>IEEE</w:t>
      </w:r>
      <w:r w:rsidR="007D1529">
        <w:rPr>
          <w:rFonts w:asciiTheme="minorHAnsi" w:hAnsiTheme="minorHAnsi" w:hint="eastAsia"/>
          <w:color w:val="000000" w:themeColor="text1"/>
          <w:sz w:val="20"/>
          <w:szCs w:val="20"/>
        </w:rPr>
        <w:t>会议上</w:t>
      </w:r>
      <w:r w:rsidR="007D1529">
        <w:rPr>
          <w:rFonts w:asciiTheme="minorHAnsi" w:hAnsiTheme="minorHAnsi" w:hint="eastAsia"/>
          <w:color w:val="000000" w:themeColor="text1"/>
          <w:sz w:val="20"/>
          <w:szCs w:val="20"/>
        </w:rPr>
        <w:t>[</w:t>
      </w:r>
      <w:r w:rsidR="007D1529">
        <w:rPr>
          <w:rFonts w:asciiTheme="minorHAnsi" w:hAnsiTheme="minorHAnsi"/>
          <w:color w:val="000000" w:themeColor="text1"/>
          <w:sz w:val="20"/>
          <w:szCs w:val="20"/>
        </w:rPr>
        <w:t>4</w:t>
      </w:r>
      <w:r w:rsidR="007D1529">
        <w:rPr>
          <w:rFonts w:asciiTheme="minorHAnsi" w:hAnsiTheme="minorHAnsi" w:hint="eastAsia"/>
          <w:color w:val="000000" w:themeColor="text1"/>
          <w:sz w:val="20"/>
          <w:szCs w:val="20"/>
        </w:rPr>
        <w:t>]</w:t>
      </w:r>
      <w:r w:rsidR="007D1529">
        <w:rPr>
          <w:rFonts w:asciiTheme="minorHAnsi" w:hAnsiTheme="minorHAnsi" w:hint="eastAsia"/>
          <w:color w:val="000000" w:themeColor="text1"/>
          <w:sz w:val="20"/>
          <w:szCs w:val="20"/>
        </w:rPr>
        <w:t>针对</w:t>
      </w:r>
      <w:r w:rsidR="007D1529">
        <w:rPr>
          <w:rFonts w:asciiTheme="minorHAnsi" w:hAnsiTheme="minorHAnsi" w:hint="eastAsia"/>
          <w:color w:val="000000" w:themeColor="text1"/>
          <w:sz w:val="20"/>
          <w:szCs w:val="20"/>
        </w:rPr>
        <w:t>AI</w:t>
      </w:r>
      <w:r w:rsidR="007D1529">
        <w:rPr>
          <w:rFonts w:asciiTheme="minorHAnsi" w:hAnsiTheme="minorHAnsi" w:hint="eastAsia"/>
          <w:color w:val="000000" w:themeColor="text1"/>
          <w:sz w:val="20"/>
          <w:szCs w:val="20"/>
        </w:rPr>
        <w:t>模型的逃逸提出了几种假设，最后成功逃逸分类器，在我们的实验当中同时也使用了其中的</w:t>
      </w:r>
      <w:r w:rsidR="007D1529">
        <w:rPr>
          <w:rFonts w:asciiTheme="minorHAnsi" w:hAnsiTheme="minorHAnsi" w:hint="eastAsia"/>
          <w:color w:val="000000" w:themeColor="text1"/>
          <w:sz w:val="20"/>
          <w:szCs w:val="20"/>
        </w:rPr>
        <w:t>4</w:t>
      </w:r>
      <w:r w:rsidR="007D1529">
        <w:rPr>
          <w:rFonts w:asciiTheme="minorHAnsi" w:hAnsiTheme="minorHAnsi" w:hint="eastAsia"/>
          <w:color w:val="000000" w:themeColor="text1"/>
          <w:sz w:val="20"/>
          <w:szCs w:val="20"/>
        </w:rPr>
        <w:t>种方法来验证我们的模型是否具有</w:t>
      </w:r>
      <w:r w:rsidR="00674F95">
        <w:rPr>
          <w:rFonts w:asciiTheme="minorHAnsi" w:hAnsiTheme="minorHAnsi" w:hint="eastAsia"/>
          <w:color w:val="000000" w:themeColor="text1"/>
          <w:sz w:val="20"/>
          <w:szCs w:val="20"/>
        </w:rPr>
        <w:t>这种抗逃逸的能力，经过我们对模型的一些特征选取和算法调优后，可以使之前逃逸的一部分样本被检测出来，说明我们的样本有一定的抗逃逸能力。</w:t>
      </w:r>
    </w:p>
    <w:p w14:paraId="3EE32A4F" w14:textId="77777777" w:rsidR="002F6280" w:rsidRPr="00BF418D" w:rsidRDefault="002F6280" w:rsidP="002F6280">
      <w:pPr>
        <w:ind w:firstLine="420"/>
        <w:jc w:val="left"/>
        <w:rPr>
          <w:rFonts w:ascii="宋体" w:hAnsi="宋体" w:cs="宋体"/>
          <w:kern w:val="0"/>
          <w:szCs w:val="21"/>
        </w:rPr>
      </w:pPr>
      <w:r w:rsidRPr="00BF418D">
        <w:rPr>
          <w:rFonts w:ascii="宋体" w:hAnsi="宋体" w:cs="宋体"/>
          <w:kern w:val="0"/>
          <w:szCs w:val="21"/>
        </w:rPr>
        <w:t>本文的主要贡献如下：</w:t>
      </w:r>
    </w:p>
    <w:p w14:paraId="2BDAE31B" w14:textId="77777777" w:rsidR="002F6280" w:rsidRPr="000E61ED" w:rsidRDefault="002F6280" w:rsidP="002F6280">
      <w:pPr>
        <w:numPr>
          <w:ilvl w:val="0"/>
          <w:numId w:val="6"/>
        </w:numPr>
        <w:jc w:val="left"/>
        <w:rPr>
          <w:rFonts w:ascii="宋体" w:hAnsi="宋体" w:cs="宋体"/>
          <w:kern w:val="0"/>
          <w:szCs w:val="21"/>
        </w:rPr>
      </w:pPr>
      <w:bookmarkStart w:id="1" w:name="98fufc1520739287591"/>
      <w:bookmarkStart w:id="2" w:name="40ponb1520739287591"/>
      <w:bookmarkEnd w:id="1"/>
      <w:bookmarkEnd w:id="2"/>
      <w:r>
        <w:rPr>
          <w:rFonts w:ascii="宋体" w:hAnsi="宋体" w:cs="宋体" w:hint="eastAsia"/>
          <w:kern w:val="0"/>
          <w:szCs w:val="21"/>
        </w:rPr>
        <w:t>一个全新的PDF数据集，总样本数达到二十万，其中恶意样本173036个，正常样本28332个。无论在数量还是</w:t>
      </w:r>
      <w:r w:rsidR="00DB3235">
        <w:rPr>
          <w:rFonts w:ascii="宋体" w:hAnsi="宋体" w:cs="宋体" w:hint="eastAsia"/>
          <w:kern w:val="0"/>
          <w:szCs w:val="21"/>
        </w:rPr>
        <w:t>种类</w:t>
      </w:r>
      <w:r>
        <w:rPr>
          <w:rFonts w:ascii="宋体" w:hAnsi="宋体" w:cs="宋体" w:hint="eastAsia"/>
          <w:kern w:val="0"/>
          <w:szCs w:val="21"/>
        </w:rPr>
        <w:t>上，均达到业界领先水平；</w:t>
      </w:r>
    </w:p>
    <w:p w14:paraId="07474473" w14:textId="77777777" w:rsidR="002F6280" w:rsidRDefault="002F6280" w:rsidP="002F6280">
      <w:pPr>
        <w:numPr>
          <w:ilvl w:val="0"/>
          <w:numId w:val="6"/>
        </w:numPr>
        <w:jc w:val="left"/>
        <w:rPr>
          <w:rFonts w:ascii="宋体" w:hAnsi="宋体" w:cs="宋体"/>
          <w:kern w:val="0"/>
          <w:szCs w:val="21"/>
        </w:rPr>
      </w:pPr>
      <w:r>
        <w:rPr>
          <w:rFonts w:ascii="宋体" w:hAnsi="宋体" w:cs="宋体" w:hint="eastAsia"/>
          <w:kern w:val="0"/>
          <w:szCs w:val="21"/>
        </w:rPr>
        <w:t>精心选取了一套</w:t>
      </w:r>
      <w:r>
        <w:rPr>
          <w:rFonts w:ascii="宋体" w:hAnsi="宋体" w:cs="宋体"/>
          <w:kern w:val="0"/>
          <w:szCs w:val="21"/>
        </w:rPr>
        <w:t>静态</w:t>
      </w:r>
      <w:r>
        <w:rPr>
          <w:rFonts w:ascii="宋体" w:hAnsi="宋体" w:cs="宋体" w:hint="eastAsia"/>
          <w:kern w:val="0"/>
          <w:szCs w:val="21"/>
        </w:rPr>
        <w:t>特征集</w:t>
      </w:r>
      <w:r>
        <w:rPr>
          <w:rFonts w:ascii="宋体" w:hAnsi="宋体" w:cs="宋体"/>
          <w:kern w:val="0"/>
          <w:szCs w:val="21"/>
        </w:rPr>
        <w:t>（133</w:t>
      </w:r>
      <w:r>
        <w:rPr>
          <w:rFonts w:ascii="宋体" w:hAnsi="宋体" w:cs="宋体" w:hint="eastAsia"/>
          <w:kern w:val="0"/>
          <w:szCs w:val="21"/>
        </w:rPr>
        <w:t>个</w:t>
      </w:r>
      <w:r>
        <w:rPr>
          <w:rFonts w:ascii="宋体" w:hAnsi="宋体" w:cs="宋体"/>
          <w:kern w:val="0"/>
          <w:szCs w:val="21"/>
        </w:rPr>
        <w:t>）以</w:t>
      </w:r>
      <w:r>
        <w:rPr>
          <w:rFonts w:ascii="宋体" w:hAnsi="宋体" w:cs="宋体" w:hint="eastAsia"/>
          <w:kern w:val="0"/>
          <w:szCs w:val="21"/>
        </w:rPr>
        <w:t>用于刻画PDF恶意软件形象（Profile），使其能快速有效的区分恶意与良性样本；</w:t>
      </w:r>
    </w:p>
    <w:p w14:paraId="5419A7BF" w14:textId="77777777" w:rsidR="002F6280" w:rsidRPr="000E61ED" w:rsidRDefault="002F6280" w:rsidP="002F6280">
      <w:pPr>
        <w:numPr>
          <w:ilvl w:val="0"/>
          <w:numId w:val="6"/>
        </w:numPr>
        <w:jc w:val="left"/>
        <w:rPr>
          <w:rFonts w:ascii="宋体" w:hAnsi="宋体" w:cs="宋体"/>
          <w:kern w:val="0"/>
          <w:szCs w:val="21"/>
        </w:rPr>
      </w:pPr>
      <w:r>
        <w:rPr>
          <w:rFonts w:ascii="宋体" w:hAnsi="宋体" w:cs="宋体" w:hint="eastAsia"/>
          <w:kern w:val="0"/>
          <w:szCs w:val="21"/>
        </w:rPr>
        <w:t>模型准确度高达99.8</w:t>
      </w:r>
      <w:r>
        <w:rPr>
          <w:rFonts w:ascii="宋体" w:hAnsi="宋体" w:cs="宋体"/>
          <w:kern w:val="0"/>
          <w:szCs w:val="21"/>
        </w:rPr>
        <w:t>2</w:t>
      </w:r>
      <w:r>
        <w:rPr>
          <w:rFonts w:ascii="宋体" w:hAnsi="宋体" w:cs="宋体" w:hint="eastAsia"/>
          <w:kern w:val="0"/>
          <w:szCs w:val="21"/>
        </w:rPr>
        <w:t>%，</w:t>
      </w:r>
      <w:r w:rsidRPr="000E61ED">
        <w:rPr>
          <w:rFonts w:ascii="宋体" w:hAnsi="宋体" w:cs="宋体"/>
          <w:kern w:val="0"/>
          <w:szCs w:val="21"/>
        </w:rPr>
        <w:t>误报率0.</w:t>
      </w:r>
      <w:r>
        <w:rPr>
          <w:rFonts w:ascii="宋体" w:hAnsi="宋体" w:cs="宋体"/>
          <w:kern w:val="0"/>
          <w:szCs w:val="21"/>
        </w:rPr>
        <w:t>0</w:t>
      </w:r>
      <w:r w:rsidRPr="000E61ED">
        <w:rPr>
          <w:rFonts w:ascii="宋体" w:hAnsi="宋体" w:cs="宋体"/>
          <w:kern w:val="0"/>
          <w:szCs w:val="21"/>
        </w:rPr>
        <w:t>1%</w:t>
      </w:r>
      <w:r>
        <w:rPr>
          <w:rFonts w:ascii="宋体" w:hAnsi="宋体" w:cs="宋体" w:hint="eastAsia"/>
          <w:kern w:val="0"/>
          <w:szCs w:val="21"/>
        </w:rPr>
        <w:t>，单个文件检测时间维持在毫秒水平，领先业界；</w:t>
      </w:r>
    </w:p>
    <w:p w14:paraId="77453E86" w14:textId="77777777" w:rsidR="002F6280" w:rsidRPr="000E61ED"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sidR="00F53A03">
        <w:rPr>
          <w:rFonts w:ascii="宋体" w:hAnsi="宋体" w:cs="宋体" w:hint="eastAsia"/>
          <w:kern w:val="0"/>
          <w:szCs w:val="21"/>
        </w:rPr>
        <w:t>使用自己生成的变种病毒</w:t>
      </w:r>
      <w:r>
        <w:rPr>
          <w:rFonts w:ascii="宋体" w:hAnsi="宋体" w:cs="宋体" w:hint="eastAsia"/>
          <w:kern w:val="0"/>
          <w:szCs w:val="21"/>
        </w:rPr>
        <w:t>对分类器发动逃逸</w:t>
      </w:r>
      <w:r w:rsidRPr="00F60D79">
        <w:rPr>
          <w:rFonts w:ascii="宋体" w:hAnsi="宋体" w:cs="宋体"/>
          <w:kern w:val="0"/>
          <w:szCs w:val="21"/>
        </w:rPr>
        <w:t>攻击</w:t>
      </w:r>
      <w:r>
        <w:rPr>
          <w:rFonts w:ascii="宋体" w:hAnsi="宋体" w:cs="宋体" w:hint="eastAsia"/>
          <w:kern w:val="0"/>
          <w:szCs w:val="21"/>
        </w:rPr>
        <w:t>，分类器根据攻击进行自我修复，重新训练得出一个鲁棒性强，抗逃逸能力强的模型</w:t>
      </w:r>
      <w:bookmarkStart w:id="3" w:name="31nunt1520739287591"/>
      <w:bookmarkStart w:id="4" w:name="58rzwq1520739287591"/>
      <w:bookmarkEnd w:id="3"/>
      <w:bookmarkEnd w:id="4"/>
    </w:p>
    <w:p w14:paraId="367C895A" w14:textId="77777777" w:rsidR="00635D94" w:rsidRDefault="00635D94" w:rsidP="002F6280"/>
    <w:p w14:paraId="62AE001C" w14:textId="77777777" w:rsidR="00635D94" w:rsidRDefault="00635D94" w:rsidP="002F6280"/>
    <w:p w14:paraId="484717C6"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6A67EC75" w14:textId="77777777" w:rsidR="00E630E3" w:rsidRPr="003D1DB4" w:rsidRDefault="00E630E3" w:rsidP="003D1DB4">
      <w:pPr>
        <w:ind w:firstLine="420"/>
        <w:rPr>
          <w:rFonts w:asciiTheme="minorEastAsia" w:eastAsiaTheme="minorEastAsia" w:hAnsiTheme="minorEastAsia"/>
          <w:szCs w:val="21"/>
        </w:rPr>
      </w:pPr>
      <w:bookmarkStart w:id="5" w:name="OLE_LINK16"/>
      <w:bookmarkStart w:id="6" w:name="OLE_LINK17"/>
      <w:r w:rsidRPr="003D1DB4">
        <w:rPr>
          <w:rFonts w:asciiTheme="minorEastAsia" w:eastAsiaTheme="minorEastAsia" w:hAnsiTheme="minorEastAsia" w:cs="宋体" w:hint="eastAsia"/>
          <w:kern w:val="0"/>
          <w:szCs w:val="21"/>
        </w:rPr>
        <w:t>如今</w:t>
      </w:r>
      <w:r w:rsidR="00E61927" w:rsidRPr="003D1DB4">
        <w:rPr>
          <w:rFonts w:asciiTheme="minorEastAsia" w:eastAsiaTheme="minorEastAsia" w:hAnsiTheme="minorEastAsia"/>
          <w:szCs w:val="21"/>
        </w:rPr>
        <w:t>PDF</w:t>
      </w:r>
      <w:r w:rsidR="00E61927" w:rsidRPr="003D1DB4">
        <w:rPr>
          <w:rFonts w:asciiTheme="minorEastAsia" w:eastAsiaTheme="minorEastAsia" w:hAnsiTheme="minorEastAsia" w:hint="eastAsia"/>
          <w:szCs w:val="21"/>
        </w:rPr>
        <w:t>恶意文档检测技术可大约分为两大类：静态分析和动态分析。静态分析无需使样本运行，仅通过文件头部格式，二进制层</w:t>
      </w:r>
      <w:r w:rsidR="00E61927" w:rsidRPr="003D1DB4">
        <w:rPr>
          <w:rFonts w:asciiTheme="minorEastAsia" w:eastAsiaTheme="minorEastAsia" w:hAnsiTheme="minorEastAsia"/>
          <w:szCs w:val="21"/>
        </w:rPr>
        <w:t>N-gram</w:t>
      </w:r>
      <w:r w:rsidR="00E61927" w:rsidRPr="003D1DB4">
        <w:rPr>
          <w:rFonts w:asciiTheme="minorEastAsia" w:eastAsiaTheme="minorEastAsia" w:hAnsiTheme="minorEastAsia" w:hint="eastAsia"/>
          <w:szCs w:val="21"/>
        </w:rPr>
        <w:t>等静态模式，即可对目标样本进行预测；动态分析，则通过使目标样本运行于受控环境内，以此捕捉其恶意行为。一般地，静态分析的优点是速度快，动态分析的优点是速度慢，消耗资源多，需要人参与但精度很高。两种方法在业界均有大量成功应用案例，更高级的解决方案如可以把静态和动态分析结合，典型的工作如</w:t>
      </w:r>
      <w:r w:rsidR="00EA38E0" w:rsidRPr="003D1DB4">
        <w:rPr>
          <w:rFonts w:asciiTheme="minorEastAsia" w:eastAsiaTheme="minorEastAsia" w:hAnsiTheme="minorEastAsia"/>
          <w:szCs w:val="21"/>
        </w:rPr>
        <w:t>Maiorca et al. [</w:t>
      </w:r>
      <w:r w:rsidR="00EA38E0">
        <w:rPr>
          <w:rFonts w:asciiTheme="minorEastAsia" w:eastAsiaTheme="minorEastAsia" w:hAnsiTheme="minorEastAsia"/>
          <w:szCs w:val="21"/>
        </w:rPr>
        <w:t>9</w:t>
      </w:r>
      <w:r w:rsidR="00E61927" w:rsidRPr="003D1DB4">
        <w:rPr>
          <w:rFonts w:asciiTheme="minorEastAsia" w:eastAsiaTheme="minorEastAsia" w:hAnsiTheme="minorEastAsia"/>
          <w:szCs w:val="21"/>
        </w:rPr>
        <w:t>]</w:t>
      </w:r>
      <w:r w:rsidR="00E61927" w:rsidRPr="003D1DB4">
        <w:rPr>
          <w:rFonts w:asciiTheme="minorEastAsia" w:eastAsiaTheme="minorEastAsia" w:hAnsiTheme="minorEastAsia" w:hint="eastAsia"/>
          <w:szCs w:val="21"/>
        </w:rPr>
        <w:t>。</w:t>
      </w:r>
      <w:r w:rsidRPr="003D1DB4">
        <w:rPr>
          <w:rFonts w:asciiTheme="minorEastAsia" w:eastAsiaTheme="minorEastAsia" w:hAnsiTheme="minorEastAsia" w:cs="宋体" w:hint="eastAsia"/>
          <w:kern w:val="0"/>
          <w:szCs w:val="21"/>
        </w:rPr>
        <w:t>表</w:t>
      </w:r>
      <w:r w:rsidRPr="003D1DB4">
        <w:rPr>
          <w:rFonts w:asciiTheme="minorEastAsia" w:eastAsiaTheme="minorEastAsia" w:hAnsiTheme="minorEastAsia" w:cs="宋体"/>
          <w:kern w:val="0"/>
          <w:szCs w:val="21"/>
        </w:rPr>
        <w:t>1</w:t>
      </w:r>
      <w:r w:rsidRPr="003D1DB4">
        <w:rPr>
          <w:rFonts w:asciiTheme="minorEastAsia" w:eastAsiaTheme="minorEastAsia" w:hAnsiTheme="minorEastAsia" w:cs="宋体" w:hint="eastAsia"/>
          <w:kern w:val="0"/>
          <w:szCs w:val="21"/>
        </w:rPr>
        <w:t>基于之前的研究列出了</w:t>
      </w:r>
      <w:r w:rsidRPr="003D1DB4">
        <w:rPr>
          <w:rFonts w:asciiTheme="minorEastAsia" w:eastAsiaTheme="minorEastAsia" w:hAnsiTheme="minorEastAsia" w:cs="宋体" w:hint="eastAsia"/>
          <w:color w:val="000000"/>
          <w:kern w:val="0"/>
          <w:szCs w:val="21"/>
        </w:rPr>
        <w:t>对现有方法的总结。</w:t>
      </w:r>
    </w:p>
    <w:p w14:paraId="2FE72311" w14:textId="77777777" w:rsidR="00E630E3" w:rsidRPr="008B33DB" w:rsidRDefault="00E630E3" w:rsidP="00E630E3">
      <w:pPr>
        <w:jc w:val="center"/>
        <w:rPr>
          <w:b/>
          <w:bCs/>
          <w:sz w:val="18"/>
          <w:szCs w:val="18"/>
        </w:rPr>
      </w:pPr>
      <w:r>
        <w:rPr>
          <w:rFonts w:hint="eastAsia"/>
          <w:sz w:val="18"/>
          <w:szCs w:val="18"/>
        </w:rPr>
        <w:t>表</w:t>
      </w:r>
      <w:r>
        <w:rPr>
          <w:rFonts w:hint="eastAsia"/>
          <w:sz w:val="18"/>
          <w:szCs w:val="18"/>
        </w:rPr>
        <w:t>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
        <w:gridCol w:w="900"/>
        <w:gridCol w:w="2746"/>
        <w:gridCol w:w="1540"/>
        <w:gridCol w:w="386"/>
        <w:gridCol w:w="833"/>
        <w:gridCol w:w="200"/>
        <w:gridCol w:w="1010"/>
      </w:tblGrid>
      <w:tr w:rsidR="00E61927" w:rsidRPr="00BF44DA" w14:paraId="46DBB798" w14:textId="77777777" w:rsidTr="00C048CF">
        <w:trPr>
          <w:tblCellSpacing w:w="0" w:type="dxa"/>
          <w:jc w:val="center"/>
        </w:trPr>
        <w:tc>
          <w:tcPr>
            <w:tcW w:w="0" w:type="auto"/>
            <w:tcBorders>
              <w:top w:val="single" w:sz="4" w:space="0" w:color="auto"/>
              <w:left w:val="single" w:sz="4" w:space="0" w:color="auto"/>
              <w:bottom w:val="single" w:sz="4" w:space="0" w:color="auto"/>
              <w:right w:val="outset" w:sz="6" w:space="0" w:color="auto"/>
            </w:tcBorders>
            <w:vAlign w:val="center"/>
            <w:hideMark/>
          </w:tcPr>
          <w:bookmarkEnd w:id="5"/>
          <w:bookmarkEnd w:id="6"/>
          <w:p w14:paraId="5138FF7E"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lastRenderedPageBreak/>
              <w:t>方法</w:t>
            </w:r>
          </w:p>
        </w:tc>
        <w:tc>
          <w:tcPr>
            <w:tcW w:w="0" w:type="auto"/>
            <w:tcBorders>
              <w:top w:val="single" w:sz="4" w:space="0" w:color="auto"/>
              <w:left w:val="outset" w:sz="6" w:space="0" w:color="auto"/>
              <w:bottom w:val="single" w:sz="4" w:space="0" w:color="auto"/>
              <w:right w:val="outset" w:sz="6" w:space="0" w:color="auto"/>
            </w:tcBorders>
            <w:vAlign w:val="center"/>
            <w:hideMark/>
          </w:tcPr>
          <w:p w14:paraId="12AE6715"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0" w:type="auto"/>
            <w:tcBorders>
              <w:top w:val="single" w:sz="4" w:space="0" w:color="auto"/>
              <w:left w:val="outset" w:sz="6" w:space="0" w:color="auto"/>
              <w:bottom w:val="single" w:sz="4" w:space="0" w:color="auto"/>
              <w:right w:val="outset" w:sz="6" w:space="0" w:color="auto"/>
            </w:tcBorders>
            <w:vAlign w:val="center"/>
            <w:hideMark/>
          </w:tcPr>
          <w:p w14:paraId="47B55018"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0" w:type="auto"/>
            <w:tcBorders>
              <w:top w:val="single" w:sz="4" w:space="0" w:color="auto"/>
              <w:left w:val="outset" w:sz="6" w:space="0" w:color="auto"/>
              <w:bottom w:val="single" w:sz="4" w:space="0" w:color="auto"/>
              <w:right w:val="outset" w:sz="6" w:space="0" w:color="auto"/>
            </w:tcBorders>
            <w:vAlign w:val="center"/>
            <w:hideMark/>
          </w:tcPr>
          <w:p w14:paraId="11CE7CCB"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工作</w:t>
            </w:r>
          </w:p>
        </w:tc>
        <w:tc>
          <w:tcPr>
            <w:tcW w:w="0" w:type="auto"/>
            <w:tcBorders>
              <w:top w:val="single" w:sz="4" w:space="0" w:color="auto"/>
              <w:left w:val="outset" w:sz="6" w:space="0" w:color="auto"/>
              <w:bottom w:val="single" w:sz="4" w:space="0" w:color="auto"/>
              <w:right w:val="outset" w:sz="6" w:space="0" w:color="auto"/>
            </w:tcBorders>
            <w:vAlign w:val="center"/>
            <w:hideMark/>
          </w:tcPr>
          <w:p w14:paraId="39962394"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年份</w:t>
            </w:r>
          </w:p>
        </w:tc>
        <w:tc>
          <w:tcPr>
            <w:tcW w:w="0" w:type="auto"/>
            <w:tcBorders>
              <w:top w:val="single" w:sz="4" w:space="0" w:color="auto"/>
              <w:left w:val="outset" w:sz="6" w:space="0" w:color="auto"/>
              <w:bottom w:val="single" w:sz="4" w:space="0" w:color="auto"/>
              <w:right w:val="single" w:sz="4" w:space="0" w:color="auto"/>
            </w:tcBorders>
            <w:vAlign w:val="center"/>
            <w:hideMark/>
          </w:tcPr>
          <w:p w14:paraId="4FDFC892"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外置解析器</w:t>
            </w:r>
            <w:r w:rsidRPr="00BF44DA">
              <w:rPr>
                <w:rFonts w:asciiTheme="minorEastAsia" w:hAnsiTheme="minorEastAsia" w:cs="宋体" w:hint="eastAsia"/>
                <w:kern w:val="0"/>
                <w:sz w:val="18"/>
                <w:szCs w:val="18"/>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571E60C7"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ML</w:t>
            </w:r>
          </w:p>
        </w:tc>
        <w:tc>
          <w:tcPr>
            <w:tcW w:w="1010" w:type="dxa"/>
            <w:tcBorders>
              <w:top w:val="single" w:sz="4" w:space="0" w:color="auto"/>
              <w:left w:val="single" w:sz="4" w:space="0" w:color="auto"/>
              <w:bottom w:val="single" w:sz="4" w:space="0" w:color="auto"/>
              <w:right w:val="single" w:sz="4" w:space="0" w:color="auto"/>
            </w:tcBorders>
            <w:vAlign w:val="center"/>
          </w:tcPr>
          <w:p w14:paraId="4373A708"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Detectable Discrepancy</w:t>
            </w:r>
          </w:p>
        </w:tc>
      </w:tr>
      <w:tr w:rsidR="00E61927" w:rsidRPr="00BF44DA" w14:paraId="2B529C25" w14:textId="77777777" w:rsidTr="00C048CF">
        <w:trPr>
          <w:trHeight w:val="345"/>
          <w:tblCellSpacing w:w="0" w:type="dxa"/>
          <w:jc w:val="center"/>
        </w:trPr>
        <w:tc>
          <w:tcPr>
            <w:tcW w:w="0" w:type="auto"/>
            <w:vMerge w:val="restart"/>
            <w:tcBorders>
              <w:top w:val="outset" w:sz="6" w:space="0" w:color="auto"/>
              <w:left w:val="outset" w:sz="6" w:space="0" w:color="auto"/>
              <w:bottom w:val="single" w:sz="4" w:space="0" w:color="auto"/>
              <w:right w:val="outset" w:sz="6" w:space="0" w:color="auto"/>
            </w:tcBorders>
            <w:vAlign w:val="center"/>
            <w:hideMark/>
          </w:tcPr>
          <w:p w14:paraId="761F2C50"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静态分析</w:t>
            </w:r>
          </w:p>
        </w:tc>
        <w:tc>
          <w:tcPr>
            <w:tcW w:w="0" w:type="auto"/>
            <w:tcBorders>
              <w:top w:val="nil"/>
              <w:left w:val="nil"/>
              <w:bottom w:val="nil"/>
              <w:right w:val="nil"/>
            </w:tcBorders>
            <w:vAlign w:val="center"/>
            <w:hideMark/>
          </w:tcPr>
          <w:p w14:paraId="24F4010F"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14:paraId="3FD96A00"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w:t>
            </w:r>
            <w:r w:rsidR="00C5301D">
              <w:rPr>
                <w:rFonts w:asciiTheme="minorEastAsia" w:hAnsiTheme="minorEastAsia" w:cs="宋体"/>
                <w:kern w:val="0"/>
                <w:sz w:val="18"/>
                <w:szCs w:val="18"/>
              </w:rPr>
              <w:t xml:space="preserve"> [5</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12C45BC4"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PJScan</w:t>
            </w:r>
          </w:p>
        </w:tc>
        <w:tc>
          <w:tcPr>
            <w:tcW w:w="0" w:type="auto"/>
            <w:tcBorders>
              <w:top w:val="nil"/>
              <w:left w:val="nil"/>
              <w:bottom w:val="nil"/>
              <w:right w:val="nil"/>
            </w:tcBorders>
            <w:vAlign w:val="center"/>
            <w:hideMark/>
          </w:tcPr>
          <w:p w14:paraId="120138E9"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14:paraId="53F0F9C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r>
              <w:rPr>
                <w:rFonts w:asciiTheme="minorEastAsia" w:hAnsiTheme="minorEastAsia" w:cs="宋体" w:hint="eastAsia"/>
                <w:kern w:val="0"/>
                <w:sz w:val="18"/>
                <w:szCs w:val="18"/>
              </w:rPr>
              <w:t xml:space="preserve"> </w:t>
            </w:r>
          </w:p>
        </w:tc>
        <w:tc>
          <w:tcPr>
            <w:tcW w:w="0" w:type="auto"/>
            <w:tcBorders>
              <w:top w:val="nil"/>
              <w:left w:val="single" w:sz="4" w:space="0" w:color="auto"/>
              <w:bottom w:val="nil"/>
              <w:right w:val="single" w:sz="4" w:space="0" w:color="auto"/>
            </w:tcBorders>
            <w:vAlign w:val="center"/>
          </w:tcPr>
          <w:p w14:paraId="5EABAE98"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14:paraId="7B55F2D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5EE76E16"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1B3CF02A"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0BD641FE"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14:paraId="35AE72BC"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w:t>
            </w:r>
            <w:r w:rsidR="00D96F82">
              <w:rPr>
                <w:rFonts w:asciiTheme="minorEastAsia" w:hAnsiTheme="minorEastAsia" w:cs="宋体"/>
                <w:kern w:val="0"/>
                <w:sz w:val="18"/>
                <w:szCs w:val="18"/>
              </w:rPr>
              <w:t xml:space="preserve"> [12</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0074586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 xml:space="preserve">Vatamanu </w:t>
            </w:r>
            <w:r>
              <w:rPr>
                <w:rFonts w:asciiTheme="minorEastAsia" w:hAnsiTheme="minorEastAsia" w:cs="宋体"/>
                <w:kern w:val="0"/>
                <w:sz w:val="18"/>
                <w:szCs w:val="18"/>
              </w:rPr>
              <w:t>et al.</w:t>
            </w:r>
          </w:p>
        </w:tc>
        <w:tc>
          <w:tcPr>
            <w:tcW w:w="0" w:type="auto"/>
            <w:tcBorders>
              <w:top w:val="nil"/>
              <w:left w:val="nil"/>
              <w:bottom w:val="nil"/>
              <w:right w:val="nil"/>
            </w:tcBorders>
            <w:vAlign w:val="center"/>
            <w:hideMark/>
          </w:tcPr>
          <w:p w14:paraId="0A6F896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14:paraId="73F6500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4B687F82"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14:paraId="02F07C9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5D0D2B3E"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6F7730A9"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4A92BF1A"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14:paraId="7ABA1E16"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w:t>
            </w:r>
            <w:r w:rsidR="00D96F82">
              <w:rPr>
                <w:rFonts w:asciiTheme="minorEastAsia" w:hAnsiTheme="minorEastAsia" w:cs="宋体"/>
                <w:kern w:val="0"/>
                <w:sz w:val="18"/>
                <w:szCs w:val="18"/>
              </w:rPr>
              <w:t xml:space="preserve"> [7</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5121236F"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Lux0r</w:t>
            </w:r>
          </w:p>
        </w:tc>
        <w:tc>
          <w:tcPr>
            <w:tcW w:w="0" w:type="auto"/>
            <w:tcBorders>
              <w:top w:val="nil"/>
              <w:left w:val="nil"/>
              <w:bottom w:val="nil"/>
              <w:right w:val="nil"/>
            </w:tcBorders>
            <w:vAlign w:val="center"/>
            <w:hideMark/>
          </w:tcPr>
          <w:p w14:paraId="7F593376"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0" w:type="auto"/>
            <w:tcBorders>
              <w:top w:val="nil"/>
              <w:left w:val="nil"/>
              <w:bottom w:val="nil"/>
              <w:right w:val="single" w:sz="4" w:space="0" w:color="auto"/>
            </w:tcBorders>
            <w:vAlign w:val="center"/>
            <w:hideMark/>
          </w:tcPr>
          <w:p w14:paraId="1C18236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65136290"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14:paraId="33B90BF9"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3DAD22F6"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5D40D6EB"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1B81D6B5"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14:paraId="5F168F5B"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w:t>
            </w:r>
            <w:r w:rsidR="00D96F82">
              <w:rPr>
                <w:rFonts w:asciiTheme="minorEastAsia" w:hAnsiTheme="minorEastAsia" w:cs="宋体"/>
                <w:kern w:val="0"/>
                <w:sz w:val="18"/>
                <w:szCs w:val="18"/>
              </w:rPr>
              <w:t xml:space="preserve"> [13</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7F867956"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MPScan</w:t>
            </w:r>
          </w:p>
        </w:tc>
        <w:tc>
          <w:tcPr>
            <w:tcW w:w="0" w:type="auto"/>
            <w:tcBorders>
              <w:top w:val="nil"/>
              <w:left w:val="nil"/>
              <w:bottom w:val="nil"/>
              <w:right w:val="nil"/>
            </w:tcBorders>
            <w:vAlign w:val="center"/>
            <w:hideMark/>
          </w:tcPr>
          <w:p w14:paraId="64E9CBEE"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0" w:type="auto"/>
            <w:tcBorders>
              <w:top w:val="nil"/>
              <w:left w:val="nil"/>
              <w:bottom w:val="nil"/>
              <w:right w:val="single" w:sz="4" w:space="0" w:color="auto"/>
            </w:tcBorders>
            <w:vAlign w:val="center"/>
            <w:hideMark/>
          </w:tcPr>
          <w:p w14:paraId="784154AE"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nil"/>
              <w:left w:val="single" w:sz="4" w:space="0" w:color="auto"/>
              <w:bottom w:val="nil"/>
              <w:right w:val="single" w:sz="4" w:space="0" w:color="auto"/>
            </w:tcBorders>
            <w:vAlign w:val="center"/>
          </w:tcPr>
          <w:p w14:paraId="7D5A94A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14:paraId="1705341E"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14:paraId="3DE211D3"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36231CD2"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single" w:sz="4" w:space="0" w:color="auto"/>
              <w:left w:val="nil"/>
              <w:bottom w:val="nil"/>
              <w:right w:val="nil"/>
            </w:tcBorders>
            <w:vAlign w:val="center"/>
            <w:hideMark/>
          </w:tcPr>
          <w:p w14:paraId="7C157BE0"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single" w:sz="4" w:space="0" w:color="auto"/>
              <w:left w:val="nil"/>
              <w:bottom w:val="nil"/>
              <w:right w:val="nil"/>
            </w:tcBorders>
            <w:vAlign w:val="center"/>
            <w:hideMark/>
          </w:tcPr>
          <w:p w14:paraId="5F3E4D8A" w14:textId="77777777" w:rsidR="00E61927" w:rsidRPr="00BF44DA" w:rsidRDefault="00D96F82"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Linearized object path [11</w:t>
            </w:r>
            <w:r w:rsidR="00E61927" w:rsidRPr="00BF44DA">
              <w:rPr>
                <w:rFonts w:asciiTheme="minorEastAsia" w:hAnsiTheme="minorEastAsia" w:cs="宋体"/>
                <w:kern w:val="0"/>
                <w:sz w:val="18"/>
                <w:szCs w:val="18"/>
              </w:rPr>
              <w:t>]</w:t>
            </w:r>
          </w:p>
        </w:tc>
        <w:tc>
          <w:tcPr>
            <w:tcW w:w="0" w:type="auto"/>
            <w:tcBorders>
              <w:top w:val="single" w:sz="4" w:space="0" w:color="auto"/>
              <w:left w:val="nil"/>
              <w:bottom w:val="nil"/>
              <w:right w:val="nil"/>
            </w:tcBorders>
            <w:vAlign w:val="center"/>
            <w:hideMark/>
          </w:tcPr>
          <w:p w14:paraId="74318910"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Malware Slayer</w:t>
            </w:r>
          </w:p>
        </w:tc>
        <w:tc>
          <w:tcPr>
            <w:tcW w:w="0" w:type="auto"/>
            <w:tcBorders>
              <w:top w:val="single" w:sz="4" w:space="0" w:color="auto"/>
              <w:left w:val="nil"/>
              <w:bottom w:val="nil"/>
              <w:right w:val="nil"/>
            </w:tcBorders>
            <w:vAlign w:val="center"/>
            <w:hideMark/>
          </w:tcPr>
          <w:p w14:paraId="2B64142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single" w:sz="4" w:space="0" w:color="auto"/>
              <w:left w:val="nil"/>
              <w:bottom w:val="nil"/>
              <w:right w:val="single" w:sz="4" w:space="0" w:color="auto"/>
            </w:tcBorders>
            <w:vAlign w:val="center"/>
            <w:hideMark/>
          </w:tcPr>
          <w:p w14:paraId="396651B8"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single" w:sz="4" w:space="0" w:color="auto"/>
              <w:left w:val="single" w:sz="4" w:space="0" w:color="auto"/>
              <w:bottom w:val="nil"/>
              <w:right w:val="single" w:sz="4" w:space="0" w:color="auto"/>
            </w:tcBorders>
            <w:vAlign w:val="center"/>
          </w:tcPr>
          <w:p w14:paraId="2559DE1B"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single" w:sz="4" w:space="0" w:color="auto"/>
              <w:left w:val="single" w:sz="4" w:space="0" w:color="auto"/>
              <w:bottom w:val="nil"/>
              <w:right w:val="single" w:sz="4" w:space="0" w:color="auto"/>
            </w:tcBorders>
            <w:vAlign w:val="center"/>
          </w:tcPr>
          <w:p w14:paraId="03AA789F"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685EC362"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24D2AFFC"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41B61257"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nil"/>
              <w:left w:val="nil"/>
              <w:bottom w:val="nil"/>
              <w:right w:val="nil"/>
            </w:tcBorders>
            <w:vAlign w:val="center"/>
            <w:hideMark/>
          </w:tcPr>
          <w:p w14:paraId="00EA6B80"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w:t>
            </w:r>
            <w:r w:rsidR="007C7E43">
              <w:rPr>
                <w:rFonts w:asciiTheme="minorEastAsia" w:hAnsiTheme="minorEastAsia" w:cs="宋体"/>
                <w:kern w:val="0"/>
                <w:sz w:val="18"/>
                <w:szCs w:val="18"/>
              </w:rPr>
              <w:t xml:space="preserve"> [8, 1</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3C2AC37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Srndic et al.</w:t>
            </w:r>
          </w:p>
        </w:tc>
        <w:tc>
          <w:tcPr>
            <w:tcW w:w="0" w:type="auto"/>
            <w:tcBorders>
              <w:top w:val="nil"/>
              <w:left w:val="nil"/>
              <w:bottom w:val="nil"/>
              <w:right w:val="nil"/>
            </w:tcBorders>
            <w:vAlign w:val="center"/>
            <w:hideMark/>
          </w:tcPr>
          <w:p w14:paraId="4F98E43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0" w:type="auto"/>
            <w:tcBorders>
              <w:top w:val="nil"/>
              <w:left w:val="nil"/>
              <w:bottom w:val="nil"/>
              <w:right w:val="single" w:sz="4" w:space="0" w:color="auto"/>
            </w:tcBorders>
            <w:vAlign w:val="center"/>
            <w:hideMark/>
          </w:tcPr>
          <w:p w14:paraId="37785505"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1E627364"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14:paraId="41F17D3F"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5C68B8C3"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167A7D37"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74226F0F"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nil"/>
              <w:left w:val="nil"/>
              <w:bottom w:val="nil"/>
              <w:right w:val="nil"/>
            </w:tcBorders>
            <w:vAlign w:val="center"/>
            <w:hideMark/>
          </w:tcPr>
          <w:p w14:paraId="680B889C"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w:t>
            </w:r>
            <w:r w:rsidR="00963E0E">
              <w:rPr>
                <w:rFonts w:asciiTheme="minorEastAsia" w:hAnsiTheme="minorEastAsia" w:cs="宋体"/>
                <w:kern w:val="0"/>
                <w:sz w:val="18"/>
                <w:szCs w:val="18"/>
              </w:rPr>
              <w:t>Metadata [24</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1D84B3BF"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PDFrate</w:t>
            </w:r>
          </w:p>
        </w:tc>
        <w:tc>
          <w:tcPr>
            <w:tcW w:w="0" w:type="auto"/>
            <w:tcBorders>
              <w:top w:val="nil"/>
              <w:left w:val="nil"/>
              <w:bottom w:val="nil"/>
              <w:right w:val="nil"/>
            </w:tcBorders>
            <w:vAlign w:val="center"/>
            <w:hideMark/>
          </w:tcPr>
          <w:p w14:paraId="06F06F85"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14:paraId="50F2FF95"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1543CECC"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14:paraId="65612F84"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751458DD"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tcPr>
          <w:p w14:paraId="3884FA90"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tcPr>
          <w:p w14:paraId="608D4B77"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0" w:type="auto"/>
            <w:tcBorders>
              <w:top w:val="nil"/>
              <w:left w:val="nil"/>
              <w:bottom w:val="nil"/>
              <w:right w:val="nil"/>
            </w:tcBorders>
            <w:vAlign w:val="center"/>
          </w:tcPr>
          <w:p w14:paraId="2794F650"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 [</w:t>
            </w:r>
            <w:r w:rsidR="00BE71B6">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0" w:type="auto"/>
            <w:tcBorders>
              <w:top w:val="nil"/>
              <w:left w:val="nil"/>
              <w:bottom w:val="nil"/>
              <w:right w:val="nil"/>
            </w:tcBorders>
            <w:vAlign w:val="center"/>
          </w:tcPr>
          <w:p w14:paraId="18BA2BFD"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Maiorca</w:t>
            </w:r>
            <w:r>
              <w:rPr>
                <w:rFonts w:asciiTheme="minorEastAsia" w:hAnsiTheme="minorEastAsia" w:cs="宋体"/>
                <w:kern w:val="0"/>
                <w:sz w:val="18"/>
                <w:szCs w:val="18"/>
              </w:rPr>
              <w:t xml:space="preserve"> et al.</w:t>
            </w:r>
          </w:p>
        </w:tc>
        <w:tc>
          <w:tcPr>
            <w:tcW w:w="0" w:type="auto"/>
            <w:tcBorders>
              <w:top w:val="nil"/>
              <w:left w:val="nil"/>
              <w:bottom w:val="nil"/>
              <w:right w:val="nil"/>
            </w:tcBorders>
            <w:vAlign w:val="center"/>
          </w:tcPr>
          <w:p w14:paraId="393642FB"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2015</w:t>
            </w:r>
          </w:p>
        </w:tc>
        <w:tc>
          <w:tcPr>
            <w:tcW w:w="0" w:type="auto"/>
            <w:tcBorders>
              <w:top w:val="nil"/>
              <w:left w:val="nil"/>
              <w:bottom w:val="nil"/>
              <w:right w:val="single" w:sz="4" w:space="0" w:color="auto"/>
            </w:tcBorders>
            <w:vAlign w:val="center"/>
          </w:tcPr>
          <w:p w14:paraId="71B4684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311073FC"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14:paraId="5F3E537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360789FA"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28A1FA51"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outset" w:sz="6" w:space="0" w:color="auto"/>
              <w:right w:val="nil"/>
            </w:tcBorders>
            <w:vAlign w:val="center"/>
            <w:hideMark/>
          </w:tcPr>
          <w:p w14:paraId="690CBBC8"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0" w:type="auto"/>
            <w:tcBorders>
              <w:top w:val="nil"/>
              <w:left w:val="nil"/>
              <w:bottom w:val="outset" w:sz="6" w:space="0" w:color="auto"/>
              <w:right w:val="nil"/>
            </w:tcBorders>
            <w:vAlign w:val="center"/>
            <w:hideMark/>
          </w:tcPr>
          <w:p w14:paraId="288CD700"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w:t>
            </w:r>
            <w:r w:rsidR="007C7E43">
              <w:rPr>
                <w:rFonts w:asciiTheme="minorEastAsia" w:hAnsiTheme="minorEastAsia" w:cs="宋体"/>
                <w:kern w:val="0"/>
                <w:sz w:val="18"/>
                <w:szCs w:val="18"/>
              </w:rPr>
              <w:t xml:space="preserve"> [9</w:t>
            </w:r>
            <w:r w:rsidRPr="00BF44DA">
              <w:rPr>
                <w:rFonts w:asciiTheme="minorEastAsia" w:hAnsiTheme="minorEastAsia" w:cs="宋体"/>
                <w:kern w:val="0"/>
                <w:sz w:val="18"/>
                <w:szCs w:val="18"/>
              </w:rPr>
              <w:t>]</w:t>
            </w:r>
          </w:p>
        </w:tc>
        <w:tc>
          <w:tcPr>
            <w:tcW w:w="0" w:type="auto"/>
            <w:tcBorders>
              <w:top w:val="nil"/>
              <w:left w:val="nil"/>
              <w:bottom w:val="outset" w:sz="6" w:space="0" w:color="auto"/>
              <w:right w:val="nil"/>
            </w:tcBorders>
            <w:vAlign w:val="center"/>
            <w:hideMark/>
          </w:tcPr>
          <w:p w14:paraId="3E20F1B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Maiorca et al.</w:t>
            </w:r>
          </w:p>
        </w:tc>
        <w:tc>
          <w:tcPr>
            <w:tcW w:w="0" w:type="auto"/>
            <w:tcBorders>
              <w:top w:val="nil"/>
              <w:left w:val="nil"/>
              <w:bottom w:val="outset" w:sz="6" w:space="0" w:color="auto"/>
              <w:right w:val="nil"/>
            </w:tcBorders>
            <w:vAlign w:val="center"/>
            <w:hideMark/>
          </w:tcPr>
          <w:p w14:paraId="10E4F336"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0" w:type="auto"/>
            <w:tcBorders>
              <w:top w:val="nil"/>
              <w:left w:val="nil"/>
              <w:bottom w:val="single" w:sz="4" w:space="0" w:color="auto"/>
              <w:right w:val="single" w:sz="4" w:space="0" w:color="auto"/>
            </w:tcBorders>
            <w:vAlign w:val="center"/>
            <w:hideMark/>
          </w:tcPr>
          <w:p w14:paraId="3A532546"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single" w:sz="4" w:space="0" w:color="auto"/>
              <w:right w:val="single" w:sz="4" w:space="0" w:color="auto"/>
            </w:tcBorders>
            <w:vAlign w:val="center"/>
          </w:tcPr>
          <w:p w14:paraId="22C9D349"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single" w:sz="4" w:space="0" w:color="auto"/>
              <w:right w:val="single" w:sz="4" w:space="0" w:color="auto"/>
            </w:tcBorders>
            <w:vAlign w:val="center"/>
          </w:tcPr>
          <w:p w14:paraId="33BB5DB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753205F5" w14:textId="77777777" w:rsidTr="00C048CF">
        <w:trPr>
          <w:tblCellSpacing w:w="0" w:type="dxa"/>
          <w:jc w:val="center"/>
        </w:trPr>
        <w:tc>
          <w:tcPr>
            <w:tcW w:w="0" w:type="auto"/>
            <w:vMerge w:val="restart"/>
            <w:tcBorders>
              <w:top w:val="outset" w:sz="6" w:space="0" w:color="auto"/>
              <w:left w:val="outset" w:sz="6" w:space="0" w:color="auto"/>
              <w:bottom w:val="single" w:sz="4" w:space="0" w:color="auto"/>
              <w:right w:val="outset" w:sz="6" w:space="0" w:color="auto"/>
            </w:tcBorders>
            <w:vAlign w:val="center"/>
            <w:hideMark/>
          </w:tcPr>
          <w:p w14:paraId="5A451AC1"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0" w:type="auto"/>
            <w:tcBorders>
              <w:top w:val="single" w:sz="4" w:space="0" w:color="auto"/>
              <w:left w:val="nil"/>
              <w:bottom w:val="nil"/>
              <w:right w:val="nil"/>
            </w:tcBorders>
            <w:vAlign w:val="center"/>
            <w:hideMark/>
          </w:tcPr>
          <w:p w14:paraId="28203D46"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single" w:sz="4" w:space="0" w:color="auto"/>
              <w:left w:val="nil"/>
              <w:bottom w:val="nil"/>
              <w:right w:val="nil"/>
            </w:tcBorders>
            <w:vAlign w:val="center"/>
            <w:hideMark/>
          </w:tcPr>
          <w:p w14:paraId="77DB742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w:t>
            </w:r>
            <w:r w:rsidR="007C7E43">
              <w:rPr>
                <w:rFonts w:asciiTheme="minorEastAsia" w:hAnsiTheme="minorEastAsia" w:cs="宋体"/>
                <w:kern w:val="0"/>
                <w:sz w:val="18"/>
                <w:szCs w:val="18"/>
              </w:rPr>
              <w:t xml:space="preserve"> [15</w:t>
            </w:r>
            <w:r w:rsidRPr="00BF44DA">
              <w:rPr>
                <w:rFonts w:asciiTheme="minorEastAsia" w:hAnsiTheme="minorEastAsia" w:cs="宋体"/>
                <w:kern w:val="0"/>
                <w:sz w:val="18"/>
                <w:szCs w:val="18"/>
              </w:rPr>
              <w:t>]</w:t>
            </w:r>
          </w:p>
        </w:tc>
        <w:tc>
          <w:tcPr>
            <w:tcW w:w="0" w:type="auto"/>
            <w:tcBorders>
              <w:top w:val="single" w:sz="4" w:space="0" w:color="auto"/>
              <w:left w:val="nil"/>
              <w:bottom w:val="nil"/>
              <w:right w:val="nil"/>
            </w:tcBorders>
            <w:vAlign w:val="center"/>
            <w:hideMark/>
          </w:tcPr>
          <w:p w14:paraId="3902FDB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MDScan</w:t>
            </w:r>
          </w:p>
        </w:tc>
        <w:tc>
          <w:tcPr>
            <w:tcW w:w="0" w:type="auto"/>
            <w:tcBorders>
              <w:top w:val="single" w:sz="4" w:space="0" w:color="auto"/>
              <w:left w:val="nil"/>
              <w:bottom w:val="nil"/>
              <w:right w:val="nil"/>
            </w:tcBorders>
            <w:vAlign w:val="center"/>
            <w:hideMark/>
          </w:tcPr>
          <w:p w14:paraId="42CB31C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14:paraId="0840E41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3C7B804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14:paraId="68F40A0A"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14:paraId="27BCFA88"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1B1B9087"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0B843CB9"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14:paraId="6B1A4917"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w:t>
            </w:r>
            <w:r w:rsidR="007C7E43">
              <w:rPr>
                <w:rFonts w:asciiTheme="minorEastAsia" w:hAnsiTheme="minorEastAsia" w:cs="宋体"/>
                <w:kern w:val="0"/>
                <w:sz w:val="18"/>
                <w:szCs w:val="18"/>
              </w:rPr>
              <w:t xml:space="preserve"> [16</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6A72E6EC"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Scrutinizer</w:t>
            </w:r>
          </w:p>
        </w:tc>
        <w:tc>
          <w:tcPr>
            <w:tcW w:w="0" w:type="auto"/>
            <w:tcBorders>
              <w:top w:val="nil"/>
              <w:left w:val="nil"/>
              <w:bottom w:val="nil"/>
              <w:right w:val="nil"/>
            </w:tcBorders>
            <w:vAlign w:val="center"/>
            <w:hideMark/>
          </w:tcPr>
          <w:p w14:paraId="5511D768"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14:paraId="28818B4C"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0CC9A646"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14:paraId="2EFC7FBB"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14:paraId="39B1B2BA"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17E405D5"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outset" w:sz="6" w:space="0" w:color="auto"/>
              <w:right w:val="nil"/>
            </w:tcBorders>
            <w:vAlign w:val="center"/>
            <w:hideMark/>
          </w:tcPr>
          <w:p w14:paraId="21C0685D"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outset" w:sz="6" w:space="0" w:color="auto"/>
              <w:right w:val="nil"/>
            </w:tcBorders>
            <w:vAlign w:val="center"/>
            <w:hideMark/>
          </w:tcPr>
          <w:p w14:paraId="6D708329"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w:t>
            </w:r>
            <w:r w:rsidR="00BE71B6">
              <w:rPr>
                <w:rFonts w:asciiTheme="minorEastAsia" w:hAnsiTheme="minorEastAsia" w:cs="宋体"/>
                <w:kern w:val="0"/>
                <w:sz w:val="18"/>
                <w:szCs w:val="18"/>
              </w:rPr>
              <w:t xml:space="preserve"> [17</w:t>
            </w:r>
            <w:r w:rsidRPr="00BF44DA">
              <w:rPr>
                <w:rFonts w:asciiTheme="minorEastAsia" w:hAnsiTheme="minorEastAsia" w:cs="宋体"/>
                <w:kern w:val="0"/>
                <w:sz w:val="18"/>
                <w:szCs w:val="18"/>
              </w:rPr>
              <w:t>]</w:t>
            </w:r>
          </w:p>
        </w:tc>
        <w:tc>
          <w:tcPr>
            <w:tcW w:w="0" w:type="auto"/>
            <w:tcBorders>
              <w:top w:val="nil"/>
              <w:left w:val="nil"/>
              <w:bottom w:val="outset" w:sz="6" w:space="0" w:color="auto"/>
              <w:right w:val="nil"/>
            </w:tcBorders>
            <w:vAlign w:val="center"/>
            <w:hideMark/>
          </w:tcPr>
          <w:p w14:paraId="1064B1C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ShellOS</w:t>
            </w:r>
          </w:p>
        </w:tc>
        <w:tc>
          <w:tcPr>
            <w:tcW w:w="0" w:type="auto"/>
            <w:tcBorders>
              <w:top w:val="nil"/>
              <w:left w:val="nil"/>
              <w:bottom w:val="outset" w:sz="6" w:space="0" w:color="auto"/>
              <w:right w:val="nil"/>
            </w:tcBorders>
            <w:vAlign w:val="center"/>
            <w:hideMark/>
          </w:tcPr>
          <w:p w14:paraId="02042EAE"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14:paraId="757F7C75"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14:paraId="36D69E00"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14:paraId="62783C64"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6828F0EA"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14:paraId="712260B6"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outset" w:sz="6" w:space="0" w:color="auto"/>
              <w:left w:val="nil"/>
              <w:bottom w:val="nil"/>
              <w:right w:val="nil"/>
            </w:tcBorders>
            <w:vAlign w:val="center"/>
            <w:hideMark/>
          </w:tcPr>
          <w:p w14:paraId="4EE50979"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outset" w:sz="6" w:space="0" w:color="auto"/>
              <w:left w:val="nil"/>
              <w:bottom w:val="nil"/>
              <w:right w:val="nil"/>
            </w:tcBorders>
            <w:vAlign w:val="center"/>
            <w:hideMark/>
          </w:tcPr>
          <w:p w14:paraId="43A93B67"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w:t>
            </w:r>
            <w:r w:rsidR="00BE71B6">
              <w:rPr>
                <w:rFonts w:asciiTheme="minorEastAsia" w:hAnsiTheme="minorEastAsia" w:cs="宋体"/>
                <w:kern w:val="0"/>
                <w:sz w:val="18"/>
                <w:szCs w:val="18"/>
              </w:rPr>
              <w:t xml:space="preserve"> [18</w:t>
            </w:r>
            <w:r w:rsidRPr="00BF44DA">
              <w:rPr>
                <w:rFonts w:asciiTheme="minorEastAsia" w:hAnsiTheme="minorEastAsia" w:cs="宋体"/>
                <w:kern w:val="0"/>
                <w:sz w:val="18"/>
                <w:szCs w:val="18"/>
              </w:rPr>
              <w:t>]</w:t>
            </w:r>
          </w:p>
        </w:tc>
        <w:tc>
          <w:tcPr>
            <w:tcW w:w="0" w:type="auto"/>
            <w:tcBorders>
              <w:top w:val="outset" w:sz="6" w:space="0" w:color="auto"/>
              <w:left w:val="nil"/>
              <w:bottom w:val="nil"/>
              <w:right w:val="nil"/>
            </w:tcBorders>
            <w:vAlign w:val="center"/>
            <w:hideMark/>
          </w:tcPr>
          <w:p w14:paraId="4E58AD18"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Liu et al.</w:t>
            </w:r>
          </w:p>
        </w:tc>
        <w:tc>
          <w:tcPr>
            <w:tcW w:w="0" w:type="auto"/>
            <w:tcBorders>
              <w:top w:val="outset" w:sz="6" w:space="0" w:color="auto"/>
              <w:left w:val="nil"/>
              <w:bottom w:val="nil"/>
              <w:right w:val="nil"/>
            </w:tcBorders>
            <w:vAlign w:val="center"/>
            <w:hideMark/>
          </w:tcPr>
          <w:p w14:paraId="3AF540EB"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0" w:type="auto"/>
            <w:tcBorders>
              <w:top w:val="single" w:sz="4" w:space="0" w:color="auto"/>
              <w:left w:val="nil"/>
              <w:bottom w:val="nil"/>
              <w:right w:val="single" w:sz="4" w:space="0" w:color="auto"/>
            </w:tcBorders>
            <w:vAlign w:val="center"/>
            <w:hideMark/>
          </w:tcPr>
          <w:p w14:paraId="6DC850FC"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single" w:sz="4" w:space="0" w:color="auto"/>
              <w:left w:val="single" w:sz="4" w:space="0" w:color="auto"/>
              <w:bottom w:val="nil"/>
              <w:right w:val="single" w:sz="4" w:space="0" w:color="auto"/>
            </w:tcBorders>
            <w:vAlign w:val="center"/>
          </w:tcPr>
          <w:p w14:paraId="38D7B6AE"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single" w:sz="4" w:space="0" w:color="auto"/>
              <w:left w:val="single" w:sz="4" w:space="0" w:color="auto"/>
              <w:bottom w:val="nil"/>
              <w:right w:val="single" w:sz="4" w:space="0" w:color="auto"/>
            </w:tcBorders>
            <w:vAlign w:val="center"/>
          </w:tcPr>
          <w:p w14:paraId="4687F0AD"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14:paraId="4AD94A87" w14:textId="77777777"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tcPr>
          <w:p w14:paraId="05AF3992"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outset" w:sz="6" w:space="0" w:color="auto"/>
              <w:left w:val="nil"/>
              <w:bottom w:val="nil"/>
              <w:right w:val="nil"/>
            </w:tcBorders>
            <w:vAlign w:val="center"/>
          </w:tcPr>
          <w:p w14:paraId="2E40537B"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outset" w:sz="6" w:space="0" w:color="auto"/>
              <w:left w:val="nil"/>
              <w:bottom w:val="nil"/>
              <w:right w:val="nil"/>
            </w:tcBorders>
            <w:vAlign w:val="center"/>
          </w:tcPr>
          <w:p w14:paraId="74CF6D6C" w14:textId="77777777" w:rsidR="00E61927" w:rsidRPr="00BF44DA" w:rsidRDefault="00E61927" w:rsidP="00174DB7">
            <w:pPr>
              <w:widowControl/>
              <w:jc w:val="left"/>
              <w:rPr>
                <w:rFonts w:asciiTheme="minorEastAsia" w:hAnsiTheme="minorEastAsia" w:cs="宋体"/>
                <w:kern w:val="0"/>
                <w:sz w:val="18"/>
                <w:szCs w:val="18"/>
              </w:rPr>
            </w:pPr>
            <w:r w:rsidRPr="001F5653">
              <w:rPr>
                <w:rFonts w:asciiTheme="minorEastAsia" w:hAnsiTheme="minorEastAsia" w:cs="宋体" w:hint="eastAsia"/>
                <w:kern w:val="0"/>
                <w:sz w:val="18"/>
                <w:szCs w:val="18"/>
              </w:rPr>
              <w:t>独立平台的</w:t>
            </w:r>
            <w:r w:rsidRPr="001F5653">
              <w:rPr>
                <w:rFonts w:asciiTheme="minorEastAsia" w:hAnsiTheme="minorEastAsia" w:cs="宋体"/>
                <w:kern w:val="0"/>
                <w:sz w:val="18"/>
                <w:szCs w:val="18"/>
              </w:rPr>
              <w:t>tap point</w:t>
            </w:r>
            <w:r w:rsidRPr="001F5653">
              <w:rPr>
                <w:rFonts w:asciiTheme="minorEastAsia" w:hAnsiTheme="minorEastAsia" w:cs="宋体" w:hint="eastAsia"/>
                <w:kern w:val="0"/>
                <w:sz w:val="18"/>
                <w:szCs w:val="18"/>
              </w:rPr>
              <w:t>标识技术[</w:t>
            </w:r>
            <w:r w:rsidRPr="001F5653">
              <w:rPr>
                <w:rFonts w:asciiTheme="minorEastAsia" w:hAnsiTheme="minorEastAsia" w:cs="宋体"/>
                <w:kern w:val="0"/>
                <w:sz w:val="18"/>
                <w:szCs w:val="18"/>
              </w:rPr>
              <w:t>2</w:t>
            </w:r>
            <w:r w:rsidRPr="001F5653">
              <w:rPr>
                <w:rFonts w:asciiTheme="minorEastAsia" w:hAnsiTheme="minorEastAsia" w:cs="宋体" w:hint="eastAsia"/>
                <w:kern w:val="0"/>
                <w:sz w:val="18"/>
                <w:szCs w:val="18"/>
              </w:rPr>
              <w:t>]</w:t>
            </w:r>
          </w:p>
        </w:tc>
        <w:tc>
          <w:tcPr>
            <w:tcW w:w="0" w:type="auto"/>
            <w:tcBorders>
              <w:top w:val="outset" w:sz="6" w:space="0" w:color="auto"/>
              <w:left w:val="nil"/>
              <w:bottom w:val="nil"/>
              <w:right w:val="nil"/>
            </w:tcBorders>
            <w:vAlign w:val="center"/>
          </w:tcPr>
          <w:p w14:paraId="54A5BCF9" w14:textId="77777777" w:rsidR="00E61927" w:rsidRDefault="005D02FF" w:rsidP="00174DB7">
            <w:pPr>
              <w:widowControl/>
              <w:jc w:val="left"/>
              <w:rPr>
                <w:rFonts w:asciiTheme="minorEastAsia" w:hAnsiTheme="minorEastAsia" w:cs="宋体"/>
                <w:kern w:val="0"/>
                <w:sz w:val="18"/>
                <w:szCs w:val="18"/>
              </w:rPr>
            </w:pPr>
            <w:r w:rsidRPr="001F5653">
              <w:rPr>
                <w:rFonts w:asciiTheme="minorEastAsia" w:hAnsiTheme="minorEastAsia" w:cs="宋体"/>
                <w:kern w:val="0"/>
                <w:sz w:val="18"/>
                <w:szCs w:val="18"/>
              </w:rPr>
              <w:t>tap point</w:t>
            </w:r>
          </w:p>
        </w:tc>
        <w:tc>
          <w:tcPr>
            <w:tcW w:w="0" w:type="auto"/>
            <w:tcBorders>
              <w:top w:val="outset" w:sz="6" w:space="0" w:color="auto"/>
              <w:left w:val="nil"/>
              <w:bottom w:val="nil"/>
              <w:right w:val="nil"/>
            </w:tcBorders>
            <w:vAlign w:val="center"/>
          </w:tcPr>
          <w:p w14:paraId="754F764B" w14:textId="77777777"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0" w:type="auto"/>
            <w:tcBorders>
              <w:top w:val="single" w:sz="4" w:space="0" w:color="auto"/>
              <w:left w:val="nil"/>
              <w:bottom w:val="nil"/>
              <w:right w:val="single" w:sz="4" w:space="0" w:color="auto"/>
            </w:tcBorders>
            <w:vAlign w:val="center"/>
          </w:tcPr>
          <w:p w14:paraId="047A1349" w14:textId="77777777"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0" w:type="auto"/>
            <w:tcBorders>
              <w:top w:val="single" w:sz="4" w:space="0" w:color="auto"/>
              <w:left w:val="single" w:sz="4" w:space="0" w:color="auto"/>
              <w:bottom w:val="nil"/>
              <w:right w:val="single" w:sz="4" w:space="0" w:color="auto"/>
            </w:tcBorders>
            <w:vAlign w:val="center"/>
          </w:tcPr>
          <w:p w14:paraId="5A428AB2" w14:textId="77777777"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1010" w:type="dxa"/>
            <w:tcBorders>
              <w:top w:val="single" w:sz="4" w:space="0" w:color="auto"/>
              <w:left w:val="single" w:sz="4" w:space="0" w:color="auto"/>
              <w:bottom w:val="nil"/>
              <w:right w:val="single" w:sz="4" w:space="0" w:color="auto"/>
            </w:tcBorders>
            <w:vAlign w:val="center"/>
          </w:tcPr>
          <w:p w14:paraId="45CFAAD3" w14:textId="77777777"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Y</w:t>
            </w:r>
          </w:p>
        </w:tc>
      </w:tr>
      <w:tr w:rsidR="00E61927" w:rsidRPr="00BF44DA" w14:paraId="0CD80BD5" w14:textId="77777777" w:rsidTr="00C048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0CE9C6"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14:paraId="43710468"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0" w:type="auto"/>
            <w:tcBorders>
              <w:top w:val="nil"/>
              <w:left w:val="nil"/>
              <w:bottom w:val="nil"/>
              <w:right w:val="nil"/>
            </w:tcBorders>
            <w:vAlign w:val="center"/>
            <w:hideMark/>
          </w:tcPr>
          <w:p w14:paraId="61C2DB74" w14:textId="77777777"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w:t>
            </w:r>
            <w:r w:rsidR="00BE71B6">
              <w:rPr>
                <w:rFonts w:asciiTheme="minorEastAsia" w:hAnsiTheme="minorEastAsia" w:cs="宋体"/>
                <w:kern w:val="0"/>
                <w:sz w:val="18"/>
                <w:szCs w:val="18"/>
              </w:rPr>
              <w:t xml:space="preserve"> [19</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14:paraId="0B69CA89"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CWXDetector</w:t>
            </w:r>
          </w:p>
        </w:tc>
        <w:tc>
          <w:tcPr>
            <w:tcW w:w="0" w:type="auto"/>
            <w:tcBorders>
              <w:top w:val="nil"/>
              <w:left w:val="nil"/>
              <w:bottom w:val="nil"/>
              <w:right w:val="nil"/>
            </w:tcBorders>
            <w:vAlign w:val="center"/>
            <w:hideMark/>
          </w:tcPr>
          <w:p w14:paraId="748B91A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14:paraId="295EBF9B"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nil"/>
              <w:left w:val="single" w:sz="4" w:space="0" w:color="auto"/>
              <w:bottom w:val="nil"/>
              <w:right w:val="single" w:sz="4" w:space="0" w:color="auto"/>
            </w:tcBorders>
            <w:vAlign w:val="center"/>
          </w:tcPr>
          <w:p w14:paraId="32E9695D"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14:paraId="3F7BD646"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14:paraId="54CFCB35" w14:textId="77777777" w:rsidTr="00C048CF">
        <w:trPr>
          <w:tblCellSpacing w:w="0" w:type="dxa"/>
          <w:jc w:val="center"/>
        </w:trPr>
        <w:tc>
          <w:tcPr>
            <w:tcW w:w="0" w:type="auto"/>
            <w:tcBorders>
              <w:top w:val="outset" w:sz="6" w:space="0" w:color="auto"/>
              <w:left w:val="outset" w:sz="6" w:space="0" w:color="auto"/>
              <w:bottom w:val="single" w:sz="4" w:space="0" w:color="auto"/>
              <w:right w:val="outset" w:sz="6" w:space="0" w:color="auto"/>
            </w:tcBorders>
            <w:vAlign w:val="center"/>
          </w:tcPr>
          <w:p w14:paraId="574A9A08" w14:textId="77777777"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single" w:sz="4" w:space="0" w:color="auto"/>
              <w:right w:val="nil"/>
            </w:tcBorders>
            <w:vAlign w:val="center"/>
          </w:tcPr>
          <w:p w14:paraId="640412D3"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0" w:type="auto"/>
            <w:tcBorders>
              <w:top w:val="nil"/>
              <w:left w:val="nil"/>
              <w:bottom w:val="single" w:sz="4" w:space="0" w:color="auto"/>
              <w:right w:val="nil"/>
            </w:tcBorders>
            <w:vAlign w:val="center"/>
          </w:tcPr>
          <w:p w14:paraId="0B531467"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系统平台多样性利用[</w:t>
            </w:r>
            <w:r w:rsidR="00C5301D">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0" w:type="auto"/>
            <w:tcBorders>
              <w:top w:val="nil"/>
              <w:left w:val="nil"/>
              <w:bottom w:val="single" w:sz="4" w:space="0" w:color="auto"/>
              <w:right w:val="nil"/>
            </w:tcBorders>
            <w:vAlign w:val="center"/>
          </w:tcPr>
          <w:p w14:paraId="0D426E8A" w14:textId="77777777" w:rsidR="00E61927" w:rsidRPr="00F109B3"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PlatPal</w:t>
            </w:r>
          </w:p>
        </w:tc>
        <w:tc>
          <w:tcPr>
            <w:tcW w:w="0" w:type="auto"/>
            <w:tcBorders>
              <w:top w:val="nil"/>
              <w:left w:val="nil"/>
              <w:bottom w:val="single" w:sz="4" w:space="0" w:color="auto"/>
              <w:right w:val="nil"/>
            </w:tcBorders>
            <w:vAlign w:val="center"/>
          </w:tcPr>
          <w:p w14:paraId="489763AC"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2017</w:t>
            </w:r>
          </w:p>
        </w:tc>
        <w:tc>
          <w:tcPr>
            <w:tcW w:w="0" w:type="auto"/>
            <w:tcBorders>
              <w:top w:val="nil"/>
              <w:left w:val="nil"/>
              <w:bottom w:val="single" w:sz="4" w:space="0" w:color="auto"/>
              <w:right w:val="single" w:sz="4" w:space="0" w:color="auto"/>
            </w:tcBorders>
            <w:vAlign w:val="center"/>
          </w:tcPr>
          <w:p w14:paraId="72D79885"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single" w:sz="4" w:space="0" w:color="auto"/>
              <w:right w:val="single" w:sz="4" w:space="0" w:color="auto"/>
            </w:tcBorders>
            <w:vAlign w:val="center"/>
          </w:tcPr>
          <w:p w14:paraId="54031AC1"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single" w:sz="4" w:space="0" w:color="auto"/>
              <w:right w:val="single" w:sz="4" w:space="0" w:color="auto"/>
            </w:tcBorders>
            <w:vAlign w:val="center"/>
          </w:tcPr>
          <w:p w14:paraId="16264272" w14:textId="77777777"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bl>
    <w:p w14:paraId="42B38825" w14:textId="77777777" w:rsidR="005D02FF" w:rsidRDefault="005D02FF" w:rsidP="003D1DB4">
      <w:pPr>
        <w:rPr>
          <w:rFonts w:asciiTheme="minorEastAsia" w:eastAsiaTheme="minorEastAsia" w:hAnsiTheme="minorEastAsia"/>
          <w:szCs w:val="21"/>
        </w:rPr>
      </w:pPr>
    </w:p>
    <w:p w14:paraId="7C7ACFC0" w14:textId="77777777"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由表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可见，静态分析一般聚焦于</w:t>
      </w:r>
      <w:r w:rsidRPr="003D1DB4">
        <w:rPr>
          <w:rFonts w:asciiTheme="minorEastAsia" w:eastAsiaTheme="minorEastAsia" w:hAnsiTheme="minorEastAsia"/>
          <w:szCs w:val="21"/>
        </w:rPr>
        <w:t>JavaScript</w:t>
      </w:r>
      <w:r w:rsidRPr="003D1DB4">
        <w:rPr>
          <w:rFonts w:asciiTheme="minorEastAsia" w:eastAsiaTheme="minorEastAsia" w:hAnsiTheme="minorEastAsia" w:hint="eastAsia"/>
          <w:szCs w:val="21"/>
        </w:rPr>
        <w:t>本身或使用</w:t>
      </w:r>
      <w:r w:rsidRPr="003D1DB4">
        <w:rPr>
          <w:rFonts w:asciiTheme="minorEastAsia" w:eastAsiaTheme="minorEastAsia" w:hAnsiTheme="minorEastAsia"/>
          <w:szCs w:val="21"/>
        </w:rPr>
        <w:t>Metadata</w:t>
      </w:r>
      <w:r w:rsidRPr="003D1DB4">
        <w:rPr>
          <w:rFonts w:asciiTheme="minorEastAsia" w:eastAsiaTheme="minorEastAsia" w:hAnsiTheme="minorEastAsia" w:hint="eastAsia"/>
          <w:szCs w:val="21"/>
        </w:rPr>
        <w:t>进行分析。代表性的检测技术有基于</w:t>
      </w:r>
      <w:r w:rsidRPr="003D1DB4">
        <w:rPr>
          <w:rFonts w:asciiTheme="minorEastAsia" w:eastAsiaTheme="minorEastAsia" w:hAnsiTheme="minorEastAsia"/>
          <w:szCs w:val="21"/>
        </w:rPr>
        <w:t>Shellcode</w:t>
      </w:r>
      <w:r w:rsidRPr="003D1DB4">
        <w:rPr>
          <w:rFonts w:asciiTheme="minorEastAsia" w:eastAsiaTheme="minorEastAsia" w:hAnsiTheme="minorEastAsia" w:hint="eastAsia"/>
          <w:szCs w:val="21"/>
        </w:rPr>
        <w:t>和</w:t>
      </w:r>
      <w:r w:rsidRPr="003D1DB4">
        <w:rPr>
          <w:rFonts w:asciiTheme="minorEastAsia" w:eastAsiaTheme="minorEastAsia" w:hAnsiTheme="minorEastAsia"/>
          <w:szCs w:val="21"/>
        </w:rPr>
        <w:t>OPCode</w:t>
      </w:r>
      <w:r w:rsidRPr="003D1DB4">
        <w:rPr>
          <w:rFonts w:asciiTheme="minorEastAsia" w:eastAsiaTheme="minorEastAsia" w:hAnsiTheme="minorEastAsia" w:hint="eastAsia"/>
          <w:szCs w:val="21"/>
        </w:rPr>
        <w:t>签名的</w:t>
      </w:r>
      <w:r w:rsidRPr="003D1DB4">
        <w:rPr>
          <w:rFonts w:asciiTheme="minorEastAsia" w:eastAsiaTheme="minorEastAsia" w:hAnsiTheme="minorEastAsia"/>
          <w:szCs w:val="21"/>
        </w:rPr>
        <w:t>MPScan</w:t>
      </w:r>
      <w:r w:rsidR="00D96F82">
        <w:rPr>
          <w:rFonts w:asciiTheme="minorEastAsia" w:eastAsiaTheme="minorEastAsia" w:hAnsiTheme="minorEastAsia"/>
          <w:szCs w:val="21"/>
        </w:rPr>
        <w:t>[13</w:t>
      </w:r>
      <w:r w:rsidRPr="003D1DB4">
        <w:rPr>
          <w:rFonts w:asciiTheme="minorEastAsia" w:eastAsiaTheme="minorEastAsia" w:hAnsiTheme="minorEastAsia"/>
          <w:szCs w:val="21"/>
        </w:rPr>
        <w:t>]</w:t>
      </w:r>
      <w:r w:rsidR="009D43AD" w:rsidRPr="003D1DB4">
        <w:rPr>
          <w:rFonts w:asciiTheme="minorEastAsia" w:eastAsiaTheme="minorEastAsia" w:hAnsiTheme="minorEastAsia" w:hint="eastAsia"/>
          <w:szCs w:val="21"/>
        </w:rPr>
        <w:t>、基于结构与内容两者的分类</w:t>
      </w:r>
      <w:r w:rsidR="007C7E43">
        <w:rPr>
          <w:rFonts w:asciiTheme="minorEastAsia" w:eastAsiaTheme="minorEastAsia" w:hAnsiTheme="minorEastAsia"/>
          <w:szCs w:val="21"/>
        </w:rPr>
        <w:t>[9</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。动态分析技术一般聚焦于提取嵌入在</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文档中的</w:t>
      </w:r>
      <w:r w:rsidRPr="003D1DB4">
        <w:rPr>
          <w:rFonts w:asciiTheme="minorEastAsia" w:eastAsiaTheme="minorEastAsia" w:hAnsiTheme="minorEastAsia"/>
          <w:szCs w:val="21"/>
        </w:rPr>
        <w:t>JavaScript</w:t>
      </w:r>
      <w:r w:rsidR="009D43AD" w:rsidRPr="003D1DB4">
        <w:rPr>
          <w:rFonts w:asciiTheme="minorEastAsia" w:eastAsiaTheme="minorEastAsia" w:hAnsiTheme="minorEastAsia" w:hint="eastAsia"/>
          <w:szCs w:val="21"/>
        </w:rPr>
        <w:t>代码</w:t>
      </w:r>
      <w:r w:rsidRPr="003D1DB4">
        <w:rPr>
          <w:rFonts w:asciiTheme="minorEastAsia" w:eastAsiaTheme="minorEastAsia" w:hAnsiTheme="minorEastAsia" w:hint="eastAsia"/>
          <w:szCs w:val="21"/>
        </w:rPr>
        <w:t>，再通过实际试运行这些代码片段，检测出恶意行为。这类工作的代表有基于</w:t>
      </w:r>
      <w:r w:rsidRPr="003D1DB4">
        <w:rPr>
          <w:rFonts w:asciiTheme="minorEastAsia" w:eastAsiaTheme="minorEastAsia" w:hAnsiTheme="minorEastAsia"/>
          <w:szCs w:val="21"/>
        </w:rPr>
        <w:t>maldoc</w:t>
      </w:r>
      <w:r w:rsidRPr="003D1DB4">
        <w:rPr>
          <w:rFonts w:asciiTheme="minorEastAsia" w:eastAsiaTheme="minorEastAsia" w:hAnsiTheme="minorEastAsia" w:hint="eastAsia"/>
          <w:szCs w:val="21"/>
        </w:rPr>
        <w:t>的行为分析</w:t>
      </w:r>
      <w:r w:rsidR="00BE71B6">
        <w:rPr>
          <w:rFonts w:asciiTheme="minorEastAsia" w:eastAsiaTheme="minorEastAsia" w:hAnsiTheme="minorEastAsia"/>
          <w:szCs w:val="21"/>
        </w:rPr>
        <w:t>[8</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和基于平台多样性的</w:t>
      </w:r>
      <w:r w:rsidRPr="003D1DB4">
        <w:rPr>
          <w:rFonts w:asciiTheme="minorEastAsia" w:eastAsiaTheme="minorEastAsia" w:hAnsiTheme="minorEastAsia"/>
          <w:szCs w:val="21"/>
        </w:rPr>
        <w:t>Platpal</w:t>
      </w:r>
      <w:r w:rsidR="00C5301D">
        <w:rPr>
          <w:rFonts w:asciiTheme="minorEastAsia" w:eastAsiaTheme="minorEastAsia" w:hAnsiTheme="minorEastAsia"/>
          <w:szCs w:val="21"/>
        </w:rPr>
        <w:t>[</w:t>
      </w:r>
      <w:r w:rsidR="009D43AD">
        <w:rPr>
          <w:rFonts w:asciiTheme="minorEastAsia" w:eastAsiaTheme="minorEastAsia" w:hAnsiTheme="minorEastAsia"/>
          <w:szCs w:val="21"/>
        </w:rPr>
        <w:t>21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w:t>
      </w:r>
    </w:p>
    <w:p w14:paraId="0E80F090" w14:textId="77777777"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在以上工作中，有</w:t>
      </w:r>
      <w:r w:rsidRPr="003D1DB4">
        <w:rPr>
          <w:rFonts w:asciiTheme="minorEastAsia" w:eastAsiaTheme="minorEastAsia" w:hAnsiTheme="minorEastAsia"/>
          <w:szCs w:val="21"/>
        </w:rPr>
        <w:t>12/15</w:t>
      </w:r>
      <w:r w:rsidRPr="003D1DB4">
        <w:rPr>
          <w:rFonts w:asciiTheme="minorEastAsia" w:eastAsiaTheme="minorEastAsia" w:hAnsiTheme="minorEastAsia" w:hint="eastAsia"/>
          <w:szCs w:val="21"/>
        </w:rPr>
        <w:t>的工作使用外置的</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解析器，这使得外置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解析器的健壮性成为研究焦点。这是因为外置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解析器一般设计和实现均较为简单，恶意样本经少量变异即能轻易逃逸此类解析器。这种攻击在</w:t>
      </w:r>
      <w:r w:rsidRPr="003D1DB4">
        <w:rPr>
          <w:rFonts w:asciiTheme="minorEastAsia" w:eastAsiaTheme="minorEastAsia" w:hAnsiTheme="minorEastAsia"/>
          <w:szCs w:val="21"/>
        </w:rPr>
        <w:t>Carmony et al.[2</w:t>
      </w:r>
      <w:r w:rsidR="009D43AD">
        <w:rPr>
          <w:rFonts w:asciiTheme="minorEastAsia" w:eastAsiaTheme="minorEastAsia" w:hAnsiTheme="minorEastAsia"/>
          <w:szCs w:val="21"/>
        </w:rPr>
        <w:t>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的工作中被称为解析器混淆性攻击（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w:t>
      </w:r>
    </w:p>
    <w:p w14:paraId="039988E0" w14:textId="77777777"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从表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可知，机器学习一般并不适合于动态分析，而几乎所有的静态分析工作，都在某种程度上，使用了机器学习的技术。这部分的典型工作有</w:t>
      </w:r>
      <w:r w:rsidRPr="003D1DB4">
        <w:rPr>
          <w:rFonts w:asciiTheme="minorEastAsia" w:eastAsiaTheme="minorEastAsia" w:hAnsiTheme="minorEastAsia"/>
          <w:szCs w:val="21"/>
        </w:rPr>
        <w:t>PDFrate</w:t>
      </w:r>
      <w:r w:rsidR="009D43AD">
        <w:rPr>
          <w:rFonts w:asciiTheme="minorEastAsia" w:eastAsiaTheme="minorEastAsia" w:hAnsiTheme="minorEastAsia"/>
          <w:szCs w:val="21"/>
        </w:rPr>
        <w:t>[7</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w:t>
      </w:r>
      <w:r w:rsidRPr="003D1DB4">
        <w:rPr>
          <w:rFonts w:asciiTheme="minorEastAsia" w:eastAsiaTheme="minorEastAsia" w:hAnsiTheme="minorEastAsia"/>
          <w:szCs w:val="21"/>
        </w:rPr>
        <w:t>PDF Malware Slayer</w:t>
      </w:r>
      <w:r w:rsidR="00D96F82">
        <w:rPr>
          <w:rFonts w:asciiTheme="minorEastAsia" w:eastAsiaTheme="minorEastAsia" w:hAnsiTheme="minorEastAsia"/>
          <w:szCs w:val="21"/>
        </w:rPr>
        <w:t>[11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等。这些工作均声称能在低功耗环境下达到很高的检测精度，但对模型本身的安全性，恶意样本逃逸分类器等对抗性学习的研究内容却鲜有提及。这种攻击在</w:t>
      </w:r>
      <w:r w:rsidRPr="003D1DB4">
        <w:rPr>
          <w:rFonts w:asciiTheme="minorEastAsia" w:eastAsiaTheme="minorEastAsia" w:hAnsiTheme="minorEastAsia"/>
          <w:szCs w:val="21"/>
        </w:rPr>
        <w:t>Xu et al</w:t>
      </w:r>
      <w:r w:rsidR="007C7E43">
        <w:rPr>
          <w:rFonts w:asciiTheme="minorEastAsia" w:eastAsiaTheme="minorEastAsia" w:hAnsiTheme="minorEastAsia"/>
          <w:szCs w:val="21"/>
        </w:rPr>
        <w:t>[14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的工作中被提出，作者通过构建一个能自动生成恶意样本变种的框架，在每一次的样本变异迭代过程中，原始输入样本集会经过某种遗传算法把良性</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对象加入到恶意样本集中。在不断的变异过程中系统一方面需保持恶意</w:t>
      </w:r>
      <w:r w:rsidR="00AC55B2" w:rsidRPr="003D1DB4">
        <w:rPr>
          <w:rFonts w:asciiTheme="minorEastAsia" w:eastAsiaTheme="minorEastAsia" w:hAnsiTheme="minorEastAsia" w:hint="eastAsia"/>
          <w:szCs w:val="21"/>
        </w:rPr>
        <w:t>样本的恶意本来面目不变，另一方面则需要达到迷惑分类器的目的。</w:t>
      </w:r>
      <w:r w:rsidR="00AC55B2">
        <w:rPr>
          <w:rFonts w:asciiTheme="minorEastAsia" w:eastAsiaTheme="minorEastAsia" w:hAnsiTheme="minorEastAsia" w:hint="eastAsia"/>
          <w:szCs w:val="21"/>
        </w:rPr>
        <w:t>并</w:t>
      </w:r>
      <w:r w:rsidRPr="003D1DB4">
        <w:rPr>
          <w:rFonts w:asciiTheme="minorEastAsia" w:eastAsiaTheme="minorEastAsia" w:hAnsiTheme="minorEastAsia" w:hint="eastAsia"/>
          <w:szCs w:val="21"/>
        </w:rPr>
        <w:t>把这种专门针对分类器的攻击及其框架称为自动化分类器逃逸攻击（</w:t>
      </w:r>
      <w:r w:rsidRPr="003D1DB4">
        <w:rPr>
          <w:rFonts w:asciiTheme="minorEastAsia" w:eastAsiaTheme="minorEastAsia" w:hAnsiTheme="minorEastAsia"/>
          <w:szCs w:val="21"/>
        </w:rPr>
        <w:t>Automatic Classifier Evasion Attack</w:t>
      </w:r>
      <w:r w:rsidRPr="003D1DB4">
        <w:rPr>
          <w:rFonts w:asciiTheme="minorEastAsia" w:eastAsiaTheme="minorEastAsia" w:hAnsiTheme="minorEastAsia" w:hint="eastAsia"/>
          <w:szCs w:val="21"/>
        </w:rPr>
        <w:t>）</w:t>
      </w:r>
    </w:p>
    <w:p w14:paraId="3424B492" w14:textId="77777777"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在上述工作中，有</w:t>
      </w:r>
      <w:r w:rsidRPr="003D1DB4">
        <w:rPr>
          <w:rFonts w:asciiTheme="minorEastAsia" w:eastAsiaTheme="minorEastAsia" w:hAnsiTheme="minorEastAsia"/>
          <w:szCs w:val="21"/>
        </w:rPr>
        <w:t>11/15</w:t>
      </w:r>
      <w:r w:rsidRPr="003D1DB4">
        <w:rPr>
          <w:rFonts w:asciiTheme="minorEastAsia" w:eastAsiaTheme="minorEastAsia" w:hAnsiTheme="minorEastAsia" w:hint="eastAsia"/>
          <w:szCs w:val="21"/>
        </w:rPr>
        <w:t>的工作有如下假设：即恶意样本和良性样本间需具有明显特征分辨能力或分界线。换句话说，我们假设恶意样本和良性样本有一高平面能把其很好地在高纬度特征空间中分开。一些有趣的研究性问题是这样的：是否可以通过不改变原文件的恶意</w:t>
      </w:r>
      <w:r w:rsidRPr="003D1DB4">
        <w:rPr>
          <w:rFonts w:asciiTheme="minorEastAsia" w:eastAsiaTheme="minorEastAsia" w:hAnsiTheme="minorEastAsia" w:hint="eastAsia"/>
          <w:szCs w:val="21"/>
        </w:rPr>
        <w:lastRenderedPageBreak/>
        <w:t>属性，用增加良性行为部分的方法，以成功逃逸分类器的检测？是否可以通过不改变原文件的善意行为，用增加恶意行为的方法，使这些样本通过隐藏方式，成功逃逸分类器？</w:t>
      </w:r>
      <w:r w:rsidRPr="003D1DB4">
        <w:rPr>
          <w:rFonts w:asciiTheme="minorEastAsia" w:eastAsiaTheme="minorEastAsia" w:hAnsiTheme="minorEastAsia"/>
          <w:szCs w:val="21"/>
        </w:rPr>
        <w:t xml:space="preserve">Srndic </w:t>
      </w:r>
      <w:r w:rsidR="00C5301D">
        <w:rPr>
          <w:rFonts w:asciiTheme="minorEastAsia" w:eastAsiaTheme="minorEastAsia" w:hAnsiTheme="minorEastAsia"/>
          <w:szCs w:val="21"/>
        </w:rPr>
        <w:t>et al. [4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的工作从恶意样本着手，聚焦于前一种攻击，我们把其称为模拟性攻击（</w:t>
      </w:r>
      <w:r w:rsidRPr="003D1DB4">
        <w:rPr>
          <w:rFonts w:asciiTheme="minorEastAsia" w:eastAsiaTheme="minorEastAsia" w:hAnsiTheme="minorEastAsia"/>
          <w:szCs w:val="21"/>
        </w:rPr>
        <w:t>Mimicry Attack</w:t>
      </w:r>
      <w:r w:rsidRPr="003D1DB4">
        <w:rPr>
          <w:rFonts w:asciiTheme="minorEastAsia" w:eastAsiaTheme="minorEastAsia" w:hAnsiTheme="minorEastAsia" w:hint="eastAsia"/>
          <w:szCs w:val="21"/>
        </w:rPr>
        <w:t>）；而</w:t>
      </w:r>
      <w:r w:rsidR="00D96F82">
        <w:rPr>
          <w:rFonts w:asciiTheme="minorEastAsia" w:eastAsiaTheme="minorEastAsia" w:hAnsiTheme="minorEastAsia"/>
          <w:szCs w:val="21"/>
        </w:rPr>
        <w:t>Maiorca et al.[10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的工作从良性样本着手，我们在这里称其为反向模拟性攻击（</w:t>
      </w:r>
      <w:r w:rsidRPr="003D1DB4">
        <w:rPr>
          <w:rFonts w:asciiTheme="minorEastAsia" w:eastAsiaTheme="minorEastAsia" w:hAnsiTheme="minorEastAsia"/>
          <w:szCs w:val="21"/>
        </w:rPr>
        <w:t>Reverse Mimicry Attacks</w:t>
      </w:r>
      <w:r w:rsidRPr="003D1DB4">
        <w:rPr>
          <w:rFonts w:asciiTheme="minorEastAsia" w:eastAsiaTheme="minorEastAsia" w:hAnsiTheme="minorEastAsia" w:hint="eastAsia"/>
          <w:szCs w:val="21"/>
        </w:rPr>
        <w:t>）</w:t>
      </w:r>
    </w:p>
    <w:p w14:paraId="7F300B8B" w14:textId="77777777" w:rsidR="00B7410C" w:rsidRPr="00DB3235" w:rsidRDefault="00E61927" w:rsidP="00DB3235">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综上所述：对于外置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解析器，现有攻击手段是</w:t>
      </w:r>
      <w:r w:rsidRPr="003D1DB4">
        <w:rPr>
          <w:rFonts w:asciiTheme="minorEastAsia" w:eastAsiaTheme="minorEastAsia" w:hAnsiTheme="minorEastAsia"/>
          <w:szCs w:val="21"/>
        </w:rPr>
        <w:t xml:space="preserve"> </w:t>
      </w:r>
      <w:r w:rsidRPr="003D1DB4">
        <w:rPr>
          <w:rFonts w:asciiTheme="minorEastAsia" w:eastAsiaTheme="minorEastAsia" w:hAnsiTheme="minorEastAsia" w:hint="eastAsia"/>
          <w:szCs w:val="21"/>
        </w:rPr>
        <w:t>解析器混淆攻击（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）对于机器学习模型，现有的攻击手段是自动化分类器逃逸攻击（</w:t>
      </w:r>
      <w:r w:rsidRPr="003D1DB4">
        <w:rPr>
          <w:rFonts w:asciiTheme="minorEastAsia" w:eastAsiaTheme="minorEastAsia" w:hAnsiTheme="minorEastAsia"/>
          <w:szCs w:val="21"/>
        </w:rPr>
        <w:t>Automatic Classifier Evasion Attacks</w:t>
      </w:r>
      <w:r w:rsidRPr="003D1DB4">
        <w:rPr>
          <w:rFonts w:asciiTheme="minorEastAsia" w:eastAsiaTheme="minorEastAsia" w:hAnsiTheme="minorEastAsia" w:hint="eastAsia"/>
          <w:szCs w:val="21"/>
        </w:rPr>
        <w:t>）对于假设性的“可检测的分辨力”</w:t>
      </w:r>
      <w:r w:rsidRPr="003D1DB4">
        <w:rPr>
          <w:rFonts w:asciiTheme="minorEastAsia" w:eastAsiaTheme="minorEastAsia" w:hAnsiTheme="minorEastAsia"/>
          <w:szCs w:val="21"/>
        </w:rPr>
        <w:t>(Detectable Discrepancy)</w:t>
      </w:r>
      <w:r w:rsidRPr="003D1DB4">
        <w:rPr>
          <w:rFonts w:asciiTheme="minorEastAsia" w:eastAsiaTheme="minorEastAsia" w:hAnsiTheme="minorEastAsia" w:hint="eastAsia"/>
          <w:szCs w:val="21"/>
        </w:rPr>
        <w:t>，现有攻击手段为模拟和反向模拟攻击（</w:t>
      </w:r>
      <w:r w:rsidRPr="003D1DB4">
        <w:rPr>
          <w:rFonts w:asciiTheme="minorEastAsia" w:eastAsiaTheme="minorEastAsia" w:hAnsiTheme="minorEastAsia"/>
          <w:szCs w:val="21"/>
        </w:rPr>
        <w:t>Mimicry and Reverse Mimicry</w:t>
      </w:r>
      <w:r w:rsidRPr="003D1DB4">
        <w:rPr>
          <w:rFonts w:asciiTheme="minorEastAsia" w:eastAsiaTheme="minorEastAsia" w:hAnsiTheme="minorEastAsia" w:hint="eastAsia"/>
          <w:szCs w:val="21"/>
        </w:rPr>
        <w:t>）</w:t>
      </w:r>
      <w:r w:rsidR="00DB3235">
        <w:rPr>
          <w:rFonts w:asciiTheme="minorEastAsia" w:eastAsiaTheme="minorEastAsia" w:hAnsiTheme="minorEastAsia" w:hint="eastAsia"/>
          <w:szCs w:val="21"/>
        </w:rPr>
        <w:t>这些攻击手段对于模型的安全本身就提出了很大挑战，在我们的工作当中不仅生成了一个准确度高的模型，并且在模型安全本身也有所建树，可以在多中场景中进行推广使用。</w:t>
      </w:r>
    </w:p>
    <w:p w14:paraId="7137D0C6" w14:textId="77777777" w:rsidR="00B7410C" w:rsidRDefault="00D85EEE" w:rsidP="003D1DB4">
      <w:pPr>
        <w:pStyle w:val="1"/>
        <w:numPr>
          <w:ilvl w:val="0"/>
          <w:numId w:val="8"/>
        </w:numPr>
      </w:pPr>
      <w:r>
        <w:rPr>
          <w:rFonts w:hint="eastAsia"/>
        </w:rPr>
        <w:t xml:space="preserve"> </w:t>
      </w:r>
      <w:r>
        <w:rPr>
          <w:rFonts w:hint="eastAsia"/>
        </w:rPr>
        <w:t>模型构建</w:t>
      </w:r>
    </w:p>
    <w:p w14:paraId="055130BF" w14:textId="77777777" w:rsidR="00B7410C" w:rsidRDefault="00E7020C" w:rsidP="003D1DB4">
      <w:pPr>
        <w:pStyle w:val="2"/>
      </w:pPr>
      <w:r>
        <w:rPr>
          <w:rFonts w:hint="eastAsia"/>
        </w:rPr>
        <w:t>3.1</w:t>
      </w:r>
      <w:r>
        <w:t xml:space="preserve"> </w:t>
      </w:r>
      <w:r w:rsidR="00B7410C">
        <w:rPr>
          <w:rFonts w:hint="eastAsia"/>
        </w:rPr>
        <w:t>特征选择</w:t>
      </w:r>
    </w:p>
    <w:p w14:paraId="16C7C9C2" w14:textId="77777777"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主要有</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Pr="000871F9">
        <w:rPr>
          <w:rFonts w:ascii="宋体" w:hAnsi="宋体" w:cs="宋体"/>
          <w:kern w:val="0"/>
          <w:szCs w:val="21"/>
        </w:rPr>
        <w:t>我们结合以上</w:t>
      </w:r>
      <w:r>
        <w:rPr>
          <w:rFonts w:ascii="宋体" w:hAnsi="宋体" w:cs="宋体" w:hint="eastAsia"/>
          <w:kern w:val="0"/>
          <w:szCs w:val="21"/>
        </w:rPr>
        <w:t>特征</w:t>
      </w:r>
      <w:r w:rsidRPr="000871F9">
        <w:rPr>
          <w:rFonts w:ascii="宋体" w:hAnsi="宋体" w:cs="宋体"/>
          <w:kern w:val="0"/>
          <w:szCs w:val="21"/>
        </w:rPr>
        <w:t>检出率高达99%，并且提取结构的主要优势是在于</w:t>
      </w:r>
      <w:r>
        <w:rPr>
          <w:rFonts w:ascii="宋体" w:hAnsi="宋体" w:cs="宋体" w:hint="eastAsia"/>
          <w:kern w:val="0"/>
          <w:szCs w:val="21"/>
        </w:rPr>
        <w:t>：</w:t>
      </w:r>
    </w:p>
    <w:p w14:paraId="0993DE10" w14:textId="77777777"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提取方式已经较为成熟，使用工具就可以很快的将文件结构提取出来</w:t>
      </w:r>
      <w:r>
        <w:rPr>
          <w:rFonts w:ascii="宋体" w:hAnsi="宋体" w:cs="宋体" w:hint="eastAsia"/>
          <w:kern w:val="0"/>
          <w:szCs w:val="21"/>
        </w:rPr>
        <w:t>；</w:t>
      </w:r>
    </w:p>
    <w:p w14:paraId="08BAC357" w14:textId="77777777" w:rsidR="00F53A03"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2）提取文件结构的时间也会相比其他的提取方式要快，需要更少的时间就可以将文件的特征提取出来</w:t>
      </w:r>
      <w:r>
        <w:rPr>
          <w:rFonts w:ascii="宋体" w:hAnsi="宋体" w:cs="宋体" w:hint="eastAsia"/>
          <w:kern w:val="0"/>
          <w:szCs w:val="21"/>
        </w:rPr>
        <w:t>；</w:t>
      </w:r>
    </w:p>
    <w:p w14:paraId="7FE48491" w14:textId="77777777"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3）以现有的技术提取出文件结构出来，已经可以达到一个很好的精确度了，经过多次测试都在99%以上。</w:t>
      </w:r>
    </w:p>
    <w:p w14:paraId="7CBEB611" w14:textId="77777777"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我们 通过计算样本集中每一个特征的平均值，发现正常样本的特征均值与恶意样本的特征均值在某些特征中，差异明显（具体可看表2）。</w:t>
      </w:r>
    </w:p>
    <w:p w14:paraId="3B5BB312" w14:textId="77777777"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差距明显的特征如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Pr>
          <w:rFonts w:ascii="宋体" w:hAnsi="宋体" w:cs="宋体" w:hint="eastAsia"/>
          <w:kern w:val="0"/>
          <w:szCs w:val="21"/>
        </w:rPr>
        <w:t>：原因是在正常样本中会有很多关于font</w:t>
      </w:r>
      <w:r>
        <w:rPr>
          <w:rFonts w:ascii="宋体" w:hAnsi="宋体" w:cs="宋体"/>
          <w:kern w:val="0"/>
          <w:szCs w:val="21"/>
        </w:rPr>
        <w:t xml:space="preserve"> ,box</w:t>
      </w:r>
      <w:r>
        <w:rPr>
          <w:rFonts w:ascii="宋体" w:hAnsi="宋体" w:cs="宋体" w:hint="eastAsia"/>
          <w:kern w:val="0"/>
          <w:szCs w:val="21"/>
        </w:rPr>
        <w:t>这些对象，PDF文件主要功能在于用文字和图片来描述信息，但恶意文档一般不把展示信息作为其首要功能，取而代之的是直接把JS恶意代码嵌入到文档当中，以运行恶意行为。</w:t>
      </w:r>
    </w:p>
    <w:p w14:paraId="47F18DFC" w14:textId="77777777"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在统计同一个页面中obj对象的个数时，良性样本和恶意样本会存在约1倍差距。一般来说，良性样本的obj对象比恶意样本要多很多，约存在8被差距。同时我们发现，如果obj在同一个页面中突然增多，此文件为恶意文件的概率大增。</w:t>
      </w:r>
    </w:p>
    <w:p w14:paraId="18E0CB39" w14:textId="77777777"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其中count</w:t>
      </w:r>
      <w:r>
        <w:rPr>
          <w:rFonts w:ascii="宋体" w:hAnsi="宋体" w:cs="宋体"/>
          <w:kern w:val="0"/>
          <w:szCs w:val="21"/>
        </w:rPr>
        <w:t xml:space="preserve">_endobj </w:t>
      </w:r>
      <w:r>
        <w:rPr>
          <w:rFonts w:ascii="宋体" w:hAnsi="宋体" w:cs="宋体" w:hint="eastAsia"/>
          <w:kern w:val="0"/>
          <w:szCs w:val="21"/>
        </w:rPr>
        <w:t>与count_endst</w:t>
      </w:r>
      <w:r>
        <w:rPr>
          <w:rFonts w:ascii="宋体" w:hAnsi="宋体" w:cs="宋体"/>
          <w:kern w:val="0"/>
          <w:szCs w:val="21"/>
        </w:rPr>
        <w:t>ream</w:t>
      </w:r>
      <w:r>
        <w:rPr>
          <w:rFonts w:ascii="宋体" w:hAnsi="宋体" w:cs="宋体" w:hint="eastAsia"/>
          <w:kern w:val="0"/>
          <w:szCs w:val="21"/>
        </w:rPr>
        <w:t>是基于结构的具有很强分辨能力的特征，良性PDF样本在每个对象结束时会有一个end</w:t>
      </w:r>
      <w:r>
        <w:rPr>
          <w:rFonts w:ascii="宋体" w:hAnsi="宋体" w:cs="宋体"/>
          <w:kern w:val="0"/>
          <w:szCs w:val="21"/>
        </w:rPr>
        <w:t>obj，</w:t>
      </w:r>
      <w:r>
        <w:rPr>
          <w:rFonts w:ascii="宋体" w:hAnsi="宋体" w:cs="宋体" w:hint="eastAsia"/>
          <w:kern w:val="0"/>
          <w:szCs w:val="21"/>
        </w:rPr>
        <w:t>但PDF恶意文件为了混淆解析器，会近可能少地使用end</w:t>
      </w:r>
      <w:r>
        <w:rPr>
          <w:rFonts w:ascii="宋体" w:hAnsi="宋体" w:cs="宋体"/>
          <w:kern w:val="0"/>
          <w:szCs w:val="21"/>
        </w:rPr>
        <w:t>obj</w:t>
      </w:r>
      <w:r>
        <w:rPr>
          <w:rFonts w:ascii="宋体" w:hAnsi="宋体" w:cs="宋体" w:hint="eastAsia"/>
          <w:kern w:val="0"/>
          <w:szCs w:val="21"/>
        </w:rPr>
        <w:t>和end</w:t>
      </w:r>
      <w:r>
        <w:rPr>
          <w:rFonts w:ascii="宋体" w:hAnsi="宋体" w:cs="宋体"/>
          <w:kern w:val="0"/>
          <w:szCs w:val="21"/>
        </w:rPr>
        <w:t>strea</w:t>
      </w:r>
      <w:r>
        <w:rPr>
          <w:rFonts w:ascii="宋体" w:hAnsi="宋体" w:cs="宋体" w:hint="eastAsia"/>
          <w:kern w:val="0"/>
          <w:szCs w:val="21"/>
        </w:rPr>
        <w:t>。这就导致解析器在解析恶意PDF文件时不能完整获取整个对象，或者导致整个PDF文件解析失败，恶意PDF文件成功逃逸AI模型。这是恶意文件最常使用的逃逸解析器的方法，在本文稍后部分中会提及如何防止恶意文件使用本方法进行逃逸。</w:t>
      </w:r>
    </w:p>
    <w:p w14:paraId="02E118E9" w14:textId="77777777"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另一个特征是count</w:t>
      </w:r>
      <w:r>
        <w:rPr>
          <w:rFonts w:ascii="宋体" w:hAnsi="宋体" w:cs="宋体"/>
          <w:kern w:val="0"/>
          <w:szCs w:val="21"/>
        </w:rPr>
        <w:t>_js</w:t>
      </w:r>
      <w:r>
        <w:rPr>
          <w:rFonts w:ascii="宋体" w:hAnsi="宋体" w:cs="宋体" w:hint="eastAsia"/>
          <w:kern w:val="0"/>
          <w:szCs w:val="21"/>
        </w:rPr>
        <w:t>，这个特征显而易见，恶意文件的主要攻击手段是嵌入JS代码来执行恶意行为，或调用系统命令。一个恶意文件所含JS代码量会比良性样本的代码量多。还有一部分用于混淆和加密的JS的大小与良性样本间也存在一定的差异。</w:t>
      </w:r>
    </w:p>
    <w:p w14:paraId="108555E6" w14:textId="77777777" w:rsidR="00F53A03" w:rsidRDefault="00F53A03" w:rsidP="00F53A03">
      <w:pPr>
        <w:widowControl/>
        <w:ind w:firstLine="420"/>
        <w:jc w:val="left"/>
        <w:rPr>
          <w:rFonts w:ascii="宋体" w:hAnsi="宋体" w:cs="宋体"/>
          <w:kern w:val="0"/>
          <w:szCs w:val="21"/>
        </w:rPr>
      </w:pPr>
      <w:r w:rsidRPr="000019A9">
        <w:rPr>
          <w:rFonts w:ascii="宋体" w:hAnsi="宋体" w:cs="宋体" w:hint="eastAsia"/>
          <w:kern w:val="0"/>
          <w:szCs w:val="21"/>
        </w:rPr>
        <w:t>还有一个重要的差异是</w:t>
      </w:r>
      <w:r>
        <w:rPr>
          <w:rFonts w:ascii="宋体" w:hAnsi="宋体" w:cs="宋体" w:hint="eastAsia"/>
          <w:kern w:val="0"/>
          <w:szCs w:val="21"/>
        </w:rPr>
        <w:t>特征</w:t>
      </w:r>
      <w:r w:rsidRPr="000019A9">
        <w:rPr>
          <w:rFonts w:ascii="宋体" w:hAnsi="宋体" w:cs="宋体"/>
          <w:kern w:val="0"/>
          <w:szCs w:val="21"/>
        </w:rPr>
        <w:t>count_acroform_obs</w:t>
      </w:r>
      <w:r>
        <w:rPr>
          <w:rFonts w:ascii="宋体" w:hAnsi="宋体" w:cs="宋体" w:hint="eastAsia"/>
          <w:kern w:val="0"/>
          <w:szCs w:val="21"/>
        </w:rPr>
        <w:t>。</w:t>
      </w:r>
      <w:r w:rsidRPr="000019A9">
        <w:rPr>
          <w:rFonts w:ascii="宋体" w:hAnsi="宋体" w:cs="宋体"/>
          <w:kern w:val="0"/>
          <w:szCs w:val="21"/>
        </w:rPr>
        <w:t>AcroForm</w:t>
      </w:r>
      <w:r>
        <w:rPr>
          <w:rFonts w:ascii="宋体" w:hAnsi="宋体" w:cs="宋体" w:hint="eastAsia"/>
          <w:kern w:val="0"/>
          <w:szCs w:val="21"/>
        </w:rPr>
        <w:t>在</w:t>
      </w:r>
      <w:r w:rsidRPr="000019A9">
        <w:rPr>
          <w:rFonts w:ascii="宋体" w:hAnsi="宋体" w:cs="宋体"/>
          <w:kern w:val="0"/>
          <w:szCs w:val="21"/>
        </w:rPr>
        <w:t>PDF Specification 1.2 中</w:t>
      </w:r>
      <w:r>
        <w:rPr>
          <w:rFonts w:ascii="宋体" w:hAnsi="宋体" w:cs="宋体" w:hint="eastAsia"/>
          <w:kern w:val="0"/>
          <w:szCs w:val="21"/>
        </w:rPr>
        <w:t>被</w:t>
      </w:r>
      <w:r w:rsidRPr="000019A9">
        <w:rPr>
          <w:rFonts w:ascii="宋体" w:hAnsi="宋体" w:cs="宋体"/>
          <w:kern w:val="0"/>
          <w:szCs w:val="21"/>
        </w:rPr>
        <w:t>引入</w:t>
      </w:r>
      <w:r>
        <w:rPr>
          <w:rFonts w:ascii="宋体" w:hAnsi="宋体" w:cs="宋体" w:hint="eastAsia"/>
          <w:kern w:val="0"/>
          <w:szCs w:val="21"/>
        </w:rPr>
        <w:t>。</w:t>
      </w:r>
      <w:r w:rsidRPr="000019A9">
        <w:rPr>
          <w:rFonts w:ascii="宋体" w:hAnsi="宋体" w:cs="宋体"/>
          <w:kern w:val="0"/>
          <w:szCs w:val="21"/>
        </w:rPr>
        <w:t>这种表单从用户</w:t>
      </w:r>
      <w:r>
        <w:rPr>
          <w:rFonts w:ascii="宋体" w:hAnsi="宋体" w:cs="宋体" w:hint="eastAsia"/>
          <w:kern w:val="0"/>
          <w:szCs w:val="21"/>
        </w:rPr>
        <w:t>处</w:t>
      </w:r>
      <w:r w:rsidRPr="000019A9">
        <w:rPr>
          <w:rFonts w:ascii="宋体" w:hAnsi="宋体" w:cs="宋体"/>
          <w:kern w:val="0"/>
          <w:szCs w:val="21"/>
        </w:rPr>
        <w:t>通过交互方式收集信息。表单</w:t>
      </w:r>
      <w:r>
        <w:rPr>
          <w:rFonts w:ascii="宋体" w:hAnsi="宋体" w:cs="宋体" w:hint="eastAsia"/>
          <w:kern w:val="0"/>
          <w:szCs w:val="21"/>
        </w:rPr>
        <w:t>支持</w:t>
      </w:r>
      <w:r w:rsidRPr="000019A9">
        <w:rPr>
          <w:rFonts w:ascii="宋体" w:hAnsi="宋体" w:cs="宋体"/>
          <w:kern w:val="0"/>
          <w:szCs w:val="21"/>
        </w:rPr>
        <w:t>包括</w:t>
      </w:r>
      <w:hyperlink r:id="rId7" w:tgtFrame="_blank" w:history="1">
        <w:r w:rsidRPr="000019A9">
          <w:rPr>
            <w:rFonts w:ascii="宋体" w:hAnsi="宋体" w:cs="宋体"/>
            <w:kern w:val="0"/>
          </w:rPr>
          <w:t>数据表示</w:t>
        </w:r>
      </w:hyperlink>
      <w:r w:rsidRPr="000019A9">
        <w:rPr>
          <w:rFonts w:ascii="宋体" w:hAnsi="宋体" w:cs="宋体"/>
          <w:kern w:val="0"/>
          <w:szCs w:val="21"/>
        </w:rPr>
        <w:t>、数据捕捉和数据编辑</w:t>
      </w:r>
      <w:r>
        <w:rPr>
          <w:rFonts w:ascii="宋体" w:hAnsi="宋体" w:cs="宋体" w:hint="eastAsia"/>
          <w:kern w:val="0"/>
          <w:szCs w:val="21"/>
        </w:rPr>
        <w:t>等功能。</w:t>
      </w:r>
      <w:r w:rsidRPr="000019A9">
        <w:rPr>
          <w:rFonts w:ascii="宋体" w:hAnsi="宋体" w:cs="宋体"/>
          <w:kern w:val="0"/>
          <w:szCs w:val="21"/>
        </w:rPr>
        <w:t>它还</w:t>
      </w:r>
      <w:r w:rsidRPr="000019A9">
        <w:rPr>
          <w:rFonts w:ascii="宋体" w:hAnsi="宋体" w:cs="宋体" w:hint="eastAsia"/>
          <w:kern w:val="0"/>
          <w:szCs w:val="21"/>
        </w:rPr>
        <w:t>可以进行</w:t>
      </w:r>
      <w:r w:rsidRPr="000019A9">
        <w:rPr>
          <w:rFonts w:ascii="宋体" w:hAnsi="宋体" w:cs="宋体"/>
          <w:kern w:val="0"/>
          <w:szCs w:val="21"/>
        </w:rPr>
        <w:t>动态交互：动态功能从具有动态计算、验证及其他特性的交互式、可编辑的表单，到</w:t>
      </w:r>
      <w:r>
        <w:rPr>
          <w:rFonts w:ascii="宋体" w:hAnsi="宋体" w:cs="宋体" w:hint="eastAsia"/>
          <w:kern w:val="0"/>
          <w:szCs w:val="21"/>
        </w:rPr>
        <w:t>由</w:t>
      </w:r>
      <w:r w:rsidRPr="000019A9">
        <w:rPr>
          <w:rFonts w:ascii="宋体" w:hAnsi="宋体" w:cs="宋体"/>
          <w:kern w:val="0"/>
          <w:szCs w:val="21"/>
        </w:rPr>
        <w:t>服务器生成的、机器填充的表单等。</w:t>
      </w:r>
      <w:r>
        <w:rPr>
          <w:rFonts w:ascii="宋体" w:hAnsi="宋体" w:cs="宋体" w:hint="eastAsia"/>
          <w:kern w:val="0"/>
          <w:szCs w:val="21"/>
        </w:rPr>
        <w:t>同时</w:t>
      </w:r>
      <w:r w:rsidRPr="000019A9">
        <w:rPr>
          <w:rFonts w:ascii="宋体" w:hAnsi="宋体" w:cs="宋体"/>
          <w:kern w:val="0"/>
          <w:szCs w:val="21"/>
        </w:rPr>
        <w:t>动态布局表单可以自动重新调整自身以适应用户或</w:t>
      </w:r>
      <w:hyperlink r:id="rId8" w:tgtFrame="_blank" w:history="1">
        <w:r w:rsidRPr="000019A9">
          <w:rPr>
            <w:rFonts w:ascii="宋体" w:hAnsi="宋体" w:cs="宋体"/>
            <w:kern w:val="0"/>
          </w:rPr>
          <w:t>外部数据源</w:t>
        </w:r>
      </w:hyperlink>
      <w:r w:rsidRPr="000019A9">
        <w:rPr>
          <w:rFonts w:ascii="宋体" w:hAnsi="宋体" w:cs="宋体"/>
          <w:kern w:val="0"/>
          <w:szCs w:val="21"/>
        </w:rPr>
        <w:t>（如</w:t>
      </w:r>
      <w:hyperlink r:id="rId9" w:tgtFrame="_blank" w:history="1">
        <w:r w:rsidRPr="000019A9">
          <w:rPr>
            <w:rFonts w:ascii="宋体" w:hAnsi="宋体" w:cs="宋体"/>
            <w:kern w:val="0"/>
          </w:rPr>
          <w:t>数据库服务器</w:t>
        </w:r>
      </w:hyperlink>
      <w:r w:rsidRPr="000019A9">
        <w:rPr>
          <w:rFonts w:ascii="宋体" w:hAnsi="宋体" w:cs="宋体"/>
          <w:kern w:val="0"/>
          <w:szCs w:val="21"/>
        </w:rPr>
        <w:t>）提供的数据。</w:t>
      </w:r>
      <w:hyperlink r:id="rId10" w:tgtFrame="_blank" w:history="1">
        <w:r w:rsidRPr="000019A9">
          <w:rPr>
            <w:rFonts w:ascii="宋体" w:hAnsi="宋体" w:cs="宋体"/>
            <w:kern w:val="0"/>
          </w:rPr>
          <w:t>动态文档</w:t>
        </w:r>
      </w:hyperlink>
      <w:r w:rsidRPr="000019A9">
        <w:rPr>
          <w:rFonts w:ascii="宋体" w:hAnsi="宋体" w:cs="宋体"/>
          <w:kern w:val="0"/>
          <w:szCs w:val="21"/>
        </w:rPr>
        <w:t>将基于数据内容进行装配，而大型生产运行包含数十万个事务。</w:t>
      </w:r>
      <w:r>
        <w:rPr>
          <w:rFonts w:ascii="宋体" w:hAnsi="宋体" w:cs="宋体" w:hint="eastAsia"/>
          <w:kern w:val="0"/>
          <w:szCs w:val="21"/>
        </w:rPr>
        <w:t>基于以上几个特点，表单很容易成为攻击者混淆和加密的地方，故在在计算</w:t>
      </w:r>
      <w:r w:rsidRPr="000019A9">
        <w:rPr>
          <w:rFonts w:ascii="宋体" w:hAnsi="宋体" w:cs="宋体"/>
          <w:kern w:val="0"/>
          <w:szCs w:val="21"/>
        </w:rPr>
        <w:t>AcroForm</w:t>
      </w:r>
      <w:r>
        <w:rPr>
          <w:rFonts w:ascii="宋体" w:hAnsi="宋体" w:cs="宋体" w:hint="eastAsia"/>
          <w:kern w:val="0"/>
          <w:szCs w:val="21"/>
        </w:rPr>
        <w:t>值的时候，恶意样本比正常样本高约一倍。</w:t>
      </w:r>
    </w:p>
    <w:p w14:paraId="663D1552" w14:textId="77777777" w:rsidR="00113588" w:rsidRDefault="00113588" w:rsidP="00113588">
      <w:pPr>
        <w:pStyle w:val="ac"/>
        <w:keepNext/>
      </w:pPr>
      <w:r>
        <w:t xml:space="preserve">Table </w:t>
      </w:r>
      <w:r>
        <w:rPr>
          <w:rFonts w:hint="eastAsia"/>
        </w:rPr>
        <w:t>2</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176ED93D" w14:textId="77777777" w:rsidTr="009C4F65">
        <w:trPr>
          <w:trHeight w:val="320"/>
          <w:jc w:val="center"/>
        </w:trPr>
        <w:tc>
          <w:tcPr>
            <w:tcW w:w="2037" w:type="pct"/>
            <w:tcBorders>
              <w:top w:val="single" w:sz="4" w:space="0" w:color="auto"/>
              <w:bottom w:val="single" w:sz="4" w:space="0" w:color="auto"/>
            </w:tcBorders>
            <w:shd w:val="clear" w:color="auto" w:fill="auto"/>
            <w:noWrap/>
            <w:vAlign w:val="center"/>
            <w:hideMark/>
          </w:tcPr>
          <w:p w14:paraId="5067E78B" w14:textId="77777777" w:rsidR="00F53A03" w:rsidRPr="00124ED3" w:rsidRDefault="00F53A03" w:rsidP="009C4F65">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3D2AA9E5" w14:textId="77777777" w:rsidR="00F53A03" w:rsidRPr="00124ED3" w:rsidRDefault="00F53A03" w:rsidP="009C4F65">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28C48D56" w14:textId="77777777" w:rsidR="00F53A03" w:rsidRPr="00124ED3" w:rsidRDefault="00F53A03" w:rsidP="009C4F65">
            <w:pPr>
              <w:jc w:val="center"/>
              <w:rPr>
                <w:szCs w:val="21"/>
              </w:rPr>
            </w:pPr>
            <w:r w:rsidRPr="00124ED3">
              <w:rPr>
                <w:szCs w:val="21"/>
              </w:rPr>
              <w:t>Malware Files</w:t>
            </w:r>
          </w:p>
        </w:tc>
      </w:tr>
      <w:tr w:rsidR="00F53A03" w:rsidRPr="00124ED3" w14:paraId="3429C3C8" w14:textId="77777777" w:rsidTr="009C4F65">
        <w:trPr>
          <w:trHeight w:val="320"/>
          <w:jc w:val="center"/>
        </w:trPr>
        <w:tc>
          <w:tcPr>
            <w:tcW w:w="2037" w:type="pct"/>
            <w:tcBorders>
              <w:top w:val="single" w:sz="4" w:space="0" w:color="auto"/>
              <w:left w:val="nil"/>
              <w:bottom w:val="nil"/>
              <w:right w:val="nil"/>
            </w:tcBorders>
            <w:shd w:val="clear" w:color="auto" w:fill="auto"/>
            <w:vAlign w:val="center"/>
          </w:tcPr>
          <w:p w14:paraId="1290A718" w14:textId="77777777" w:rsidR="00F53A03" w:rsidRPr="00CB6465" w:rsidRDefault="00F53A03" w:rsidP="009C4F65">
            <w:pPr>
              <w:jc w:val="center"/>
              <w:rPr>
                <w:b/>
                <w:color w:val="00B050"/>
                <w:szCs w:val="21"/>
              </w:rPr>
            </w:pPr>
            <w:r w:rsidRPr="00CB6465">
              <w:rPr>
                <w:b/>
                <w:color w:val="00B050"/>
                <w:szCs w:val="21"/>
              </w:rPr>
              <w:t>count_font</w:t>
            </w:r>
          </w:p>
        </w:tc>
        <w:tc>
          <w:tcPr>
            <w:tcW w:w="1405" w:type="pct"/>
            <w:tcBorders>
              <w:top w:val="single" w:sz="4" w:space="0" w:color="auto"/>
              <w:left w:val="nil"/>
              <w:bottom w:val="nil"/>
              <w:right w:val="nil"/>
            </w:tcBorders>
            <w:shd w:val="clear" w:color="auto" w:fill="auto"/>
            <w:vAlign w:val="center"/>
          </w:tcPr>
          <w:p w14:paraId="52670475" w14:textId="77777777" w:rsidR="00F53A03" w:rsidRPr="00CB6465" w:rsidRDefault="00F53A03" w:rsidP="009C4F65">
            <w:pPr>
              <w:jc w:val="center"/>
              <w:rPr>
                <w:b/>
                <w:color w:val="00B050"/>
                <w:szCs w:val="21"/>
              </w:rPr>
            </w:pPr>
            <w:r w:rsidRPr="00CB6465">
              <w:rPr>
                <w:b/>
                <w:color w:val="00B050"/>
                <w:szCs w:val="21"/>
              </w:rPr>
              <w:t>14.646365</w:t>
            </w:r>
          </w:p>
        </w:tc>
        <w:tc>
          <w:tcPr>
            <w:tcW w:w="1558" w:type="pct"/>
            <w:tcBorders>
              <w:top w:val="single" w:sz="4" w:space="0" w:color="auto"/>
              <w:left w:val="nil"/>
              <w:bottom w:val="nil"/>
              <w:right w:val="nil"/>
            </w:tcBorders>
            <w:shd w:val="clear" w:color="auto" w:fill="auto"/>
            <w:vAlign w:val="center"/>
          </w:tcPr>
          <w:p w14:paraId="5522D3F2" w14:textId="77777777" w:rsidR="00F53A03" w:rsidRPr="00CB6465" w:rsidRDefault="00F53A03" w:rsidP="009C4F65">
            <w:pPr>
              <w:jc w:val="center"/>
              <w:rPr>
                <w:b/>
                <w:color w:val="00B050"/>
                <w:szCs w:val="21"/>
              </w:rPr>
            </w:pPr>
            <w:r w:rsidRPr="00CB6465">
              <w:rPr>
                <w:b/>
                <w:color w:val="00B050"/>
                <w:szCs w:val="21"/>
              </w:rPr>
              <w:t>0.551510</w:t>
            </w:r>
          </w:p>
        </w:tc>
      </w:tr>
      <w:tr w:rsidR="00F53A03" w:rsidRPr="00124ED3" w14:paraId="3F0CA778" w14:textId="77777777" w:rsidTr="009C4F65">
        <w:trPr>
          <w:trHeight w:val="320"/>
          <w:jc w:val="center"/>
        </w:trPr>
        <w:tc>
          <w:tcPr>
            <w:tcW w:w="2037" w:type="pct"/>
            <w:tcBorders>
              <w:top w:val="nil"/>
              <w:left w:val="nil"/>
              <w:bottom w:val="nil"/>
              <w:right w:val="nil"/>
            </w:tcBorders>
            <w:shd w:val="clear" w:color="auto" w:fill="auto"/>
            <w:vAlign w:val="center"/>
          </w:tcPr>
          <w:p w14:paraId="41489377" w14:textId="77777777" w:rsidR="00F53A03" w:rsidRPr="00D05A9C" w:rsidRDefault="00F53A03" w:rsidP="009C4F65">
            <w:pPr>
              <w:jc w:val="center"/>
              <w:rPr>
                <w:szCs w:val="21"/>
              </w:rPr>
            </w:pPr>
            <w:r w:rsidRPr="00CB6465">
              <w:rPr>
                <w:b/>
                <w:color w:val="00B050"/>
                <w:szCs w:val="21"/>
              </w:rPr>
              <w:t>count_acroform_obs</w:t>
            </w:r>
            <w:r w:rsidRPr="00D05A9C">
              <w:rPr>
                <w:b/>
                <w:szCs w:val="21"/>
              </w:rPr>
              <w:t xml:space="preserve">  </w:t>
            </w:r>
          </w:p>
        </w:tc>
        <w:tc>
          <w:tcPr>
            <w:tcW w:w="1405" w:type="pct"/>
            <w:tcBorders>
              <w:top w:val="nil"/>
              <w:left w:val="nil"/>
              <w:bottom w:val="nil"/>
              <w:right w:val="nil"/>
            </w:tcBorders>
            <w:shd w:val="clear" w:color="auto" w:fill="auto"/>
            <w:vAlign w:val="center"/>
          </w:tcPr>
          <w:p w14:paraId="184E24D5" w14:textId="77777777" w:rsidR="00F53A03" w:rsidRPr="00CB6465" w:rsidRDefault="00F53A03" w:rsidP="009C4F65">
            <w:pPr>
              <w:jc w:val="center"/>
              <w:rPr>
                <w:color w:val="00B050"/>
                <w:szCs w:val="21"/>
              </w:rPr>
            </w:pPr>
            <w:r w:rsidRPr="00CB6465">
              <w:rPr>
                <w:b/>
                <w:color w:val="00B050"/>
                <w:szCs w:val="21"/>
              </w:rPr>
              <w:t>700</w:t>
            </w:r>
          </w:p>
        </w:tc>
        <w:tc>
          <w:tcPr>
            <w:tcW w:w="1558" w:type="pct"/>
            <w:tcBorders>
              <w:top w:val="nil"/>
              <w:left w:val="nil"/>
              <w:bottom w:val="nil"/>
              <w:right w:val="nil"/>
            </w:tcBorders>
            <w:shd w:val="clear" w:color="auto" w:fill="auto"/>
            <w:vAlign w:val="center"/>
          </w:tcPr>
          <w:p w14:paraId="08E7C8BD" w14:textId="77777777" w:rsidR="00F53A03" w:rsidRPr="00CB6465" w:rsidRDefault="00F53A03" w:rsidP="009C4F65">
            <w:pPr>
              <w:jc w:val="center"/>
              <w:rPr>
                <w:color w:val="00B050"/>
                <w:szCs w:val="21"/>
              </w:rPr>
            </w:pPr>
            <w:r w:rsidRPr="00CB6465">
              <w:rPr>
                <w:b/>
                <w:color w:val="00B050"/>
                <w:szCs w:val="21"/>
              </w:rPr>
              <w:t>1400</w:t>
            </w:r>
          </w:p>
        </w:tc>
      </w:tr>
      <w:tr w:rsidR="00F53A03" w:rsidRPr="00124ED3" w14:paraId="03B3AE83" w14:textId="77777777" w:rsidTr="009C4F65">
        <w:trPr>
          <w:trHeight w:val="320"/>
          <w:jc w:val="center"/>
        </w:trPr>
        <w:tc>
          <w:tcPr>
            <w:tcW w:w="2037" w:type="pct"/>
            <w:tcBorders>
              <w:top w:val="nil"/>
              <w:left w:val="nil"/>
              <w:bottom w:val="nil"/>
              <w:right w:val="nil"/>
            </w:tcBorders>
            <w:shd w:val="clear" w:color="auto" w:fill="auto"/>
            <w:vAlign w:val="center"/>
            <w:hideMark/>
          </w:tcPr>
          <w:p w14:paraId="638171E5" w14:textId="77777777" w:rsidR="00F53A03" w:rsidRPr="00CB6465" w:rsidRDefault="00F53A03" w:rsidP="009C4F65">
            <w:pPr>
              <w:jc w:val="center"/>
              <w:rPr>
                <w:b/>
                <w:color w:val="00B050"/>
                <w:szCs w:val="21"/>
              </w:rPr>
            </w:pPr>
            <w:r w:rsidRPr="00CB6465">
              <w:rPr>
                <w:b/>
                <w:color w:val="00B050"/>
                <w:szCs w:val="21"/>
              </w:rPr>
              <w:t>count_box_a4</w:t>
            </w:r>
          </w:p>
        </w:tc>
        <w:tc>
          <w:tcPr>
            <w:tcW w:w="1405" w:type="pct"/>
            <w:tcBorders>
              <w:top w:val="nil"/>
              <w:left w:val="nil"/>
              <w:bottom w:val="nil"/>
              <w:right w:val="nil"/>
            </w:tcBorders>
            <w:shd w:val="clear" w:color="auto" w:fill="auto"/>
            <w:vAlign w:val="center"/>
            <w:hideMark/>
          </w:tcPr>
          <w:p w14:paraId="77FB4D15" w14:textId="77777777" w:rsidR="00F53A03" w:rsidRPr="00CB6465" w:rsidRDefault="00F53A03" w:rsidP="009C4F65">
            <w:pPr>
              <w:jc w:val="center"/>
              <w:rPr>
                <w:b/>
                <w:color w:val="00B050"/>
                <w:szCs w:val="21"/>
              </w:rPr>
            </w:pPr>
            <w:r w:rsidRPr="00CB6465">
              <w:rPr>
                <w:b/>
                <w:color w:val="00B050"/>
                <w:szCs w:val="21"/>
              </w:rPr>
              <w:t>12001</w:t>
            </w:r>
          </w:p>
        </w:tc>
        <w:tc>
          <w:tcPr>
            <w:tcW w:w="1558" w:type="pct"/>
            <w:tcBorders>
              <w:top w:val="nil"/>
              <w:left w:val="nil"/>
              <w:bottom w:val="nil"/>
              <w:right w:val="nil"/>
            </w:tcBorders>
            <w:shd w:val="clear" w:color="auto" w:fill="auto"/>
            <w:vAlign w:val="center"/>
            <w:hideMark/>
          </w:tcPr>
          <w:p w14:paraId="7EC9183C" w14:textId="77777777" w:rsidR="00F53A03" w:rsidRPr="00CB6465" w:rsidRDefault="00F53A03" w:rsidP="009C4F65">
            <w:pPr>
              <w:jc w:val="center"/>
              <w:rPr>
                <w:b/>
                <w:color w:val="00B050"/>
                <w:szCs w:val="21"/>
              </w:rPr>
            </w:pPr>
            <w:r w:rsidRPr="00CB6465">
              <w:rPr>
                <w:b/>
                <w:color w:val="00B050"/>
                <w:szCs w:val="21"/>
              </w:rPr>
              <w:t>200</w:t>
            </w:r>
          </w:p>
        </w:tc>
      </w:tr>
      <w:tr w:rsidR="00F53A03" w:rsidRPr="00124ED3" w14:paraId="20BE1401" w14:textId="77777777" w:rsidTr="009C4F65">
        <w:trPr>
          <w:trHeight w:val="320"/>
          <w:jc w:val="center"/>
        </w:trPr>
        <w:tc>
          <w:tcPr>
            <w:tcW w:w="2037" w:type="pct"/>
            <w:tcBorders>
              <w:top w:val="nil"/>
              <w:left w:val="nil"/>
              <w:bottom w:val="nil"/>
              <w:right w:val="nil"/>
            </w:tcBorders>
            <w:shd w:val="clear" w:color="auto" w:fill="auto"/>
            <w:vAlign w:val="center"/>
            <w:hideMark/>
          </w:tcPr>
          <w:p w14:paraId="1F3A7CAF" w14:textId="77777777" w:rsidR="00F53A03" w:rsidRPr="00CB6465" w:rsidRDefault="00F53A03" w:rsidP="009C4F65">
            <w:pPr>
              <w:jc w:val="center"/>
              <w:rPr>
                <w:b/>
                <w:color w:val="00B050"/>
                <w:szCs w:val="21"/>
              </w:rPr>
            </w:pPr>
            <w:r w:rsidRPr="00CB6465">
              <w:rPr>
                <w:b/>
                <w:color w:val="00B050"/>
                <w:szCs w:val="21"/>
              </w:rPr>
              <w:t>count_box_legal</w:t>
            </w:r>
          </w:p>
        </w:tc>
        <w:tc>
          <w:tcPr>
            <w:tcW w:w="1405" w:type="pct"/>
            <w:tcBorders>
              <w:top w:val="nil"/>
              <w:left w:val="nil"/>
              <w:bottom w:val="nil"/>
              <w:right w:val="nil"/>
            </w:tcBorders>
            <w:shd w:val="clear" w:color="auto" w:fill="auto"/>
            <w:vAlign w:val="center"/>
            <w:hideMark/>
          </w:tcPr>
          <w:p w14:paraId="21CDF5AE" w14:textId="77777777" w:rsidR="00F53A03" w:rsidRPr="00CB6465" w:rsidRDefault="00F53A03" w:rsidP="009C4F65">
            <w:pPr>
              <w:jc w:val="center"/>
              <w:rPr>
                <w:b/>
                <w:color w:val="00B050"/>
                <w:szCs w:val="21"/>
              </w:rPr>
            </w:pPr>
            <w:r w:rsidRPr="00CB6465">
              <w:rPr>
                <w:b/>
                <w:color w:val="00B050"/>
                <w:szCs w:val="21"/>
              </w:rPr>
              <w:t>395040</w:t>
            </w:r>
          </w:p>
        </w:tc>
        <w:tc>
          <w:tcPr>
            <w:tcW w:w="1558" w:type="pct"/>
            <w:tcBorders>
              <w:top w:val="nil"/>
              <w:left w:val="nil"/>
              <w:bottom w:val="nil"/>
              <w:right w:val="nil"/>
            </w:tcBorders>
            <w:shd w:val="clear" w:color="auto" w:fill="auto"/>
            <w:vAlign w:val="center"/>
            <w:hideMark/>
          </w:tcPr>
          <w:p w14:paraId="7556DF36" w14:textId="77777777" w:rsidR="00F53A03" w:rsidRPr="00CB6465" w:rsidRDefault="00F53A03" w:rsidP="009C4F65">
            <w:pPr>
              <w:jc w:val="center"/>
              <w:rPr>
                <w:b/>
                <w:color w:val="00B050"/>
                <w:szCs w:val="21"/>
              </w:rPr>
            </w:pPr>
            <w:r w:rsidRPr="00CB6465">
              <w:rPr>
                <w:b/>
                <w:color w:val="00B050"/>
                <w:szCs w:val="21"/>
              </w:rPr>
              <w:t>0</w:t>
            </w:r>
          </w:p>
        </w:tc>
      </w:tr>
      <w:tr w:rsidR="00F53A03" w:rsidRPr="00124ED3" w14:paraId="70662390" w14:textId="77777777" w:rsidTr="009C4F65">
        <w:trPr>
          <w:trHeight w:val="320"/>
          <w:jc w:val="center"/>
        </w:trPr>
        <w:tc>
          <w:tcPr>
            <w:tcW w:w="2037" w:type="pct"/>
            <w:tcBorders>
              <w:top w:val="nil"/>
              <w:left w:val="nil"/>
              <w:bottom w:val="nil"/>
              <w:right w:val="nil"/>
            </w:tcBorders>
            <w:shd w:val="clear" w:color="auto" w:fill="auto"/>
            <w:vAlign w:val="center"/>
            <w:hideMark/>
          </w:tcPr>
          <w:p w14:paraId="371227BB" w14:textId="77777777" w:rsidR="00F53A03" w:rsidRPr="00B747BF" w:rsidRDefault="00F53A03" w:rsidP="009C4F65">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4E8B01B5" w14:textId="77777777" w:rsidR="00F53A03" w:rsidRPr="00B747BF" w:rsidRDefault="00F53A03" w:rsidP="009C4F65">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45CD4F40" w14:textId="77777777" w:rsidR="00F53A03" w:rsidRPr="00B747BF" w:rsidRDefault="00F53A03" w:rsidP="009C4F65">
            <w:pPr>
              <w:jc w:val="center"/>
              <w:rPr>
                <w:szCs w:val="21"/>
              </w:rPr>
            </w:pPr>
            <w:r w:rsidRPr="00B747BF">
              <w:rPr>
                <w:szCs w:val="21"/>
              </w:rPr>
              <w:t>866773</w:t>
            </w:r>
          </w:p>
        </w:tc>
      </w:tr>
      <w:tr w:rsidR="00F53A03" w:rsidRPr="00124ED3" w14:paraId="727D8CC8" w14:textId="77777777" w:rsidTr="009C4F65">
        <w:trPr>
          <w:trHeight w:val="320"/>
          <w:jc w:val="center"/>
        </w:trPr>
        <w:tc>
          <w:tcPr>
            <w:tcW w:w="2037" w:type="pct"/>
            <w:tcBorders>
              <w:top w:val="nil"/>
              <w:left w:val="nil"/>
              <w:bottom w:val="nil"/>
              <w:right w:val="nil"/>
            </w:tcBorders>
            <w:shd w:val="clear" w:color="auto" w:fill="auto"/>
            <w:vAlign w:val="center"/>
            <w:hideMark/>
          </w:tcPr>
          <w:p w14:paraId="196F38EF" w14:textId="77777777" w:rsidR="00F53A03" w:rsidRPr="00124ED3" w:rsidRDefault="00F53A03" w:rsidP="009C4F65">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5AE7F8C5" w14:textId="77777777" w:rsidR="00F53A03" w:rsidRPr="00124ED3" w:rsidRDefault="00F53A03" w:rsidP="009C4F65">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103F9681" w14:textId="77777777" w:rsidR="00F53A03" w:rsidRPr="00124ED3" w:rsidRDefault="00F53A03" w:rsidP="009C4F65">
            <w:pPr>
              <w:jc w:val="center"/>
              <w:rPr>
                <w:szCs w:val="21"/>
              </w:rPr>
            </w:pPr>
            <w:r w:rsidRPr="00CF1C0A">
              <w:rPr>
                <w:szCs w:val="21"/>
              </w:rPr>
              <w:t>1.749550</w:t>
            </w:r>
          </w:p>
        </w:tc>
      </w:tr>
      <w:tr w:rsidR="00F53A03" w:rsidRPr="00124ED3" w14:paraId="72445675" w14:textId="77777777" w:rsidTr="009C4F65">
        <w:trPr>
          <w:trHeight w:val="320"/>
          <w:jc w:val="center"/>
        </w:trPr>
        <w:tc>
          <w:tcPr>
            <w:tcW w:w="2037" w:type="pct"/>
            <w:tcBorders>
              <w:top w:val="nil"/>
              <w:left w:val="nil"/>
              <w:bottom w:val="nil"/>
              <w:right w:val="nil"/>
            </w:tcBorders>
            <w:shd w:val="clear" w:color="auto" w:fill="auto"/>
            <w:vAlign w:val="center"/>
            <w:hideMark/>
          </w:tcPr>
          <w:p w14:paraId="558EBE27" w14:textId="77777777" w:rsidR="00F53A03" w:rsidRPr="00124ED3" w:rsidRDefault="00F53A03" w:rsidP="009C4F65">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6021D4C7" w14:textId="77777777" w:rsidR="00F53A03" w:rsidRPr="00124ED3" w:rsidRDefault="00F53A03" w:rsidP="009C4F65">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0CECC4BE" w14:textId="77777777" w:rsidR="00F53A03" w:rsidRPr="00124ED3" w:rsidRDefault="00F53A03" w:rsidP="009C4F65">
            <w:pPr>
              <w:jc w:val="center"/>
              <w:rPr>
                <w:szCs w:val="21"/>
              </w:rPr>
            </w:pPr>
            <w:r w:rsidRPr="00CF1C0A">
              <w:rPr>
                <w:szCs w:val="21"/>
              </w:rPr>
              <w:t>0</w:t>
            </w:r>
          </w:p>
        </w:tc>
      </w:tr>
      <w:tr w:rsidR="00F53A03" w:rsidRPr="00124ED3" w14:paraId="44C9DBC1" w14:textId="77777777" w:rsidTr="009C4F65">
        <w:trPr>
          <w:trHeight w:val="320"/>
          <w:jc w:val="center"/>
        </w:trPr>
        <w:tc>
          <w:tcPr>
            <w:tcW w:w="2037" w:type="pct"/>
            <w:tcBorders>
              <w:top w:val="nil"/>
              <w:left w:val="nil"/>
              <w:bottom w:val="nil"/>
              <w:right w:val="nil"/>
            </w:tcBorders>
            <w:shd w:val="clear" w:color="auto" w:fill="auto"/>
            <w:vAlign w:val="center"/>
            <w:hideMark/>
          </w:tcPr>
          <w:p w14:paraId="42B5B180" w14:textId="77777777" w:rsidR="00F53A03" w:rsidRPr="00CB6465" w:rsidRDefault="00F53A03" w:rsidP="009C4F65">
            <w:pPr>
              <w:jc w:val="center"/>
              <w:rPr>
                <w:b/>
                <w:color w:val="00B050"/>
                <w:szCs w:val="21"/>
              </w:rPr>
            </w:pPr>
            <w:r w:rsidRPr="00CB6465">
              <w:rPr>
                <w:b/>
                <w:color w:val="00B050"/>
                <w:szCs w:val="21"/>
              </w:rPr>
              <w:t>count_endobj</w:t>
            </w:r>
          </w:p>
        </w:tc>
        <w:tc>
          <w:tcPr>
            <w:tcW w:w="1405" w:type="pct"/>
            <w:tcBorders>
              <w:top w:val="nil"/>
              <w:left w:val="nil"/>
              <w:bottom w:val="nil"/>
              <w:right w:val="nil"/>
            </w:tcBorders>
            <w:shd w:val="clear" w:color="auto" w:fill="auto"/>
            <w:vAlign w:val="center"/>
            <w:hideMark/>
          </w:tcPr>
          <w:p w14:paraId="4F676406" w14:textId="77777777" w:rsidR="00F53A03" w:rsidRPr="00CB6465" w:rsidRDefault="00F53A03" w:rsidP="009C4F65">
            <w:pPr>
              <w:jc w:val="center"/>
              <w:rPr>
                <w:b/>
                <w:color w:val="00B050"/>
                <w:szCs w:val="21"/>
              </w:rPr>
            </w:pPr>
            <w:r w:rsidRPr="00CB6465">
              <w:rPr>
                <w:b/>
                <w:color w:val="00B050"/>
                <w:szCs w:val="21"/>
              </w:rPr>
              <w:t>95.800680</w:t>
            </w:r>
          </w:p>
        </w:tc>
        <w:tc>
          <w:tcPr>
            <w:tcW w:w="1558" w:type="pct"/>
            <w:tcBorders>
              <w:top w:val="nil"/>
              <w:left w:val="nil"/>
              <w:bottom w:val="nil"/>
              <w:right w:val="nil"/>
            </w:tcBorders>
            <w:shd w:val="clear" w:color="auto" w:fill="auto"/>
            <w:vAlign w:val="center"/>
            <w:hideMark/>
          </w:tcPr>
          <w:p w14:paraId="4C7522EE" w14:textId="77777777" w:rsidR="00F53A03" w:rsidRPr="00CB6465" w:rsidRDefault="00F53A03" w:rsidP="009C4F65">
            <w:pPr>
              <w:jc w:val="center"/>
              <w:rPr>
                <w:b/>
                <w:color w:val="00B050"/>
                <w:szCs w:val="21"/>
              </w:rPr>
            </w:pPr>
            <w:r w:rsidRPr="00CB6465">
              <w:rPr>
                <w:b/>
                <w:color w:val="00B050"/>
                <w:szCs w:val="21"/>
              </w:rPr>
              <w:t>9.685137</w:t>
            </w:r>
          </w:p>
        </w:tc>
      </w:tr>
      <w:tr w:rsidR="00F53A03" w:rsidRPr="00124ED3" w14:paraId="48572C04" w14:textId="77777777" w:rsidTr="009C4F65">
        <w:trPr>
          <w:trHeight w:val="320"/>
          <w:jc w:val="center"/>
        </w:trPr>
        <w:tc>
          <w:tcPr>
            <w:tcW w:w="2037" w:type="pct"/>
            <w:tcBorders>
              <w:top w:val="nil"/>
              <w:left w:val="nil"/>
              <w:bottom w:val="nil"/>
              <w:right w:val="nil"/>
            </w:tcBorders>
            <w:shd w:val="clear" w:color="auto" w:fill="auto"/>
            <w:vAlign w:val="center"/>
            <w:hideMark/>
          </w:tcPr>
          <w:p w14:paraId="0F00460B" w14:textId="77777777" w:rsidR="00F53A03" w:rsidRPr="00CB6465" w:rsidRDefault="00F53A03" w:rsidP="009C4F65">
            <w:pPr>
              <w:jc w:val="center"/>
              <w:rPr>
                <w:b/>
                <w:color w:val="00B050"/>
                <w:szCs w:val="21"/>
              </w:rPr>
            </w:pPr>
            <w:r w:rsidRPr="00CB6465">
              <w:rPr>
                <w:b/>
                <w:color w:val="00B050"/>
                <w:szCs w:val="21"/>
              </w:rPr>
              <w:t>count_endstream</w:t>
            </w:r>
          </w:p>
        </w:tc>
        <w:tc>
          <w:tcPr>
            <w:tcW w:w="1405" w:type="pct"/>
            <w:tcBorders>
              <w:top w:val="nil"/>
              <w:left w:val="nil"/>
              <w:bottom w:val="nil"/>
              <w:right w:val="nil"/>
            </w:tcBorders>
            <w:shd w:val="clear" w:color="auto" w:fill="auto"/>
            <w:vAlign w:val="center"/>
            <w:hideMark/>
          </w:tcPr>
          <w:p w14:paraId="188BE00D" w14:textId="77777777" w:rsidR="00F53A03" w:rsidRPr="00CB6465" w:rsidRDefault="00F53A03" w:rsidP="009C4F65">
            <w:pPr>
              <w:jc w:val="center"/>
              <w:rPr>
                <w:b/>
                <w:color w:val="00B050"/>
                <w:szCs w:val="21"/>
              </w:rPr>
            </w:pPr>
            <w:r w:rsidRPr="00CB6465">
              <w:rPr>
                <w:b/>
                <w:color w:val="00B050"/>
                <w:szCs w:val="21"/>
              </w:rPr>
              <w:t>30.436044</w:t>
            </w:r>
          </w:p>
        </w:tc>
        <w:tc>
          <w:tcPr>
            <w:tcW w:w="1558" w:type="pct"/>
            <w:tcBorders>
              <w:top w:val="nil"/>
              <w:left w:val="nil"/>
              <w:bottom w:val="nil"/>
              <w:right w:val="nil"/>
            </w:tcBorders>
            <w:shd w:val="clear" w:color="auto" w:fill="auto"/>
            <w:vAlign w:val="center"/>
            <w:hideMark/>
          </w:tcPr>
          <w:p w14:paraId="491F1436" w14:textId="77777777" w:rsidR="00F53A03" w:rsidRPr="00CB6465" w:rsidRDefault="00F53A03" w:rsidP="009C4F65">
            <w:pPr>
              <w:jc w:val="center"/>
              <w:rPr>
                <w:b/>
                <w:color w:val="00B050"/>
                <w:szCs w:val="21"/>
              </w:rPr>
            </w:pPr>
            <w:r w:rsidRPr="00CB6465">
              <w:rPr>
                <w:b/>
                <w:color w:val="00B050"/>
                <w:szCs w:val="21"/>
              </w:rPr>
              <w:t>3.785357</w:t>
            </w:r>
          </w:p>
        </w:tc>
      </w:tr>
      <w:tr w:rsidR="00F53A03" w:rsidRPr="00124ED3" w14:paraId="63FF05B9" w14:textId="77777777" w:rsidTr="009C4F65">
        <w:trPr>
          <w:trHeight w:val="320"/>
          <w:jc w:val="center"/>
        </w:trPr>
        <w:tc>
          <w:tcPr>
            <w:tcW w:w="2037" w:type="pct"/>
            <w:tcBorders>
              <w:top w:val="nil"/>
              <w:left w:val="nil"/>
              <w:bottom w:val="nil"/>
              <w:right w:val="nil"/>
            </w:tcBorders>
            <w:shd w:val="clear" w:color="auto" w:fill="auto"/>
            <w:vAlign w:val="center"/>
          </w:tcPr>
          <w:p w14:paraId="53406B78" w14:textId="77777777" w:rsidR="00F53A03" w:rsidRPr="00CB6465" w:rsidRDefault="00F53A03" w:rsidP="009C4F65">
            <w:pPr>
              <w:jc w:val="center"/>
              <w:rPr>
                <w:b/>
                <w:color w:val="00B050"/>
                <w:szCs w:val="21"/>
              </w:rPr>
            </w:pPr>
            <w:r w:rsidRPr="00CB6465">
              <w:rPr>
                <w:b/>
                <w:color w:val="00B050"/>
                <w:szCs w:val="21"/>
              </w:rPr>
              <w:t>count_page_ob</w:t>
            </w:r>
            <w:r>
              <w:rPr>
                <w:b/>
                <w:color w:val="00B050"/>
                <w:szCs w:val="21"/>
              </w:rPr>
              <w:t>j</w:t>
            </w:r>
          </w:p>
        </w:tc>
        <w:tc>
          <w:tcPr>
            <w:tcW w:w="1405" w:type="pct"/>
            <w:tcBorders>
              <w:top w:val="nil"/>
              <w:left w:val="nil"/>
              <w:bottom w:val="nil"/>
              <w:right w:val="nil"/>
            </w:tcBorders>
            <w:shd w:val="clear" w:color="auto" w:fill="auto"/>
            <w:vAlign w:val="center"/>
          </w:tcPr>
          <w:p w14:paraId="6967C883" w14:textId="77777777" w:rsidR="00F53A03" w:rsidRPr="00CB6465" w:rsidRDefault="00F53A03" w:rsidP="009C4F65">
            <w:pPr>
              <w:jc w:val="center"/>
              <w:rPr>
                <w:b/>
                <w:color w:val="00B050"/>
                <w:szCs w:val="21"/>
              </w:rPr>
            </w:pPr>
            <w:r w:rsidRPr="00CB6465">
              <w:rPr>
                <w:b/>
                <w:color w:val="00B050"/>
                <w:szCs w:val="21"/>
              </w:rPr>
              <w:t>8001</w:t>
            </w:r>
          </w:p>
        </w:tc>
        <w:tc>
          <w:tcPr>
            <w:tcW w:w="1558" w:type="pct"/>
            <w:tcBorders>
              <w:top w:val="nil"/>
              <w:left w:val="nil"/>
              <w:bottom w:val="nil"/>
              <w:right w:val="nil"/>
            </w:tcBorders>
            <w:shd w:val="clear" w:color="auto" w:fill="auto"/>
            <w:vAlign w:val="center"/>
          </w:tcPr>
          <w:p w14:paraId="4D843556" w14:textId="77777777" w:rsidR="00F53A03" w:rsidRPr="00CB6465" w:rsidRDefault="00F53A03" w:rsidP="009C4F65">
            <w:pPr>
              <w:jc w:val="center"/>
              <w:rPr>
                <w:b/>
                <w:color w:val="00B050"/>
                <w:szCs w:val="21"/>
              </w:rPr>
            </w:pPr>
            <w:r w:rsidRPr="00CB6465">
              <w:rPr>
                <w:b/>
                <w:color w:val="00B050"/>
                <w:szCs w:val="21"/>
              </w:rPr>
              <w:t>16003</w:t>
            </w:r>
          </w:p>
        </w:tc>
      </w:tr>
      <w:tr w:rsidR="00F53A03" w:rsidRPr="00124ED3" w14:paraId="44F2007B" w14:textId="77777777" w:rsidTr="009C4F65">
        <w:trPr>
          <w:trHeight w:val="320"/>
          <w:jc w:val="center"/>
        </w:trPr>
        <w:tc>
          <w:tcPr>
            <w:tcW w:w="2037" w:type="pct"/>
            <w:tcBorders>
              <w:top w:val="nil"/>
              <w:left w:val="nil"/>
              <w:bottom w:val="nil"/>
              <w:right w:val="nil"/>
            </w:tcBorders>
            <w:shd w:val="clear" w:color="auto" w:fill="auto"/>
            <w:vAlign w:val="center"/>
            <w:hideMark/>
          </w:tcPr>
          <w:p w14:paraId="498B701C" w14:textId="77777777" w:rsidR="00F53A03" w:rsidRPr="00124ED3" w:rsidRDefault="00F53A03" w:rsidP="009C4F65">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0558BD37" w14:textId="77777777" w:rsidR="00F53A03" w:rsidRPr="00124ED3" w:rsidRDefault="00F53A03" w:rsidP="009C4F65">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385F8EB1" w14:textId="77777777" w:rsidR="00F53A03" w:rsidRPr="00124ED3" w:rsidRDefault="00F53A03" w:rsidP="009C4F65">
            <w:pPr>
              <w:jc w:val="center"/>
              <w:rPr>
                <w:szCs w:val="21"/>
              </w:rPr>
            </w:pPr>
            <w:r w:rsidRPr="00CF1C0A">
              <w:rPr>
                <w:szCs w:val="21"/>
              </w:rPr>
              <w:t>400</w:t>
            </w:r>
          </w:p>
        </w:tc>
      </w:tr>
      <w:tr w:rsidR="00F53A03" w:rsidRPr="00124ED3" w14:paraId="0D1AD703" w14:textId="77777777" w:rsidTr="009C4F65">
        <w:trPr>
          <w:trHeight w:val="320"/>
          <w:jc w:val="center"/>
        </w:trPr>
        <w:tc>
          <w:tcPr>
            <w:tcW w:w="2037" w:type="pct"/>
            <w:tcBorders>
              <w:top w:val="nil"/>
              <w:left w:val="nil"/>
              <w:bottom w:val="nil"/>
              <w:right w:val="nil"/>
            </w:tcBorders>
            <w:shd w:val="clear" w:color="auto" w:fill="auto"/>
            <w:vAlign w:val="center"/>
            <w:hideMark/>
          </w:tcPr>
          <w:p w14:paraId="130942E8" w14:textId="77777777" w:rsidR="00F53A03" w:rsidRPr="00124ED3" w:rsidRDefault="00F53A03" w:rsidP="009C4F65">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6558780D" w14:textId="77777777" w:rsidR="00F53A03" w:rsidRPr="00124ED3" w:rsidRDefault="00F53A03" w:rsidP="009C4F65">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0E02664A" w14:textId="77777777" w:rsidR="00F53A03" w:rsidRPr="00124ED3" w:rsidRDefault="00F53A03" w:rsidP="009C4F65">
            <w:pPr>
              <w:jc w:val="center"/>
              <w:rPr>
                <w:szCs w:val="21"/>
              </w:rPr>
            </w:pPr>
            <w:r w:rsidRPr="001F0F04">
              <w:rPr>
                <w:szCs w:val="21"/>
              </w:rPr>
              <w:t>6401</w:t>
            </w:r>
          </w:p>
        </w:tc>
      </w:tr>
      <w:tr w:rsidR="00F53A03" w:rsidRPr="00124ED3" w14:paraId="027CD12B" w14:textId="77777777" w:rsidTr="009C4F65">
        <w:trPr>
          <w:trHeight w:val="320"/>
          <w:jc w:val="center"/>
        </w:trPr>
        <w:tc>
          <w:tcPr>
            <w:tcW w:w="2037" w:type="pct"/>
            <w:tcBorders>
              <w:top w:val="nil"/>
              <w:left w:val="nil"/>
              <w:bottom w:val="nil"/>
              <w:right w:val="nil"/>
            </w:tcBorders>
            <w:shd w:val="clear" w:color="auto" w:fill="auto"/>
            <w:vAlign w:val="center"/>
            <w:hideMark/>
          </w:tcPr>
          <w:p w14:paraId="59B7556C" w14:textId="77777777" w:rsidR="00F53A03" w:rsidRPr="00CB6465" w:rsidRDefault="00F53A03" w:rsidP="009C4F65">
            <w:pPr>
              <w:jc w:val="center"/>
              <w:rPr>
                <w:b/>
                <w:color w:val="00B050"/>
                <w:szCs w:val="21"/>
              </w:rPr>
            </w:pPr>
            <w:r w:rsidRPr="00CB6465">
              <w:rPr>
                <w:b/>
                <w:color w:val="00B050"/>
                <w:szCs w:val="21"/>
              </w:rPr>
              <w:t>count_image_small</w:t>
            </w:r>
          </w:p>
        </w:tc>
        <w:tc>
          <w:tcPr>
            <w:tcW w:w="1405" w:type="pct"/>
            <w:tcBorders>
              <w:top w:val="nil"/>
              <w:left w:val="nil"/>
              <w:bottom w:val="nil"/>
              <w:right w:val="nil"/>
            </w:tcBorders>
            <w:shd w:val="clear" w:color="auto" w:fill="auto"/>
            <w:vAlign w:val="center"/>
            <w:hideMark/>
          </w:tcPr>
          <w:p w14:paraId="6954E713" w14:textId="77777777" w:rsidR="00F53A03" w:rsidRPr="00CB6465" w:rsidRDefault="00F53A03" w:rsidP="009C4F65">
            <w:pPr>
              <w:jc w:val="center"/>
              <w:rPr>
                <w:b/>
                <w:color w:val="00B050"/>
                <w:szCs w:val="21"/>
              </w:rPr>
            </w:pPr>
            <w:r w:rsidRPr="00CB6465">
              <w:rPr>
                <w:b/>
                <w:color w:val="00B050"/>
                <w:szCs w:val="21"/>
              </w:rPr>
              <w:t>915892</w:t>
            </w:r>
          </w:p>
        </w:tc>
        <w:tc>
          <w:tcPr>
            <w:tcW w:w="1558" w:type="pct"/>
            <w:tcBorders>
              <w:top w:val="nil"/>
              <w:left w:val="nil"/>
              <w:bottom w:val="nil"/>
              <w:right w:val="nil"/>
            </w:tcBorders>
            <w:shd w:val="clear" w:color="auto" w:fill="auto"/>
            <w:vAlign w:val="center"/>
            <w:hideMark/>
          </w:tcPr>
          <w:p w14:paraId="7931B1BE" w14:textId="77777777" w:rsidR="00F53A03" w:rsidRPr="00CB6465" w:rsidRDefault="00F53A03" w:rsidP="009C4F65">
            <w:pPr>
              <w:jc w:val="center"/>
              <w:rPr>
                <w:b/>
                <w:color w:val="00B050"/>
                <w:szCs w:val="21"/>
              </w:rPr>
            </w:pPr>
            <w:r w:rsidRPr="00CB6465">
              <w:rPr>
                <w:b/>
                <w:color w:val="00B050"/>
                <w:szCs w:val="21"/>
              </w:rPr>
              <w:t>12002</w:t>
            </w:r>
          </w:p>
        </w:tc>
      </w:tr>
      <w:tr w:rsidR="00F53A03" w:rsidRPr="00124ED3" w14:paraId="7EACBA68" w14:textId="77777777" w:rsidTr="009C4F65">
        <w:trPr>
          <w:trHeight w:val="320"/>
          <w:jc w:val="center"/>
        </w:trPr>
        <w:tc>
          <w:tcPr>
            <w:tcW w:w="2037" w:type="pct"/>
            <w:tcBorders>
              <w:top w:val="nil"/>
              <w:left w:val="nil"/>
              <w:bottom w:val="nil"/>
              <w:right w:val="nil"/>
            </w:tcBorders>
            <w:shd w:val="clear" w:color="auto" w:fill="auto"/>
            <w:vAlign w:val="center"/>
            <w:hideMark/>
          </w:tcPr>
          <w:p w14:paraId="09711DF0" w14:textId="77777777" w:rsidR="00F53A03" w:rsidRPr="00124ED3" w:rsidRDefault="00F53A03" w:rsidP="009C4F65">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53964652" w14:textId="77777777" w:rsidR="00F53A03" w:rsidRPr="00124ED3" w:rsidRDefault="00F53A03" w:rsidP="009C4F65">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4714A939" w14:textId="77777777" w:rsidR="00F53A03" w:rsidRPr="00124ED3" w:rsidRDefault="00F53A03" w:rsidP="009C4F65">
            <w:pPr>
              <w:jc w:val="center"/>
              <w:rPr>
                <w:szCs w:val="21"/>
              </w:rPr>
            </w:pPr>
            <w:r w:rsidRPr="002A55C2">
              <w:rPr>
                <w:kern w:val="0"/>
                <w:szCs w:val="21"/>
              </w:rPr>
              <w:t>0</w:t>
            </w:r>
            <w:r>
              <w:rPr>
                <w:kern w:val="0"/>
                <w:szCs w:val="21"/>
              </w:rPr>
              <w:t>.</w:t>
            </w:r>
            <w:r w:rsidRPr="002A55C2">
              <w:rPr>
                <w:kern w:val="0"/>
                <w:szCs w:val="21"/>
              </w:rPr>
              <w:t>30006</w:t>
            </w:r>
          </w:p>
        </w:tc>
      </w:tr>
      <w:tr w:rsidR="00F53A03" w:rsidRPr="00124ED3" w14:paraId="6D123D9B" w14:textId="77777777" w:rsidTr="009C4F65">
        <w:trPr>
          <w:trHeight w:val="320"/>
          <w:jc w:val="center"/>
        </w:trPr>
        <w:tc>
          <w:tcPr>
            <w:tcW w:w="2037" w:type="pct"/>
            <w:tcBorders>
              <w:top w:val="nil"/>
              <w:left w:val="nil"/>
              <w:bottom w:val="nil"/>
              <w:right w:val="nil"/>
            </w:tcBorders>
            <w:shd w:val="clear" w:color="auto" w:fill="auto"/>
            <w:vAlign w:val="center"/>
            <w:hideMark/>
          </w:tcPr>
          <w:p w14:paraId="43782BA8" w14:textId="77777777" w:rsidR="00F53A03" w:rsidRPr="00124ED3" w:rsidRDefault="00F53A03" w:rsidP="009C4F65">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742F99E1" w14:textId="77777777" w:rsidR="00F53A03" w:rsidRPr="00124ED3" w:rsidRDefault="00F53A03" w:rsidP="009C4F65">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612F4260" w14:textId="77777777" w:rsidR="00F53A03" w:rsidRPr="00124ED3" w:rsidRDefault="00F53A03" w:rsidP="009C4F65">
            <w:pPr>
              <w:jc w:val="center"/>
              <w:rPr>
                <w:szCs w:val="21"/>
              </w:rPr>
            </w:pPr>
            <w:r w:rsidRPr="001F0F04">
              <w:rPr>
                <w:szCs w:val="21"/>
              </w:rPr>
              <w:t>0</w:t>
            </w:r>
          </w:p>
        </w:tc>
      </w:tr>
      <w:tr w:rsidR="00F53A03" w:rsidRPr="00124ED3" w14:paraId="18F3B4C7" w14:textId="77777777" w:rsidTr="009C4F65">
        <w:trPr>
          <w:trHeight w:val="320"/>
          <w:jc w:val="center"/>
        </w:trPr>
        <w:tc>
          <w:tcPr>
            <w:tcW w:w="2037" w:type="pct"/>
            <w:tcBorders>
              <w:top w:val="nil"/>
              <w:left w:val="nil"/>
              <w:bottom w:val="nil"/>
              <w:right w:val="nil"/>
            </w:tcBorders>
            <w:shd w:val="clear" w:color="auto" w:fill="auto"/>
            <w:vAlign w:val="center"/>
            <w:hideMark/>
          </w:tcPr>
          <w:p w14:paraId="6FD25040" w14:textId="77777777" w:rsidR="00F53A03" w:rsidRPr="00124ED3" w:rsidRDefault="00F53A03" w:rsidP="009C4F65">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725DABA5" w14:textId="77777777" w:rsidR="00F53A03" w:rsidRPr="00124ED3" w:rsidRDefault="00F53A03" w:rsidP="009C4F65">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0E8ED7A6" w14:textId="77777777" w:rsidR="00F53A03" w:rsidRPr="00124ED3" w:rsidRDefault="00F53A03" w:rsidP="009C4F65">
            <w:pPr>
              <w:jc w:val="center"/>
              <w:rPr>
                <w:szCs w:val="21"/>
              </w:rPr>
            </w:pPr>
            <w:r>
              <w:rPr>
                <w:szCs w:val="21"/>
              </w:rPr>
              <w:t>0.</w:t>
            </w:r>
            <w:r w:rsidRPr="001F0F04">
              <w:rPr>
                <w:szCs w:val="21"/>
              </w:rPr>
              <w:t>11202</w:t>
            </w:r>
          </w:p>
        </w:tc>
      </w:tr>
      <w:tr w:rsidR="00F53A03" w:rsidRPr="00124ED3" w14:paraId="19DBC580" w14:textId="77777777" w:rsidTr="009C4F65">
        <w:trPr>
          <w:trHeight w:val="320"/>
          <w:jc w:val="center"/>
        </w:trPr>
        <w:tc>
          <w:tcPr>
            <w:tcW w:w="2037" w:type="pct"/>
            <w:tcBorders>
              <w:top w:val="nil"/>
              <w:left w:val="nil"/>
              <w:bottom w:val="nil"/>
              <w:right w:val="nil"/>
            </w:tcBorders>
            <w:shd w:val="clear" w:color="auto" w:fill="auto"/>
            <w:vAlign w:val="center"/>
            <w:hideMark/>
          </w:tcPr>
          <w:p w14:paraId="586AF5FB" w14:textId="77777777" w:rsidR="00F53A03" w:rsidRPr="00CB6465" w:rsidRDefault="00F53A03" w:rsidP="009C4F65">
            <w:pPr>
              <w:jc w:val="center"/>
              <w:rPr>
                <w:b/>
                <w:color w:val="00B050"/>
                <w:szCs w:val="21"/>
              </w:rPr>
            </w:pPr>
            <w:r w:rsidRPr="00CB6465">
              <w:rPr>
                <w:b/>
                <w:color w:val="00B050"/>
                <w:szCs w:val="21"/>
              </w:rPr>
              <w:t>count_js</w:t>
            </w:r>
          </w:p>
        </w:tc>
        <w:tc>
          <w:tcPr>
            <w:tcW w:w="1405" w:type="pct"/>
            <w:tcBorders>
              <w:top w:val="nil"/>
              <w:left w:val="nil"/>
              <w:bottom w:val="nil"/>
              <w:right w:val="nil"/>
            </w:tcBorders>
            <w:shd w:val="clear" w:color="auto" w:fill="auto"/>
            <w:vAlign w:val="center"/>
            <w:hideMark/>
          </w:tcPr>
          <w:p w14:paraId="1A6B8729" w14:textId="77777777" w:rsidR="00F53A03" w:rsidRPr="00CB6465" w:rsidRDefault="00F53A03" w:rsidP="009C4F65">
            <w:pPr>
              <w:jc w:val="center"/>
              <w:rPr>
                <w:b/>
                <w:color w:val="00B050"/>
                <w:szCs w:val="21"/>
              </w:rPr>
            </w:pPr>
            <w:r w:rsidRPr="00CB6465">
              <w:rPr>
                <w:b/>
                <w:color w:val="00B050"/>
                <w:szCs w:val="21"/>
              </w:rPr>
              <w:t>0.714071</w:t>
            </w:r>
          </w:p>
        </w:tc>
        <w:tc>
          <w:tcPr>
            <w:tcW w:w="1558" w:type="pct"/>
            <w:tcBorders>
              <w:top w:val="nil"/>
              <w:left w:val="nil"/>
              <w:bottom w:val="nil"/>
              <w:right w:val="nil"/>
            </w:tcBorders>
            <w:shd w:val="clear" w:color="auto" w:fill="auto"/>
            <w:vAlign w:val="center"/>
            <w:hideMark/>
          </w:tcPr>
          <w:p w14:paraId="2A2CF5BB" w14:textId="77777777" w:rsidR="00F53A03" w:rsidRPr="00CB6465" w:rsidRDefault="00F53A03" w:rsidP="009C4F65">
            <w:pPr>
              <w:jc w:val="center"/>
              <w:rPr>
                <w:b/>
                <w:color w:val="00B050"/>
                <w:szCs w:val="21"/>
              </w:rPr>
            </w:pPr>
            <w:r w:rsidRPr="00CB6465">
              <w:rPr>
                <w:b/>
                <w:color w:val="00B050"/>
                <w:szCs w:val="21"/>
              </w:rPr>
              <w:t>1.012402</w:t>
            </w:r>
          </w:p>
        </w:tc>
      </w:tr>
      <w:tr w:rsidR="00F53A03" w:rsidRPr="00124ED3" w14:paraId="53544008" w14:textId="77777777" w:rsidTr="009C4F65">
        <w:trPr>
          <w:trHeight w:val="320"/>
          <w:jc w:val="center"/>
        </w:trPr>
        <w:tc>
          <w:tcPr>
            <w:tcW w:w="2037" w:type="pct"/>
            <w:tcBorders>
              <w:top w:val="nil"/>
              <w:bottom w:val="nil"/>
            </w:tcBorders>
            <w:shd w:val="clear" w:color="auto" w:fill="auto"/>
            <w:vAlign w:val="center"/>
            <w:hideMark/>
          </w:tcPr>
          <w:p w14:paraId="1F348CAE" w14:textId="77777777" w:rsidR="00F53A03" w:rsidRPr="00CB6465" w:rsidRDefault="00F53A03" w:rsidP="009C4F65">
            <w:pPr>
              <w:jc w:val="center"/>
              <w:rPr>
                <w:b/>
                <w:color w:val="00B050"/>
                <w:szCs w:val="21"/>
              </w:rPr>
            </w:pPr>
            <w:r w:rsidRPr="00CB6465">
              <w:rPr>
                <w:b/>
                <w:color w:val="00B050"/>
                <w:szCs w:val="21"/>
              </w:rPr>
              <w:t>count_obj</w:t>
            </w:r>
          </w:p>
        </w:tc>
        <w:tc>
          <w:tcPr>
            <w:tcW w:w="1405" w:type="pct"/>
            <w:tcBorders>
              <w:top w:val="nil"/>
              <w:bottom w:val="nil"/>
            </w:tcBorders>
            <w:shd w:val="clear" w:color="auto" w:fill="auto"/>
            <w:vAlign w:val="center"/>
            <w:hideMark/>
          </w:tcPr>
          <w:p w14:paraId="3E05A622" w14:textId="77777777" w:rsidR="00F53A03" w:rsidRPr="00CB6465" w:rsidRDefault="00F53A03" w:rsidP="009C4F65">
            <w:pPr>
              <w:ind w:firstLineChars="300" w:firstLine="632"/>
              <w:rPr>
                <w:b/>
                <w:color w:val="00B050"/>
                <w:szCs w:val="21"/>
              </w:rPr>
            </w:pPr>
            <w:r w:rsidRPr="00CB6465">
              <w:rPr>
                <w:b/>
                <w:color w:val="00B050"/>
                <w:szCs w:val="21"/>
              </w:rPr>
              <w:t>100.969997</w:t>
            </w:r>
          </w:p>
        </w:tc>
        <w:tc>
          <w:tcPr>
            <w:tcW w:w="1558" w:type="pct"/>
            <w:tcBorders>
              <w:top w:val="nil"/>
              <w:bottom w:val="nil"/>
            </w:tcBorders>
            <w:shd w:val="clear" w:color="auto" w:fill="auto"/>
            <w:vAlign w:val="center"/>
            <w:hideMark/>
          </w:tcPr>
          <w:p w14:paraId="79C345A8" w14:textId="77777777" w:rsidR="00F53A03" w:rsidRPr="00CB6465" w:rsidRDefault="00F53A03" w:rsidP="009C4F65">
            <w:pPr>
              <w:jc w:val="center"/>
              <w:rPr>
                <w:b/>
                <w:color w:val="00B050"/>
                <w:szCs w:val="21"/>
              </w:rPr>
            </w:pPr>
            <w:r w:rsidRPr="00CB6465">
              <w:rPr>
                <w:b/>
                <w:color w:val="00B050"/>
                <w:szCs w:val="21"/>
              </w:rPr>
              <w:t>12.014803</w:t>
            </w:r>
          </w:p>
        </w:tc>
      </w:tr>
      <w:tr w:rsidR="00F53A03" w:rsidRPr="00124ED3" w14:paraId="3505C2BE" w14:textId="77777777" w:rsidTr="009C4F65">
        <w:trPr>
          <w:trHeight w:val="320"/>
          <w:jc w:val="center"/>
        </w:trPr>
        <w:tc>
          <w:tcPr>
            <w:tcW w:w="2037" w:type="pct"/>
            <w:tcBorders>
              <w:top w:val="nil"/>
              <w:bottom w:val="nil"/>
            </w:tcBorders>
            <w:shd w:val="clear" w:color="auto" w:fill="auto"/>
            <w:vAlign w:val="center"/>
          </w:tcPr>
          <w:p w14:paraId="62295270" w14:textId="77777777" w:rsidR="00F53A03" w:rsidRPr="00124ED3" w:rsidRDefault="00F53A03" w:rsidP="009C4F65">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664C833A" w14:textId="77777777" w:rsidR="00F53A03" w:rsidRPr="00124ED3" w:rsidRDefault="00F53A03" w:rsidP="009C4F65">
            <w:pPr>
              <w:jc w:val="center"/>
              <w:rPr>
                <w:szCs w:val="21"/>
              </w:rPr>
            </w:pPr>
            <w:r w:rsidRPr="001F0F04">
              <w:rPr>
                <w:szCs w:val="21"/>
              </w:rPr>
              <w:t>1.572057</w:t>
            </w:r>
          </w:p>
        </w:tc>
        <w:tc>
          <w:tcPr>
            <w:tcW w:w="1558" w:type="pct"/>
            <w:tcBorders>
              <w:top w:val="nil"/>
              <w:bottom w:val="nil"/>
            </w:tcBorders>
            <w:shd w:val="clear" w:color="auto" w:fill="auto"/>
            <w:vAlign w:val="center"/>
          </w:tcPr>
          <w:p w14:paraId="20534188" w14:textId="77777777" w:rsidR="00F53A03" w:rsidRPr="00124ED3" w:rsidRDefault="00F53A03" w:rsidP="009C4F65">
            <w:pPr>
              <w:jc w:val="center"/>
              <w:rPr>
                <w:szCs w:val="21"/>
              </w:rPr>
            </w:pPr>
            <w:r w:rsidRPr="001F0F04">
              <w:rPr>
                <w:szCs w:val="21"/>
              </w:rPr>
              <w:t>0.153831</w:t>
            </w:r>
          </w:p>
        </w:tc>
      </w:tr>
    </w:tbl>
    <w:p w14:paraId="390CBFAD" w14:textId="77777777" w:rsidR="00B7410C" w:rsidRDefault="00B7410C" w:rsidP="00B7410C"/>
    <w:p w14:paraId="392222B8" w14:textId="77777777" w:rsidR="00DD61E2" w:rsidRDefault="00E7020C" w:rsidP="003D1DB4">
      <w:pPr>
        <w:pStyle w:val="2"/>
      </w:pPr>
      <w:r>
        <w:rPr>
          <w:rFonts w:hint="eastAsia"/>
        </w:rPr>
        <w:t>3.2</w:t>
      </w:r>
      <w:r>
        <w:t xml:space="preserve"> </w:t>
      </w:r>
      <w:r w:rsidR="00DD61E2">
        <w:rPr>
          <w:rFonts w:hint="eastAsia"/>
        </w:rPr>
        <w:t>算法选择</w:t>
      </w:r>
    </w:p>
    <w:p w14:paraId="6D9AC2A2" w14:textId="77777777" w:rsidR="007A1439" w:rsidRDefault="007A1439" w:rsidP="007A1439">
      <w:pPr>
        <w:ind w:firstLine="420"/>
      </w:pPr>
      <w:r>
        <w:t>对观察到的文件进行分类，首先对提取出来的特征作为训练数据集生成一个分类器，在这个时候，随机森林（</w:t>
      </w:r>
      <w:r>
        <w:t>random forests</w:t>
      </w:r>
      <w:r w:rsidR="00E95F2D">
        <w:t>）</w:t>
      </w:r>
      <w:r w:rsidR="00E95F2D">
        <w:rPr>
          <w:rFonts w:hint="eastAsia"/>
        </w:rPr>
        <w:t>在分类上表现了很好的优势</w:t>
      </w:r>
      <w:r w:rsidR="00E95F2D">
        <w:t>，因为随机森林可以很有效的对文件进行分类，同时误报率极低，并</w:t>
      </w:r>
      <w:r>
        <w:t>易于使用，可以很快的对数据进行分类。随机森林分类方法给出的结果是基于很多颗分类树判断结果的集合展现，每一个决策树都是在训练数据中随机选择生成的，因此，随机森林总的来说是一个集成分类器</w:t>
      </w:r>
      <w:ins w:id="7" w:author="Wei Jiang" w:date="2018-05-30T16:36:00Z">
        <w:r w:rsidR="003E55FF">
          <w:t>(</w:t>
        </w:r>
        <w:r w:rsidR="003E55FF">
          <w:rPr>
            <w:rFonts w:hint="eastAsia"/>
          </w:rPr>
          <w:t>确定有集成分类器这一说法？</w:t>
        </w:r>
        <w:r w:rsidR="003E55FF">
          <w:t>)</w:t>
        </w:r>
      </w:ins>
      <w:r>
        <w:t>，他使用</w:t>
      </w:r>
      <w:r>
        <w:t xml:space="preserve"> bagged training data, </w:t>
      </w:r>
      <w:r>
        <w:t>通过选择随机选择的特征子集</w:t>
      </w:r>
      <w:r>
        <w:t>,</w:t>
      </w:r>
      <w:r>
        <w:t>，并使用该节点的训练数据</w:t>
      </w:r>
      <w:ins w:id="8" w:author="Wei Jiang" w:date="2018-05-30T16:36:00Z">
        <w:r w:rsidR="003E55FF">
          <w:rPr>
            <w:rFonts w:hint="eastAsia"/>
          </w:rPr>
          <w:t>，</w:t>
        </w:r>
      </w:ins>
      <w:del w:id="9" w:author="Wei Jiang" w:date="2018-05-30T16:36:00Z">
        <w:r w:rsidDel="003E55FF">
          <w:delText>,</w:delText>
        </w:r>
        <w:r w:rsidDel="003E55FF">
          <w:delText>，</w:delText>
        </w:r>
      </w:del>
      <w:r>
        <w:t>确定每个节点处的最佳分割来创建树中的每个节点。此外，每棵树都是基于一个独</w:t>
      </w:r>
      <w:r>
        <w:lastRenderedPageBreak/>
        <w:t>立的特征子集，最后，在分类过程中每一个树的投票来确定最终结果。</w:t>
      </w:r>
    </w:p>
    <w:p w14:paraId="6529C03A" w14:textId="77777777" w:rsidR="00DD61E2" w:rsidRPr="003D1DB4" w:rsidRDefault="007A1439" w:rsidP="003D1DB4">
      <w:pPr>
        <w:ind w:firstLine="420"/>
      </w:pPr>
      <w:r>
        <w:t>AI</w:t>
      </w:r>
      <w:r>
        <w:rPr>
          <w:rFonts w:hint="eastAsia"/>
        </w:rPr>
        <w:t>引擎的</w:t>
      </w:r>
      <w:del w:id="10" w:author="Wei Jiang" w:date="2018-05-30T16:37:00Z">
        <w:r w:rsidDel="003E55FF">
          <w:rPr>
            <w:rFonts w:hint="eastAsia"/>
          </w:rPr>
          <w:delText>核心</w:delText>
        </w:r>
      </w:del>
      <w:ins w:id="11" w:author="Wei Jiang" w:date="2018-05-30T16:37:00Z">
        <w:r w:rsidR="003E55FF">
          <w:rPr>
            <w:rFonts w:hint="eastAsia"/>
          </w:rPr>
          <w:t>重要组成部分之一</w:t>
        </w:r>
      </w:ins>
      <w:del w:id="12" w:author="Wei Jiang" w:date="2018-05-30T16:37:00Z">
        <w:r w:rsidDel="003E55FF">
          <w:rPr>
            <w:rFonts w:hint="eastAsia"/>
          </w:rPr>
          <w:delText>就</w:delText>
        </w:r>
      </w:del>
      <w:r>
        <w:rPr>
          <w:rFonts w:hint="eastAsia"/>
        </w:rPr>
        <w:t>是算法，我们选取了几个实用性较好的</w:t>
      </w:r>
      <w:del w:id="13" w:author="Wei Jiang" w:date="2018-05-30T16:37:00Z">
        <w:r w:rsidDel="003E55FF">
          <w:rPr>
            <w:rFonts w:hint="eastAsia"/>
          </w:rPr>
          <w:delText>几个</w:delText>
        </w:r>
      </w:del>
      <w:r>
        <w:rPr>
          <w:rFonts w:hint="eastAsia"/>
        </w:rPr>
        <w:t>算法作</w:t>
      </w:r>
      <w:del w:id="14" w:author="Wei Jiang" w:date="2018-05-30T16:37:00Z">
        <w:r w:rsidDel="003E55FF">
          <w:rPr>
            <w:rFonts w:hint="eastAsia"/>
          </w:rPr>
          <w:delText>为计算</w:delText>
        </w:r>
      </w:del>
      <w:ins w:id="15" w:author="Wei Jiang" w:date="2018-05-30T16:37:00Z">
        <w:r w:rsidR="003E55FF">
          <w:rPr>
            <w:rFonts w:hint="eastAsia"/>
          </w:rPr>
          <w:t>比较</w:t>
        </w:r>
      </w:ins>
      <w:r>
        <w:rPr>
          <w:rFonts w:hint="eastAsia"/>
        </w:rPr>
        <w:t>，这几个算法包括</w:t>
      </w:r>
      <w:r>
        <w:rPr>
          <w:rFonts w:hint="eastAsia"/>
        </w:rPr>
        <w:t>KNN</w:t>
      </w:r>
      <w:ins w:id="16" w:author="Wei Jiang" w:date="2018-05-30T16:38:00Z">
        <w:r w:rsidR="003E55FF">
          <w:rPr>
            <w:rFonts w:hint="eastAsia"/>
          </w:rPr>
          <w:t>，</w:t>
        </w:r>
      </w:ins>
      <w:del w:id="17" w:author="Wei Jiang" w:date="2018-05-30T16:38:00Z">
        <w:r w:rsidRPr="0009449E" w:rsidDel="003E55FF">
          <w:rPr>
            <w:rFonts w:hint="eastAsia"/>
          </w:rPr>
          <w:delText>邻近算法</w:delText>
        </w:r>
        <w:r w:rsidDel="003E55FF">
          <w:rPr>
            <w:rFonts w:hint="eastAsia"/>
          </w:rPr>
          <w:delText>，</w:delText>
        </w:r>
      </w:del>
      <w:r>
        <w:rPr>
          <w:rFonts w:hint="eastAsia"/>
        </w:rPr>
        <w:t>NNET</w:t>
      </w:r>
      <w:ins w:id="18" w:author="Wei Jiang" w:date="2018-05-30T16:38:00Z">
        <w:r w:rsidR="003E55FF">
          <w:rPr>
            <w:rFonts w:hint="eastAsia"/>
          </w:rPr>
          <w:t>，</w:t>
        </w:r>
      </w:ins>
      <w:del w:id="19" w:author="Wei Jiang" w:date="2018-05-30T16:38:00Z">
        <w:r w:rsidDel="003E55FF">
          <w:delText>(</w:delText>
        </w:r>
        <w:r w:rsidDel="003E55FF">
          <w:rPr>
            <w:rFonts w:hint="eastAsia"/>
          </w:rPr>
          <w:delText>神经网络</w:delText>
        </w:r>
        <w:r w:rsidDel="003E55FF">
          <w:delText>)</w:delText>
        </w:r>
        <w:r w:rsidDel="003E55FF">
          <w:delText>，</w:delText>
        </w:r>
        <w:r w:rsidDel="003E55FF">
          <w:rPr>
            <w:rFonts w:hint="eastAsia"/>
          </w:rPr>
          <w:delText>RF</w:delText>
        </w:r>
      </w:del>
      <w:ins w:id="20" w:author="Wei Jiang" w:date="2018-05-30T16:38:00Z">
        <w:r w:rsidR="003E55FF">
          <w:t>Random Forest</w:t>
        </w:r>
        <w:r w:rsidR="003E55FF">
          <w:rPr>
            <w:rFonts w:hint="eastAsia"/>
          </w:rPr>
          <w:t>以及</w:t>
        </w:r>
      </w:ins>
      <w:del w:id="21" w:author="Wei Jiang" w:date="2018-05-30T16:38:00Z">
        <w:r w:rsidDel="003E55FF">
          <w:rPr>
            <w:rFonts w:hint="eastAsia"/>
          </w:rPr>
          <w:delText>（随机森林）</w:delText>
        </w:r>
      </w:del>
      <w:r>
        <w:rPr>
          <w:rFonts w:hint="eastAsia"/>
        </w:rPr>
        <w:t>SVM</w:t>
      </w:r>
      <w:ins w:id="22" w:author="Wei Jiang" w:date="2018-05-30T16:38:00Z">
        <w:r w:rsidR="003E55FF">
          <w:rPr>
            <w:rFonts w:hint="eastAsia"/>
          </w:rPr>
          <w:t>。</w:t>
        </w:r>
      </w:ins>
      <w:del w:id="23" w:author="Wei Jiang" w:date="2018-05-30T16:38:00Z">
        <w:r w:rsidDel="003E55FF">
          <w:rPr>
            <w:rFonts w:hint="eastAsia"/>
          </w:rPr>
          <w:delText>（支持向量机）</w:delText>
        </w:r>
      </w:del>
      <w:r>
        <w:rPr>
          <w:rFonts w:hint="eastAsia"/>
        </w:rPr>
        <w:t>经过多次的训练与分类实验，</w:t>
      </w:r>
      <w:del w:id="24" w:author="Wei Jiang" w:date="2018-05-30T18:40:00Z">
        <w:r w:rsidDel="009C4F65">
          <w:rPr>
            <w:rFonts w:hint="eastAsia"/>
          </w:rPr>
          <w:delText>最后</w:delText>
        </w:r>
      </w:del>
      <w:r>
        <w:rPr>
          <w:rFonts w:hint="eastAsia"/>
        </w:rPr>
        <w:t>随机森林以其准确率</w:t>
      </w:r>
      <w:del w:id="25" w:author="Wei Jiang" w:date="2018-05-30T18:40:00Z">
        <w:r w:rsidDel="009C4F65">
          <w:rPr>
            <w:rFonts w:hint="eastAsia"/>
          </w:rPr>
          <w:delText>较</w:delText>
        </w:r>
      </w:del>
      <w:r>
        <w:rPr>
          <w:rFonts w:hint="eastAsia"/>
        </w:rPr>
        <w:t>高，误报率</w:t>
      </w:r>
      <w:del w:id="26" w:author="Wei Jiang" w:date="2018-05-30T18:40:00Z">
        <w:r w:rsidDel="009C4F65">
          <w:rPr>
            <w:rFonts w:hint="eastAsia"/>
          </w:rPr>
          <w:delText>极</w:delText>
        </w:r>
      </w:del>
      <w:r>
        <w:rPr>
          <w:rFonts w:hint="eastAsia"/>
        </w:rPr>
        <w:t>低，</w:t>
      </w:r>
      <w:del w:id="27" w:author="Wei Jiang" w:date="2018-05-30T18:40:00Z">
        <w:r w:rsidDel="009C4F65">
          <w:rPr>
            <w:rFonts w:hint="eastAsia"/>
          </w:rPr>
          <w:delText>和</w:delText>
        </w:r>
      </w:del>
      <w:r>
        <w:rPr>
          <w:rFonts w:hint="eastAsia"/>
        </w:rPr>
        <w:t>低延时</w:t>
      </w:r>
      <w:del w:id="28" w:author="Wei Jiang" w:date="2018-05-30T18:40:00Z">
        <w:r w:rsidDel="009C4F65">
          <w:rPr>
            <w:rFonts w:hint="eastAsia"/>
          </w:rPr>
          <w:delText>，并且计算时间快的</w:delText>
        </w:r>
      </w:del>
      <w:ins w:id="29" w:author="Wei Jiang" w:date="2018-05-30T18:40:00Z">
        <w:r w:rsidR="009C4F65">
          <w:rPr>
            <w:rFonts w:hint="eastAsia"/>
          </w:rPr>
          <w:t>等</w:t>
        </w:r>
      </w:ins>
      <w:ins w:id="30" w:author="Wei Jiang" w:date="2018-05-30T18:41:00Z">
        <w:r w:rsidR="009C4F65">
          <w:rPr>
            <w:rFonts w:hint="eastAsia"/>
          </w:rPr>
          <w:t>和可解析性等</w:t>
        </w:r>
      </w:ins>
      <w:r>
        <w:rPr>
          <w:rFonts w:hint="eastAsia"/>
        </w:rPr>
        <w:t>优势，被</w:t>
      </w:r>
      <w:del w:id="31" w:author="Wei Jiang" w:date="2018-05-30T18:41:00Z">
        <w:r w:rsidDel="009C4F65">
          <w:rPr>
            <w:rFonts w:hint="eastAsia"/>
          </w:rPr>
          <w:delText>用于</w:delText>
        </w:r>
      </w:del>
      <w:r>
        <w:rPr>
          <w:rFonts w:hint="eastAsia"/>
        </w:rPr>
        <w:t>我们</w:t>
      </w:r>
      <w:del w:id="32" w:author="Wei Jiang" w:date="2018-05-30T18:41:00Z">
        <w:r w:rsidDel="009C4F65">
          <w:rPr>
            <w:rFonts w:hint="eastAsia"/>
          </w:rPr>
          <w:delText>最后模型的核心算法</w:delText>
        </w:r>
      </w:del>
      <w:ins w:id="33" w:author="Wei Jiang" w:date="2018-05-30T18:41:00Z">
        <w:r w:rsidR="009C4F65">
          <w:rPr>
            <w:rFonts w:hint="eastAsia"/>
          </w:rPr>
          <w:t>选定作为</w:t>
        </w:r>
        <w:r w:rsidR="00D864BA">
          <w:rPr>
            <w:rFonts w:hint="eastAsia"/>
          </w:rPr>
          <w:t>默认算法</w:t>
        </w:r>
      </w:ins>
      <w:r>
        <w:rPr>
          <w:rFonts w:hint="eastAsia"/>
        </w:rPr>
        <w:t>。</w:t>
      </w:r>
      <w:del w:id="34" w:author="Wei Jiang" w:date="2018-05-30T19:01:00Z">
        <w:r w:rsidR="00DD61E2" w:rsidRPr="003D1DB4" w:rsidDel="00D864BA">
          <w:rPr>
            <w:rFonts w:hint="eastAsia"/>
          </w:rPr>
          <w:delText>我们通过对四种算法的准确率和鲁棒性进行比较，发现随机森林的准确率和鲁棒性要好很多</w:delText>
        </w:r>
        <w:r w:rsidR="00E95F2D" w:rsidDel="00D864BA">
          <w:rPr>
            <w:rFonts w:hint="eastAsia"/>
          </w:rPr>
          <w:delText>，而其他算法在特征发生改变的时候不能给出合理的结果，所以我们在训练的时候都选取了随机森林。</w:delText>
        </w:r>
      </w:del>
    </w:p>
    <w:p w14:paraId="0DC0692F" w14:textId="77777777" w:rsidR="00DD61E2" w:rsidRPr="0081007B" w:rsidRDefault="00DD61E2">
      <w:pPr>
        <w:ind w:firstLine="420"/>
        <w:jc w:val="center"/>
        <w:rPr>
          <w:sz w:val="18"/>
          <w:szCs w:val="18"/>
        </w:rPr>
        <w:pPrChange w:id="35" w:author="Wei Jiang" w:date="2018-05-30T19:02:00Z">
          <w:pPr>
            <w:jc w:val="center"/>
          </w:pPr>
        </w:pPrChange>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63"/>
        <w:gridCol w:w="1056"/>
      </w:tblGrid>
      <w:tr w:rsidR="00DD61E2" w:rsidRPr="00341CBB" w14:paraId="242400EA" w14:textId="77777777" w:rsidTr="00174DB7">
        <w:trPr>
          <w:jc w:val="center"/>
        </w:trPr>
        <w:tc>
          <w:tcPr>
            <w:tcW w:w="0" w:type="auto"/>
            <w:hideMark/>
          </w:tcPr>
          <w:p w14:paraId="298FEA12" w14:textId="77777777" w:rsidR="00DD61E2" w:rsidRPr="00341CBB" w:rsidRDefault="00DD61E2" w:rsidP="00174DB7">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14:paraId="11137EA5"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14:paraId="33EE4C12"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14:paraId="57E916FE"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DD61E2" w:rsidRPr="00341CBB" w14:paraId="6DFDA5E2" w14:textId="77777777" w:rsidTr="00174DB7">
        <w:trPr>
          <w:jc w:val="center"/>
        </w:trPr>
        <w:tc>
          <w:tcPr>
            <w:tcW w:w="0" w:type="auto"/>
            <w:hideMark/>
          </w:tcPr>
          <w:p w14:paraId="1443E767"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14:paraId="0C111E75"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14:paraId="07CA1F49" w14:textId="77777777" w:rsidR="00DD61E2" w:rsidRPr="00D864BA" w:rsidRDefault="00DD61E2" w:rsidP="00174DB7">
            <w:pPr>
              <w:widowControl/>
              <w:jc w:val="left"/>
              <w:rPr>
                <w:rFonts w:ascii="宋体" w:hAnsi="宋体" w:cs="宋体"/>
                <w:b/>
                <w:color w:val="000000"/>
                <w:kern w:val="0"/>
                <w:szCs w:val="21"/>
                <w:rPrChange w:id="36" w:author="Wei Jiang" w:date="2018-05-30T19:02:00Z">
                  <w:rPr>
                    <w:rFonts w:ascii="宋体" w:hAnsi="宋体" w:cs="宋体"/>
                    <w:color w:val="000000"/>
                    <w:kern w:val="0"/>
                    <w:szCs w:val="21"/>
                  </w:rPr>
                </w:rPrChange>
              </w:rPr>
            </w:pPr>
            <w:r w:rsidRPr="00D864BA">
              <w:rPr>
                <w:rFonts w:ascii="宋体" w:hAnsi="宋体" w:cs="宋体"/>
                <w:b/>
                <w:color w:val="00B050"/>
                <w:kern w:val="0"/>
                <w:szCs w:val="21"/>
                <w:rPrChange w:id="37" w:author="Wei Jiang" w:date="2018-05-30T19:02:00Z">
                  <w:rPr>
                    <w:rFonts w:ascii="宋体" w:hAnsi="宋体" w:cs="宋体"/>
                    <w:color w:val="000000"/>
                    <w:kern w:val="0"/>
                    <w:szCs w:val="21"/>
                  </w:rPr>
                </w:rPrChange>
              </w:rPr>
              <w:t>0.996411</w:t>
            </w:r>
          </w:p>
        </w:tc>
        <w:tc>
          <w:tcPr>
            <w:tcW w:w="0" w:type="auto"/>
            <w:hideMark/>
          </w:tcPr>
          <w:p w14:paraId="701EF082" w14:textId="77777777"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14:paraId="36D1B647" w14:textId="77777777" w:rsidR="00DD61E2" w:rsidRDefault="00DD61E2" w:rsidP="00DD61E2"/>
    <w:p w14:paraId="264AA048" w14:textId="77777777" w:rsidR="00B7410C" w:rsidRPr="006818E8" w:rsidRDefault="00E7020C" w:rsidP="003D1DB4">
      <w:pPr>
        <w:pStyle w:val="2"/>
      </w:pPr>
      <w:r>
        <w:rPr>
          <w:rStyle w:val="2Char"/>
          <w:rFonts w:hint="eastAsia"/>
        </w:rPr>
        <w:t>3.4</w:t>
      </w:r>
      <w:r>
        <w:rPr>
          <w:rStyle w:val="2Char"/>
        </w:rPr>
        <w:t xml:space="preserve"> </w:t>
      </w:r>
      <w:r w:rsidR="00B7410C">
        <w:rPr>
          <w:rStyle w:val="2Char"/>
          <w:rFonts w:hint="eastAsia"/>
        </w:rPr>
        <w:t>数据集</w:t>
      </w:r>
    </w:p>
    <w:p w14:paraId="17F39F82" w14:textId="77777777" w:rsidR="00D864BA" w:rsidRPr="003D1DB4" w:rsidRDefault="00B7410C" w:rsidP="00D864BA">
      <w:pPr>
        <w:ind w:firstLine="420"/>
        <w:rPr>
          <w:rFonts w:asciiTheme="minorEastAsia" w:eastAsiaTheme="minorEastAsia" w:hAnsiTheme="minorEastAsia"/>
          <w:szCs w:val="21"/>
        </w:rPr>
      </w:pPr>
      <w:r>
        <w:rPr>
          <w:rFonts w:hint="eastAsia"/>
        </w:rPr>
        <w:t>PDF</w:t>
      </w:r>
      <w:del w:id="38" w:author="Wei Jiang" w:date="2018-05-30T19:03:00Z">
        <w:r w:rsidR="00E95F2D" w:rsidDel="00D864BA">
          <w:rPr>
            <w:rFonts w:hint="eastAsia"/>
          </w:rPr>
          <w:delText>文件分</w:delText>
        </w:r>
        <w:r w:rsidDel="00D864BA">
          <w:rPr>
            <w:rFonts w:hint="eastAsia"/>
          </w:rPr>
          <w:delText>为</w:delText>
        </w:r>
      </w:del>
      <w:ins w:id="39" w:author="Wei Jiang" w:date="2018-05-30T19:03:00Z">
        <w:r w:rsidR="00D864BA">
          <w:rPr>
            <w:rFonts w:hint="eastAsia"/>
          </w:rPr>
          <w:t>数据集共分成</w:t>
        </w:r>
      </w:ins>
      <w:r>
        <w:rPr>
          <w:rFonts w:hint="eastAsia"/>
        </w:rPr>
        <w:t>良性</w:t>
      </w:r>
      <w:ins w:id="40" w:author="Wei Jiang" w:date="2018-05-30T19:03:00Z">
        <w:r w:rsidR="00D864BA">
          <w:rPr>
            <w:rFonts w:hint="eastAsia"/>
          </w:rPr>
          <w:t>和</w:t>
        </w:r>
      </w:ins>
      <w:del w:id="41" w:author="Wei Jiang" w:date="2018-05-30T19:03:00Z">
        <w:r w:rsidDel="00D864BA">
          <w:rPr>
            <w:rFonts w:hint="eastAsia"/>
          </w:rPr>
          <w:delText>或</w:delText>
        </w:r>
      </w:del>
      <w:r>
        <w:rPr>
          <w:rFonts w:hint="eastAsia"/>
        </w:rPr>
        <w:t>恶意两类</w:t>
      </w:r>
      <w:ins w:id="42" w:author="Wei Jiang" w:date="2018-05-30T19:03:00Z">
        <w:r w:rsidR="00D864BA">
          <w:rPr>
            <w:rFonts w:hint="eastAsia"/>
          </w:rPr>
          <w:t>（</w:t>
        </w:r>
      </w:ins>
      <w:ins w:id="43" w:author="Wei Jiang" w:date="2018-05-30T19:06:00Z">
        <w:r w:rsidR="00D864BA">
          <w:rPr>
            <w:rFonts w:hint="eastAsia"/>
          </w:rPr>
          <w:t>具体个数如表</w:t>
        </w:r>
        <w:r w:rsidR="00D864BA">
          <w:rPr>
            <w:rFonts w:hint="eastAsia"/>
          </w:rPr>
          <w:t>4</w:t>
        </w:r>
        <w:r w:rsidR="00D864BA">
          <w:rPr>
            <w:rFonts w:hint="eastAsia"/>
          </w:rPr>
          <w:t>所示</w:t>
        </w:r>
      </w:ins>
      <w:ins w:id="44" w:author="Wei Jiang" w:date="2018-05-30T19:03:00Z">
        <w:r w:rsidR="00D864BA">
          <w:rPr>
            <w:rFonts w:hint="eastAsia"/>
          </w:rPr>
          <w:t>）。</w:t>
        </w:r>
      </w:ins>
      <w:moveToRangeStart w:id="45" w:author="Wei Jiang" w:date="2018-05-30T19:05:00Z" w:name="move515470452"/>
      <w:moveTo w:id="46" w:author="Wei Jiang" w:date="2018-05-30T19:05:00Z">
        <w:r w:rsidR="00D864BA" w:rsidRPr="003D1DB4">
          <w:rPr>
            <w:rFonts w:asciiTheme="minorEastAsia" w:eastAsiaTheme="minorEastAsia" w:hAnsiTheme="minorEastAsia" w:cs="宋体" w:hint="eastAsia"/>
            <w:color w:val="000000"/>
            <w:kern w:val="0"/>
            <w:szCs w:val="21"/>
          </w:rPr>
          <w:t>我们</w:t>
        </w:r>
        <w:del w:id="47" w:author="Wei Jiang" w:date="2018-05-30T19:06:00Z">
          <w:r w:rsidR="00D864BA" w:rsidRPr="003D1DB4" w:rsidDel="00D864BA">
            <w:rPr>
              <w:rFonts w:asciiTheme="minorEastAsia" w:eastAsiaTheme="minorEastAsia" w:hAnsiTheme="minorEastAsia" w:cs="宋体" w:hint="eastAsia"/>
              <w:color w:val="000000"/>
              <w:kern w:val="0"/>
              <w:szCs w:val="21"/>
            </w:rPr>
            <w:delText>的数据集主要是</w:delText>
          </w:r>
        </w:del>
        <w:r w:rsidR="00D864BA" w:rsidRPr="003D1DB4">
          <w:rPr>
            <w:rFonts w:asciiTheme="minorEastAsia" w:eastAsiaTheme="minorEastAsia" w:hAnsiTheme="minorEastAsia" w:cs="宋体" w:hint="eastAsia"/>
            <w:color w:val="000000"/>
            <w:kern w:val="0"/>
            <w:szCs w:val="21"/>
          </w:rPr>
          <w:t>从VirusShare下载</w:t>
        </w:r>
        <w:del w:id="48" w:author="Wei Jiang" w:date="2018-05-30T19:06:00Z">
          <w:r w:rsidR="00D864BA" w:rsidRPr="003D1DB4" w:rsidDel="00D864BA">
            <w:rPr>
              <w:rFonts w:asciiTheme="minorEastAsia" w:eastAsiaTheme="minorEastAsia" w:hAnsiTheme="minorEastAsia" w:cs="宋体" w:hint="eastAsia"/>
              <w:color w:val="000000"/>
              <w:kern w:val="0"/>
              <w:szCs w:val="21"/>
            </w:rPr>
            <w:delText>下来的</w:delText>
          </w:r>
        </w:del>
      </w:moveTo>
      <w:ins w:id="49" w:author="Wei Jiang" w:date="2018-05-30T19:06:00Z">
        <w:r w:rsidR="00D864BA">
          <w:rPr>
            <w:rFonts w:asciiTheme="minorEastAsia" w:eastAsiaTheme="minorEastAsia" w:hAnsiTheme="minorEastAsia" w:cs="宋体" w:hint="eastAsia"/>
            <w:color w:val="000000"/>
            <w:kern w:val="0"/>
            <w:szCs w:val="21"/>
          </w:rPr>
          <w:t>样本</w:t>
        </w:r>
      </w:ins>
      <w:moveTo w:id="50" w:author="Wei Jiang" w:date="2018-05-30T19:05:00Z">
        <w:r w:rsidR="00D864BA" w:rsidRPr="003D1DB4">
          <w:rPr>
            <w:rFonts w:asciiTheme="minorEastAsia" w:eastAsiaTheme="minorEastAsia" w:hAnsiTheme="minorEastAsia" w:cs="宋体" w:hint="eastAsia"/>
            <w:color w:val="000000"/>
            <w:kern w:val="0"/>
            <w:szCs w:val="21"/>
          </w:rPr>
          <w:t>156035个</w:t>
        </w:r>
      </w:moveTo>
      <w:ins w:id="51" w:author="Wei Jiang" w:date="2018-05-30T19:06:00Z">
        <w:r w:rsidR="00D864BA">
          <w:rPr>
            <w:rFonts w:asciiTheme="minorEastAsia" w:eastAsiaTheme="minorEastAsia" w:hAnsiTheme="minorEastAsia" w:cs="宋体" w:hint="eastAsia"/>
            <w:color w:val="000000"/>
            <w:kern w:val="0"/>
            <w:szCs w:val="21"/>
          </w:rPr>
          <w:t>，</w:t>
        </w:r>
      </w:ins>
      <w:moveTo w:id="52" w:author="Wei Jiang" w:date="2018-05-30T19:05:00Z">
        <w:del w:id="53" w:author="Wei Jiang" w:date="2018-05-30T19:06:00Z">
          <w:r w:rsidR="00D864BA" w:rsidRPr="003D1DB4" w:rsidDel="00D864BA">
            <w:rPr>
              <w:rFonts w:asciiTheme="minorEastAsia" w:eastAsiaTheme="minorEastAsia" w:hAnsiTheme="minorEastAsia" w:cs="宋体" w:hint="eastAsia"/>
              <w:color w:val="000000"/>
              <w:kern w:val="0"/>
              <w:szCs w:val="21"/>
            </w:rPr>
            <w:delText>。</w:delText>
          </w:r>
        </w:del>
        <w:r w:rsidR="00D864BA" w:rsidRPr="003D1DB4">
          <w:rPr>
            <w:rFonts w:asciiTheme="minorEastAsia" w:eastAsiaTheme="minorEastAsia" w:hAnsiTheme="minorEastAsia" w:cs="宋体" w:hint="eastAsia"/>
            <w:color w:val="000000"/>
            <w:kern w:val="0"/>
            <w:szCs w:val="21"/>
          </w:rPr>
          <w:t>大小</w:t>
        </w:r>
        <w:del w:id="54" w:author="Wei Jiang" w:date="2018-05-30T19:06:00Z">
          <w:r w:rsidR="00D864BA" w:rsidRPr="003D1DB4" w:rsidDel="00D864BA">
            <w:rPr>
              <w:rFonts w:asciiTheme="minorEastAsia" w:eastAsiaTheme="minorEastAsia" w:hAnsiTheme="minorEastAsia" w:cs="宋体" w:hint="eastAsia"/>
              <w:color w:val="000000"/>
              <w:kern w:val="0"/>
              <w:szCs w:val="21"/>
            </w:rPr>
            <w:delText>有</w:delText>
          </w:r>
        </w:del>
      </w:moveTo>
      <w:ins w:id="55" w:author="Wei Jiang" w:date="2018-05-30T19:06:00Z">
        <w:r w:rsidR="00D864BA">
          <w:rPr>
            <w:rFonts w:asciiTheme="minorEastAsia" w:eastAsiaTheme="minorEastAsia" w:hAnsiTheme="minorEastAsia" w:cs="宋体" w:hint="eastAsia"/>
            <w:color w:val="000000"/>
            <w:kern w:val="0"/>
            <w:szCs w:val="21"/>
          </w:rPr>
          <w:t>约</w:t>
        </w:r>
      </w:ins>
      <w:moveTo w:id="56" w:author="Wei Jiang" w:date="2018-05-30T19:05:00Z">
        <w:r w:rsidR="00D864BA" w:rsidRPr="003D1DB4">
          <w:rPr>
            <w:rFonts w:asciiTheme="minorEastAsia" w:eastAsiaTheme="minorEastAsia" w:hAnsiTheme="minorEastAsia" w:cs="宋体" w:hint="eastAsia"/>
            <w:color w:val="000000"/>
            <w:kern w:val="0"/>
            <w:szCs w:val="21"/>
          </w:rPr>
          <w:t>6.8G</w:t>
        </w:r>
      </w:moveTo>
      <w:ins w:id="57" w:author="Wei Jiang" w:date="2018-05-30T19:06:00Z">
        <w:r w:rsidR="00D864BA">
          <w:rPr>
            <w:rFonts w:asciiTheme="minorEastAsia" w:eastAsiaTheme="minorEastAsia" w:hAnsiTheme="minorEastAsia" w:cs="宋体" w:hint="eastAsia"/>
            <w:color w:val="000000"/>
            <w:kern w:val="0"/>
            <w:szCs w:val="21"/>
          </w:rPr>
          <w:t>。另有</w:t>
        </w:r>
      </w:ins>
      <w:moveTo w:id="58" w:author="Wei Jiang" w:date="2018-05-30T19:05:00Z">
        <w:del w:id="59" w:author="Wei Jiang" w:date="2018-05-30T19:06:00Z">
          <w:r w:rsidR="00D864BA" w:rsidRPr="003D1DB4" w:rsidDel="00D864BA">
            <w:rPr>
              <w:rFonts w:asciiTheme="minorEastAsia" w:eastAsiaTheme="minorEastAsia" w:hAnsiTheme="minorEastAsia" w:cs="宋体" w:hint="eastAsia"/>
              <w:color w:val="000000"/>
              <w:kern w:val="0"/>
              <w:szCs w:val="21"/>
            </w:rPr>
            <w:delText>，还</w:delText>
          </w:r>
        </w:del>
        <w:del w:id="60" w:author="Wei Jiang" w:date="2018-05-30T19:07:00Z">
          <w:r w:rsidR="00D864BA" w:rsidRPr="003D1DB4" w:rsidDel="00D864BA">
            <w:rPr>
              <w:rFonts w:asciiTheme="minorEastAsia" w:eastAsiaTheme="minorEastAsia" w:hAnsiTheme="minorEastAsia" w:cs="宋体" w:hint="eastAsia"/>
              <w:color w:val="000000"/>
              <w:kern w:val="0"/>
              <w:szCs w:val="21"/>
            </w:rPr>
            <w:delText>有</w:delText>
          </w:r>
        </w:del>
        <w:r w:rsidR="00D864BA" w:rsidRPr="003D1DB4">
          <w:rPr>
            <w:rFonts w:asciiTheme="minorEastAsia" w:eastAsiaTheme="minorEastAsia" w:hAnsiTheme="minorEastAsia" w:cs="宋体" w:hint="eastAsia"/>
            <w:color w:val="000000"/>
            <w:kern w:val="0"/>
            <w:szCs w:val="21"/>
          </w:rPr>
          <w:t>9000个</w:t>
        </w:r>
        <w:del w:id="61" w:author="Wei Jiang" w:date="2018-05-30T19:07:00Z">
          <w:r w:rsidR="00D864BA" w:rsidRPr="003D1DB4" w:rsidDel="00D864BA">
            <w:rPr>
              <w:rFonts w:asciiTheme="minorEastAsia" w:eastAsiaTheme="minorEastAsia" w:hAnsiTheme="minorEastAsia" w:cs="宋体" w:hint="eastAsia"/>
              <w:color w:val="000000"/>
              <w:kern w:val="0"/>
              <w:szCs w:val="21"/>
            </w:rPr>
            <w:delText>正常</w:delText>
          </w:r>
        </w:del>
      </w:moveTo>
      <w:ins w:id="62" w:author="Wei Jiang" w:date="2018-05-30T19:07:00Z">
        <w:r w:rsidR="00D864BA">
          <w:rPr>
            <w:rFonts w:asciiTheme="minorEastAsia" w:eastAsiaTheme="minorEastAsia" w:hAnsiTheme="minorEastAsia" w:cs="宋体" w:hint="eastAsia"/>
            <w:color w:val="000000"/>
            <w:kern w:val="0"/>
            <w:szCs w:val="21"/>
          </w:rPr>
          <w:t>良性</w:t>
        </w:r>
      </w:ins>
      <w:moveTo w:id="63" w:author="Wei Jiang" w:date="2018-05-30T19:05:00Z">
        <w:r w:rsidR="00D864BA" w:rsidRPr="003D1DB4">
          <w:rPr>
            <w:rFonts w:asciiTheme="minorEastAsia" w:eastAsiaTheme="minorEastAsia" w:hAnsiTheme="minorEastAsia" w:cs="宋体" w:hint="eastAsia"/>
            <w:color w:val="000000"/>
            <w:kern w:val="0"/>
            <w:szCs w:val="21"/>
          </w:rPr>
          <w:t>样本来自</w:t>
        </w:r>
      </w:moveTo>
      <w:ins w:id="64" w:author="Wei Jiang" w:date="2018-05-30T19:07:00Z">
        <w:r w:rsidR="00D864BA">
          <w:rPr>
            <w:rFonts w:asciiTheme="minorEastAsia" w:eastAsiaTheme="minorEastAsia" w:hAnsiTheme="minorEastAsia" w:cs="宋体" w:hint="eastAsia"/>
            <w:color w:val="000000"/>
            <w:kern w:val="0"/>
            <w:szCs w:val="21"/>
          </w:rPr>
          <w:t>开源数据集</w:t>
        </w:r>
      </w:ins>
      <w:moveTo w:id="65" w:author="Wei Jiang" w:date="2018-05-30T19:05:00Z">
        <w:del w:id="66" w:author="Wei Jiang" w:date="2018-05-30T19:07:00Z">
          <w:r w:rsidR="00D864BA" w:rsidRPr="003D1DB4" w:rsidDel="00D864BA">
            <w:rPr>
              <w:rFonts w:asciiTheme="minorEastAsia" w:eastAsiaTheme="minorEastAsia" w:hAnsiTheme="minorEastAsia" w:cs="宋体" w:hint="eastAsia"/>
              <w:color w:val="000000"/>
              <w:kern w:val="0"/>
              <w:szCs w:val="21"/>
            </w:rPr>
            <w:delText>于</w:delText>
          </w:r>
        </w:del>
      </w:moveTo>
      <w:ins w:id="67" w:author="Wei Jiang" w:date="2018-05-30T19:07:00Z">
        <w:r w:rsidR="00D864BA">
          <w:rPr>
            <w:rFonts w:asciiTheme="minorEastAsia" w:eastAsiaTheme="minorEastAsia" w:hAnsiTheme="minorEastAsia" w:cs="宋体" w:hint="eastAsia"/>
            <w:color w:val="000000"/>
            <w:kern w:val="0"/>
            <w:szCs w:val="21"/>
          </w:rPr>
          <w:t>C</w:t>
        </w:r>
      </w:ins>
      <w:moveTo w:id="68" w:author="Wei Jiang" w:date="2018-05-30T19:05:00Z">
        <w:del w:id="69" w:author="Wei Jiang" w:date="2018-05-30T19:07:00Z">
          <w:r w:rsidR="00D864BA" w:rsidRPr="003D1DB4" w:rsidDel="00D864BA">
            <w:rPr>
              <w:rFonts w:asciiTheme="minorEastAsia" w:eastAsiaTheme="minorEastAsia" w:hAnsiTheme="minorEastAsia" w:cs="宋体" w:hint="eastAsia"/>
              <w:color w:val="000000"/>
              <w:kern w:val="0"/>
              <w:szCs w:val="21"/>
            </w:rPr>
            <w:delText>c</w:delText>
          </w:r>
        </w:del>
        <w:r w:rsidR="00D864BA" w:rsidRPr="003D1DB4">
          <w:rPr>
            <w:rFonts w:asciiTheme="minorEastAsia" w:eastAsiaTheme="minorEastAsia" w:hAnsiTheme="minorEastAsia" w:cs="宋体" w:hint="eastAsia"/>
            <w:color w:val="000000"/>
            <w:kern w:val="0"/>
            <w:szCs w:val="21"/>
          </w:rPr>
          <w:t>ontagio</w:t>
        </w:r>
      </w:moveTo>
      <w:ins w:id="70" w:author="Wei Jiang" w:date="2018-05-30T19:07:00Z">
        <w:r w:rsidR="00D864BA">
          <w:rPr>
            <w:rFonts w:asciiTheme="minorEastAsia" w:eastAsiaTheme="minorEastAsia" w:hAnsiTheme="minorEastAsia" w:cs="宋体" w:hint="eastAsia"/>
            <w:color w:val="000000"/>
            <w:kern w:val="0"/>
            <w:szCs w:val="21"/>
          </w:rPr>
          <w:t>，</w:t>
        </w:r>
      </w:ins>
      <w:moveTo w:id="71" w:author="Wei Jiang" w:date="2018-05-30T19:05:00Z">
        <w:del w:id="72" w:author="Wei Jiang" w:date="2018-05-30T19:07:00Z">
          <w:r w:rsidR="00D864BA" w:rsidRPr="003D1DB4" w:rsidDel="00D864BA">
            <w:rPr>
              <w:rFonts w:asciiTheme="minorEastAsia" w:eastAsiaTheme="minorEastAsia" w:hAnsiTheme="minorEastAsia" w:cs="宋体"/>
              <w:color w:val="000000"/>
              <w:kern w:val="0"/>
              <w:szCs w:val="21"/>
            </w:rPr>
            <w:delText>,</w:delText>
          </w:r>
          <w:r w:rsidR="00D864BA" w:rsidRPr="003D1DB4" w:rsidDel="00D864BA">
            <w:rPr>
              <w:rFonts w:asciiTheme="minorEastAsia" w:eastAsiaTheme="minorEastAsia" w:hAnsiTheme="minorEastAsia" w:cs="宋体" w:hint="eastAsia"/>
              <w:color w:val="000000"/>
              <w:kern w:val="0"/>
              <w:szCs w:val="21"/>
            </w:rPr>
            <w:delText>其他</w:delText>
          </w:r>
        </w:del>
        <w:r w:rsidR="00D864BA" w:rsidRPr="003D1DB4">
          <w:rPr>
            <w:rFonts w:asciiTheme="minorEastAsia" w:eastAsiaTheme="minorEastAsia" w:hAnsiTheme="minorEastAsia" w:cs="宋体" w:hint="eastAsia"/>
            <w:color w:val="000000"/>
            <w:kern w:val="0"/>
            <w:szCs w:val="21"/>
          </w:rPr>
          <w:t>还有2万</w:t>
        </w:r>
        <w:del w:id="73" w:author="Wei Jiang" w:date="2018-05-30T19:08:00Z">
          <w:r w:rsidR="00D864BA" w:rsidRPr="003D1DB4" w:rsidDel="00D864BA">
            <w:rPr>
              <w:rFonts w:asciiTheme="minorEastAsia" w:eastAsiaTheme="minorEastAsia" w:hAnsiTheme="minorEastAsia" w:cs="宋体" w:hint="eastAsia"/>
              <w:color w:val="000000"/>
              <w:kern w:val="0"/>
              <w:szCs w:val="21"/>
            </w:rPr>
            <w:delText>的平衡</w:delText>
          </w:r>
        </w:del>
        <w:r w:rsidR="00D864BA" w:rsidRPr="003D1DB4">
          <w:rPr>
            <w:rFonts w:asciiTheme="minorEastAsia" w:eastAsiaTheme="minorEastAsia" w:hAnsiTheme="minorEastAsia" w:cs="宋体" w:hint="eastAsia"/>
            <w:color w:val="000000"/>
            <w:kern w:val="0"/>
            <w:szCs w:val="21"/>
          </w:rPr>
          <w:t>样本来自mimicus</w:t>
        </w:r>
        <w:del w:id="74" w:author="Wei Jiang" w:date="2018-05-30T19:08:00Z">
          <w:r w:rsidR="00D864BA" w:rsidRPr="003D1DB4" w:rsidDel="00D864BA">
            <w:rPr>
              <w:rFonts w:asciiTheme="minorEastAsia" w:eastAsiaTheme="minorEastAsia" w:hAnsiTheme="minorEastAsia" w:cs="宋体"/>
              <w:color w:val="000000"/>
              <w:kern w:val="0"/>
              <w:szCs w:val="21"/>
            </w:rPr>
            <w:delText xml:space="preserve"> </w:delText>
          </w:r>
        </w:del>
        <w:r w:rsidR="00D864BA" w:rsidRPr="003D1DB4">
          <w:rPr>
            <w:rFonts w:asciiTheme="minorEastAsia" w:eastAsiaTheme="minorEastAsia" w:hAnsiTheme="minorEastAsia" w:cs="宋体" w:hint="eastAsia"/>
            <w:color w:val="000000"/>
            <w:kern w:val="0"/>
            <w:szCs w:val="21"/>
          </w:rPr>
          <w:t>[</w:t>
        </w:r>
        <w:r w:rsidR="00D864BA" w:rsidRPr="003D1DB4">
          <w:rPr>
            <w:rFonts w:asciiTheme="minorEastAsia" w:eastAsiaTheme="minorEastAsia" w:hAnsiTheme="minorEastAsia" w:cs="宋体"/>
            <w:color w:val="000000"/>
            <w:kern w:val="0"/>
            <w:szCs w:val="21"/>
          </w:rPr>
          <w:t>2</w:t>
        </w:r>
        <w:r w:rsidR="00D864BA" w:rsidRPr="003D1DB4">
          <w:rPr>
            <w:rFonts w:asciiTheme="minorEastAsia" w:eastAsiaTheme="minorEastAsia" w:hAnsiTheme="minorEastAsia" w:cs="宋体" w:hint="eastAsia"/>
            <w:color w:val="000000"/>
            <w:kern w:val="0"/>
            <w:szCs w:val="21"/>
          </w:rPr>
          <w:t>]</w:t>
        </w:r>
        <w:r w:rsidR="00D864BA" w:rsidRPr="003D1DB4">
          <w:rPr>
            <w:rFonts w:asciiTheme="minorEastAsia" w:eastAsiaTheme="minorEastAsia" w:hAnsiTheme="minorEastAsia" w:cs="宋体"/>
            <w:color w:val="000000"/>
            <w:kern w:val="0"/>
            <w:szCs w:val="21"/>
          </w:rPr>
          <w:t xml:space="preserve"> ，</w:t>
        </w:r>
        <w:r w:rsidR="00D864BA" w:rsidRPr="003D1DB4">
          <w:rPr>
            <w:rFonts w:asciiTheme="minorEastAsia" w:eastAsiaTheme="minorEastAsia" w:hAnsiTheme="minorEastAsia" w:cs="宋体" w:hint="eastAsia"/>
            <w:color w:val="000000"/>
            <w:kern w:val="0"/>
            <w:szCs w:val="21"/>
          </w:rPr>
          <w:t>包括有contagio的</w:t>
        </w:r>
        <w:r w:rsidR="00D864BA" w:rsidRPr="003D1DB4">
          <w:rPr>
            <w:rFonts w:asciiTheme="minorEastAsia" w:eastAsiaTheme="minorEastAsia" w:hAnsiTheme="minorEastAsia" w:cs="宋体"/>
            <w:color w:val="000000"/>
            <w:kern w:val="0"/>
            <w:szCs w:val="21"/>
          </w:rPr>
          <w:t>5,000个良性文件和5,000个恶意文件，</w:t>
        </w:r>
        <w:r w:rsidR="00D864BA" w:rsidRPr="003D1DB4">
          <w:rPr>
            <w:rFonts w:asciiTheme="minorEastAsia" w:eastAsiaTheme="minorEastAsia" w:hAnsiTheme="minorEastAsia" w:cs="宋体" w:hint="eastAsia"/>
            <w:color w:val="000000"/>
            <w:kern w:val="0"/>
            <w:szCs w:val="21"/>
          </w:rPr>
          <w:t>还</w:t>
        </w:r>
        <w:r w:rsidR="00D864BA">
          <w:rPr>
            <w:rFonts w:asciiTheme="minorEastAsia" w:eastAsiaTheme="minorEastAsia" w:hAnsiTheme="minorEastAsia" w:cs="宋体" w:hint="eastAsia"/>
            <w:color w:val="000000"/>
            <w:kern w:val="0"/>
            <w:szCs w:val="21"/>
          </w:rPr>
          <w:t xml:space="preserve">  </w:t>
        </w:r>
        <w:r w:rsidR="00D864BA" w:rsidRPr="003D1DB4">
          <w:rPr>
            <w:rFonts w:asciiTheme="minorEastAsia" w:eastAsiaTheme="minorEastAsia" w:hAnsiTheme="minorEastAsia" w:cs="宋体" w:hint="eastAsia"/>
            <w:color w:val="000000"/>
            <w:kern w:val="0"/>
            <w:szCs w:val="21"/>
          </w:rPr>
          <w:t>有5000的google的良性样本，和VirusStotal的5000个恶意样本。其他的数据集是在搜狗和百度上通过爬虫爬取下来的。其中mimiucus中的</w:t>
        </w:r>
        <w:r w:rsidR="00D864BA" w:rsidRPr="003D1DB4">
          <w:rPr>
            <w:rFonts w:asciiTheme="minorEastAsia" w:eastAsiaTheme="minorEastAsia" w:hAnsiTheme="minorEastAsia" w:cs="宋体"/>
            <w:color w:val="000000"/>
            <w:kern w:val="0"/>
            <w:szCs w:val="21"/>
          </w:rPr>
          <w:t>数据集中的两个用于[4]中的PDFRATE实验性评估：Contagio ，可供下载。</w:t>
        </w:r>
      </w:moveTo>
      <w:ins w:id="75" w:author="Wei Jiang" w:date="2018-05-30T19:09:00Z">
        <w:r w:rsidR="00CA259D">
          <w:rPr>
            <w:rFonts w:asciiTheme="minorEastAsia" w:eastAsiaTheme="minorEastAsia" w:hAnsiTheme="minorEastAsia" w:cs="宋体" w:hint="eastAsia"/>
            <w:color w:val="000000"/>
            <w:kern w:val="0"/>
            <w:szCs w:val="21"/>
          </w:rPr>
          <w:t>（姑娘</w:t>
        </w:r>
      </w:ins>
      <w:ins w:id="76" w:author="Wei Jiang" w:date="2018-05-30T19:10:00Z">
        <w:r w:rsidR="00CA259D">
          <w:rPr>
            <w:rFonts w:asciiTheme="minorEastAsia" w:eastAsiaTheme="minorEastAsia" w:hAnsiTheme="minorEastAsia" w:cs="宋体" w:hint="eastAsia"/>
            <w:color w:val="000000"/>
            <w:kern w:val="0"/>
            <w:szCs w:val="21"/>
          </w:rPr>
          <w:t>，这段数据集描述非常散，可否重新整理，可读性较差</w:t>
        </w:r>
      </w:ins>
      <w:ins w:id="77" w:author="Wei Jiang" w:date="2018-05-30T19:09:00Z">
        <w:r w:rsidR="00CA259D">
          <w:rPr>
            <w:rFonts w:asciiTheme="minorEastAsia" w:eastAsiaTheme="minorEastAsia" w:hAnsiTheme="minorEastAsia" w:cs="宋体" w:hint="eastAsia"/>
            <w:color w:val="000000"/>
            <w:kern w:val="0"/>
            <w:szCs w:val="21"/>
          </w:rPr>
          <w:t>）</w:t>
        </w:r>
      </w:ins>
    </w:p>
    <w:moveToRangeEnd w:id="45"/>
    <w:p w14:paraId="783AFE4A" w14:textId="77777777" w:rsidR="00B7410C" w:rsidRDefault="00B7410C" w:rsidP="003D1DB4">
      <w:pPr>
        <w:ind w:firstLine="210"/>
      </w:pPr>
      <w:del w:id="78" w:author="Wei Jiang" w:date="2018-05-30T19:03:00Z">
        <w:r w:rsidDel="00D864BA">
          <w:rPr>
            <w:rFonts w:hint="eastAsia"/>
          </w:rPr>
          <w:delText>：</w:delText>
        </w:r>
        <w:r w:rsidR="00E95F2D" w:rsidDel="00D864BA">
          <w:rPr>
            <w:rFonts w:hint="eastAsia"/>
          </w:rPr>
          <w:delText>B</w:delText>
        </w:r>
        <w:r w:rsidDel="00D864BA">
          <w:rPr>
            <w:rFonts w:hint="eastAsia"/>
          </w:rPr>
          <w:delText>en</w:delText>
        </w:r>
        <w:r w:rsidDel="00D864BA">
          <w:delText>i</w:delText>
        </w:r>
        <w:r w:rsidDel="00D864BA">
          <w:rPr>
            <w:rFonts w:hint="eastAsia"/>
          </w:rPr>
          <w:delText>gn PDF</w:delText>
        </w:r>
        <w:r w:rsidDel="00D864BA">
          <w:rPr>
            <w:rFonts w:hint="eastAsia"/>
          </w:rPr>
          <w:delText>和</w:delText>
        </w:r>
        <w:r w:rsidRPr="00846660" w:rsidDel="00D864BA">
          <w:delText>Malicious PDF</w:delText>
        </w:r>
        <w:r w:rsidDel="00D864BA">
          <w:rPr>
            <w:rFonts w:hint="eastAsia"/>
          </w:rPr>
          <w:delText>。</w:delText>
        </w:r>
      </w:del>
    </w:p>
    <w:p w14:paraId="0A3A4257" w14:textId="77777777" w:rsidR="00B7410C" w:rsidDel="00D864BA" w:rsidRDefault="00D864BA" w:rsidP="003D1DB4">
      <w:pPr>
        <w:ind w:left="210"/>
        <w:rPr>
          <w:del w:id="79" w:author="Wei Jiang" w:date="2018-05-30T19:04:00Z"/>
        </w:rPr>
      </w:pPr>
      <w:ins w:id="80" w:author="Wei Jiang" w:date="2018-05-30T19:04:00Z">
        <w:r w:rsidDel="00D864BA">
          <w:rPr>
            <w:rFonts w:hint="eastAsia"/>
          </w:rPr>
          <w:t xml:space="preserve"> </w:t>
        </w:r>
      </w:ins>
      <w:del w:id="81" w:author="Wei Jiang" w:date="2018-05-30T19:04:00Z">
        <w:r w:rsidR="00B7410C" w:rsidDel="00D864BA">
          <w:rPr>
            <w:rFonts w:hint="eastAsia"/>
          </w:rPr>
          <w:delText>目前训练和测试样本一共</w:delText>
        </w:r>
        <w:r w:rsidR="00B7410C" w:rsidDel="00D864BA">
          <w:rPr>
            <w:rFonts w:hint="eastAsia"/>
          </w:rPr>
          <w:delText>20</w:delText>
        </w:r>
        <w:r w:rsidR="00B7410C" w:rsidDel="00D864BA">
          <w:rPr>
            <w:rFonts w:hint="eastAsia"/>
          </w:rPr>
          <w:delText>万，如表</w:delText>
        </w:r>
        <w:r w:rsidR="004E7F0E" w:rsidDel="00D864BA">
          <w:rPr>
            <w:rFonts w:hint="eastAsia"/>
          </w:rPr>
          <w:delText>4</w:delText>
        </w:r>
        <w:r w:rsidR="00B7410C" w:rsidDel="00D864BA">
          <w:delText xml:space="preserve"> </w:delText>
        </w:r>
        <w:r w:rsidR="00B7410C" w:rsidDel="00D864BA">
          <w:rPr>
            <w:rFonts w:hint="eastAsia"/>
          </w:rPr>
          <w:delText>所示：</w:delText>
        </w:r>
      </w:del>
    </w:p>
    <w:p w14:paraId="780FB4FB" w14:textId="77777777" w:rsidR="00B7410C" w:rsidRPr="00E11325" w:rsidRDefault="00B7410C" w:rsidP="00B7410C">
      <w:pPr>
        <w:jc w:val="center"/>
        <w:rPr>
          <w:sz w:val="18"/>
          <w:szCs w:val="18"/>
        </w:rPr>
      </w:pPr>
      <w:r>
        <w:rPr>
          <w:rFonts w:hint="eastAsia"/>
          <w:sz w:val="18"/>
          <w:szCs w:val="18"/>
        </w:rPr>
        <w:t>表</w:t>
      </w:r>
      <w:r w:rsidR="004E7F0E">
        <w:rPr>
          <w:rFonts w:hint="eastAsia"/>
          <w:sz w:val="18"/>
          <w:szCs w:val="18"/>
        </w:rPr>
        <w:t>4</w:t>
      </w:r>
      <w:r>
        <w:rPr>
          <w:rFonts w:hint="eastAsia"/>
          <w:sz w:val="18"/>
          <w:szCs w:val="18"/>
        </w:rPr>
        <w:t xml:space="preserve"> </w:t>
      </w:r>
      <w:r>
        <w:rPr>
          <w:rFonts w:hint="eastAsia"/>
          <w:sz w:val="18"/>
          <w:szCs w:val="18"/>
        </w:rPr>
        <w:t>训练样本的版本分布情况</w:t>
      </w:r>
    </w:p>
    <w:tbl>
      <w:tblPr>
        <w:tblStyle w:val="a8"/>
        <w:tblW w:w="4113" w:type="dxa"/>
        <w:jc w:val="center"/>
        <w:tblLook w:val="04A0" w:firstRow="1" w:lastRow="0" w:firstColumn="1" w:lastColumn="0" w:noHBand="0" w:noVBand="1"/>
      </w:tblPr>
      <w:tblGrid>
        <w:gridCol w:w="1688"/>
        <w:gridCol w:w="1328"/>
        <w:gridCol w:w="1097"/>
      </w:tblGrid>
      <w:tr w:rsidR="00B7410C" w:rsidRPr="00816490" w14:paraId="7FE77F4A" w14:textId="77777777" w:rsidTr="00B7410C">
        <w:trPr>
          <w:trHeight w:val="510"/>
          <w:jc w:val="center"/>
        </w:trPr>
        <w:tc>
          <w:tcPr>
            <w:tcW w:w="0" w:type="auto"/>
            <w:hideMark/>
          </w:tcPr>
          <w:p w14:paraId="0D9EF5ED" w14:textId="77777777" w:rsidR="00B7410C" w:rsidRPr="00816490" w:rsidRDefault="00B7410C" w:rsidP="00B7410C">
            <w:pPr>
              <w:widowControl/>
              <w:jc w:val="left"/>
              <w:rPr>
                <w:rFonts w:ascii="宋体" w:hAnsi="宋体" w:cs="宋体"/>
                <w:kern w:val="0"/>
                <w:sz w:val="24"/>
                <w:szCs w:val="24"/>
              </w:rPr>
            </w:pPr>
            <w:del w:id="82" w:author="Wei Jiang" w:date="2018-05-30T19:04:00Z">
              <w:r w:rsidRPr="00816490" w:rsidDel="00D864BA">
                <w:rPr>
                  <w:rFonts w:ascii="宋体" w:hAnsi="宋体" w:cs="宋体"/>
                  <w:kern w:val="0"/>
                  <w:sz w:val="24"/>
                  <w:szCs w:val="24"/>
                </w:rPr>
                <w:delText>Malicious</w:delText>
              </w:r>
            </w:del>
            <w:ins w:id="83" w:author="Wei Jiang" w:date="2018-05-30T19:04:00Z">
              <w:r w:rsidR="00D864BA">
                <w:rPr>
                  <w:rFonts w:ascii="宋体" w:hAnsi="宋体" w:cs="宋体" w:hint="eastAsia"/>
                  <w:kern w:val="0"/>
                  <w:sz w:val="24"/>
                  <w:szCs w:val="24"/>
                </w:rPr>
                <w:t>恶意样本</w:t>
              </w:r>
            </w:ins>
          </w:p>
        </w:tc>
        <w:tc>
          <w:tcPr>
            <w:tcW w:w="0" w:type="auto"/>
            <w:hideMark/>
          </w:tcPr>
          <w:p w14:paraId="264D3893" w14:textId="77777777" w:rsidR="00B7410C" w:rsidRPr="00816490" w:rsidRDefault="00B7410C" w:rsidP="00B7410C">
            <w:pPr>
              <w:widowControl/>
              <w:jc w:val="left"/>
              <w:rPr>
                <w:rFonts w:ascii="宋体" w:hAnsi="宋体" w:cs="宋体"/>
                <w:kern w:val="0"/>
                <w:sz w:val="24"/>
                <w:szCs w:val="24"/>
              </w:rPr>
            </w:pPr>
            <w:del w:id="84" w:author="Wei Jiang" w:date="2018-05-30T19:04:00Z">
              <w:r w:rsidRPr="00816490" w:rsidDel="00D864BA">
                <w:rPr>
                  <w:rFonts w:ascii="宋体" w:hAnsi="宋体" w:cs="宋体"/>
                  <w:kern w:val="0"/>
                  <w:sz w:val="24"/>
                  <w:szCs w:val="24"/>
                </w:rPr>
                <w:delText>Benign</w:delText>
              </w:r>
            </w:del>
            <w:ins w:id="85" w:author="Wei Jiang" w:date="2018-05-30T19:04:00Z">
              <w:r w:rsidR="00D864BA">
                <w:rPr>
                  <w:rFonts w:ascii="宋体" w:hAnsi="宋体" w:cs="宋体" w:hint="eastAsia"/>
                  <w:kern w:val="0"/>
                  <w:sz w:val="24"/>
                  <w:szCs w:val="24"/>
                </w:rPr>
                <w:t>良性样本</w:t>
              </w:r>
            </w:ins>
          </w:p>
        </w:tc>
        <w:tc>
          <w:tcPr>
            <w:tcW w:w="0" w:type="auto"/>
            <w:hideMark/>
          </w:tcPr>
          <w:p w14:paraId="7B803112" w14:textId="77777777" w:rsidR="00B7410C" w:rsidRPr="00816490" w:rsidRDefault="00B7410C" w:rsidP="00B7410C">
            <w:pPr>
              <w:widowControl/>
              <w:jc w:val="left"/>
              <w:rPr>
                <w:rFonts w:ascii="宋体" w:hAnsi="宋体" w:cs="宋体"/>
                <w:kern w:val="0"/>
                <w:sz w:val="24"/>
                <w:szCs w:val="24"/>
              </w:rPr>
            </w:pPr>
            <w:del w:id="86" w:author="Wei Jiang" w:date="2018-05-30T19:04:00Z">
              <w:r w:rsidRPr="00816490" w:rsidDel="00D864BA">
                <w:rPr>
                  <w:rFonts w:ascii="宋体" w:hAnsi="宋体" w:cs="宋体"/>
                  <w:kern w:val="0"/>
                  <w:sz w:val="24"/>
                  <w:szCs w:val="24"/>
                </w:rPr>
                <w:delText>total</w:delText>
              </w:r>
            </w:del>
            <w:ins w:id="87" w:author="Wei Jiang" w:date="2018-05-30T19:04:00Z">
              <w:r w:rsidR="00D864BA">
                <w:rPr>
                  <w:rFonts w:ascii="宋体" w:hAnsi="宋体" w:cs="宋体" w:hint="eastAsia"/>
                  <w:kern w:val="0"/>
                  <w:sz w:val="24"/>
                  <w:szCs w:val="24"/>
                </w:rPr>
                <w:t>总数</w:t>
              </w:r>
            </w:ins>
          </w:p>
        </w:tc>
      </w:tr>
      <w:tr w:rsidR="00B7410C" w:rsidRPr="00816490" w14:paraId="21499891" w14:textId="77777777" w:rsidTr="00B7410C">
        <w:trPr>
          <w:trHeight w:val="489"/>
          <w:jc w:val="center"/>
        </w:trPr>
        <w:tc>
          <w:tcPr>
            <w:tcW w:w="0" w:type="auto"/>
            <w:hideMark/>
          </w:tcPr>
          <w:p w14:paraId="6F0B2E8B"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173036</w:t>
            </w:r>
          </w:p>
        </w:tc>
        <w:tc>
          <w:tcPr>
            <w:tcW w:w="0" w:type="auto"/>
            <w:hideMark/>
          </w:tcPr>
          <w:p w14:paraId="1B0583A8" w14:textId="77777777" w:rsidR="00B7410C" w:rsidRPr="00816490" w:rsidRDefault="002052E9" w:rsidP="00B7410C">
            <w:pPr>
              <w:widowControl/>
              <w:jc w:val="left"/>
              <w:rPr>
                <w:rFonts w:ascii="宋体" w:hAnsi="宋体" w:cs="宋体"/>
                <w:kern w:val="0"/>
                <w:sz w:val="24"/>
                <w:szCs w:val="24"/>
              </w:rPr>
            </w:pPr>
            <w:r>
              <w:rPr>
                <w:rFonts w:ascii="宋体" w:hAnsi="宋体" w:cs="宋体"/>
                <w:kern w:val="0"/>
                <w:sz w:val="24"/>
                <w:szCs w:val="24"/>
              </w:rPr>
              <w:t>28332</w:t>
            </w:r>
          </w:p>
        </w:tc>
        <w:tc>
          <w:tcPr>
            <w:tcW w:w="0" w:type="auto"/>
            <w:hideMark/>
          </w:tcPr>
          <w:p w14:paraId="3D9892EE" w14:textId="77777777"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201368</w:t>
            </w:r>
          </w:p>
        </w:tc>
      </w:tr>
    </w:tbl>
    <w:p w14:paraId="1F6EBFEE" w14:textId="77777777" w:rsidR="00B7410C" w:rsidRPr="004A4C8F" w:rsidRDefault="00B7410C" w:rsidP="003D1DB4">
      <w:pPr>
        <w:rPr>
          <w:rFonts w:ascii="Segoe UI" w:hAnsi="Segoe UI" w:cs="Segoe UI"/>
          <w:color w:val="24292E"/>
          <w:shd w:val="clear" w:color="auto" w:fill="FFFFFF"/>
        </w:rPr>
      </w:pPr>
    </w:p>
    <w:p w14:paraId="76C5CB59" w14:textId="77777777" w:rsidR="00B7410C" w:rsidRPr="003D1DB4" w:rsidDel="00D864BA" w:rsidRDefault="00B7410C" w:rsidP="003D1DB4">
      <w:pPr>
        <w:ind w:firstLine="420"/>
        <w:rPr>
          <w:rFonts w:asciiTheme="minorEastAsia" w:eastAsiaTheme="minorEastAsia" w:hAnsiTheme="minorEastAsia"/>
          <w:szCs w:val="21"/>
        </w:rPr>
      </w:pPr>
      <w:moveFromRangeStart w:id="88" w:author="Wei Jiang" w:date="2018-05-30T19:05:00Z" w:name="move515470452"/>
      <w:moveFrom w:id="89" w:author="Wei Jiang" w:date="2018-05-30T19:05:00Z">
        <w:r w:rsidRPr="003D1DB4" w:rsidDel="00D864BA">
          <w:rPr>
            <w:rFonts w:asciiTheme="minorEastAsia" w:eastAsiaTheme="minorEastAsia" w:hAnsiTheme="minorEastAsia" w:cs="宋体" w:hint="eastAsia"/>
            <w:color w:val="000000"/>
            <w:kern w:val="0"/>
            <w:szCs w:val="21"/>
          </w:rPr>
          <w:t>我们的数据集主要是从VirusShare下载下来的156035个。大小有6.8G，还有9000个正常样本来自于contagio</w:t>
        </w:r>
        <w:r w:rsidRPr="003D1DB4" w:rsidDel="00D864BA">
          <w:rPr>
            <w:rFonts w:asciiTheme="minorEastAsia" w:eastAsiaTheme="minorEastAsia" w:hAnsiTheme="minorEastAsia" w:cs="宋体"/>
            <w:color w:val="000000"/>
            <w:kern w:val="0"/>
            <w:szCs w:val="21"/>
          </w:rPr>
          <w:t>,</w:t>
        </w:r>
        <w:r w:rsidRPr="003D1DB4" w:rsidDel="00D864BA">
          <w:rPr>
            <w:rFonts w:asciiTheme="minorEastAsia" w:eastAsiaTheme="minorEastAsia" w:hAnsiTheme="minorEastAsia" w:cs="宋体" w:hint="eastAsia"/>
            <w:color w:val="000000"/>
            <w:kern w:val="0"/>
            <w:szCs w:val="21"/>
          </w:rPr>
          <w:t>其他还有2万的平衡样本来自mimicus</w:t>
        </w:r>
        <w:r w:rsidRPr="003D1DB4" w:rsidDel="00D864BA">
          <w:rPr>
            <w:rFonts w:asciiTheme="minorEastAsia" w:eastAsiaTheme="minorEastAsia" w:hAnsiTheme="minorEastAsia" w:cs="宋体"/>
            <w:color w:val="000000"/>
            <w:kern w:val="0"/>
            <w:szCs w:val="21"/>
          </w:rPr>
          <w:t xml:space="preserve"> </w:t>
        </w:r>
        <w:r w:rsidRPr="003D1DB4" w:rsidDel="00D864BA">
          <w:rPr>
            <w:rFonts w:asciiTheme="minorEastAsia" w:eastAsiaTheme="minorEastAsia" w:hAnsiTheme="minorEastAsia" w:cs="宋体" w:hint="eastAsia"/>
            <w:color w:val="000000"/>
            <w:kern w:val="0"/>
            <w:szCs w:val="21"/>
          </w:rPr>
          <w:t>[</w:t>
        </w:r>
        <w:r w:rsidR="00E95F2D" w:rsidRPr="003D1DB4" w:rsidDel="00D864BA">
          <w:rPr>
            <w:rFonts w:asciiTheme="minorEastAsia" w:eastAsiaTheme="minorEastAsia" w:hAnsiTheme="minorEastAsia" w:cs="宋体"/>
            <w:color w:val="000000"/>
            <w:kern w:val="0"/>
            <w:szCs w:val="21"/>
          </w:rPr>
          <w:t>2</w:t>
        </w:r>
        <w:r w:rsidRPr="003D1DB4" w:rsidDel="00D864BA">
          <w:rPr>
            <w:rFonts w:asciiTheme="minorEastAsia" w:eastAsiaTheme="minorEastAsia" w:hAnsiTheme="minorEastAsia" w:cs="宋体" w:hint="eastAsia"/>
            <w:color w:val="000000"/>
            <w:kern w:val="0"/>
            <w:szCs w:val="21"/>
          </w:rPr>
          <w:t>]</w:t>
        </w:r>
        <w:r w:rsidRPr="003D1DB4" w:rsidDel="00D864BA">
          <w:rPr>
            <w:rFonts w:asciiTheme="minorEastAsia" w:eastAsiaTheme="minorEastAsia" w:hAnsiTheme="minorEastAsia" w:cs="宋体"/>
            <w:color w:val="000000"/>
            <w:kern w:val="0"/>
            <w:szCs w:val="21"/>
          </w:rPr>
          <w:t xml:space="preserve"> ，</w:t>
        </w:r>
        <w:r w:rsidRPr="003D1DB4" w:rsidDel="00D864BA">
          <w:rPr>
            <w:rFonts w:asciiTheme="minorEastAsia" w:eastAsiaTheme="minorEastAsia" w:hAnsiTheme="minorEastAsia" w:cs="宋体" w:hint="eastAsia"/>
            <w:color w:val="000000"/>
            <w:kern w:val="0"/>
            <w:szCs w:val="21"/>
          </w:rPr>
          <w:t>包括有contagio的</w:t>
        </w:r>
        <w:r w:rsidRPr="003D1DB4" w:rsidDel="00D864BA">
          <w:rPr>
            <w:rFonts w:asciiTheme="minorEastAsia" w:eastAsiaTheme="minorEastAsia" w:hAnsiTheme="minorEastAsia" w:cs="宋体"/>
            <w:color w:val="000000"/>
            <w:kern w:val="0"/>
            <w:szCs w:val="21"/>
          </w:rPr>
          <w:t>5,000个良性文件和5,000个恶意文件，</w:t>
        </w:r>
        <w:r w:rsidRPr="003D1DB4" w:rsidDel="00D864BA">
          <w:rPr>
            <w:rFonts w:asciiTheme="minorEastAsia" w:eastAsiaTheme="minorEastAsia" w:hAnsiTheme="minorEastAsia" w:cs="宋体" w:hint="eastAsia"/>
            <w:color w:val="000000"/>
            <w:kern w:val="0"/>
            <w:szCs w:val="21"/>
          </w:rPr>
          <w:t>还</w:t>
        </w:r>
        <w:r w:rsidR="00611A07" w:rsidDel="00D864BA">
          <w:rPr>
            <w:rFonts w:asciiTheme="minorEastAsia" w:eastAsiaTheme="minorEastAsia" w:hAnsiTheme="minorEastAsia" w:cs="宋体" w:hint="eastAsia"/>
            <w:color w:val="000000"/>
            <w:kern w:val="0"/>
            <w:szCs w:val="21"/>
          </w:rPr>
          <w:t xml:space="preserve">  </w:t>
        </w:r>
        <w:r w:rsidRPr="003D1DB4" w:rsidDel="00D864BA">
          <w:rPr>
            <w:rFonts w:asciiTheme="minorEastAsia" w:eastAsiaTheme="minorEastAsia" w:hAnsiTheme="minorEastAsia" w:cs="宋体" w:hint="eastAsia"/>
            <w:color w:val="000000"/>
            <w:kern w:val="0"/>
            <w:szCs w:val="21"/>
          </w:rPr>
          <w:t>有5000的google的良性样本，和VirusStotal的5000个恶意样本。其他的数据集是在搜狗和百度上通过爬虫爬取下来的。其中mimiucus中的</w:t>
        </w:r>
        <w:r w:rsidRPr="003D1DB4" w:rsidDel="00D864BA">
          <w:rPr>
            <w:rFonts w:asciiTheme="minorEastAsia" w:eastAsiaTheme="minorEastAsia" w:hAnsiTheme="minorEastAsia" w:cs="宋体"/>
            <w:color w:val="000000"/>
            <w:kern w:val="0"/>
            <w:szCs w:val="21"/>
          </w:rPr>
          <w:t>数据集中的两个用于[</w:t>
        </w:r>
        <w:r w:rsidR="00E95F2D" w:rsidRPr="003D1DB4" w:rsidDel="00D864BA">
          <w:rPr>
            <w:rFonts w:asciiTheme="minorEastAsia" w:eastAsiaTheme="minorEastAsia" w:hAnsiTheme="minorEastAsia" w:cs="宋体"/>
            <w:color w:val="000000"/>
            <w:kern w:val="0"/>
            <w:szCs w:val="21"/>
          </w:rPr>
          <w:t>4</w:t>
        </w:r>
        <w:r w:rsidRPr="003D1DB4" w:rsidDel="00D864BA">
          <w:rPr>
            <w:rFonts w:asciiTheme="minorEastAsia" w:eastAsiaTheme="minorEastAsia" w:hAnsiTheme="minorEastAsia" w:cs="宋体"/>
            <w:color w:val="000000"/>
            <w:kern w:val="0"/>
            <w:szCs w:val="21"/>
          </w:rPr>
          <w:t>]中的</w:t>
        </w:r>
        <w:r w:rsidR="00E95F2D" w:rsidRPr="003D1DB4" w:rsidDel="00D864BA">
          <w:rPr>
            <w:rFonts w:asciiTheme="minorEastAsia" w:eastAsiaTheme="minorEastAsia" w:hAnsiTheme="minorEastAsia" w:cs="宋体"/>
            <w:color w:val="000000"/>
            <w:kern w:val="0"/>
            <w:szCs w:val="21"/>
          </w:rPr>
          <w:t>PDFRATE</w:t>
        </w:r>
        <w:r w:rsidRPr="003D1DB4" w:rsidDel="00D864BA">
          <w:rPr>
            <w:rFonts w:asciiTheme="minorEastAsia" w:eastAsiaTheme="minorEastAsia" w:hAnsiTheme="minorEastAsia" w:cs="宋体"/>
            <w:color w:val="000000"/>
            <w:kern w:val="0"/>
            <w:szCs w:val="21"/>
          </w:rPr>
          <w:t>实验性评估：Contagio ，可供下载</w:t>
        </w:r>
        <w:bookmarkStart w:id="90" w:name="_ftnref4"/>
        <w:r w:rsidRPr="003D1DB4" w:rsidDel="00D864BA">
          <w:rPr>
            <w:rFonts w:asciiTheme="minorEastAsia" w:eastAsiaTheme="minorEastAsia" w:hAnsiTheme="minorEastAsia" w:cs="宋体"/>
            <w:color w:val="000000"/>
            <w:kern w:val="0"/>
            <w:szCs w:val="21"/>
          </w:rPr>
          <w:t>。</w:t>
        </w:r>
      </w:moveFrom>
      <w:bookmarkEnd w:id="90"/>
    </w:p>
    <w:moveFromRangeEnd w:id="88"/>
    <w:p w14:paraId="1D1716E3" w14:textId="77777777" w:rsidR="00B7410C" w:rsidRDefault="00B7410C" w:rsidP="00B7410C"/>
    <w:p w14:paraId="19D5B831" w14:textId="77777777" w:rsidR="00D85EEE" w:rsidRPr="00E7020C" w:rsidRDefault="00D85EEE" w:rsidP="00D85EEE">
      <w:pPr>
        <w:pStyle w:val="2"/>
      </w:pPr>
      <w:r>
        <w:rPr>
          <w:rFonts w:hint="eastAsia"/>
        </w:rPr>
        <w:t>3.5</w:t>
      </w:r>
      <w:r>
        <w:t xml:space="preserve"> </w:t>
      </w:r>
      <w:r w:rsidR="00A97E79">
        <w:rPr>
          <w:rFonts w:hint="eastAsia"/>
        </w:rPr>
        <w:t>模型实现</w:t>
      </w:r>
    </w:p>
    <w:p w14:paraId="3707EC58" w14:textId="77777777" w:rsidR="00D85EEE" w:rsidRPr="00EA3970" w:rsidRDefault="00D85EEE" w:rsidP="00D85EEE">
      <w:pPr>
        <w:spacing w:after="240" w:line="305" w:lineRule="auto"/>
        <w:ind w:firstLine="420"/>
        <w:rPr>
          <w:rFonts w:asciiTheme="minorEastAsia" w:hAnsiTheme="minorEastAsia" w:cs="Arial Unicode MS"/>
          <w:szCs w:val="21"/>
        </w:rPr>
      </w:pPr>
      <w:r w:rsidRPr="00EA3970">
        <w:rPr>
          <w:rFonts w:asciiTheme="minorEastAsia" w:hAnsiTheme="minorEastAsia" w:cs="Arial Unicode MS"/>
          <w:szCs w:val="21"/>
        </w:rPr>
        <w:t>所提出的</w:t>
      </w:r>
      <w:r w:rsidRPr="00EA3970">
        <w:rPr>
          <w:rFonts w:asciiTheme="minorEastAsia" w:hAnsiTheme="minorEastAsia" w:cs="Arial Unicode MS" w:hint="eastAsia"/>
          <w:szCs w:val="21"/>
        </w:rPr>
        <w:t>基于机器学习的恶意</w:t>
      </w:r>
      <w:r w:rsidRPr="00EA3970">
        <w:rPr>
          <w:rFonts w:asciiTheme="minorEastAsia" w:hAnsiTheme="minorEastAsia" w:cs="Arial Unicode MS"/>
          <w:szCs w:val="21"/>
        </w:rPr>
        <w:t>PDF文档</w:t>
      </w:r>
      <w:r w:rsidRPr="00EA3970">
        <w:rPr>
          <w:rFonts w:asciiTheme="minorEastAsia" w:hAnsiTheme="minorEastAsia" w:cs="Arial Unicode MS" w:hint="eastAsia"/>
          <w:szCs w:val="21"/>
        </w:rPr>
        <w:t>检测</w:t>
      </w:r>
      <w:r w:rsidRPr="00EA3970">
        <w:rPr>
          <w:rFonts w:asciiTheme="minorEastAsia" w:hAnsiTheme="minorEastAsia" w:cs="Arial Unicode MS"/>
          <w:szCs w:val="21"/>
        </w:rPr>
        <w:t>的方法包括以下两个步骤，如</w:t>
      </w:r>
      <w:r w:rsidRPr="00EA3970">
        <w:rPr>
          <w:rFonts w:asciiTheme="minorEastAsia" w:hAnsiTheme="minorEastAsia" w:cs="Arial Unicode MS" w:hint="eastAsia"/>
          <w:szCs w:val="21"/>
        </w:rPr>
        <w:t>图</w:t>
      </w:r>
      <w:r>
        <w:rPr>
          <w:rFonts w:asciiTheme="minorEastAsia" w:hAnsiTheme="minorEastAsia" w:cs="Arial Unicode MS" w:hint="eastAsia"/>
          <w:szCs w:val="21"/>
        </w:rPr>
        <w:t>1</w:t>
      </w:r>
      <w:r w:rsidRPr="00EA3970">
        <w:rPr>
          <w:rFonts w:asciiTheme="minorEastAsia" w:hAnsiTheme="minorEastAsia" w:cs="Arial Unicode MS"/>
          <w:szCs w:val="21"/>
        </w:rPr>
        <w:t>所示：</w:t>
      </w:r>
    </w:p>
    <w:p w14:paraId="4602BCD1" w14:textId="77777777" w:rsidR="00D85EEE" w:rsidRPr="00EA3970" w:rsidRDefault="00D85EEE" w:rsidP="00D85EEE">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1. </w:t>
      </w:r>
      <w:r w:rsidRPr="00EA3970">
        <w:rPr>
          <w:rFonts w:asciiTheme="minorEastAsia" w:hAnsiTheme="minorEastAsia" w:cs="Arial Unicode MS"/>
          <w:szCs w:val="21"/>
        </w:rPr>
        <w:t>提取</w:t>
      </w:r>
      <w:r w:rsidRPr="00EA3970">
        <w:rPr>
          <w:rFonts w:asciiTheme="minorEastAsia" w:hAnsiTheme="minorEastAsia" w:cs="Arial Unicode MS" w:hint="eastAsia"/>
          <w:szCs w:val="21"/>
        </w:rPr>
        <w:t>文件特征</w:t>
      </w:r>
      <w:r w:rsidRPr="00EA3970">
        <w:rPr>
          <w:rFonts w:asciiTheme="minorEastAsia" w:hAnsiTheme="minorEastAsia" w:cs="Arial Unicode MS"/>
          <w:szCs w:val="21"/>
        </w:rPr>
        <w:t>。作为基本的预处理步骤，</w:t>
      </w:r>
      <w:r w:rsidRPr="00EA3970">
        <w:rPr>
          <w:rFonts w:asciiTheme="minorEastAsia" w:hAnsiTheme="minorEastAsia" w:cs="Arial Unicode MS" w:hint="eastAsia"/>
          <w:szCs w:val="21"/>
        </w:rPr>
        <w:t>对PDF文件的结构、内容和元数据进行解析，并做一些相应的向量计算，提取为一个二维的特征集，使得这些特征可以进入到机器学习中进行训练分类</w:t>
      </w:r>
      <w:r w:rsidRPr="00EA3970">
        <w:rPr>
          <w:rFonts w:asciiTheme="minorEastAsia" w:hAnsiTheme="minorEastAsia" w:cs="Arial Unicode MS"/>
          <w:szCs w:val="21"/>
        </w:rPr>
        <w:t>。</w:t>
      </w:r>
    </w:p>
    <w:p w14:paraId="72127763" w14:textId="77777777" w:rsidR="00D85EEE" w:rsidRPr="00EA3970" w:rsidRDefault="00D85EEE" w:rsidP="00D85EEE">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2. </w:t>
      </w:r>
      <w:r w:rsidRPr="00EA3970">
        <w:rPr>
          <w:rFonts w:asciiTheme="minorEastAsia" w:hAnsiTheme="minorEastAsia" w:cs="Arial Unicode MS"/>
          <w:szCs w:val="21"/>
        </w:rPr>
        <w:t>学习和分类。</w:t>
      </w:r>
      <w:r w:rsidRPr="00EA3970">
        <w:rPr>
          <w:rFonts w:asciiTheme="minorEastAsia" w:hAnsiTheme="minorEastAsia" w:cs="Arial Unicode MS" w:hint="eastAsia"/>
          <w:szCs w:val="21"/>
        </w:rPr>
        <w:t>我们会随机选取数据的80%，进行训练，通过训练之后保存训练模型，然后使用20%的文件进行预测分类，从中计算出模型的准确率，误报率等信息。</w:t>
      </w:r>
      <w:r w:rsidRPr="00EA3970">
        <w:rPr>
          <w:rFonts w:asciiTheme="minorEastAsia" w:hAnsiTheme="minorEastAsia" w:cs="Arial Unicode MS"/>
          <w:szCs w:val="21"/>
        </w:rPr>
        <w:t xml:space="preserve"> </w:t>
      </w:r>
    </w:p>
    <w:p w14:paraId="497B0C85"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109C3864" w14:textId="77777777" w:rsidR="00D85EEE" w:rsidRPr="003D1DB4" w:rsidRDefault="00D85EEE" w:rsidP="00D85EEE">
      <w:pPr>
        <w:jc w:val="center"/>
        <w:rPr>
          <w:sz w:val="18"/>
          <w:szCs w:val="18"/>
        </w:rPr>
      </w:pPr>
      <w:r>
        <w:rPr>
          <w:noProof/>
        </w:rPr>
        <w:lastRenderedPageBreak/>
        <w:drawing>
          <wp:inline distT="0" distB="0" distL="0" distR="0" wp14:anchorId="03E5E454" wp14:editId="25752E54">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7870"/>
                    </a:xfrm>
                    <a:prstGeom prst="rect">
                      <a:avLst/>
                    </a:prstGeom>
                  </pic:spPr>
                </pic:pic>
              </a:graphicData>
            </a:graphic>
          </wp:inline>
        </w:drawing>
      </w:r>
    </w:p>
    <w:p w14:paraId="542C0149" w14:textId="77777777" w:rsidR="00D85EEE" w:rsidRDefault="00D85EEE" w:rsidP="00D85EEE">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r>
        <w:rPr>
          <w:rFonts w:hint="eastAsia"/>
        </w:rPr>
        <w:t>peepdf</w:t>
      </w:r>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r w:rsidRPr="00F924FE">
        <w:t>count_startxref</w:t>
      </w:r>
      <w:r>
        <w:rPr>
          <w:rFonts w:hint="eastAsia"/>
        </w:rPr>
        <w:t>），内容信息的（</w:t>
      </w:r>
      <w:r w:rsidRPr="00F924FE">
        <w:t>title_oth</w:t>
      </w:r>
      <w:r>
        <w:t>、</w:t>
      </w:r>
      <w:r w:rsidRPr="00F924FE">
        <w:t>subject_lc</w:t>
      </w:r>
      <w:r>
        <w:rPr>
          <w:rFonts w:hint="eastAsia"/>
        </w:rPr>
        <w:t>）和</w:t>
      </w:r>
      <w:r>
        <w:rPr>
          <w:rFonts w:hint="eastAsia"/>
        </w:rPr>
        <w:t>metadata</w:t>
      </w:r>
      <w:r>
        <w:t>(</w:t>
      </w:r>
      <w:r w:rsidRPr="00F924FE">
        <w:t>producer_oth</w:t>
      </w:r>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r>
        <w:rPr>
          <w:rFonts w:hint="eastAsia"/>
        </w:rPr>
        <w:t>peepdf</w:t>
      </w:r>
      <w:r>
        <w:rPr>
          <w:rFonts w:hint="eastAsia"/>
        </w:rPr>
        <w:t>进行解析的时候，并不所有文件都解析到，所以在第二阶段我们重新选取了解析器</w:t>
      </w:r>
      <w:r>
        <w:rPr>
          <w:rFonts w:hint="eastAsia"/>
        </w:rPr>
        <w:t>mimicus[</w:t>
      </w:r>
      <w:r>
        <w:t>2</w:t>
      </w:r>
      <w:r>
        <w:rPr>
          <w:rFonts w:hint="eastAsia"/>
        </w:rPr>
        <w:t>]</w:t>
      </w:r>
      <w:r>
        <w:t>,</w:t>
      </w:r>
      <w:r>
        <w:rPr>
          <w:rFonts w:hint="eastAsia"/>
        </w:rPr>
        <w:t>这个工具可以弥补之前因为结构缺陷或混淆不能正常解析的问题，同时这个工具也已经开源</w:t>
      </w:r>
      <w:hyperlink r:id="rId12" w:history="1">
        <w:r w:rsidRPr="00DC3EBD">
          <w:rPr>
            <w:rStyle w:val="a7"/>
          </w:rPr>
          <w:t>https://github.com/srndic/mimicus</w:t>
        </w:r>
      </w:hyperlink>
      <w:r>
        <w:rPr>
          <w:rFonts w:hint="eastAsia"/>
        </w:rPr>
        <w:t>，到目前为止也是基于</w:t>
      </w:r>
      <w:r>
        <w:rPr>
          <w:rFonts w:hint="eastAsia"/>
        </w:rPr>
        <w:t>PDF</w:t>
      </w:r>
      <w:r>
        <w:rPr>
          <w:rFonts w:hint="eastAsia"/>
        </w:rPr>
        <w:t>文件检测使用最多的一个解析工具。我们使用了</w:t>
      </w:r>
      <w:r>
        <w:rPr>
          <w:rFonts w:hint="eastAsia"/>
        </w:rPr>
        <w:t>mimicus</w:t>
      </w:r>
      <w:r>
        <w:t xml:space="preserve"> </w:t>
      </w:r>
      <w:r>
        <w:rPr>
          <w:rFonts w:hint="eastAsia"/>
        </w:rPr>
        <w:t>对之前的文件进行解析，可以对所有的数据（</w:t>
      </w:r>
      <w:r>
        <w:rPr>
          <w:rFonts w:hint="eastAsia"/>
        </w:rPr>
        <w:t>20</w:t>
      </w:r>
      <w:r>
        <w:rPr>
          <w:rFonts w:hint="eastAsia"/>
        </w:rPr>
        <w:t>万）进行解析，并做特征提取。</w:t>
      </w:r>
    </w:p>
    <w:p w14:paraId="373A26C3" w14:textId="77777777" w:rsidR="00D85EEE" w:rsidRDefault="00D85EEE" w:rsidP="00D85EEE">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对文件进行特征提取，一共提取特征</w:t>
      </w:r>
      <w:r>
        <w:rPr>
          <w:rFonts w:hint="eastAsia"/>
        </w:rPr>
        <w:t>135</w:t>
      </w:r>
      <w:r>
        <w:rPr>
          <w:rFonts w:hint="eastAsia"/>
        </w:rPr>
        <w:t>个。我们的机器学习的核心算法还是使用准确率最高的随机森林。通过算法调优后对数据进行训练与预测，使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4CEDC721" w14:textId="77777777"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Model2.1</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58FD10FB" w14:textId="77777777" w:rsidR="00D85EEE" w:rsidRDefault="00D85EEE" w:rsidP="00D85EEE"/>
    <w:p w14:paraId="7F815EC5" w14:textId="77777777" w:rsidR="00D85EEE" w:rsidRPr="0018569E" w:rsidRDefault="00D85EEE" w:rsidP="00D85EEE">
      <w:pPr>
        <w:jc w:val="center"/>
        <w:rPr>
          <w:sz w:val="18"/>
          <w:szCs w:val="18"/>
        </w:rPr>
      </w:pPr>
      <w:r>
        <w:rPr>
          <w:rFonts w:hint="eastAsia"/>
          <w:sz w:val="18"/>
          <w:szCs w:val="18"/>
        </w:rPr>
        <w:t>表</w:t>
      </w:r>
      <w:r>
        <w:rPr>
          <w:rFonts w:hint="eastAsia"/>
          <w:sz w:val="18"/>
          <w:szCs w:val="18"/>
        </w:rPr>
        <w:t xml:space="preserve">5 </w:t>
      </w:r>
      <w:r>
        <w:rPr>
          <w:rFonts w:hint="eastAsia"/>
          <w:sz w:val="18"/>
          <w:szCs w:val="18"/>
        </w:rPr>
        <w:t>模型参数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162"/>
        <w:gridCol w:w="1162"/>
        <w:gridCol w:w="660"/>
        <w:gridCol w:w="660"/>
      </w:tblGrid>
      <w:tr w:rsidR="00D85EEE" w:rsidRPr="00892092" w14:paraId="4698A02A" w14:textId="77777777" w:rsidTr="009C4F65">
        <w:trPr>
          <w:trHeight w:val="54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1DB9DC" w14:textId="77777777" w:rsidR="00D85EEE" w:rsidRPr="00892092" w:rsidRDefault="00D85EEE" w:rsidP="009C4F65">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FDE01" w14:textId="77777777" w:rsidR="00D85EEE" w:rsidRPr="00892092" w:rsidRDefault="00D85EEE" w:rsidP="009C4F65">
            <w:r>
              <w:rPr>
                <w:rFonts w:hint="eastAsia"/>
              </w:rPr>
              <w:t>特征数目</w:t>
            </w:r>
            <w:r>
              <w:rPr>
                <w:rFonts w:hint="eastAsia"/>
              </w:rPr>
              <w:t>/</w:t>
            </w:r>
            <w:r>
              <w:rPr>
                <w:rFonts w:hint="eastAsia"/>
              </w:rPr>
              <w:t>个</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47EDE" w14:textId="77777777" w:rsidR="00D85EEE" w:rsidRPr="00892092" w:rsidRDefault="00D85EEE" w:rsidP="009C4F65">
            <w:r>
              <w:rPr>
                <w:rFonts w:hint="eastAsia"/>
              </w:rPr>
              <w:t>数据大小</w:t>
            </w:r>
            <w:r>
              <w:rPr>
                <w:rFonts w:hint="eastAsia"/>
              </w:rPr>
              <w:t>/</w:t>
            </w:r>
            <w:r>
              <w:rPr>
                <w:rFonts w:hint="eastAsia"/>
              </w:rPr>
              <w:t>万</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3CE75" w14:textId="77777777" w:rsidR="00D85EEE" w:rsidRPr="00892092" w:rsidRDefault="00D85EEE" w:rsidP="009C4F65">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4471A" w14:textId="77777777" w:rsidR="00D85EEE" w:rsidRPr="00892092" w:rsidRDefault="00D85EEE" w:rsidP="009C4F65">
            <w:r>
              <w:rPr>
                <w:rFonts w:hint="eastAsia"/>
              </w:rPr>
              <w:t>误报率</w:t>
            </w:r>
          </w:p>
        </w:tc>
      </w:tr>
      <w:tr w:rsidR="00D85EEE" w:rsidRPr="00892092" w14:paraId="68AC06A0" w14:textId="77777777" w:rsidTr="009C4F65">
        <w:trPr>
          <w:trHeight w:val="54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453E6D" w14:textId="77777777" w:rsidR="00D85EEE" w:rsidRPr="00892092" w:rsidRDefault="00D85EEE" w:rsidP="009C4F65">
            <w:r w:rsidRPr="00892092">
              <w:t xml:space="preserve">model </w:t>
            </w: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8CD44" w14:textId="77777777" w:rsidR="00D85EEE" w:rsidRPr="00892092" w:rsidRDefault="00D85EEE" w:rsidP="009C4F65">
            <w:r w:rsidRPr="00892092">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7723D" w14:textId="77777777" w:rsidR="00D85EEE" w:rsidRPr="00892092" w:rsidRDefault="00D85EEE" w:rsidP="009C4F65">
            <w:r w:rsidRPr="00892092">
              <w:t>10w</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63B0A" w14:textId="77777777" w:rsidR="00D85EEE" w:rsidRPr="00892092" w:rsidRDefault="00D85EEE" w:rsidP="009C4F65">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3E744" w14:textId="77777777" w:rsidR="00D85EEE" w:rsidRPr="00892092" w:rsidRDefault="00D85EEE" w:rsidP="009C4F65">
            <w:r>
              <w:t>0.01</w:t>
            </w:r>
            <w:r w:rsidRPr="00892092">
              <w:t>6</w:t>
            </w:r>
            <w:r>
              <w:t>%</w:t>
            </w:r>
          </w:p>
        </w:tc>
      </w:tr>
      <w:tr w:rsidR="00D85EEE" w:rsidRPr="00892092" w14:paraId="0FD1160A" w14:textId="77777777" w:rsidTr="009C4F65">
        <w:trPr>
          <w:trHeight w:val="54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A8709AF" w14:textId="77777777" w:rsidR="00D85EEE" w:rsidRPr="00892092" w:rsidRDefault="00D85EEE" w:rsidP="009C4F65">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tcPr>
          <w:p w14:paraId="198B4516" w14:textId="77777777" w:rsidR="00D85EEE" w:rsidRPr="00892092" w:rsidRDefault="00D85EEE" w:rsidP="009C4F65">
            <w:r w:rsidRPr="00892092">
              <w:t>135</w:t>
            </w:r>
          </w:p>
        </w:tc>
        <w:tc>
          <w:tcPr>
            <w:tcW w:w="0" w:type="auto"/>
            <w:tcBorders>
              <w:top w:val="outset" w:sz="6" w:space="0" w:color="auto"/>
              <w:left w:val="outset" w:sz="6" w:space="0" w:color="auto"/>
              <w:bottom w:val="outset" w:sz="6" w:space="0" w:color="auto"/>
              <w:right w:val="outset" w:sz="6" w:space="0" w:color="auto"/>
            </w:tcBorders>
            <w:vAlign w:val="center"/>
          </w:tcPr>
          <w:p w14:paraId="0EE60D8D" w14:textId="77777777" w:rsidR="00D85EEE" w:rsidRPr="00892092" w:rsidRDefault="00D85EEE" w:rsidP="009C4F65">
            <w:r w:rsidRPr="00892092">
              <w:t>21W</w:t>
            </w:r>
          </w:p>
        </w:tc>
        <w:tc>
          <w:tcPr>
            <w:tcW w:w="0" w:type="auto"/>
            <w:tcBorders>
              <w:top w:val="outset" w:sz="6" w:space="0" w:color="auto"/>
              <w:left w:val="outset" w:sz="6" w:space="0" w:color="auto"/>
              <w:bottom w:val="outset" w:sz="6" w:space="0" w:color="auto"/>
              <w:right w:val="outset" w:sz="6" w:space="0" w:color="auto"/>
            </w:tcBorders>
            <w:vAlign w:val="center"/>
          </w:tcPr>
          <w:p w14:paraId="2AA28250" w14:textId="77777777" w:rsidR="00D85EEE" w:rsidRPr="00892092" w:rsidRDefault="00D85EEE" w:rsidP="009C4F65">
            <w:r>
              <w:t>99.82</w:t>
            </w:r>
            <w:r w:rsidRPr="00892092">
              <w:t>%</w:t>
            </w:r>
          </w:p>
        </w:tc>
        <w:tc>
          <w:tcPr>
            <w:tcW w:w="0" w:type="auto"/>
            <w:tcBorders>
              <w:top w:val="outset" w:sz="6" w:space="0" w:color="auto"/>
              <w:left w:val="outset" w:sz="6" w:space="0" w:color="auto"/>
              <w:bottom w:val="outset" w:sz="6" w:space="0" w:color="auto"/>
              <w:right w:val="outset" w:sz="6" w:space="0" w:color="auto"/>
            </w:tcBorders>
            <w:vAlign w:val="center"/>
          </w:tcPr>
          <w:p w14:paraId="376DF15C" w14:textId="77777777" w:rsidR="00D85EEE" w:rsidRDefault="00D85EEE" w:rsidP="009C4F65">
            <w:r>
              <w:t>0.018%</w:t>
            </w:r>
          </w:p>
        </w:tc>
      </w:tr>
    </w:tbl>
    <w:p w14:paraId="63473946" w14:textId="77777777" w:rsidR="00D85EEE" w:rsidRDefault="00D85EEE" w:rsidP="00B7410C"/>
    <w:p w14:paraId="3E6D22BF" w14:textId="77777777" w:rsidR="00B7410C" w:rsidRDefault="00E7020C" w:rsidP="00C94220">
      <w:pPr>
        <w:pStyle w:val="1"/>
        <w:numPr>
          <w:ilvl w:val="0"/>
          <w:numId w:val="8"/>
        </w:numPr>
      </w:pPr>
      <w:r>
        <w:rPr>
          <w:rFonts w:hint="eastAsia"/>
        </w:rPr>
        <w:lastRenderedPageBreak/>
        <w:t>对抗性学习</w:t>
      </w:r>
    </w:p>
    <w:p w14:paraId="7BDADDF0" w14:textId="77777777" w:rsidR="00B7410C" w:rsidRDefault="00B7410C" w:rsidP="00B7410C"/>
    <w:p w14:paraId="16813740" w14:textId="77777777" w:rsidR="00E7020C" w:rsidRPr="00E7020C" w:rsidRDefault="00E7020C" w:rsidP="00E7020C">
      <w:pPr>
        <w:pStyle w:val="2"/>
      </w:pPr>
      <w:r>
        <w:rPr>
          <w:rFonts w:hint="eastAsia"/>
        </w:rPr>
        <w:t>4.2</w:t>
      </w:r>
      <w:r>
        <w:t xml:space="preserve"> </w:t>
      </w:r>
      <w:r w:rsidR="002247DB">
        <w:rPr>
          <w:rFonts w:hint="eastAsia"/>
        </w:rPr>
        <w:t>对抗性学习</w:t>
      </w:r>
    </w:p>
    <w:p w14:paraId="76315DDA" w14:textId="77777777" w:rsidR="00E7020C" w:rsidRDefault="00E7020C" w:rsidP="00E7020C">
      <w:pPr>
        <w:ind w:firstLine="420"/>
      </w:pPr>
      <w:r>
        <w:rPr>
          <w:rFonts w:hint="eastAsia"/>
        </w:rPr>
        <w:t>我们对模型的鲁棒性做了一些测试与对抗性学习，具体的来说就是假设攻击者已知信息，比如说攻击者知道我们所提取的特征，那么他就可以修改恶意文件的特征，使其看起来更像良性，从而逃逸分类器。又或者假设攻击者知道模型提取的特征和算法，通过一些加密，混淆等方法逃逸分类器，按照一定的逻辑关系，当攻击者知道模型的信息越多，越容易逃逸。我们主要利用</w:t>
      </w:r>
      <w:r>
        <w:rPr>
          <w:rFonts w:hint="eastAsia"/>
        </w:rPr>
        <w:t>Nedim</w:t>
      </w:r>
      <w:r>
        <w:t xml:space="preserve"> Smdic </w:t>
      </w:r>
      <w:r>
        <w:rPr>
          <w:rFonts w:hint="eastAsia"/>
        </w:rPr>
        <w:t>在</w:t>
      </w:r>
      <w:r>
        <w:rPr>
          <w:rFonts w:hint="eastAsia"/>
        </w:rPr>
        <w:t>IEEE</w:t>
      </w:r>
      <w:r>
        <w:t xml:space="preserve"> </w:t>
      </w:r>
      <w:r>
        <w:rPr>
          <w:rFonts w:hint="eastAsia"/>
        </w:rPr>
        <w:t>的论文中</w:t>
      </w:r>
      <w:r w:rsidRPr="00957947">
        <w:t>Practical Evasion of a Learning- Based Classifier: A Case Study</w:t>
      </w:r>
      <w:r>
        <w:t>[4]</w:t>
      </w:r>
      <w:r>
        <w:rPr>
          <w:rFonts w:hint="eastAsia"/>
        </w:rPr>
        <w:t>中提到的几种方法，对模型进行对抗性学习。</w:t>
      </w:r>
    </w:p>
    <w:p w14:paraId="5EEA5899" w14:textId="77777777" w:rsidR="00E7020C" w:rsidRDefault="00E7020C" w:rsidP="00E7020C">
      <w:pPr>
        <w:ind w:firstLine="420"/>
      </w:pPr>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14:paraId="5F55CEB4" w14:textId="77777777" w:rsidR="00234AE5" w:rsidRDefault="002247DB" w:rsidP="00234AE5">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为</w:t>
      </w:r>
      <w:r w:rsidR="0033567E" w:rsidRPr="003D1DB4">
        <w:rPr>
          <w:rFonts w:asciiTheme="minorEastAsia" w:eastAsiaTheme="minorEastAsia" w:hAnsiTheme="minorEastAsia" w:cs="宋体" w:hint="eastAsia"/>
          <w:color w:val="000000"/>
          <w:kern w:val="0"/>
          <w:szCs w:val="21"/>
        </w:rPr>
        <w:t>了</w:t>
      </w:r>
      <w:r w:rsidRPr="003D1DB4">
        <w:rPr>
          <w:rFonts w:asciiTheme="minorEastAsia" w:eastAsiaTheme="minorEastAsia" w:hAnsiTheme="minorEastAsia" w:cs="宋体" w:hint="eastAsia"/>
          <w:color w:val="000000"/>
          <w:kern w:val="0"/>
          <w:szCs w:val="21"/>
        </w:rPr>
        <w:t>研究分类器逃逸攻击（</w:t>
      </w:r>
      <w:r w:rsidRPr="003D1DB4">
        <w:rPr>
          <w:rFonts w:asciiTheme="minorEastAsia" w:eastAsiaTheme="minorEastAsia" w:hAnsiTheme="minorEastAsia" w:cs="宋体"/>
          <w:color w:val="000000"/>
          <w:kern w:val="0"/>
          <w:szCs w:val="21"/>
        </w:rPr>
        <w:t>evasion attack</w:t>
      </w:r>
      <w:r w:rsidRPr="003D1DB4">
        <w:rPr>
          <w:rFonts w:asciiTheme="minorEastAsia" w:eastAsiaTheme="minorEastAsia" w:hAnsiTheme="minorEastAsia" w:cs="宋体" w:hint="eastAsia"/>
          <w:color w:val="000000"/>
          <w:kern w:val="0"/>
          <w:szCs w:val="21"/>
        </w:rPr>
        <w:t>），</w:t>
      </w:r>
      <w:r w:rsidR="00234AE5" w:rsidRPr="003D1DB4">
        <w:rPr>
          <w:rFonts w:asciiTheme="minorEastAsia" w:eastAsiaTheme="minorEastAsia" w:hAnsiTheme="minorEastAsia" w:cs="宋体" w:hint="eastAsia"/>
          <w:color w:val="000000"/>
          <w:kern w:val="0"/>
          <w:szCs w:val="21"/>
        </w:rPr>
        <w:t>我们复现了</w:t>
      </w:r>
      <w:r w:rsidR="00234AE5" w:rsidRPr="003D1DB4">
        <w:rPr>
          <w:rFonts w:asciiTheme="minorEastAsia" w:eastAsiaTheme="minorEastAsia" w:hAnsiTheme="minorEastAsia"/>
          <w:szCs w:val="21"/>
        </w:rPr>
        <w:t>Nedim Srndic</w:t>
      </w:r>
      <w:r w:rsidR="00234AE5" w:rsidRPr="003D1DB4">
        <w:rPr>
          <w:rFonts w:asciiTheme="minorEastAsia" w:eastAsiaTheme="minorEastAsia" w:hAnsiTheme="minorEastAsia" w:cs="宋体"/>
          <w:color w:val="000000"/>
          <w:kern w:val="0"/>
          <w:szCs w:val="21"/>
        </w:rPr>
        <w:t>[</w:t>
      </w:r>
      <w:r w:rsidR="007E7EB6">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color w:val="000000"/>
          <w:kern w:val="0"/>
          <w:szCs w:val="21"/>
        </w:rPr>
        <w:t>]</w:t>
      </w:r>
      <w:r w:rsidR="00234AE5" w:rsidRPr="003D1DB4">
        <w:rPr>
          <w:rFonts w:asciiTheme="minorEastAsia" w:eastAsiaTheme="minorEastAsia" w:hAnsiTheme="minorEastAsia" w:cs="宋体" w:hint="eastAsia"/>
          <w:color w:val="000000"/>
          <w:kern w:val="0"/>
          <w:szCs w:val="21"/>
        </w:rPr>
        <w:t>中提到的</w:t>
      </w:r>
      <w:r w:rsidR="00234AE5" w:rsidRPr="003D1DB4">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hint="eastAsia"/>
          <w:color w:val="000000"/>
          <w:kern w:val="0"/>
          <w:szCs w:val="21"/>
        </w:rPr>
        <w:t>种逃逸攻击。攻击方法描述了攻击者的可用信息。</w:t>
      </w:r>
    </w:p>
    <w:p w14:paraId="79E7C985" w14:textId="77777777"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w:t>
      </w:r>
      <w:r w:rsidRPr="003D1DB4">
        <w:rPr>
          <w:rFonts w:asciiTheme="minorEastAsia" w:eastAsiaTheme="minorEastAsia" w:hAnsiTheme="minorEastAsia" w:cs="宋体" w:hint="eastAsia"/>
          <w:color w:val="000000"/>
          <w:kern w:val="0"/>
          <w:szCs w:val="21"/>
        </w:rPr>
        <w:t>）：表示</w:t>
      </w:r>
      <w:r w:rsidRPr="003D1DB4">
        <w:rPr>
          <w:rFonts w:asciiTheme="minorEastAsia" w:eastAsiaTheme="minorEastAsia" w:hAnsiTheme="minorEastAsia" w:cs="宋体" w:hint="eastAsia"/>
          <w:kern w:val="0"/>
          <w:szCs w:val="21"/>
        </w:rPr>
        <w:t>只有特征集可用于敌手；</w:t>
      </w:r>
    </w:p>
    <w:p w14:paraId="4C2AF65E" w14:textId="77777777"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training</w:t>
      </w:r>
      <w:r w:rsidRPr="003D1DB4">
        <w:rPr>
          <w:rFonts w:asciiTheme="minorEastAsia" w:eastAsiaTheme="minorEastAsia" w:hAnsiTheme="minorEastAsia" w:cs="宋体" w:hint="eastAsia"/>
          <w:color w:val="000000"/>
          <w:kern w:val="0"/>
          <w:szCs w:val="21"/>
        </w:rPr>
        <w:t>）：除了已知的特征外，攻击者还可以利用目标分类器训练数据集的知识；</w:t>
      </w:r>
    </w:p>
    <w:p w14:paraId="273A4227" w14:textId="77777777"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classifier</w:t>
      </w:r>
      <w:r w:rsidRPr="003D1DB4">
        <w:rPr>
          <w:rFonts w:asciiTheme="minorEastAsia" w:eastAsiaTheme="minorEastAsia" w:hAnsiTheme="minorEastAsia" w:cs="宋体" w:hint="eastAsia"/>
          <w:color w:val="000000"/>
          <w:kern w:val="0"/>
          <w:szCs w:val="21"/>
        </w:rPr>
        <w:t>）：攻击者知道特征集以及关于分类器的一些细节，例如类型，参数或具体实现；</w:t>
      </w:r>
    </w:p>
    <w:p w14:paraId="01088905" w14:textId="77777777" w:rsidR="00E7020C" w:rsidRPr="00AB6580"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all above</w:t>
      </w:r>
      <w:r w:rsidRPr="003D1DB4">
        <w:rPr>
          <w:rFonts w:asciiTheme="minorEastAsia" w:eastAsiaTheme="minorEastAsia" w:hAnsiTheme="minorEastAsia" w:cs="宋体" w:hint="eastAsia"/>
          <w:color w:val="000000"/>
          <w:kern w:val="0"/>
          <w:szCs w:val="21"/>
        </w:rPr>
        <w:t>）：如果知道所有三个分类器组件的细节，在这种情况下，攻击者可以在线下完全重现在线分类器，只有在找到足够好的规避样本时才提交攻击结果。离线模仿攻击或离线分类器特定攻击击败离线分类器也具有很强的击败在线分类器的可能性。那么对手就有最大的机会躲避目标分类器。</w:t>
      </w:r>
    </w:p>
    <w:p w14:paraId="3F7D36CB" w14:textId="77777777" w:rsidR="00E7020C" w:rsidRDefault="00E7020C" w:rsidP="00234AE5">
      <w:pPr>
        <w:widowControl/>
        <w:spacing w:line="204" w:lineRule="atLeast"/>
        <w:ind w:firstLine="420"/>
        <w:jc w:val="left"/>
        <w:rPr>
          <w:rFonts w:asciiTheme="minorEastAsia" w:eastAsiaTheme="minorEastAsia" w:hAnsiTheme="minorEastAsia" w:cs="宋体"/>
          <w:color w:val="000000"/>
          <w:kern w:val="0"/>
          <w:szCs w:val="21"/>
        </w:rPr>
      </w:pPr>
    </w:p>
    <w:p w14:paraId="41ABE981" w14:textId="77777777" w:rsidR="00AB6580" w:rsidRPr="00F34420" w:rsidRDefault="00AB6580" w:rsidP="00AB6580">
      <w:pPr>
        <w:jc w:val="center"/>
        <w:rPr>
          <w:sz w:val="18"/>
          <w:szCs w:val="18"/>
        </w:rPr>
      </w:pPr>
      <w:r>
        <w:rPr>
          <w:rFonts w:hint="eastAsia"/>
          <w:sz w:val="18"/>
          <w:szCs w:val="18"/>
        </w:rPr>
        <w:t>表</w:t>
      </w:r>
      <w:r>
        <w:rPr>
          <w:rFonts w:hint="eastAsia"/>
          <w:sz w:val="18"/>
          <w:szCs w:val="18"/>
        </w:rPr>
        <w:t>7</w:t>
      </w:r>
      <w:r>
        <w:rPr>
          <w:sz w:val="18"/>
          <w:szCs w:val="18"/>
        </w:rPr>
        <w:t xml:space="preserve"> </w:t>
      </w:r>
      <w:r>
        <w:rPr>
          <w:rFonts w:hint="eastAsia"/>
          <w:sz w:val="18"/>
          <w:szCs w:val="18"/>
        </w:rPr>
        <w:t>不同攻击方法与精度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AB6580" w:rsidRPr="00AB129F" w14:paraId="668995D3"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29E468" w14:textId="77777777" w:rsidR="00AB6580" w:rsidRPr="00AB129F" w:rsidRDefault="00AB6580" w:rsidP="00EA248C">
            <w:pPr>
              <w:widowControl/>
              <w:spacing w:line="204" w:lineRule="atLeast"/>
              <w:jc w:val="center"/>
              <w:rPr>
                <w:rFonts w:cs="宋体"/>
                <w:color w:val="000000"/>
                <w:kern w:val="0"/>
                <w:sz w:val="20"/>
                <w:szCs w:val="20"/>
              </w:rPr>
            </w:pPr>
            <w:r>
              <w:rPr>
                <w:rFonts w:cs="宋体" w:hint="eastAsia"/>
                <w:color w:val="000000"/>
                <w:kern w:val="0"/>
                <w:sz w:val="20"/>
                <w:szCs w:val="20"/>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C753A" w14:textId="77777777"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测试样本个数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9E6E4" w14:textId="77777777" w:rsidR="00AB6580" w:rsidRPr="003D1DB4" w:rsidRDefault="00AB6580" w:rsidP="00EA248C">
            <w:pPr>
              <w:widowControl/>
              <w:spacing w:line="204" w:lineRule="atLeast"/>
              <w:jc w:val="left"/>
              <w:rPr>
                <w:rFonts w:cs="宋体"/>
                <w:color w:val="000000"/>
                <w:kern w:val="0"/>
                <w:sz w:val="20"/>
                <w:szCs w:val="20"/>
              </w:rPr>
            </w:pPr>
            <w:r w:rsidRPr="003D1DB4">
              <w:rPr>
                <w:rFonts w:cs="宋体"/>
                <w:color w:val="000000"/>
                <w:kern w:val="0"/>
                <w:sz w:val="20"/>
                <w:szCs w:val="20"/>
              </w:rPr>
              <w:t>Model2</w:t>
            </w:r>
            <w:r w:rsidRPr="003D1DB4">
              <w:rPr>
                <w:rFonts w:cs="宋体" w:hint="eastAsia"/>
                <w:color w:val="000000"/>
                <w:kern w:val="0"/>
                <w:sz w:val="20"/>
                <w:szCs w:val="20"/>
              </w:rPr>
              <w:t>准确度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BB34" w14:textId="77777777"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修复后的检测率</w:t>
            </w:r>
          </w:p>
        </w:tc>
      </w:tr>
      <w:tr w:rsidR="00AB6580" w:rsidRPr="00AB129F" w14:paraId="22805E82"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5BAFC"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32EA3"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0FBEE"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DB5B3"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96.71%</w:t>
            </w:r>
          </w:p>
        </w:tc>
      </w:tr>
      <w:tr w:rsidR="00AB6580" w:rsidRPr="00AB129F" w14:paraId="2FF11FB6"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B669D5"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6EA98"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2975F"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5DC4C"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12.5%</w:t>
            </w:r>
          </w:p>
        </w:tc>
      </w:tr>
      <w:tr w:rsidR="00AB6580" w:rsidRPr="00AB129F" w14:paraId="754BCEA1"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5A4343"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33962"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D287D"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70C9E"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96.76</w:t>
            </w:r>
            <w:r w:rsidRPr="00AB129F">
              <w:rPr>
                <w:rFonts w:cs="宋体"/>
                <w:color w:val="000000"/>
                <w:kern w:val="0"/>
                <w:sz w:val="20"/>
                <w:szCs w:val="20"/>
              </w:rPr>
              <w:t>%</w:t>
            </w:r>
          </w:p>
        </w:tc>
      </w:tr>
      <w:tr w:rsidR="00AB6580" w:rsidRPr="00AB129F" w14:paraId="4BACFB4D"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42F065"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D40E9" w14:textId="77777777"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00BFB" w14:textId="77777777"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84DC8" w14:textId="77777777"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18.71</w:t>
            </w:r>
            <w:r w:rsidRPr="00AB129F">
              <w:rPr>
                <w:rFonts w:cs="宋体"/>
                <w:color w:val="000000"/>
                <w:kern w:val="0"/>
                <w:sz w:val="20"/>
                <w:szCs w:val="20"/>
              </w:rPr>
              <w:t>%</w:t>
            </w:r>
          </w:p>
        </w:tc>
      </w:tr>
    </w:tbl>
    <w:p w14:paraId="46318660" w14:textId="77777777" w:rsidR="00AB6580" w:rsidRPr="003D1DB4" w:rsidRDefault="00AB6580" w:rsidP="00234AE5">
      <w:pPr>
        <w:widowControl/>
        <w:spacing w:line="204" w:lineRule="atLeast"/>
        <w:ind w:firstLine="420"/>
        <w:jc w:val="left"/>
        <w:rPr>
          <w:rFonts w:asciiTheme="minorEastAsia" w:eastAsiaTheme="minorEastAsia" w:hAnsiTheme="minorEastAsia" w:cs="宋体"/>
          <w:color w:val="000000"/>
          <w:kern w:val="0"/>
          <w:szCs w:val="21"/>
        </w:rPr>
      </w:pPr>
    </w:p>
    <w:p w14:paraId="74FCDCB3" w14:textId="77777777" w:rsidR="00E62056" w:rsidRPr="003D1DB4" w:rsidRDefault="00E62056" w:rsidP="00E62056">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我们通过使用这四种方法找到关于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的回避变体后，对我们的模型进行预测，发现仍然有很大一部分，既可以逃逸</w:t>
      </w:r>
      <w:r w:rsidRPr="003D1DB4">
        <w:rPr>
          <w:rFonts w:asciiTheme="minorEastAsia" w:eastAsiaTheme="minorEastAsia" w:hAnsiTheme="minorEastAsia" w:cs="宋体"/>
          <w:color w:val="000000"/>
          <w:kern w:val="0"/>
          <w:szCs w:val="21"/>
        </w:rPr>
        <w:t>PDFrate ,</w:t>
      </w:r>
      <w:r w:rsidRPr="003D1DB4">
        <w:rPr>
          <w:rFonts w:asciiTheme="minorEastAsia" w:eastAsiaTheme="minorEastAsia" w:hAnsiTheme="minorEastAsia" w:cs="宋体" w:hint="eastAsia"/>
          <w:color w:val="000000"/>
          <w:kern w:val="0"/>
          <w:szCs w:val="21"/>
        </w:rPr>
        <w:t>也可以逃逸我们的分类器，其中在</w:t>
      </w: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情况比</w:t>
      </w:r>
      <w:r w:rsidRPr="003D1DB4">
        <w:rPr>
          <w:rFonts w:asciiTheme="minorEastAsia" w:eastAsiaTheme="minorEastAsia" w:hAnsiTheme="minorEastAsia" w:cs="宋体"/>
          <w:color w:val="000000"/>
          <w:kern w:val="0"/>
          <w:szCs w:val="21"/>
        </w:rPr>
        <w:t>FTC</w:t>
      </w:r>
      <w:r w:rsidR="00DD61E2" w:rsidRPr="003D1DB4">
        <w:rPr>
          <w:rFonts w:asciiTheme="minorEastAsia" w:eastAsiaTheme="minorEastAsia" w:hAnsiTheme="minorEastAsia" w:cs="宋体" w:hint="eastAsia"/>
          <w:color w:val="000000"/>
          <w:kern w:val="0"/>
          <w:szCs w:val="21"/>
        </w:rPr>
        <w:t>情况的逃逸更高，这就说明了，我们</w:t>
      </w:r>
      <w:r w:rsidRPr="003D1DB4">
        <w:rPr>
          <w:rFonts w:asciiTheme="minorEastAsia" w:eastAsiaTheme="minorEastAsia" w:hAnsiTheme="minorEastAsia" w:cs="宋体" w:hint="eastAsia"/>
          <w:color w:val="000000"/>
          <w:kern w:val="0"/>
          <w:szCs w:val="21"/>
        </w:rPr>
        <w:t>训练的模型与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的一个差异性，同时在特征提取方面比较接近，所以容易逃逸，而在后面算法训练这部分，就没有全部逃逸。</w:t>
      </w:r>
    </w:p>
    <w:p w14:paraId="23ABB857" w14:textId="77777777" w:rsidR="00174DB7" w:rsidRPr="003D1DB4" w:rsidRDefault="00E62056" w:rsidP="003D1DB4">
      <w:pPr>
        <w:ind w:firstLine="420"/>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针对于这些</w:t>
      </w:r>
      <w:r w:rsidR="00B23A2F" w:rsidRPr="003D1DB4">
        <w:rPr>
          <w:rFonts w:asciiTheme="minorEastAsia" w:eastAsiaTheme="minorEastAsia" w:hAnsiTheme="minorEastAsia" w:cs="宋体" w:hint="eastAsia"/>
          <w:color w:val="000000"/>
          <w:kern w:val="0"/>
          <w:szCs w:val="21"/>
        </w:rPr>
        <w:t>逃逸</w:t>
      </w:r>
      <w:r w:rsidRPr="003D1DB4">
        <w:rPr>
          <w:rFonts w:asciiTheme="minorEastAsia" w:eastAsiaTheme="minorEastAsia" w:hAnsiTheme="minorEastAsia" w:cs="宋体" w:hint="eastAsia"/>
          <w:color w:val="000000"/>
          <w:kern w:val="0"/>
          <w:szCs w:val="21"/>
        </w:rPr>
        <w:t>样本，</w:t>
      </w:r>
      <w:r w:rsidR="00AF0A3A" w:rsidRPr="003D1DB4">
        <w:rPr>
          <w:rFonts w:asciiTheme="minorEastAsia" w:eastAsiaTheme="minorEastAsia" w:hAnsiTheme="minorEastAsia" w:cs="宋体" w:hint="eastAsia"/>
          <w:color w:val="000000"/>
          <w:kern w:val="0"/>
          <w:szCs w:val="21"/>
        </w:rPr>
        <w:t>如果我们的特征选取已经被利用，那么我们可以</w:t>
      </w:r>
      <w:r w:rsidRPr="003D1DB4">
        <w:rPr>
          <w:rFonts w:asciiTheme="minorEastAsia" w:eastAsiaTheme="minorEastAsia" w:hAnsiTheme="minorEastAsia" w:cs="宋体" w:hint="eastAsia"/>
          <w:color w:val="000000"/>
          <w:kern w:val="0"/>
          <w:szCs w:val="21"/>
        </w:rPr>
        <w:t>通过</w:t>
      </w:r>
      <w:r w:rsidR="005938E7" w:rsidRPr="003D1DB4">
        <w:rPr>
          <w:rFonts w:asciiTheme="minorEastAsia" w:eastAsiaTheme="minorEastAsia" w:hAnsiTheme="minorEastAsia" w:cs="宋体" w:hint="eastAsia"/>
          <w:color w:val="000000"/>
          <w:kern w:val="0"/>
          <w:szCs w:val="21"/>
        </w:rPr>
        <w:t>改变特征集，</w:t>
      </w:r>
      <w:r w:rsidR="005938E7" w:rsidRPr="003D1DB4">
        <w:rPr>
          <w:rFonts w:asciiTheme="minorEastAsia" w:eastAsiaTheme="minorEastAsia" w:hAnsiTheme="minorEastAsia" w:cs="宋体" w:hint="eastAsia"/>
          <w:color w:val="000000"/>
          <w:kern w:val="0"/>
          <w:szCs w:val="21"/>
        </w:rPr>
        <w:lastRenderedPageBreak/>
        <w:t>修改权值，或删除重要特征等操作，将样本重新训练测试。</w:t>
      </w:r>
      <w:r w:rsidR="00EB4855" w:rsidRPr="003D1DB4">
        <w:rPr>
          <w:rFonts w:asciiTheme="minorEastAsia" w:eastAsiaTheme="minorEastAsia" w:hAnsiTheme="minorEastAsia" w:cs="宋体" w:hint="eastAsia"/>
          <w:color w:val="000000"/>
          <w:kern w:val="0"/>
          <w:szCs w:val="21"/>
        </w:rPr>
        <w:t>或者我们可以使用多个算法来对文件分类，再计算不同算法在分类器中的权值，综合给出最后文件的预测结果。</w:t>
      </w:r>
    </w:p>
    <w:p w14:paraId="0DCB9815" w14:textId="77777777" w:rsidR="005938E7" w:rsidRDefault="003F104F" w:rsidP="003D1DB4">
      <w:pPr>
        <w:ind w:firstLine="420"/>
        <w:rPr>
          <w:rFonts w:ascii="宋体" w:hAnsi="宋体" w:cs="宋体"/>
          <w:kern w:val="0"/>
          <w:szCs w:val="21"/>
        </w:rPr>
      </w:pPr>
      <w:r w:rsidRPr="003D1DB4">
        <w:rPr>
          <w:rFonts w:asciiTheme="minorEastAsia" w:eastAsiaTheme="minorEastAsia" w:hAnsiTheme="minorEastAsia" w:cs="宋体" w:hint="eastAsia"/>
          <w:color w:val="000000"/>
          <w:kern w:val="0"/>
          <w:szCs w:val="21"/>
        </w:rPr>
        <w:t>如图</w:t>
      </w:r>
      <w:r w:rsidRPr="003D1DB4">
        <w:rPr>
          <w:rFonts w:asciiTheme="minorEastAsia" w:eastAsiaTheme="minorEastAsia" w:hAnsiTheme="minorEastAsia" w:cs="宋体"/>
          <w:color w:val="000000"/>
          <w:kern w:val="0"/>
          <w:szCs w:val="21"/>
        </w:rPr>
        <w:t xml:space="preserve">2 </w:t>
      </w:r>
      <w:r w:rsidRPr="003D1DB4">
        <w:rPr>
          <w:rFonts w:asciiTheme="minorEastAsia" w:eastAsiaTheme="minorEastAsia" w:hAnsiTheme="minorEastAsia" w:cs="宋体" w:hint="eastAsia"/>
          <w:color w:val="000000"/>
          <w:kern w:val="0"/>
          <w:szCs w:val="21"/>
        </w:rPr>
        <w:t>所示，是模型训练后</w:t>
      </w:r>
      <w:r w:rsidR="00ED3A3A" w:rsidRPr="003D1DB4">
        <w:rPr>
          <w:rFonts w:asciiTheme="minorEastAsia" w:eastAsiaTheme="minorEastAsia" w:hAnsiTheme="minorEastAsia" w:cs="宋体" w:hint="eastAsia"/>
          <w:color w:val="000000"/>
          <w:kern w:val="0"/>
          <w:szCs w:val="21"/>
        </w:rPr>
        <w:t>，按照特征重要性排序的前</w:t>
      </w:r>
      <w:r w:rsidR="00ED3A3A" w:rsidRPr="003D1DB4">
        <w:rPr>
          <w:rFonts w:asciiTheme="minorEastAsia" w:eastAsiaTheme="minorEastAsia" w:hAnsiTheme="minorEastAsia" w:cs="宋体"/>
          <w:color w:val="000000"/>
          <w:kern w:val="0"/>
          <w:szCs w:val="21"/>
        </w:rPr>
        <w:t>30</w:t>
      </w:r>
      <w:r w:rsidR="00ED3A3A" w:rsidRPr="003D1DB4">
        <w:rPr>
          <w:rFonts w:asciiTheme="minorEastAsia" w:eastAsiaTheme="minorEastAsia" w:hAnsiTheme="minorEastAsia" w:cs="宋体" w:hint="eastAsia"/>
          <w:color w:val="000000"/>
          <w:kern w:val="0"/>
          <w:szCs w:val="21"/>
        </w:rPr>
        <w:t>个特征</w:t>
      </w:r>
      <w:r w:rsidR="009F3875" w:rsidRPr="003D1DB4">
        <w:rPr>
          <w:rFonts w:asciiTheme="minorEastAsia" w:eastAsiaTheme="minorEastAsia" w:hAnsiTheme="minorEastAsia" w:cs="宋体" w:hint="eastAsia"/>
          <w:color w:val="000000"/>
          <w:kern w:val="0"/>
          <w:szCs w:val="21"/>
        </w:rPr>
        <w:t>，我们</w:t>
      </w:r>
      <w:r w:rsidR="009F3875">
        <w:rPr>
          <w:rFonts w:asciiTheme="minorEastAsia" w:eastAsiaTheme="minorEastAsia" w:hAnsiTheme="minorEastAsia" w:cs="宋体" w:hint="eastAsia"/>
          <w:color w:val="000000"/>
          <w:kern w:val="0"/>
          <w:szCs w:val="21"/>
        </w:rPr>
        <w:t>可</w:t>
      </w:r>
      <w:r w:rsidR="00174DB7" w:rsidRPr="003D1DB4">
        <w:rPr>
          <w:rFonts w:asciiTheme="minorEastAsia" w:eastAsiaTheme="minorEastAsia" w:hAnsiTheme="minorEastAsia" w:cs="宋体" w:hint="eastAsia"/>
          <w:color w:val="000000"/>
          <w:kern w:val="0"/>
          <w:szCs w:val="21"/>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这个几个特征在分类中占有比较多的权值，</w:t>
      </w:r>
      <w:r w:rsidR="00174DB7">
        <w:rPr>
          <w:rFonts w:ascii="宋体" w:hAnsi="宋体" w:cs="宋体" w:hint="eastAsia"/>
          <w:kern w:val="0"/>
          <w:szCs w:val="21"/>
        </w:rPr>
        <w:t>同时也是非常的容易被攻击者利用这个几个特征对解析器和分类器进行逃逸，于是我们在训练时就删除了这几个特征，然后对新文件预测，预测结果如表8</w:t>
      </w:r>
      <w:r w:rsidR="00174DB7">
        <w:rPr>
          <w:rFonts w:ascii="宋体" w:hAnsi="宋体" w:cs="宋体"/>
          <w:kern w:val="0"/>
          <w:szCs w:val="21"/>
        </w:rPr>
        <w:t xml:space="preserve"> </w:t>
      </w:r>
      <w:r w:rsidR="00174DB7">
        <w:rPr>
          <w:rFonts w:ascii="宋体" w:hAnsi="宋体" w:cs="宋体" w:hint="eastAsia"/>
          <w:kern w:val="0"/>
          <w:szCs w:val="21"/>
        </w:rPr>
        <w:t>所示。</w:t>
      </w:r>
    </w:p>
    <w:p w14:paraId="56961320" w14:textId="77777777" w:rsidR="00AB6580" w:rsidRPr="003D1DB4" w:rsidRDefault="00AB6580" w:rsidP="003D1DB4">
      <w:pPr>
        <w:ind w:firstLine="420"/>
        <w:rPr>
          <w:rFonts w:cs="宋体"/>
          <w:color w:val="000000"/>
          <w:kern w:val="0"/>
          <w:szCs w:val="21"/>
        </w:rPr>
      </w:pPr>
    </w:p>
    <w:p w14:paraId="5668A6FD"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07DB1520" w14:textId="77777777" w:rsidR="00E62056" w:rsidRDefault="00E62056" w:rsidP="00E62056">
      <w:pPr>
        <w:jc w:val="center"/>
        <w:rPr>
          <w:sz w:val="18"/>
          <w:szCs w:val="18"/>
        </w:rPr>
      </w:pPr>
      <w:r>
        <w:rPr>
          <w:noProof/>
        </w:rPr>
        <w:drawing>
          <wp:inline distT="0" distB="0" distL="0" distR="0" wp14:anchorId="1B7F0EC1" wp14:editId="7465CB77">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048" cy="4323809"/>
                    </a:xfrm>
                    <a:prstGeom prst="rect">
                      <a:avLst/>
                    </a:prstGeom>
                  </pic:spPr>
                </pic:pic>
              </a:graphicData>
            </a:graphic>
          </wp:inline>
        </w:drawing>
      </w:r>
    </w:p>
    <w:p w14:paraId="7AC61E99" w14:textId="77777777" w:rsidR="00AB6580" w:rsidRDefault="00AB6580" w:rsidP="00E62056">
      <w:pPr>
        <w:jc w:val="center"/>
        <w:rPr>
          <w:sz w:val="18"/>
          <w:szCs w:val="18"/>
        </w:rPr>
      </w:pPr>
    </w:p>
    <w:p w14:paraId="1D90D9B5" w14:textId="77777777" w:rsidR="00C26F49" w:rsidRDefault="00174DB7" w:rsidP="003D1DB4">
      <w:pPr>
        <w:ind w:firstLine="420"/>
      </w:pPr>
      <w:r>
        <w:rPr>
          <w:rFonts w:hint="eastAsia"/>
        </w:rPr>
        <w:t>由表</w:t>
      </w:r>
      <w:r>
        <w:rPr>
          <w:rFonts w:hint="eastAsia"/>
        </w:rPr>
        <w:t>8</w:t>
      </w:r>
      <w:r>
        <w:t xml:space="preserve"> </w:t>
      </w:r>
      <w:r>
        <w:rPr>
          <w:rFonts w:hint="eastAsia"/>
        </w:rPr>
        <w:t>我们可以观察到，当分类器使用全部特征进行训练分类的时候，模型可以达到</w:t>
      </w:r>
      <w:r w:rsidR="009F3875">
        <w:rPr>
          <w:rFonts w:hint="eastAsia"/>
        </w:rPr>
        <w:t>99.8</w:t>
      </w:r>
      <w:r>
        <w:rPr>
          <w:rFonts w:hint="eastAsia"/>
        </w:rPr>
        <w:t>%</w:t>
      </w:r>
      <w:r>
        <w:rPr>
          <w:rFonts w:hint="eastAsia"/>
        </w:rPr>
        <w:t>的准确率，而当我们将第一个重要的特征在训练的时候删去的时候，检测率基本没有太大的波动，当减到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sidR="009F3875">
        <w:rPr>
          <w:rFonts w:ascii="宋体" w:hAnsi="宋体" w:cs="宋体" w:hint="eastAsia"/>
          <w:kern w:val="0"/>
          <w:sz w:val="24"/>
          <w:szCs w:val="24"/>
        </w:rPr>
        <w:t>这几个特征时</w:t>
      </w:r>
      <w:r>
        <w:rPr>
          <w:rFonts w:ascii="宋体" w:hAnsi="宋体" w:cs="宋体" w:hint="eastAsia"/>
          <w:kern w:val="0"/>
          <w:sz w:val="24"/>
          <w:szCs w:val="24"/>
        </w:rPr>
        <w:t>，模型的准确率是趋于稳定的。这也说明了我们的模型可</w:t>
      </w:r>
      <w:r w:rsidR="009F3875">
        <w:rPr>
          <w:rFonts w:ascii="宋体" w:hAnsi="宋体" w:cs="宋体" w:hint="eastAsia"/>
          <w:kern w:val="0"/>
          <w:sz w:val="24"/>
          <w:szCs w:val="24"/>
        </w:rPr>
        <w:t>以对抗一些基于特征的攻击，即使对手知道我们分类器使用的特征，模型</w:t>
      </w:r>
      <w:r>
        <w:rPr>
          <w:rFonts w:ascii="宋体" w:hAnsi="宋体" w:cs="宋体" w:hint="eastAsia"/>
          <w:kern w:val="0"/>
          <w:sz w:val="24"/>
          <w:szCs w:val="24"/>
        </w:rPr>
        <w:t>同样可以达到99%的精度。</w:t>
      </w:r>
    </w:p>
    <w:p w14:paraId="58FCADA0" w14:textId="77777777" w:rsidR="00C26F49" w:rsidRDefault="00C26F49" w:rsidP="003D1DB4"/>
    <w:p w14:paraId="709DA7CB" w14:textId="77777777" w:rsidR="00C26F49" w:rsidRPr="003D1DB4" w:rsidRDefault="00C26F49">
      <w:pPr>
        <w:jc w:val="center"/>
        <w:rPr>
          <w:sz w:val="18"/>
          <w:szCs w:val="18"/>
        </w:rPr>
      </w:pPr>
      <w:r>
        <w:rPr>
          <w:rFonts w:hint="eastAsia"/>
          <w:sz w:val="18"/>
          <w:szCs w:val="18"/>
        </w:rPr>
        <w:t>表</w:t>
      </w:r>
      <w:r>
        <w:rPr>
          <w:rFonts w:hint="eastAsia"/>
          <w:sz w:val="18"/>
          <w:szCs w:val="18"/>
        </w:rPr>
        <w:t xml:space="preserve">8 </w:t>
      </w:r>
      <w:r>
        <w:rPr>
          <w:rFonts w:hint="eastAsia"/>
          <w:sz w:val="18"/>
          <w:szCs w:val="18"/>
        </w:rPr>
        <w:t>对前</w:t>
      </w:r>
      <w:r>
        <w:rPr>
          <w:rFonts w:hint="eastAsia"/>
          <w:sz w:val="18"/>
          <w:szCs w:val="18"/>
        </w:rPr>
        <w:t>5</w:t>
      </w:r>
      <w:r>
        <w:rPr>
          <w:rFonts w:hint="eastAsia"/>
          <w:sz w:val="18"/>
          <w:szCs w:val="18"/>
        </w:rPr>
        <w:t>个特征修改后的模型识别率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50"/>
      </w:tblGrid>
      <w:tr w:rsidR="00C26F49" w:rsidRPr="00C26F49" w14:paraId="7868D660"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AFA53"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22B6D"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识别率</w:t>
            </w:r>
          </w:p>
        </w:tc>
      </w:tr>
      <w:tr w:rsidR="00C26F49" w:rsidRPr="00C26F49" w14:paraId="5569F948"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F522A6"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F2B39" w14:textId="77777777" w:rsidR="00C26F49" w:rsidRPr="00C26F49" w:rsidRDefault="009F3875" w:rsidP="00C26F49">
            <w:pPr>
              <w:widowControl/>
              <w:jc w:val="left"/>
              <w:rPr>
                <w:rFonts w:ascii="宋体" w:hAnsi="宋体" w:cs="宋体"/>
                <w:kern w:val="0"/>
                <w:sz w:val="24"/>
                <w:szCs w:val="24"/>
              </w:rPr>
            </w:pPr>
            <w:r>
              <w:rPr>
                <w:rFonts w:ascii="宋体" w:hAnsi="宋体" w:cs="宋体"/>
                <w:kern w:val="0"/>
                <w:sz w:val="24"/>
                <w:szCs w:val="24"/>
              </w:rPr>
              <w:t>0.9982</w:t>
            </w:r>
          </w:p>
        </w:tc>
      </w:tr>
      <w:tr w:rsidR="00C26F49" w:rsidRPr="00C26F49" w14:paraId="0C91C18F"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8D153F"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506C7"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14:paraId="2FB04BC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BB4671"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A3F70"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14:paraId="2219FF0E"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7216E"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A30AC"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14:paraId="34C6636E"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5A7FAC"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0BD2E"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14:paraId="1EC52E34"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E14502"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lastRenderedPageBreak/>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13399" w14:textId="77777777"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bl>
    <w:p w14:paraId="0D8A4E85" w14:textId="77777777" w:rsidR="00C26F49" w:rsidRDefault="00C26F49" w:rsidP="00E62056">
      <w:pPr>
        <w:jc w:val="center"/>
        <w:rPr>
          <w:sz w:val="18"/>
          <w:szCs w:val="18"/>
        </w:rPr>
      </w:pPr>
    </w:p>
    <w:p w14:paraId="0DF2FEB0" w14:textId="77777777" w:rsidR="00E62056" w:rsidRPr="00F0754F" w:rsidRDefault="00E62056" w:rsidP="00E62056">
      <w:pPr>
        <w:jc w:val="center"/>
        <w:rPr>
          <w:sz w:val="18"/>
          <w:szCs w:val="18"/>
        </w:rPr>
      </w:pPr>
    </w:p>
    <w:p w14:paraId="3E216C85" w14:textId="77777777" w:rsidR="00475D8C" w:rsidRDefault="00475D8C" w:rsidP="00475D8C">
      <w:pPr>
        <w:ind w:firstLine="420"/>
      </w:pPr>
      <w:r>
        <w:rPr>
          <w:rFonts w:hint="eastAsia"/>
        </w:rPr>
        <w:t>同时我们还通过重要特征自减来评估模型的鲁棒性，对特征有效性进行研究，将所有特征进行一个重要性排序，然后依次将最重要的特征删减，后进行重新训练预测，图</w:t>
      </w:r>
      <w:r>
        <w:rPr>
          <w:rFonts w:hint="eastAsia"/>
        </w:rPr>
        <w:t>3</w:t>
      </w:r>
      <w:r>
        <w:rPr>
          <w:rFonts w:hint="eastAsia"/>
        </w:rPr>
        <w:t>是特征在自减之后的识别率的图示，我们可以观察到当特征减少了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14:paraId="234D0834" w14:textId="77777777" w:rsidR="00475D8C" w:rsidRDefault="00475D8C" w:rsidP="00475D8C">
      <w:pPr>
        <w:ind w:firstLine="420"/>
      </w:pPr>
    </w:p>
    <w:p w14:paraId="5D407D38" w14:textId="77777777" w:rsidR="00475D8C" w:rsidRDefault="00475D8C" w:rsidP="00475D8C">
      <w:pPr>
        <w:jc w:val="center"/>
        <w:rPr>
          <w:sz w:val="18"/>
          <w:szCs w:val="18"/>
        </w:rPr>
      </w:pPr>
      <w:r>
        <w:rPr>
          <w:rFonts w:hint="eastAsia"/>
          <w:sz w:val="18"/>
          <w:szCs w:val="18"/>
        </w:rPr>
        <w:t>图</w:t>
      </w:r>
      <w:r>
        <w:rPr>
          <w:rFonts w:hint="eastAsia"/>
          <w:sz w:val="18"/>
          <w:szCs w:val="18"/>
        </w:rPr>
        <w:t xml:space="preserve">3 </w:t>
      </w:r>
      <w:r>
        <w:rPr>
          <w:rFonts w:hint="eastAsia"/>
          <w:sz w:val="18"/>
          <w:szCs w:val="18"/>
        </w:rPr>
        <w:t>特征自减后的识别率</w:t>
      </w:r>
    </w:p>
    <w:p w14:paraId="0E10AE61" w14:textId="77777777" w:rsidR="00475D8C" w:rsidRPr="00C035F2" w:rsidRDefault="00475D8C" w:rsidP="00475D8C"/>
    <w:p w14:paraId="30FE7B55" w14:textId="77777777" w:rsidR="00475D8C" w:rsidRDefault="00475D8C" w:rsidP="00475D8C">
      <w:pPr>
        <w:jc w:val="center"/>
      </w:pPr>
      <w:r>
        <w:rPr>
          <w:noProof/>
        </w:rPr>
        <w:drawing>
          <wp:inline distT="0" distB="0" distL="0" distR="0" wp14:anchorId="003B8DC5" wp14:editId="07BA63A9">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9177" cy="2343259"/>
                    </a:xfrm>
                    <a:prstGeom prst="rect">
                      <a:avLst/>
                    </a:prstGeom>
                  </pic:spPr>
                </pic:pic>
              </a:graphicData>
            </a:graphic>
          </wp:inline>
        </w:drawing>
      </w:r>
    </w:p>
    <w:p w14:paraId="2DCE3948" w14:textId="77777777" w:rsidR="00E62056" w:rsidRDefault="00E62056"/>
    <w:p w14:paraId="5B784AFB" w14:textId="77777777" w:rsidR="00E62056" w:rsidRDefault="00E7020C" w:rsidP="00E7020C">
      <w:pPr>
        <w:pStyle w:val="2"/>
      </w:pPr>
      <w:r>
        <w:rPr>
          <w:rFonts w:hint="eastAsia"/>
        </w:rPr>
        <w:t>4.3</w:t>
      </w:r>
      <w:r>
        <w:t xml:space="preserve"> </w:t>
      </w:r>
      <w:r w:rsidR="00C94220">
        <w:rPr>
          <w:rFonts w:hint="eastAsia"/>
        </w:rPr>
        <w:t>模型评估</w:t>
      </w:r>
    </w:p>
    <w:p w14:paraId="30E1787E" w14:textId="77777777" w:rsidR="00E62056" w:rsidRDefault="00E62056" w:rsidP="00E62056">
      <w:pPr>
        <w:ind w:firstLine="420"/>
      </w:pPr>
      <w:r>
        <w:rPr>
          <w:rFonts w:hint="eastAsia"/>
        </w:rPr>
        <w:t>为了评估</w:t>
      </w:r>
      <w:del w:id="91" w:author="Wei Jiang" w:date="2018-05-30T19:19:00Z">
        <w:r w:rsidDel="00490229">
          <w:rPr>
            <w:rFonts w:hint="eastAsia"/>
          </w:rPr>
          <w:delText>我们的检测</w:delText>
        </w:r>
      </w:del>
      <w:r>
        <w:rPr>
          <w:rFonts w:hint="eastAsia"/>
        </w:rPr>
        <w:t>模型的预测性能，我们</w:t>
      </w:r>
      <w:ins w:id="92" w:author="Wei Jiang" w:date="2018-05-30T19:19:00Z">
        <w:r w:rsidR="00490229">
          <w:rPr>
            <w:rFonts w:hint="eastAsia"/>
          </w:rPr>
          <w:t>把</w:t>
        </w:r>
      </w:ins>
      <w:del w:id="93" w:author="Wei Jiang" w:date="2018-05-30T19:19:00Z">
        <w:r w:rsidDel="00490229">
          <w:rPr>
            <w:rFonts w:hint="eastAsia"/>
          </w:rPr>
          <w:delText>将整个</w:delText>
        </w:r>
      </w:del>
      <w:r>
        <w:rPr>
          <w:rFonts w:hint="eastAsia"/>
        </w:rPr>
        <w:t>数据集</w:t>
      </w:r>
      <w:del w:id="94" w:author="Wei Jiang" w:date="2018-05-30T19:19:00Z">
        <w:r w:rsidDel="00490229">
          <w:rPr>
            <w:rFonts w:hint="eastAsia"/>
          </w:rPr>
          <w:delText>随机</w:delText>
        </w:r>
      </w:del>
      <w:r>
        <w:rPr>
          <w:rFonts w:hint="eastAsia"/>
        </w:rPr>
        <w:t>分为</w:t>
      </w:r>
      <w:del w:id="95" w:author="Wei Jiang" w:date="2018-05-30T19:19:00Z">
        <w:r w:rsidDel="00490229">
          <w:rPr>
            <w:rFonts w:hint="eastAsia"/>
          </w:rPr>
          <w:delText>两部分：</w:delText>
        </w:r>
      </w:del>
      <w:r>
        <w:rPr>
          <w:rFonts w:hint="eastAsia"/>
        </w:rPr>
        <w:t>训练（</w:t>
      </w:r>
      <w:r>
        <w:rPr>
          <w:rFonts w:hint="eastAsia"/>
        </w:rPr>
        <w:t>90</w:t>
      </w:r>
      <w:r>
        <w:rPr>
          <w:rFonts w:hint="eastAsia"/>
        </w:rPr>
        <w:t>％）和测试（</w:t>
      </w:r>
      <w:r>
        <w:rPr>
          <w:rFonts w:hint="eastAsia"/>
        </w:rPr>
        <w:t>10</w:t>
      </w:r>
      <w:r>
        <w:rPr>
          <w:rFonts w:hint="eastAsia"/>
        </w:rPr>
        <w:t>％）</w:t>
      </w:r>
      <w:ins w:id="96" w:author="Wei Jiang" w:date="2018-05-30T19:19:00Z">
        <w:r w:rsidR="00490229">
          <w:rPr>
            <w:rFonts w:hint="eastAsia"/>
          </w:rPr>
          <w:t>两部分</w:t>
        </w:r>
      </w:ins>
      <w:del w:id="97" w:author="Wei Jiang" w:date="2018-05-30T19:21:00Z">
        <w:r w:rsidDel="00490229">
          <w:rPr>
            <w:rFonts w:hint="eastAsia"/>
          </w:rPr>
          <w:delText>。</w:delText>
        </w:r>
      </w:del>
      <w:ins w:id="98" w:author="Wei Jiang" w:date="2018-05-30T19:20:00Z">
        <w:r w:rsidR="00490229">
          <w:rPr>
            <w:rFonts w:hint="eastAsia"/>
          </w:rPr>
          <w:t>，并采用</w:t>
        </w:r>
      </w:ins>
      <w:ins w:id="99" w:author="Wei Jiang" w:date="2018-05-30T19:21:00Z">
        <w:r w:rsidR="00490229">
          <w:rPr>
            <w:rFonts w:hint="eastAsia"/>
          </w:rPr>
          <w:t>10-Fold Cross Validation</w:t>
        </w:r>
      </w:ins>
      <w:del w:id="100" w:author="Wei Jiang" w:date="2018-05-30T19:20:00Z">
        <w:r w:rsidDel="00490229">
          <w:rPr>
            <w:rFonts w:hint="eastAsia"/>
          </w:rPr>
          <w:delText xml:space="preserve"> </w:delText>
        </w:r>
        <w:r w:rsidDel="00490229">
          <w:rPr>
            <w:rFonts w:hint="eastAsia"/>
          </w:rPr>
          <w:delText>我们对每个组合重复该过程</w:delText>
        </w:r>
        <w:r w:rsidDel="00490229">
          <w:rPr>
            <w:rFonts w:hint="eastAsia"/>
          </w:rPr>
          <w:delText>10</w:delText>
        </w:r>
        <w:r w:rsidDel="00490229">
          <w:rPr>
            <w:rFonts w:hint="eastAsia"/>
          </w:rPr>
          <w:delText>次以上来验证结果。</w:delText>
        </w:r>
      </w:del>
      <w:del w:id="101" w:author="Wei Jiang" w:date="2018-05-30T19:21:00Z">
        <w:r w:rsidDel="00490229">
          <w:rPr>
            <w:rFonts w:hint="eastAsia"/>
          </w:rPr>
          <w:delText xml:space="preserve"> </w:delText>
        </w:r>
        <w:r w:rsidDel="00490229">
          <w:rPr>
            <w:rFonts w:hint="eastAsia"/>
          </w:rPr>
          <w:delText>这个方法有助于评估模型的鲁棒性</w:delText>
        </w:r>
      </w:del>
      <w:r>
        <w:rPr>
          <w:rFonts w:hint="eastAsia"/>
        </w:rPr>
        <w:t>。</w:t>
      </w:r>
      <w:r>
        <w:t xml:space="preserve"> </w:t>
      </w:r>
    </w:p>
    <w:p w14:paraId="54D85689" w14:textId="77777777" w:rsidR="00E62056" w:rsidRDefault="00E62056" w:rsidP="00E62056">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sidR="009F3875">
        <w:rPr>
          <w:rFonts w:hint="eastAsia"/>
        </w:rPr>
        <w:t>4</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sidR="009F3875">
        <w:rPr>
          <w:rFonts w:hint="eastAsia"/>
        </w:rPr>
        <w:t>％。换句话说，静态分析</w:t>
      </w:r>
      <w:r>
        <w:rPr>
          <w:rFonts w:hint="eastAsia"/>
        </w:rPr>
        <w:t>在区分良性和恶意文件方面非常有效。</w:t>
      </w:r>
      <w:r>
        <w:rPr>
          <w:rFonts w:hint="eastAsia"/>
        </w:rPr>
        <w:t xml:space="preserve"> </w:t>
      </w:r>
      <w:r>
        <w:rPr>
          <w:rFonts w:hint="eastAsia"/>
        </w:rPr>
        <w:t>我们可以使用静态分析有效识别未知文件的好坏，以发现可疑信息。</w:t>
      </w:r>
    </w:p>
    <w:p w14:paraId="0A7C9AAB" w14:textId="77777777" w:rsidR="00AB6580" w:rsidRDefault="00AB6580" w:rsidP="00E7020C"/>
    <w:p w14:paraId="69463DE1"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46C0BD93"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lastRenderedPageBreak/>
        <w:drawing>
          <wp:inline distT="0" distB="0" distL="0" distR="0" wp14:anchorId="148DFA81" wp14:editId="25CFD9E2">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6B358C43" w14:textId="77777777" w:rsidR="00E62056" w:rsidRDefault="00E62056" w:rsidP="003D1DB4">
      <w:pPr>
        <w:ind w:firstLine="420"/>
      </w:pPr>
    </w:p>
    <w:p w14:paraId="0052DAB5" w14:textId="77777777" w:rsidR="00E7020C" w:rsidRPr="00EC6A3B" w:rsidRDefault="00CF4B28" w:rsidP="00E7020C">
      <w:pPr>
        <w:rPr>
          <w:color w:val="44546A" w:themeColor="text2"/>
        </w:rPr>
      </w:pPr>
      <w:r>
        <w:rPr>
          <w:rFonts w:hint="eastAsia"/>
          <w:color w:val="44546A" w:themeColor="text2"/>
        </w:rPr>
        <w:t>性能</w:t>
      </w:r>
      <w:r w:rsidR="00E7020C" w:rsidRPr="00EC6A3B">
        <w:rPr>
          <w:rFonts w:hint="eastAsia"/>
          <w:color w:val="44546A" w:themeColor="text2"/>
        </w:rPr>
        <w:t>：</w:t>
      </w:r>
    </w:p>
    <w:p w14:paraId="059D08AE" w14:textId="77777777" w:rsidR="00E7020C" w:rsidRPr="00EC6A3B" w:rsidRDefault="00E7020C" w:rsidP="00E7020C">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在处理大量</w:t>
      </w:r>
      <w:r w:rsidRPr="00EC6A3B">
        <w:rPr>
          <w:rFonts w:ascii="Times New Roman" w:hAnsi="Times New Roman"/>
          <w:color w:val="44546A" w:themeColor="text2"/>
          <w:kern w:val="0"/>
          <w:sz w:val="20"/>
          <w:szCs w:val="20"/>
        </w:rPr>
        <w:t>PDF</w:t>
      </w:r>
      <w:r w:rsidRPr="00EC6A3B">
        <w:rPr>
          <w:rFonts w:ascii="Times New Roman" w:hAnsi="Times New Roman"/>
          <w:color w:val="44546A" w:themeColor="text2"/>
          <w:kern w:val="0"/>
          <w:sz w:val="20"/>
          <w:szCs w:val="20"/>
        </w:rPr>
        <w:t>数据时，高吞吐量是一个重要的考虑因素，就像</w:t>
      </w:r>
      <w:r w:rsidRPr="00EC6A3B">
        <w:rPr>
          <w:rFonts w:ascii="Times New Roman" w:hAnsi="Times New Roman"/>
          <w:color w:val="44546A" w:themeColor="text2"/>
          <w:kern w:val="0"/>
          <w:sz w:val="20"/>
          <w:szCs w:val="20"/>
        </w:rPr>
        <w:t>V </w:t>
      </w:r>
      <w:r w:rsidRPr="00EC6A3B">
        <w:rPr>
          <w:rFonts w:ascii="Times New Roman" w:hAnsi="Times New Roman"/>
          <w:color w:val="44546A" w:themeColor="text2"/>
          <w:kern w:val="0"/>
          <w:sz w:val="16"/>
          <w:szCs w:val="16"/>
        </w:rPr>
        <w:t>IRUS </w:t>
      </w:r>
      <w:r w:rsidRPr="00EC6A3B">
        <w:rPr>
          <w:rFonts w:ascii="Times New Roman" w:hAnsi="Times New Roman"/>
          <w:color w:val="44546A" w:themeColor="text2"/>
          <w:kern w:val="0"/>
          <w:sz w:val="20"/>
          <w:szCs w:val="20"/>
        </w:rPr>
        <w:t>T </w:t>
      </w:r>
      <w:r w:rsidRPr="00EC6A3B">
        <w:rPr>
          <w:rFonts w:ascii="Times New Roman" w:hAnsi="Times New Roman"/>
          <w:color w:val="44546A" w:themeColor="text2"/>
          <w:kern w:val="0"/>
          <w:sz w:val="16"/>
          <w:szCs w:val="16"/>
        </w:rPr>
        <w:t>OTAL </w:t>
      </w:r>
      <w:r w:rsidRPr="00EC6A3B">
        <w:rPr>
          <w:rFonts w:ascii="Times New Roman" w:hAnsi="Times New Roman"/>
          <w:color w:val="44546A" w:themeColor="text2"/>
          <w:kern w:val="0"/>
          <w:sz w:val="20"/>
          <w:szCs w:val="20"/>
        </w:rPr>
        <w:t>那样。我们的系统旨在处理这种负载，并利用现代计算机系统的并行处理能力。我们测量了使用</w:t>
      </w:r>
      <w:r w:rsidRPr="00EC6A3B">
        <w:rPr>
          <w:rFonts w:ascii="Times New Roman" w:hAnsi="Times New Roman" w:hint="eastAsia"/>
          <w:color w:val="44546A" w:themeColor="text2"/>
          <w:kern w:val="0"/>
          <w:sz w:val="20"/>
          <w:szCs w:val="20"/>
        </w:rPr>
        <w:t>随机森林，</w:t>
      </w:r>
      <w:r w:rsidRPr="00EC6A3B">
        <w:rPr>
          <w:rFonts w:ascii="Times New Roman" w:hAnsi="Times New Roman"/>
          <w:color w:val="44546A" w:themeColor="text2"/>
          <w:kern w:val="0"/>
          <w:sz w:val="20"/>
          <w:szCs w:val="20"/>
        </w:rPr>
        <w:t>决策树和</w:t>
      </w:r>
      <w:r w:rsidRPr="00EC6A3B">
        <w:rPr>
          <w:rFonts w:ascii="Times New Roman" w:hAnsi="Times New Roman"/>
          <w:color w:val="44546A" w:themeColor="text2"/>
          <w:kern w:val="0"/>
          <w:sz w:val="20"/>
          <w:szCs w:val="20"/>
        </w:rPr>
        <w:t>SVM </w:t>
      </w:r>
      <w:r w:rsidRPr="00EC6A3B">
        <w:rPr>
          <w:rFonts w:ascii="Times New Roman" w:hAnsi="Times New Roman"/>
          <w:color w:val="44546A" w:themeColor="text2"/>
          <w:kern w:val="0"/>
          <w:sz w:val="20"/>
          <w:szCs w:val="20"/>
        </w:rPr>
        <w:t>对</w:t>
      </w:r>
      <w:r w:rsidRPr="00EC6A3B">
        <w:rPr>
          <w:rFonts w:ascii="Times New Roman" w:hAnsi="Times New Roman" w:hint="eastAsia"/>
          <w:color w:val="44546A" w:themeColor="text2"/>
          <w:kern w:val="0"/>
          <w:sz w:val="20"/>
          <w:szCs w:val="20"/>
        </w:rPr>
        <w:t>十万的</w:t>
      </w:r>
      <w:r w:rsidRPr="00EC6A3B">
        <w:rPr>
          <w:rFonts w:ascii="Times New Roman" w:hAnsi="Times New Roman"/>
          <w:color w:val="44546A" w:themeColor="text2"/>
          <w:kern w:val="0"/>
          <w:sz w:val="20"/>
          <w:szCs w:val="20"/>
        </w:rPr>
        <w:t>数据集进行特征提取，学习和分类所花费的时间</w:t>
      </w:r>
      <w:r w:rsidRPr="00EC6A3B">
        <w:rPr>
          <w:rFonts w:ascii="Times New Roman" w:hAnsi="Times New Roman" w:hint="eastAsia"/>
          <w:color w:val="44546A" w:themeColor="text2"/>
          <w:kern w:val="0"/>
          <w:sz w:val="20"/>
          <w:szCs w:val="20"/>
        </w:rPr>
        <w:t>如</w:t>
      </w:r>
      <w:r w:rsidRPr="00EC6A3B">
        <w:rPr>
          <w:rFonts w:ascii="Times New Roman" w:hAnsi="Times New Roman" w:hint="eastAsia"/>
          <w:color w:val="44546A" w:themeColor="text2"/>
          <w:kern w:val="0"/>
          <w:sz w:val="20"/>
          <w:szCs w:val="20"/>
        </w:rPr>
        <w:t xml:space="preserve"> </w:t>
      </w:r>
      <w:r w:rsidRPr="00EC6A3B">
        <w:rPr>
          <w:rFonts w:ascii="Times New Roman" w:hAnsi="Times New Roman" w:hint="eastAsia"/>
          <w:color w:val="44546A" w:themeColor="text2"/>
          <w:kern w:val="0"/>
          <w:sz w:val="20"/>
          <w:szCs w:val="20"/>
        </w:rPr>
        <w:t>表</w:t>
      </w:r>
      <w:r w:rsidRPr="00EC6A3B">
        <w:rPr>
          <w:rFonts w:ascii="Times New Roman" w:hAnsi="Times New Roman" w:hint="eastAsia"/>
          <w:color w:val="44546A" w:themeColor="text2"/>
          <w:kern w:val="0"/>
          <w:sz w:val="20"/>
          <w:szCs w:val="20"/>
        </w:rPr>
        <w:t>6</w:t>
      </w:r>
      <w:r w:rsidRPr="00EC6A3B">
        <w:rPr>
          <w:rFonts w:ascii="Times New Roman" w:hAnsi="Times New Roman"/>
          <w:color w:val="44546A" w:themeColor="text2"/>
          <w:kern w:val="0"/>
          <w:sz w:val="20"/>
          <w:szCs w:val="20"/>
        </w:rPr>
        <w:t xml:space="preserve"> </w:t>
      </w:r>
      <w:r w:rsidRPr="00EC6A3B">
        <w:rPr>
          <w:rFonts w:ascii="Times New Roman" w:hAnsi="Times New Roman"/>
          <w:color w:val="44546A" w:themeColor="text2"/>
          <w:kern w:val="0"/>
          <w:sz w:val="20"/>
          <w:szCs w:val="20"/>
        </w:rPr>
        <w:t>。训练预测是在</w:t>
      </w:r>
      <w:r w:rsidRPr="00EC6A3B">
        <w:rPr>
          <w:rFonts w:ascii="Times New Roman" w:hAnsi="Times New Roman" w:hint="eastAsia"/>
          <w:color w:val="44546A" w:themeColor="text2"/>
          <w:kern w:val="0"/>
          <w:sz w:val="20"/>
          <w:szCs w:val="20"/>
        </w:rPr>
        <w:t>一个</w:t>
      </w:r>
      <w:r w:rsidRPr="00EC6A3B">
        <w:rPr>
          <w:rFonts w:ascii="Times New Roman" w:hAnsi="Times New Roman" w:hint="eastAsia"/>
          <w:color w:val="44546A" w:themeColor="text2"/>
          <w:kern w:val="0"/>
          <w:sz w:val="20"/>
          <w:szCs w:val="20"/>
        </w:rPr>
        <w:t>4</w:t>
      </w:r>
      <w:r w:rsidRPr="00EC6A3B">
        <w:rPr>
          <w:rFonts w:ascii="Times New Roman" w:hAnsi="Times New Roman" w:hint="eastAsia"/>
          <w:color w:val="44546A" w:themeColor="text2"/>
          <w:kern w:val="0"/>
          <w:sz w:val="20"/>
          <w:szCs w:val="20"/>
        </w:rPr>
        <w:t>核</w:t>
      </w:r>
      <w:r w:rsidRPr="00EC6A3B">
        <w:rPr>
          <w:rFonts w:ascii="Times New Roman" w:hAnsi="Times New Roman" w:hint="eastAsia"/>
          <w:color w:val="44546A" w:themeColor="text2"/>
          <w:kern w:val="0"/>
          <w:sz w:val="20"/>
          <w:szCs w:val="20"/>
        </w:rPr>
        <w:t>4G</w:t>
      </w:r>
      <w:r w:rsidRPr="00EC6A3B">
        <w:rPr>
          <w:rFonts w:ascii="Times New Roman" w:hAnsi="Times New Roman" w:hint="eastAsia"/>
          <w:color w:val="44546A" w:themeColor="text2"/>
          <w:kern w:val="0"/>
          <w:sz w:val="20"/>
          <w:szCs w:val="20"/>
        </w:rPr>
        <w:t>的</w:t>
      </w:r>
      <w:r w:rsidRPr="00EC6A3B">
        <w:rPr>
          <w:rFonts w:ascii="Times New Roman" w:hAnsi="Times New Roman"/>
          <w:color w:val="44546A" w:themeColor="text2"/>
          <w:kern w:val="0"/>
          <w:sz w:val="20"/>
          <w:szCs w:val="20"/>
        </w:rPr>
        <w:t>CPU</w:t>
      </w:r>
      <w:r w:rsidRPr="00EC6A3B">
        <w:rPr>
          <w:rFonts w:ascii="Times New Roman" w:hAnsi="Times New Roman" w:hint="eastAsia"/>
          <w:color w:val="44546A" w:themeColor="text2"/>
          <w:kern w:val="0"/>
          <w:sz w:val="20"/>
          <w:szCs w:val="20"/>
        </w:rPr>
        <w:t>的一个</w:t>
      </w:r>
      <w:r w:rsidRPr="00EC6A3B">
        <w:rPr>
          <w:rFonts w:ascii="Times New Roman" w:hAnsi="Times New Roman" w:hint="eastAsia"/>
          <w:color w:val="44546A" w:themeColor="text2"/>
          <w:kern w:val="0"/>
          <w:sz w:val="20"/>
          <w:szCs w:val="20"/>
        </w:rPr>
        <w:t>Ubuntu</w:t>
      </w:r>
      <w:r w:rsidRPr="00EC6A3B">
        <w:rPr>
          <w:rFonts w:ascii="Times New Roman" w:hAnsi="Times New Roman"/>
          <w:color w:val="44546A" w:themeColor="text2"/>
          <w:kern w:val="0"/>
          <w:sz w:val="20"/>
          <w:szCs w:val="20"/>
        </w:rPr>
        <w:t xml:space="preserve"> </w:t>
      </w:r>
      <w:r w:rsidRPr="00EC6A3B">
        <w:rPr>
          <w:rFonts w:ascii="Times New Roman" w:hAnsi="Times New Roman" w:hint="eastAsia"/>
          <w:color w:val="44546A" w:themeColor="text2"/>
          <w:kern w:val="0"/>
          <w:sz w:val="20"/>
          <w:szCs w:val="20"/>
        </w:rPr>
        <w:t>的系统下进行的</w:t>
      </w:r>
    </w:p>
    <w:p w14:paraId="7462B428" w14:textId="77777777" w:rsidR="00E7020C" w:rsidRPr="00EC6A3B" w:rsidRDefault="00E7020C" w:rsidP="00E7020C">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hint="eastAsia"/>
          <w:color w:val="44546A" w:themeColor="text2"/>
          <w:kern w:val="0"/>
          <w:sz w:val="20"/>
          <w:szCs w:val="20"/>
        </w:rPr>
        <w:t xml:space="preserve"> </w:t>
      </w:r>
      <w:r w:rsidRPr="00EC6A3B">
        <w:rPr>
          <w:rFonts w:ascii="Times New Roman" w:hAnsi="Times New Roman"/>
          <w:color w:val="44546A" w:themeColor="text2"/>
          <w:kern w:val="0"/>
          <w:sz w:val="20"/>
          <w:szCs w:val="20"/>
        </w:rPr>
        <w:t>特征提取是最耗时的操作，因为它需要从硬盘加载所有的</w:t>
      </w:r>
      <w:r w:rsidRPr="00EC6A3B">
        <w:rPr>
          <w:rFonts w:ascii="Times New Roman" w:hAnsi="Times New Roman"/>
          <w:color w:val="44546A" w:themeColor="text2"/>
          <w:kern w:val="0"/>
          <w:sz w:val="20"/>
          <w:szCs w:val="20"/>
        </w:rPr>
        <w:t>PDF</w:t>
      </w:r>
      <w:r w:rsidRPr="00EC6A3B">
        <w:rPr>
          <w:rFonts w:ascii="Times New Roman" w:hAnsi="Times New Roman"/>
          <w:color w:val="44546A" w:themeColor="text2"/>
          <w:kern w:val="0"/>
          <w:sz w:val="20"/>
          <w:szCs w:val="20"/>
        </w:rPr>
        <w:t>文件。</w:t>
      </w:r>
      <w:r w:rsidRPr="00EC6A3B">
        <w:rPr>
          <w:rFonts w:ascii="Times New Roman" w:hAnsi="Times New Roman" w:hint="eastAsia"/>
          <w:color w:val="44546A" w:themeColor="text2"/>
          <w:kern w:val="0"/>
          <w:sz w:val="20"/>
          <w:szCs w:val="20"/>
        </w:rPr>
        <w:t>并对文件进行逐个解析，于是我们将文件解析与训练分步处理，作为中间结果保存，不仅可以减少</w:t>
      </w:r>
      <w:r w:rsidRPr="00EC6A3B">
        <w:rPr>
          <w:rFonts w:ascii="Times New Roman" w:hAnsi="Times New Roman"/>
          <w:color w:val="44546A" w:themeColor="text2"/>
          <w:kern w:val="0"/>
          <w:sz w:val="20"/>
          <w:szCs w:val="20"/>
        </w:rPr>
        <w:t xml:space="preserve">CPU </w:t>
      </w:r>
      <w:r w:rsidRPr="00EC6A3B">
        <w:rPr>
          <w:rFonts w:ascii="Times New Roman" w:hAnsi="Times New Roman" w:hint="eastAsia"/>
          <w:color w:val="44546A" w:themeColor="text2"/>
          <w:kern w:val="0"/>
          <w:sz w:val="20"/>
          <w:szCs w:val="20"/>
        </w:rPr>
        <w:t>内存占用，同时也可以使模型在更新训练时更为快速。当训练样本达到十万级别的时候，解析一共耗时</w:t>
      </w:r>
      <w:r w:rsidRPr="00EC6A3B">
        <w:rPr>
          <w:rFonts w:ascii="Times New Roman" w:hAnsi="Times New Roman" w:hint="eastAsia"/>
          <w:color w:val="44546A" w:themeColor="text2"/>
          <w:kern w:val="0"/>
          <w:sz w:val="20"/>
          <w:szCs w:val="20"/>
        </w:rPr>
        <w:t>22</w:t>
      </w:r>
      <w:r w:rsidRPr="00EC6A3B">
        <w:rPr>
          <w:rFonts w:ascii="Times New Roman" w:hAnsi="Times New Roman" w:hint="eastAsia"/>
          <w:color w:val="44546A" w:themeColor="text2"/>
          <w:kern w:val="0"/>
          <w:sz w:val="20"/>
          <w:szCs w:val="20"/>
        </w:rPr>
        <w:t>分钟</w:t>
      </w:r>
      <w:r w:rsidRPr="00EC6A3B">
        <w:rPr>
          <w:rFonts w:ascii="Times New Roman" w:hAnsi="Times New Roman" w:hint="eastAsia"/>
          <w:color w:val="44546A" w:themeColor="text2"/>
          <w:kern w:val="0"/>
          <w:sz w:val="20"/>
          <w:szCs w:val="20"/>
        </w:rPr>
        <w:t>36</w:t>
      </w:r>
      <w:r w:rsidRPr="00EC6A3B">
        <w:rPr>
          <w:rFonts w:ascii="Times New Roman" w:hAnsi="Times New Roman" w:hint="eastAsia"/>
          <w:color w:val="44546A" w:themeColor="text2"/>
          <w:kern w:val="0"/>
          <w:sz w:val="20"/>
          <w:szCs w:val="20"/>
        </w:rPr>
        <w:t>秒，我们测试的数据有</w:t>
      </w:r>
      <w:r w:rsidRPr="00EC6A3B">
        <w:rPr>
          <w:rFonts w:ascii="Times New Roman" w:hAnsi="Times New Roman" w:hint="eastAsia"/>
          <w:color w:val="44546A" w:themeColor="text2"/>
          <w:kern w:val="0"/>
          <w:sz w:val="20"/>
          <w:szCs w:val="20"/>
        </w:rPr>
        <w:t>10</w:t>
      </w:r>
      <w:r w:rsidRPr="00EC6A3B">
        <w:rPr>
          <w:rFonts w:ascii="Times New Roman" w:hAnsi="Times New Roman" w:hint="eastAsia"/>
          <w:color w:val="44546A" w:themeColor="text2"/>
          <w:kern w:val="0"/>
          <w:sz w:val="20"/>
          <w:szCs w:val="20"/>
        </w:rPr>
        <w:t>万，一共</w:t>
      </w:r>
      <w:r w:rsidRPr="00EC6A3B">
        <w:rPr>
          <w:rFonts w:ascii="Times New Roman" w:hAnsi="Times New Roman" w:hint="eastAsia"/>
          <w:color w:val="44546A" w:themeColor="text2"/>
          <w:kern w:val="0"/>
          <w:sz w:val="20"/>
          <w:szCs w:val="20"/>
        </w:rPr>
        <w:t>5.8G</w:t>
      </w:r>
      <w:r w:rsidRPr="00EC6A3B">
        <w:rPr>
          <w:rFonts w:ascii="Times New Roman" w:hAnsi="Times New Roman" w:hint="eastAsia"/>
          <w:color w:val="44546A" w:themeColor="text2"/>
          <w:kern w:val="0"/>
          <w:sz w:val="20"/>
          <w:szCs w:val="20"/>
        </w:rPr>
        <w:t>。然后对文件进行训练和预测，如表</w:t>
      </w:r>
      <w:r w:rsidRPr="00EC6A3B">
        <w:rPr>
          <w:rFonts w:ascii="Times New Roman" w:hAnsi="Times New Roman" w:hint="eastAsia"/>
          <w:color w:val="44546A" w:themeColor="text2"/>
          <w:kern w:val="0"/>
          <w:sz w:val="20"/>
          <w:szCs w:val="20"/>
        </w:rPr>
        <w:t>6</w:t>
      </w:r>
      <w:r w:rsidRPr="00EC6A3B">
        <w:rPr>
          <w:rFonts w:ascii="Times New Roman" w:hAnsi="Times New Roman"/>
          <w:color w:val="44546A" w:themeColor="text2"/>
          <w:kern w:val="0"/>
          <w:sz w:val="20"/>
          <w:szCs w:val="20"/>
        </w:rPr>
        <w:t xml:space="preserve"> </w:t>
      </w:r>
      <w:r w:rsidRPr="00EC6A3B">
        <w:rPr>
          <w:rFonts w:ascii="Times New Roman" w:hAnsi="Times New Roman" w:hint="eastAsia"/>
          <w:color w:val="44546A" w:themeColor="text2"/>
          <w:kern w:val="0"/>
          <w:sz w:val="20"/>
          <w:szCs w:val="20"/>
        </w:rPr>
        <w:t>是不同算法之间的训练时间和预测时间，以及精度的统计。由表我们可以看出随机森林和决策树的预测时间都快于</w:t>
      </w:r>
      <w:r w:rsidRPr="00EC6A3B">
        <w:rPr>
          <w:rFonts w:ascii="Times New Roman" w:hAnsi="Times New Roman" w:hint="eastAsia"/>
          <w:color w:val="44546A" w:themeColor="text2"/>
          <w:kern w:val="0"/>
          <w:sz w:val="20"/>
          <w:szCs w:val="20"/>
        </w:rPr>
        <w:t>SVM</w:t>
      </w:r>
      <w:r w:rsidRPr="00EC6A3B">
        <w:rPr>
          <w:rFonts w:ascii="Times New Roman" w:hAnsi="Times New Roman" w:hint="eastAsia"/>
          <w:color w:val="44546A" w:themeColor="text2"/>
          <w:kern w:val="0"/>
          <w:sz w:val="20"/>
          <w:szCs w:val="20"/>
        </w:rPr>
        <w:t>，但是决策树的训练时间会比随机森林快很多，这个是由算法本身的因素决定的，并且随机森林的准确率是明显高于其他算法的。</w:t>
      </w:r>
    </w:p>
    <w:p w14:paraId="09A64C8B" w14:textId="77777777" w:rsidR="00E7020C" w:rsidRPr="00EC6A3B" w:rsidRDefault="00E7020C" w:rsidP="00E7020C">
      <w:pPr>
        <w:jc w:val="center"/>
        <w:rPr>
          <w:color w:val="44546A" w:themeColor="text2"/>
          <w:sz w:val="18"/>
          <w:szCs w:val="18"/>
        </w:rPr>
      </w:pPr>
      <w:r w:rsidRPr="00EC6A3B">
        <w:rPr>
          <w:rFonts w:hint="eastAsia"/>
          <w:color w:val="44546A" w:themeColor="text2"/>
          <w:sz w:val="18"/>
          <w:szCs w:val="18"/>
        </w:rPr>
        <w:t>表</w:t>
      </w:r>
      <w:r w:rsidRPr="00EC6A3B">
        <w:rPr>
          <w:rFonts w:hint="eastAsia"/>
          <w:color w:val="44546A" w:themeColor="text2"/>
          <w:sz w:val="18"/>
          <w:szCs w:val="18"/>
        </w:rPr>
        <w:t xml:space="preserve">6 </w:t>
      </w:r>
      <w:r w:rsidRPr="00EC6A3B">
        <w:rPr>
          <w:rFonts w:hint="eastAsia"/>
          <w:color w:val="44546A" w:themeColor="text2"/>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7020C" w:rsidRPr="00EC6A3B" w14:paraId="73C54DE3" w14:textId="77777777" w:rsidTr="009C4F6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D3344E"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8A7CF1"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hint="eastAsia"/>
                <w:color w:val="44546A" w:themeColor="text2"/>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7CC8A"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EC3AA"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accuracy</w:t>
            </w:r>
          </w:p>
        </w:tc>
      </w:tr>
      <w:tr w:rsidR="00E7020C" w:rsidRPr="00EC6A3B" w14:paraId="48E5739F" w14:textId="77777777" w:rsidTr="009C4F6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49E457"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9C694"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40809"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52D3F"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99%</w:t>
            </w:r>
          </w:p>
        </w:tc>
      </w:tr>
      <w:tr w:rsidR="00E7020C" w:rsidRPr="00EC6A3B" w14:paraId="70295643" w14:textId="77777777" w:rsidTr="009C4F6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917B45"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2DE1B"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F9C0F"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2B4A8"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97%</w:t>
            </w:r>
          </w:p>
        </w:tc>
      </w:tr>
      <w:tr w:rsidR="00EC6A3B" w:rsidRPr="00EC6A3B" w14:paraId="0C7A8448" w14:textId="77777777" w:rsidTr="009C4F6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DF423F"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D591C"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04224"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6370B" w14:textId="77777777" w:rsidR="00E7020C" w:rsidRPr="00EC6A3B" w:rsidRDefault="00E7020C" w:rsidP="009C4F65">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75%</w:t>
            </w:r>
          </w:p>
        </w:tc>
      </w:tr>
    </w:tbl>
    <w:p w14:paraId="5331651E" w14:textId="77777777" w:rsidR="00E7020C" w:rsidRPr="00E62056" w:rsidRDefault="00E7020C" w:rsidP="003D1DB4">
      <w:pPr>
        <w:ind w:firstLine="420"/>
      </w:pPr>
    </w:p>
    <w:p w14:paraId="29011B1F" w14:textId="77777777" w:rsidR="00D8079B" w:rsidRDefault="00D8079B" w:rsidP="00B7410C"/>
    <w:p w14:paraId="2A7A4B54" w14:textId="77777777"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del w:id="102" w:author="Wei Jiang" w:date="2018-05-30T19:16:00Z">
        <w:r w:rsidDel="00CA259D">
          <w:rPr>
            <w:rFonts w:hint="eastAsia"/>
            <w:b/>
            <w:sz w:val="32"/>
            <w:szCs w:val="32"/>
          </w:rPr>
          <w:delText>场景</w:delText>
        </w:r>
      </w:del>
      <w:ins w:id="103" w:author="Wei Jiang" w:date="2018-05-30T19:16:00Z">
        <w:r w:rsidR="00CA259D">
          <w:rPr>
            <w:rFonts w:hint="eastAsia"/>
            <w:b/>
            <w:sz w:val="32"/>
            <w:szCs w:val="32"/>
          </w:rPr>
          <w:t>实例：</w:t>
        </w:r>
      </w:ins>
      <w:del w:id="104" w:author="Wei Jiang" w:date="2018-05-30T19:16:00Z">
        <w:r w:rsidDel="00CA259D">
          <w:rPr>
            <w:rFonts w:hint="eastAsia"/>
            <w:b/>
            <w:sz w:val="32"/>
            <w:szCs w:val="32"/>
          </w:rPr>
          <w:delText xml:space="preserve"> - </w:delText>
        </w:r>
        <w:r w:rsidRPr="00EC2A0E" w:rsidDel="00CA259D">
          <w:rPr>
            <w:rFonts w:hint="eastAsia"/>
            <w:b/>
            <w:sz w:val="32"/>
            <w:szCs w:val="32"/>
          </w:rPr>
          <w:delText>嵌入</w:delText>
        </w:r>
      </w:del>
      <w:ins w:id="105" w:author="Wei Jiang" w:date="2018-05-30T19:16:00Z">
        <w:r w:rsidR="00CA259D">
          <w:rPr>
            <w:rFonts w:hint="eastAsia"/>
            <w:b/>
            <w:sz w:val="32"/>
            <w:szCs w:val="32"/>
          </w:rPr>
          <w:t>蓝盾</w:t>
        </w:r>
      </w:ins>
      <w:r>
        <w:rPr>
          <w:rFonts w:hint="eastAsia"/>
          <w:b/>
          <w:sz w:val="32"/>
          <w:szCs w:val="32"/>
        </w:rPr>
        <w:t>AI</w:t>
      </w:r>
      <w:del w:id="106" w:author="Wei Jiang" w:date="2018-05-30T19:16:00Z">
        <w:r w:rsidDel="00CA259D">
          <w:rPr>
            <w:rFonts w:hint="eastAsia"/>
            <w:b/>
            <w:sz w:val="32"/>
            <w:szCs w:val="32"/>
          </w:rPr>
          <w:delText>文件</w:delText>
        </w:r>
        <w:r w:rsidRPr="00EC2A0E" w:rsidDel="00CA259D">
          <w:rPr>
            <w:rFonts w:hint="eastAsia"/>
            <w:b/>
            <w:sz w:val="32"/>
            <w:szCs w:val="32"/>
          </w:rPr>
          <w:delText>分类器的智能</w:delText>
        </w:r>
      </w:del>
      <w:r w:rsidRPr="00EC2A0E">
        <w:rPr>
          <w:rFonts w:hint="eastAsia"/>
          <w:b/>
          <w:sz w:val="32"/>
          <w:szCs w:val="32"/>
        </w:rPr>
        <w:t>防火墙</w:t>
      </w:r>
    </w:p>
    <w:p w14:paraId="30A8B1E7" w14:textId="77777777" w:rsidR="00E630E3" w:rsidRDefault="00E630E3" w:rsidP="00E630E3">
      <w:pPr>
        <w:ind w:firstLine="360"/>
      </w:pPr>
      <w:r>
        <w:rPr>
          <w:rFonts w:hint="eastAsia"/>
        </w:rPr>
        <w:t>按照模块化的思想，我们把基于</w:t>
      </w:r>
      <w:r>
        <w:rPr>
          <w:rFonts w:hint="eastAsia"/>
        </w:rPr>
        <w:t>AI</w:t>
      </w:r>
      <w:r>
        <w:rPr>
          <w:rFonts w:hint="eastAsia"/>
        </w:rPr>
        <w:t>的</w:t>
      </w:r>
      <w:del w:id="107" w:author="Wei Jiang" w:date="2018-05-30T19:16:00Z">
        <w:r w:rsidDel="00CA259D">
          <w:rPr>
            <w:rFonts w:hint="eastAsia"/>
          </w:rPr>
          <w:delText>PDF</w:delText>
        </w:r>
      </w:del>
      <w:ins w:id="108" w:author="Wei Jiang" w:date="2018-05-30T19:16:00Z">
        <w:r w:rsidR="00CA259D">
          <w:rPr>
            <w:rFonts w:hint="eastAsia"/>
          </w:rPr>
          <w:t>文档</w:t>
        </w:r>
      </w:ins>
      <w:r>
        <w:rPr>
          <w:rFonts w:hint="eastAsia"/>
        </w:rPr>
        <w:t>分类器</w:t>
      </w:r>
      <w:del w:id="109" w:author="Wei Jiang" w:date="2018-05-30T19:17:00Z">
        <w:r w:rsidDel="00CA259D">
          <w:rPr>
            <w:rFonts w:hint="eastAsia"/>
          </w:rPr>
          <w:delText>看作</w:delText>
        </w:r>
      </w:del>
      <w:ins w:id="110" w:author="Wei Jiang" w:date="2018-05-30T19:17:00Z">
        <w:r w:rsidR="00CA259D">
          <w:rPr>
            <w:rFonts w:hint="eastAsia"/>
          </w:rPr>
          <w:t>作为</w:t>
        </w:r>
      </w:ins>
      <w:r>
        <w:rPr>
          <w:rFonts w:hint="eastAsia"/>
        </w:rPr>
        <w:t>一</w:t>
      </w:r>
      <w:del w:id="111" w:author="Wei Jiang" w:date="2018-05-30T19:17:00Z">
        <w:r w:rsidR="0052243A" w:rsidDel="00CA259D">
          <w:rPr>
            <w:rFonts w:hint="eastAsia"/>
          </w:rPr>
          <w:delText>个</w:delText>
        </w:r>
      </w:del>
      <w:r w:rsidR="0052243A">
        <w:rPr>
          <w:rFonts w:hint="eastAsia"/>
        </w:rPr>
        <w:t>独立</w:t>
      </w:r>
      <w:del w:id="112" w:author="Wei Jiang" w:date="2018-05-30T19:17:00Z">
        <w:r w:rsidR="0052243A" w:rsidDel="00CA259D">
          <w:rPr>
            <w:rFonts w:hint="eastAsia"/>
          </w:rPr>
          <w:delText>的</w:delText>
        </w:r>
      </w:del>
      <w:r w:rsidR="0052243A">
        <w:rPr>
          <w:rFonts w:hint="eastAsia"/>
        </w:rPr>
        <w:t>检测模组，</w:t>
      </w:r>
      <w:del w:id="113" w:author="Wei Jiang" w:date="2018-05-30T19:17:00Z">
        <w:r w:rsidR="0052243A" w:rsidDel="00CA259D">
          <w:rPr>
            <w:rFonts w:hint="eastAsia"/>
          </w:rPr>
          <w:delText>并把此检测模块集成</w:delText>
        </w:r>
      </w:del>
      <w:ins w:id="114" w:author="Wei Jiang" w:date="2018-05-30T19:17:00Z">
        <w:r w:rsidR="00CA259D">
          <w:rPr>
            <w:rFonts w:hint="eastAsia"/>
          </w:rPr>
          <w:t>集成</w:t>
        </w:r>
      </w:ins>
      <w:r w:rsidR="0052243A">
        <w:rPr>
          <w:rFonts w:hint="eastAsia"/>
        </w:rPr>
        <w:t>到</w:t>
      </w:r>
      <w:ins w:id="115" w:author="Wei Jiang" w:date="2018-05-30T19:17:00Z">
        <w:r w:rsidR="00CA259D">
          <w:rPr>
            <w:rFonts w:hint="eastAsia"/>
          </w:rPr>
          <w:t>边界</w:t>
        </w:r>
      </w:ins>
      <w:r w:rsidR="0052243A">
        <w:rPr>
          <w:rFonts w:hint="eastAsia"/>
        </w:rPr>
        <w:t>安全产品</w:t>
      </w:r>
      <w:ins w:id="116" w:author="Wei Jiang" w:date="2018-05-30T19:17:00Z">
        <w:r w:rsidR="00CA259D">
          <w:rPr>
            <w:rFonts w:hint="eastAsia"/>
          </w:rPr>
          <w:t>如</w:t>
        </w:r>
      </w:ins>
      <w:r w:rsidR="0052243A">
        <w:rPr>
          <w:rFonts w:hint="eastAsia"/>
        </w:rPr>
        <w:t>防火墙中。一个</w:t>
      </w:r>
      <w:ins w:id="117" w:author="Wei Jiang" w:date="2018-05-30T19:17:00Z">
        <w:r w:rsidR="00CA259D">
          <w:rPr>
            <w:rFonts w:hint="eastAsia"/>
          </w:rPr>
          <w:t>拥有</w:t>
        </w:r>
      </w:ins>
      <w:r>
        <w:rPr>
          <w:rFonts w:hint="eastAsia"/>
        </w:rPr>
        <w:t>30</w:t>
      </w:r>
      <w:r w:rsidR="0052243A">
        <w:rPr>
          <w:rFonts w:hint="eastAsia"/>
        </w:rPr>
        <w:t>多年</w:t>
      </w:r>
      <w:ins w:id="118" w:author="Wei Jiang" w:date="2018-05-30T19:17:00Z">
        <w:r w:rsidR="00CA259D">
          <w:rPr>
            <w:rFonts w:hint="eastAsia"/>
          </w:rPr>
          <w:t>历史</w:t>
        </w:r>
      </w:ins>
      <w:r w:rsidR="0052243A">
        <w:rPr>
          <w:rFonts w:hint="eastAsia"/>
        </w:rPr>
        <w:t>的</w:t>
      </w:r>
      <w:ins w:id="119" w:author="Wei Jiang" w:date="2018-05-30T19:17:00Z">
        <w:r w:rsidR="00CA259D">
          <w:rPr>
            <w:rFonts w:hint="eastAsia"/>
          </w:rPr>
          <w:t>老式</w:t>
        </w:r>
      </w:ins>
      <w:r>
        <w:rPr>
          <w:rFonts w:hint="eastAsia"/>
        </w:rPr>
        <w:t>安全产品，</w:t>
      </w:r>
      <w:ins w:id="120" w:author="Wei Jiang" w:date="2018-05-30T19:18:00Z">
        <w:r w:rsidR="00CA259D">
          <w:rPr>
            <w:rFonts w:hint="eastAsia"/>
          </w:rPr>
          <w:t>该</w:t>
        </w:r>
      </w:ins>
      <w:r>
        <w:rPr>
          <w:rFonts w:hint="eastAsia"/>
        </w:rPr>
        <w:t>如何为其插上</w:t>
      </w:r>
      <w:r>
        <w:rPr>
          <w:rFonts w:hint="eastAsia"/>
        </w:rPr>
        <w:t>AI</w:t>
      </w:r>
      <w:del w:id="121" w:author="Wei Jiang" w:date="2018-05-30T19:18:00Z">
        <w:r w:rsidDel="00CA259D">
          <w:rPr>
            <w:rFonts w:hint="eastAsia"/>
          </w:rPr>
          <w:delText>安全</w:delText>
        </w:r>
      </w:del>
      <w:r>
        <w:rPr>
          <w:rFonts w:hint="eastAsia"/>
        </w:rPr>
        <w:t>的翅膀</w:t>
      </w:r>
      <w:ins w:id="122" w:author="Wei Jiang" w:date="2018-05-30T19:18:00Z">
        <w:r w:rsidR="00CA259D">
          <w:rPr>
            <w:rFonts w:hint="eastAsia"/>
          </w:rPr>
          <w:t>？</w:t>
        </w:r>
      </w:ins>
      <w:del w:id="123" w:author="Wei Jiang" w:date="2018-05-30T19:18:00Z">
        <w:r w:rsidDel="00CA259D">
          <w:rPr>
            <w:rFonts w:hint="eastAsia"/>
          </w:rPr>
          <w:delText>，蓝盾在这方面走在业界的前列。</w:delText>
        </w:r>
      </w:del>
    </w:p>
    <w:p w14:paraId="52BDC355" w14:textId="77777777" w:rsidR="00E630E3" w:rsidRDefault="00E630E3" w:rsidP="00E630E3">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54FB7A9B" w14:textId="77777777" w:rsidR="00E630E3" w:rsidRDefault="00E630E3" w:rsidP="00E630E3">
      <w:pPr>
        <w:ind w:firstLine="360"/>
      </w:pPr>
      <w:r>
        <w:rPr>
          <w:rFonts w:hint="eastAsia"/>
        </w:rPr>
        <w:lastRenderedPageBreak/>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r>
        <w:rPr>
          <w:rFonts w:hint="eastAsia"/>
        </w:rPr>
        <w:t>标配</w:t>
      </w:r>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4E9B6745" w14:textId="77777777" w:rsidR="00E630E3" w:rsidRDefault="00E630E3" w:rsidP="00E630E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w:t>
      </w:r>
      <w:r w:rsidR="00C94220">
        <w:rPr>
          <w:rFonts w:hint="eastAsia"/>
        </w:rPr>
        <w:t xml:space="preserve"> </w:t>
      </w:r>
      <w:r w:rsidR="00C94220">
        <w:rPr>
          <w:rFonts w:hint="eastAsia"/>
        </w:rPr>
        <w:t>实现了一个基于</w:t>
      </w:r>
      <w:r w:rsidR="00C94220">
        <w:rPr>
          <w:rFonts w:hint="eastAsia"/>
        </w:rPr>
        <w:t>AI</w:t>
      </w:r>
      <w:r w:rsidR="00C94220">
        <w:rPr>
          <w:rFonts w:hint="eastAsia"/>
        </w:rPr>
        <w:t>的双引擎防火墙。</w:t>
      </w:r>
      <w:r w:rsidR="0016623C">
        <w:t xml:space="preserve"> </w:t>
      </w:r>
    </w:p>
    <w:p w14:paraId="3AD5AF8A" w14:textId="77777777" w:rsidR="005154A5" w:rsidRDefault="005154A5" w:rsidP="00B7410C"/>
    <w:p w14:paraId="32BC031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71CE9D62" w14:textId="77777777" w:rsidR="005154A5" w:rsidRDefault="005154A5" w:rsidP="005154A5">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1E789C42" w14:textId="77777777" w:rsidR="005154A5" w:rsidRDefault="005154A5" w:rsidP="005154A5">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140F59EF" w14:textId="77777777" w:rsidR="005154A5" w:rsidRDefault="005154A5" w:rsidP="005154A5">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BF9E404" w14:textId="77777777" w:rsidR="005154A5" w:rsidRDefault="005154A5" w:rsidP="005154A5">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2CAD3E27" w14:textId="77777777" w:rsidR="005154A5" w:rsidRDefault="005154A5" w:rsidP="005154A5">
      <w:pPr>
        <w:pStyle w:val="a5"/>
        <w:numPr>
          <w:ilvl w:val="0"/>
          <w:numId w:val="3"/>
        </w:numPr>
        <w:ind w:firstLineChars="0" w:firstLine="420"/>
        <w:jc w:val="left"/>
      </w:pPr>
      <w:r>
        <w:rPr>
          <w:rFonts w:hint="eastAsia"/>
        </w:rPr>
        <w:t>动静态分析引擎的调优</w:t>
      </w:r>
    </w:p>
    <w:p w14:paraId="0D3629B3" w14:textId="77777777" w:rsidR="005154A5" w:rsidRDefault="005154A5" w:rsidP="005154A5">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71EA6F19" w14:textId="77777777" w:rsidR="005154A5" w:rsidRDefault="005154A5" w:rsidP="00B7410C"/>
    <w:p w14:paraId="49B4FF54" w14:textId="77777777" w:rsidR="00E630E3" w:rsidRPr="00E630E3" w:rsidRDefault="00E630E3" w:rsidP="00B7410C"/>
    <w:p w14:paraId="3FB40D10" w14:textId="77777777" w:rsidR="00E630E3" w:rsidRPr="00275493" w:rsidRDefault="00E630E3" w:rsidP="00E630E3">
      <w:pPr>
        <w:rPr>
          <w:rFonts w:asciiTheme="minorHAnsi" w:eastAsia="黑体" w:hAnsiTheme="minorHAnsi"/>
          <w:color w:val="000000" w:themeColor="text1"/>
          <w:sz w:val="20"/>
          <w:szCs w:val="20"/>
        </w:rPr>
      </w:pPr>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p>
    <w:p w14:paraId="7965E697"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554C2F82"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6" w:history="1">
        <w:r w:rsidRPr="00275493">
          <w:rPr>
            <w:rStyle w:val="a7"/>
            <w:rFonts w:asciiTheme="minorHAnsi" w:hAnsiTheme="minorHAnsi" w:cs="NimbusSanL-Regu"/>
            <w:color w:val="000000" w:themeColor="text1"/>
            <w:kern w:val="0"/>
            <w:sz w:val="20"/>
            <w:szCs w:val="20"/>
          </w:rPr>
          <w:t>https://github.com/srndic/mimicus</w:t>
        </w:r>
      </w:hyperlink>
      <w:r w:rsidRPr="00275493">
        <w:rPr>
          <w:rFonts w:asciiTheme="minorHAnsi" w:hAnsiTheme="minorHAnsi" w:cs="NimbusRomNo9L-Regu"/>
          <w:color w:val="000000" w:themeColor="text1"/>
          <w:kern w:val="0"/>
          <w:sz w:val="20"/>
          <w:szCs w:val="20"/>
        </w:rPr>
        <w:t>.</w:t>
      </w:r>
    </w:p>
    <w:p w14:paraId="66C7636B"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124"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124"/>
    </w:p>
    <w:p w14:paraId="0A3DEDDF"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04DB2A01"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66E71F5C"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4BAAF2B3"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lastRenderedPageBreak/>
        <w:t xml:space="preserve">Igino Corona, Davide Maiorca,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782D948A"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07A87855"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651D14A4"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27ADC786"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0CC2164"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4229DEA2"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14:paraId="5B4EB68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75BC61E7"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5704E276"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7170B955"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0C82E45F"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147FD8F8"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07B36E60"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099E08E8"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0EC87052"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lastRenderedPageBreak/>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3A89AA9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4E61600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r w:rsidRPr="007C7E43">
        <w:rPr>
          <w:rFonts w:asciiTheme="minorHAnsi" w:hAnsiTheme="minorHAnsi"/>
          <w:color w:val="000000" w:themeColor="text1"/>
          <w:sz w:val="20"/>
          <w:szCs w:val="20"/>
        </w:rPr>
        <w:t>Charles Smutz and Angelos Stavrou. Malicious PDF Detection using Metadata and Structural Features. In Proceedings of the Annual Computer Security Applications Conference (ACSAC), 2012.</w:t>
      </w:r>
    </w:p>
    <w:p w14:paraId="08ADE734" w14:textId="77777777" w:rsidR="00E630E3" w:rsidRPr="009A3E05" w:rsidRDefault="00034C3E" w:rsidP="00E630E3">
      <w:pPr>
        <w:pStyle w:val="a5"/>
        <w:widowControl/>
        <w:numPr>
          <w:ilvl w:val="0"/>
          <w:numId w:val="4"/>
        </w:numPr>
        <w:ind w:firstLineChars="0"/>
        <w:jc w:val="left"/>
        <w:rPr>
          <w:rStyle w:val="a7"/>
          <w:rFonts w:asciiTheme="minorHAnsi" w:hAnsiTheme="minorHAnsi"/>
          <w:color w:val="000000" w:themeColor="text1"/>
          <w:sz w:val="20"/>
          <w:szCs w:val="20"/>
          <w:u w:val="none"/>
        </w:rPr>
      </w:pPr>
      <w:hyperlink r:id="rId17" w:history="1">
        <w:r w:rsidR="00E630E3" w:rsidRPr="00275493">
          <w:rPr>
            <w:rStyle w:val="a7"/>
            <w:rFonts w:asciiTheme="minorHAnsi" w:hAnsiTheme="minorHAnsi"/>
            <w:color w:val="000000" w:themeColor="text1"/>
            <w:sz w:val="20"/>
            <w:szCs w:val="20"/>
          </w:rPr>
          <w:t>https://www.symantec.com/content/dam/symantec/docs/reports/istr-22-2017-en.pdf</w:t>
        </w:r>
      </w:hyperlink>
    </w:p>
    <w:p w14:paraId="128B76A2"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0B52D5EF"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61A78" w14:textId="77777777" w:rsidR="00034C3E" w:rsidRDefault="00034C3E" w:rsidP="00821932">
      <w:r>
        <w:separator/>
      </w:r>
    </w:p>
  </w:endnote>
  <w:endnote w:type="continuationSeparator" w:id="0">
    <w:p w14:paraId="5D3E2D98" w14:textId="77777777" w:rsidR="00034C3E" w:rsidRDefault="00034C3E"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6146F" w14:textId="77777777" w:rsidR="009C4F65" w:rsidRDefault="009C4F65"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25A9168" w14:textId="77777777" w:rsidR="009C4F65" w:rsidRDefault="009C4F65"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85413" w14:textId="77777777" w:rsidR="009C4F65" w:rsidRDefault="009C4F65"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F1CEE">
      <w:rPr>
        <w:rStyle w:val="a6"/>
        <w:noProof/>
      </w:rPr>
      <w:t>7</w:t>
    </w:r>
    <w:r>
      <w:rPr>
        <w:rStyle w:val="a6"/>
      </w:rPr>
      <w:fldChar w:fldCharType="end"/>
    </w:r>
  </w:p>
  <w:p w14:paraId="28AE4DF9" w14:textId="77777777" w:rsidR="009C4F65" w:rsidRDefault="009C4F65"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D1D72" w14:textId="77777777" w:rsidR="00034C3E" w:rsidRDefault="00034C3E" w:rsidP="00821932">
      <w:r>
        <w:separator/>
      </w:r>
    </w:p>
  </w:footnote>
  <w:footnote w:type="continuationSeparator" w:id="0">
    <w:p w14:paraId="4FE8D467" w14:textId="77777777" w:rsidR="00034C3E" w:rsidRDefault="00034C3E"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7"/>
  </w:num>
  <w:num w:numId="4">
    <w:abstractNumId w:val="10"/>
  </w:num>
  <w:num w:numId="5">
    <w:abstractNumId w:val="3"/>
  </w:num>
  <w:num w:numId="6">
    <w:abstractNumId w:val="11"/>
  </w:num>
  <w:num w:numId="7">
    <w:abstractNumId w:val="9"/>
  </w:num>
  <w:num w:numId="8">
    <w:abstractNumId w:val="5"/>
  </w:num>
  <w:num w:numId="9">
    <w:abstractNumId w:val="1"/>
  </w:num>
  <w:num w:numId="10">
    <w:abstractNumId w:val="6"/>
  </w:num>
  <w:num w:numId="11">
    <w:abstractNumId w:val="8"/>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 Jiang">
    <w15:presenceInfo w15:providerId="Windows Live" w15:userId="10f869b03844c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34C3E"/>
    <w:rsid w:val="000A3BF6"/>
    <w:rsid w:val="00113588"/>
    <w:rsid w:val="0016623C"/>
    <w:rsid w:val="00173745"/>
    <w:rsid w:val="00174DB7"/>
    <w:rsid w:val="002052E9"/>
    <w:rsid w:val="00214F69"/>
    <w:rsid w:val="002247DB"/>
    <w:rsid w:val="00234AE5"/>
    <w:rsid w:val="00247E0C"/>
    <w:rsid w:val="00275EA8"/>
    <w:rsid w:val="002A19DF"/>
    <w:rsid w:val="002C3A5A"/>
    <w:rsid w:val="002F6280"/>
    <w:rsid w:val="003301B3"/>
    <w:rsid w:val="00333CCD"/>
    <w:rsid w:val="0033567E"/>
    <w:rsid w:val="00350FF1"/>
    <w:rsid w:val="003531E1"/>
    <w:rsid w:val="0039237B"/>
    <w:rsid w:val="0039773D"/>
    <w:rsid w:val="003D1DB4"/>
    <w:rsid w:val="003E2CC3"/>
    <w:rsid w:val="003E55FF"/>
    <w:rsid w:val="003F104F"/>
    <w:rsid w:val="00432CA3"/>
    <w:rsid w:val="00471B88"/>
    <w:rsid w:val="00475D8C"/>
    <w:rsid w:val="00477988"/>
    <w:rsid w:val="00490229"/>
    <w:rsid w:val="004E7F0E"/>
    <w:rsid w:val="005154A5"/>
    <w:rsid w:val="0052243A"/>
    <w:rsid w:val="005243CD"/>
    <w:rsid w:val="00561C9C"/>
    <w:rsid w:val="00566287"/>
    <w:rsid w:val="00582781"/>
    <w:rsid w:val="005938E7"/>
    <w:rsid w:val="005C17B1"/>
    <w:rsid w:val="005D02FF"/>
    <w:rsid w:val="00611A07"/>
    <w:rsid w:val="00632130"/>
    <w:rsid w:val="00635D94"/>
    <w:rsid w:val="00674F95"/>
    <w:rsid w:val="006854C8"/>
    <w:rsid w:val="006B5D61"/>
    <w:rsid w:val="006C36EF"/>
    <w:rsid w:val="006D1A4C"/>
    <w:rsid w:val="006F1CEE"/>
    <w:rsid w:val="00722264"/>
    <w:rsid w:val="00736F4B"/>
    <w:rsid w:val="007740B2"/>
    <w:rsid w:val="007A1439"/>
    <w:rsid w:val="007B209D"/>
    <w:rsid w:val="007C7E43"/>
    <w:rsid w:val="007D1529"/>
    <w:rsid w:val="007D6A2E"/>
    <w:rsid w:val="007E2A27"/>
    <w:rsid w:val="007E7EB6"/>
    <w:rsid w:val="008202BA"/>
    <w:rsid w:val="00821932"/>
    <w:rsid w:val="008263B5"/>
    <w:rsid w:val="008E287A"/>
    <w:rsid w:val="00937159"/>
    <w:rsid w:val="009554E6"/>
    <w:rsid w:val="00963E0E"/>
    <w:rsid w:val="009958D3"/>
    <w:rsid w:val="009A3E05"/>
    <w:rsid w:val="009B447E"/>
    <w:rsid w:val="009C4557"/>
    <w:rsid w:val="009C4F65"/>
    <w:rsid w:val="009D43AD"/>
    <w:rsid w:val="009F3875"/>
    <w:rsid w:val="00A0067D"/>
    <w:rsid w:val="00A2505F"/>
    <w:rsid w:val="00A65D0B"/>
    <w:rsid w:val="00A87958"/>
    <w:rsid w:val="00A97E79"/>
    <w:rsid w:val="00AB6580"/>
    <w:rsid w:val="00AC55B2"/>
    <w:rsid w:val="00AF0A3A"/>
    <w:rsid w:val="00B04B18"/>
    <w:rsid w:val="00B23A2F"/>
    <w:rsid w:val="00B455E2"/>
    <w:rsid w:val="00B70305"/>
    <w:rsid w:val="00B7410C"/>
    <w:rsid w:val="00B976FE"/>
    <w:rsid w:val="00BD5808"/>
    <w:rsid w:val="00BD7EDF"/>
    <w:rsid w:val="00BE43CD"/>
    <w:rsid w:val="00BE71B6"/>
    <w:rsid w:val="00C02E9C"/>
    <w:rsid w:val="00C048CF"/>
    <w:rsid w:val="00C1373F"/>
    <w:rsid w:val="00C26F49"/>
    <w:rsid w:val="00C5301D"/>
    <w:rsid w:val="00C62249"/>
    <w:rsid w:val="00C94220"/>
    <w:rsid w:val="00CA259D"/>
    <w:rsid w:val="00CA55CB"/>
    <w:rsid w:val="00CF4B28"/>
    <w:rsid w:val="00D30F9C"/>
    <w:rsid w:val="00D50A52"/>
    <w:rsid w:val="00D7425A"/>
    <w:rsid w:val="00D8079B"/>
    <w:rsid w:val="00D824B5"/>
    <w:rsid w:val="00D85EEE"/>
    <w:rsid w:val="00D864BA"/>
    <w:rsid w:val="00D9561F"/>
    <w:rsid w:val="00D96F82"/>
    <w:rsid w:val="00DB3235"/>
    <w:rsid w:val="00DB6D45"/>
    <w:rsid w:val="00DC3180"/>
    <w:rsid w:val="00DC3FC0"/>
    <w:rsid w:val="00DD61E2"/>
    <w:rsid w:val="00E5764C"/>
    <w:rsid w:val="00E61927"/>
    <w:rsid w:val="00E62056"/>
    <w:rsid w:val="00E630E3"/>
    <w:rsid w:val="00E66ADC"/>
    <w:rsid w:val="00E7020C"/>
    <w:rsid w:val="00E81FED"/>
    <w:rsid w:val="00E95F2D"/>
    <w:rsid w:val="00EA248C"/>
    <w:rsid w:val="00EA38E0"/>
    <w:rsid w:val="00EB4855"/>
    <w:rsid w:val="00EC6A3B"/>
    <w:rsid w:val="00ED1503"/>
    <w:rsid w:val="00ED3A3A"/>
    <w:rsid w:val="00ED7528"/>
    <w:rsid w:val="00F06C05"/>
    <w:rsid w:val="00F14B02"/>
    <w:rsid w:val="00F21D89"/>
    <w:rsid w:val="00F34420"/>
    <w:rsid w:val="00F53A03"/>
    <w:rsid w:val="00F75C3B"/>
    <w:rsid w:val="00FA1CD6"/>
    <w:rsid w:val="00FA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A3E5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96%E9%83%A8%E6%95%B0%E6%8D%AE%E6%BA%9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baike.baidu.com/item/%E6%95%B0%E6%8D%AE%E8%A1%A8%E7%A4%BA" TargetMode="External"/><Relationship Id="rId12" Type="http://schemas.openxmlformats.org/officeDocument/2006/relationships/hyperlink" Target="https://github.com/srndic/mimicus" TargetMode="External"/><Relationship Id="rId17" Type="http://schemas.openxmlformats.org/officeDocument/2006/relationships/hyperlink" Target="https://www.symantec.com/content/dam/symantec/docs/reports/istr-22-2017-en.pdf" TargetMode="External"/><Relationship Id="rId2" Type="http://schemas.openxmlformats.org/officeDocument/2006/relationships/styles" Target="styles.xml"/><Relationship Id="rId16" Type="http://schemas.openxmlformats.org/officeDocument/2006/relationships/hyperlink" Target="https://github.com/srndic/mimic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aike.baidu.com/item/%E5%8A%A8%E6%80%81%E6%96%87%E6%A1%A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baike.baidu.com/item/%E6%95%B0%E6%8D%AE%E5%BA%93%E6%9C%8D%E5%8A%A1%E5%99%A8"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2018-05-31T01:44:00Z</dcterms:created>
  <dcterms:modified xsi:type="dcterms:W3CDTF">2018-05-31T01:44:00Z</dcterms:modified>
</cp:coreProperties>
</file>