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4F53FE">
        <w:fldChar w:fldCharType="begin"/>
      </w:r>
      <w:r w:rsidR="004F53FE">
        <w:instrText xml:space="preserve"> HYPERLINK "mailto:yonahwang@foxmail.com" </w:instrText>
      </w:r>
      <w:r w:rsidR="004F53FE">
        <w:fldChar w:fldCharType="separate"/>
      </w:r>
      <w:r w:rsidR="00AD3B74" w:rsidRPr="00711A0E">
        <w:rPr>
          <w:sz w:val="18"/>
          <w:szCs w:val="18"/>
        </w:rPr>
        <w:t>yonahwang@foxmail.com</w:t>
      </w:r>
      <w:r w:rsidR="004F53FE">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4F53FE">
        <w:fldChar w:fldCharType="begin"/>
      </w:r>
      <w:r w:rsidR="004F53FE">
        <w:instrText xml:space="preserve"> HYPERLINK "mailto:weijiang2009@gmail.com" </w:instrText>
      </w:r>
      <w:r w:rsidR="004F53FE">
        <w:fldChar w:fldCharType="separate"/>
      </w:r>
      <w:r w:rsidR="00AD3B74" w:rsidRPr="00237C22">
        <w:rPr>
          <w:sz w:val="18"/>
          <w:szCs w:val="18"/>
        </w:rPr>
        <w:t>weijiang2009@gmail.com</w:t>
      </w:r>
      <w:r w:rsidR="004F53FE">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r w:rsidRPr="000B7BE0">
        <w:t>Shellcode</w:t>
      </w:r>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r w:rsidR="007740B2" w:rsidRPr="000B7BE0">
        <w:t>Nedim Srndic</w:t>
      </w:r>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r w:rsidR="007D1529" w:rsidRPr="000B7BE0">
        <w:t>Nedim Srndic</w:t>
      </w:r>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r w:rsidR="00EA38E0" w:rsidRPr="000B7BE0">
        <w:rPr>
          <w:rFonts w:ascii="华文宋体" w:hAnsi="华文宋体"/>
        </w:rPr>
        <w:t>Maiorca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06183449"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w:t>
            </w:r>
            <w:ins w:id="24" w:author="Yonah" w:date="2018-06-26T15:37:00Z">
              <w:r w:rsidR="005960B8">
                <w:rPr>
                  <w:rFonts w:ascii="宋体" w:hAnsi="宋体" w:hint="eastAsia"/>
                  <w:kern w:val="0"/>
                  <w:sz w:val="18"/>
                </w:rPr>
                <w:t>结构</w:t>
              </w:r>
            </w:ins>
            <w:del w:id="25" w:author="Yonah" w:date="2018-06-26T15:37:00Z">
              <w:r w:rsidRPr="000B7BE0" w:rsidDel="005960B8">
                <w:rPr>
                  <w:rFonts w:ascii="宋体" w:hAnsi="宋体" w:hint="eastAsia"/>
                  <w:kern w:val="0"/>
                  <w:sz w:val="18"/>
                </w:rPr>
                <w:delText>内容</w:delText>
              </w:r>
            </w:del>
            <w:r w:rsidRPr="000B7BE0">
              <w:rPr>
                <w:rFonts w:ascii="宋体" w:hAnsi="宋体" w:hint="eastAsia"/>
                <w:kern w:val="0"/>
                <w:sz w:val="18"/>
              </w:rPr>
              <w:t>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001C7CC1"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ins w:id="26" w:author="Yonah" w:date="2018-06-26T16:55:00Z">
              <w:r w:rsidR="00E53BDA">
                <w:rPr>
                  <w:rFonts w:ascii="宋体" w:hAnsi="宋体"/>
                  <w:kern w:val="0"/>
                  <w:sz w:val="18"/>
                </w:rPr>
                <w:t>0</w:t>
              </w:r>
            </w:ins>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12C5E17F"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w:t>
            </w:r>
            <w:ins w:id="27" w:author="Yonah" w:date="2018-06-26T16:52:00Z">
              <w:r w:rsidR="00E53BDA">
                <w:rPr>
                  <w:rFonts w:ascii="宋体" w:hAnsi="宋体"/>
                  <w:kern w:val="0"/>
                  <w:sz w:val="18"/>
                </w:rPr>
                <w:t>21</w:t>
              </w:r>
            </w:ins>
            <w:del w:id="28" w:author="Yonah" w:date="2018-06-26T16:52:00Z">
              <w:r w:rsidRPr="000B7BE0" w:rsidDel="00E53BDA">
                <w:rPr>
                  <w:rFonts w:ascii="宋体" w:hAnsi="宋体" w:hint="eastAsia"/>
                  <w:kern w:val="0"/>
                  <w:sz w:val="18"/>
                </w:rPr>
                <w:delText>8</w:delText>
              </w:r>
            </w:del>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r w:rsidRPr="000B7BE0">
        <w:rPr>
          <w:rFonts w:ascii="华文宋体" w:hAnsi="华文宋体"/>
        </w:rPr>
        <w:t>Shellcode</w:t>
      </w:r>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r w:rsidRPr="000B7BE0">
        <w:rPr>
          <w:rFonts w:ascii="华文宋体" w:hAnsi="华文宋体"/>
        </w:rPr>
        <w:t>Carmony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r w:rsidRPr="000B7BE0">
        <w:rPr>
          <w:rFonts w:ascii="华文宋体" w:hAnsi="华文宋体"/>
        </w:rPr>
        <w:t xml:space="preserve">Srndic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r w:rsidR="00D96F82" w:rsidRPr="000B7BE0">
        <w:rPr>
          <w:rFonts w:ascii="华文宋体" w:hAnsi="华文宋体"/>
        </w:rPr>
        <w:t>Maiorca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0BDCE08B" w:rsidR="00225942" w:rsidRDefault="00225942"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r w:rsidRPr="00225942">
        <w:rPr>
          <w:rFonts w:ascii="宋体" w:hAnsi="宋体" w:cs="宋体"/>
          <w:kern w:val="0"/>
          <w:szCs w:val="21"/>
        </w:rPr>
        <w:t>框架。我们的方法</w:t>
      </w:r>
      <w:r w:rsidR="00C94BC9">
        <w:rPr>
          <w:rFonts w:ascii="宋体" w:hAnsi="宋体" w:cs="宋体" w:hint="eastAsia"/>
          <w:kern w:val="0"/>
          <w:szCs w:val="21"/>
        </w:rPr>
        <w:t>主要</w:t>
      </w:r>
      <w:r w:rsidRPr="00225942">
        <w:rPr>
          <w:rFonts w:ascii="宋体" w:hAnsi="宋体" w:cs="宋体"/>
          <w:kern w:val="0"/>
          <w:szCs w:val="21"/>
        </w:rPr>
        <w:t>在文档</w:t>
      </w:r>
      <w:r w:rsidR="00C94BC9">
        <w:rPr>
          <w:rFonts w:ascii="宋体" w:hAnsi="宋体" w:cs="宋体" w:hint="eastAsia"/>
          <w:kern w:val="0"/>
          <w:szCs w:val="21"/>
        </w:rPr>
        <w:t>内容</w:t>
      </w:r>
      <w:r w:rsidRPr="00225942">
        <w:rPr>
          <w:rFonts w:ascii="宋体" w:hAnsi="宋体" w:cs="宋体"/>
          <w:kern w:val="0"/>
          <w:szCs w:val="21"/>
        </w:rPr>
        <w:t>和结构中提取</w:t>
      </w:r>
      <w:r w:rsidR="00C94BC9">
        <w:rPr>
          <w:rFonts w:ascii="宋体" w:hAnsi="宋体" w:cs="宋体" w:hint="eastAsia"/>
          <w:kern w:val="0"/>
          <w:szCs w:val="21"/>
        </w:rPr>
        <w:t>文件</w:t>
      </w:r>
      <w:r w:rsidRPr="00225942">
        <w:rPr>
          <w:rFonts w:ascii="宋体" w:hAnsi="宋体" w:cs="宋体"/>
          <w:kern w:val="0"/>
          <w:szCs w:val="21"/>
        </w:rPr>
        <w:t>特征。</w:t>
      </w:r>
      <w:r w:rsidR="00C94BC9">
        <w:rPr>
          <w:rFonts w:ascii="宋体" w:hAnsi="宋体" w:cs="宋体" w:hint="eastAsia"/>
          <w:kern w:val="0"/>
          <w:szCs w:val="21"/>
        </w:rPr>
        <w:t>训练结果</w:t>
      </w:r>
      <w:r w:rsidRPr="00225942">
        <w:rPr>
          <w:rFonts w:ascii="宋体" w:hAnsi="宋体" w:cs="宋体"/>
          <w:kern w:val="0"/>
          <w:szCs w:val="21"/>
        </w:rPr>
        <w:t>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D008F99" w14:textId="77777777" w:rsidR="00C94BC9" w:rsidRDefault="00C94BC9" w:rsidP="00225942">
      <w:pPr>
        <w:widowControl/>
        <w:ind w:firstLine="420"/>
        <w:jc w:val="left"/>
        <w:rPr>
          <w:rFonts w:ascii="宋体" w:hAnsi="宋体" w:cs="宋体"/>
          <w:kern w:val="0"/>
          <w:szCs w:val="21"/>
        </w:rPr>
      </w:pPr>
    </w:p>
    <w:p w14:paraId="09919C87" w14:textId="77777777" w:rsidR="00C94BC9" w:rsidRDefault="00C94BC9" w:rsidP="00225942">
      <w:pPr>
        <w:widowControl/>
        <w:ind w:firstLine="420"/>
        <w:jc w:val="left"/>
        <w:rPr>
          <w:rFonts w:ascii="宋体" w:hAnsi="宋体" w:cs="宋体"/>
          <w:kern w:val="0"/>
          <w:szCs w:val="21"/>
        </w:rPr>
      </w:pPr>
    </w:p>
    <w:p w14:paraId="322EA682" w14:textId="29300959" w:rsidR="00C94BC9" w:rsidRDefault="00C94BC9"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在本节中，我们展示一个基于机器学习的恶意文档</w:t>
      </w:r>
      <w:r>
        <w:rPr>
          <w:rFonts w:ascii="宋体" w:hAnsi="宋体" w:cs="宋体" w:hint="eastAsia"/>
          <w:kern w:val="0"/>
          <w:szCs w:val="21"/>
        </w:rPr>
        <w:t>检测</w:t>
      </w:r>
      <w:r w:rsidR="00D063B6">
        <w:rPr>
          <w:rFonts w:ascii="宋体" w:hAnsi="宋体" w:cs="宋体"/>
          <w:kern w:val="0"/>
          <w:szCs w:val="21"/>
        </w:rPr>
        <w:t>框架。</w:t>
      </w:r>
      <w:r w:rsidR="00D063B6">
        <w:rPr>
          <w:rFonts w:ascii="宋体" w:hAnsi="宋体" w:cs="宋体" w:hint="eastAsia"/>
          <w:kern w:val="0"/>
          <w:szCs w:val="21"/>
        </w:rPr>
        <w:t>实验中我们采用的数据有20W，其中包含了所有PDF的文件类型。我们主要</w:t>
      </w:r>
      <w:r>
        <w:rPr>
          <w:rFonts w:ascii="宋体" w:hAnsi="宋体" w:cs="宋体" w:hint="eastAsia"/>
          <w:kern w:val="0"/>
          <w:szCs w:val="21"/>
        </w:rPr>
        <w:t>对这些文件的内容和结构进行解析，</w:t>
      </w:r>
      <w:r w:rsidR="00D063B6">
        <w:rPr>
          <w:rFonts w:ascii="宋体" w:hAnsi="宋体" w:cs="宋体" w:hint="eastAsia"/>
          <w:kern w:val="0"/>
          <w:szCs w:val="21"/>
        </w:rPr>
        <w:t>选取具有良好分类效果的特征，然后对提取到的特征</w:t>
      </w:r>
      <w:r>
        <w:rPr>
          <w:rFonts w:ascii="宋体" w:hAnsi="宋体" w:cs="宋体" w:hint="eastAsia"/>
          <w:kern w:val="0"/>
          <w:szCs w:val="21"/>
        </w:rPr>
        <w:t>用</w:t>
      </w:r>
      <w:r w:rsidR="00D063B6">
        <w:rPr>
          <w:rFonts w:ascii="宋体" w:hAnsi="宋体" w:cs="宋体" w:hint="eastAsia"/>
          <w:kern w:val="0"/>
          <w:szCs w:val="21"/>
        </w:rPr>
        <w:t>机器学习的方法进行分类。实验结果表明，通过我们提取的特征和</w:t>
      </w:r>
      <w:r>
        <w:rPr>
          <w:rFonts w:ascii="宋体" w:hAnsi="宋体" w:cs="宋体" w:hint="eastAsia"/>
          <w:kern w:val="0"/>
          <w:szCs w:val="21"/>
        </w:rPr>
        <w:t>分类方法，可以使模型</w:t>
      </w:r>
      <w:r w:rsidRPr="00225942">
        <w:rPr>
          <w:rFonts w:ascii="宋体" w:hAnsi="宋体" w:cs="宋体"/>
          <w:kern w:val="0"/>
          <w:szCs w:val="21"/>
        </w:rPr>
        <w:t>准确率在99%以上，同时误报率</w:t>
      </w:r>
      <w:r>
        <w:rPr>
          <w:rFonts w:ascii="宋体" w:hAnsi="宋体" w:cs="宋体" w:hint="eastAsia"/>
          <w:kern w:val="0"/>
          <w:szCs w:val="21"/>
        </w:rPr>
        <w:t>控制</w:t>
      </w:r>
      <w:r w:rsidRPr="00225942">
        <w:rPr>
          <w:rFonts w:ascii="宋体" w:hAnsi="宋体" w:cs="宋体"/>
          <w:kern w:val="0"/>
          <w:szCs w:val="21"/>
        </w:rPr>
        <w:t>在0.01%内</w:t>
      </w:r>
      <w:r>
        <w:rPr>
          <w:rFonts w:ascii="宋体" w:hAnsi="宋体" w:cs="宋体"/>
          <w:kern w:val="0"/>
          <w:szCs w:val="21"/>
        </w:rPr>
        <w:t>。</w:t>
      </w:r>
    </w:p>
    <w:p w14:paraId="42B69D4C" w14:textId="77777777" w:rsidR="00C94BC9" w:rsidRPr="00225942" w:rsidRDefault="00C94BC9" w:rsidP="00225942">
      <w:pPr>
        <w:widowControl/>
        <w:ind w:firstLine="420"/>
        <w:jc w:val="left"/>
        <w:rPr>
          <w:szCs w:val="21"/>
        </w:rPr>
      </w:pPr>
    </w:p>
    <w:p w14:paraId="29B3E52F" w14:textId="2081929B" w:rsidR="001B6707" w:rsidRDefault="001B6707" w:rsidP="001B6707">
      <w:pPr>
        <w:pStyle w:val="2"/>
        <w:rPr>
          <w:rStyle w:val="2Char"/>
          <w:rFonts w:eastAsia="宋体"/>
        </w:rPr>
      </w:pPr>
      <w:r>
        <w:rPr>
          <w:rStyle w:val="2Char"/>
          <w:rFonts w:hint="eastAsia"/>
        </w:rPr>
        <w:t>3.1</w:t>
      </w:r>
      <w:r>
        <w:rPr>
          <w:rStyle w:val="2Char"/>
        </w:rPr>
        <w:t xml:space="preserve"> </w:t>
      </w:r>
      <w:r>
        <w:rPr>
          <w:rStyle w:val="2Char"/>
          <w:rFonts w:hint="eastAsia"/>
        </w:rPr>
        <w:t>数据集</w:t>
      </w:r>
    </w:p>
    <w:p w14:paraId="6E3E4D89" w14:textId="4D0B8E9B"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w:t>
      </w:r>
      <w:proofErr w:type="spellStart"/>
      <w:r w:rsidR="007F65D9" w:rsidRPr="00B9667D">
        <w:rPr>
          <w:rFonts w:ascii="宋体" w:hAnsi="宋体" w:hint="eastAsia"/>
          <w:color w:val="000000"/>
          <w:kern w:val="0"/>
        </w:rPr>
        <w:t>VirusShare</w:t>
      </w:r>
      <w:proofErr w:type="spellEnd"/>
      <w:r w:rsidR="007F65D9" w:rsidRPr="00B9667D">
        <w:rPr>
          <w:rFonts w:ascii="宋体" w:hAnsi="宋体" w:hint="eastAsia"/>
          <w:color w:val="000000"/>
          <w:kern w:val="0"/>
        </w:rPr>
        <w:t>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0775AA">
        <w:rPr>
          <w:rFonts w:hint="eastAsia"/>
        </w:rPr>
        <w:t>正常</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proofErr w:type="spellStart"/>
      <w:r w:rsidR="007F65D9">
        <w:rPr>
          <w:rFonts w:hint="eastAsia"/>
        </w:rPr>
        <w:t>C</w:t>
      </w:r>
      <w:r w:rsidR="007F65D9" w:rsidRPr="000775AA">
        <w:rPr>
          <w:rFonts w:hint="eastAsia"/>
        </w:rPr>
        <w:t>ontagio</w:t>
      </w:r>
      <w:proofErr w:type="spellEnd"/>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w:t>
      </w:r>
      <w:proofErr w:type="gramStart"/>
      <w:r w:rsidR="007F65D9" w:rsidRPr="00B9667D">
        <w:rPr>
          <w:rFonts w:ascii="宋体" w:hAnsi="宋体" w:hint="eastAsia"/>
          <w:color w:val="000000"/>
          <w:kern w:val="0"/>
        </w:rPr>
        <w:t>在搜狗和</w:t>
      </w:r>
      <w:proofErr w:type="gramEnd"/>
      <w:r w:rsidR="007F65D9" w:rsidRPr="00B9667D">
        <w:rPr>
          <w:rFonts w:ascii="宋体" w:hAnsi="宋体" w:hint="eastAsia"/>
          <w:color w:val="000000"/>
          <w:kern w:val="0"/>
        </w:rPr>
        <w:t>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5DC93838" w14:textId="0F269730" w:rsidR="007F65D9" w:rsidRDefault="007F65D9" w:rsidP="007B1209">
      <w:pPr>
        <w:ind w:firstLine="420"/>
      </w:pPr>
      <w:r>
        <w:rPr>
          <w:rFonts w:ascii="宋体" w:hAnsi="宋体" w:hint="eastAsia"/>
          <w:color w:val="000000"/>
          <w:kern w:val="0"/>
        </w:rPr>
        <w:t>通过我们对对抗性学习的研究，使用</w:t>
      </w:r>
      <w:proofErr w:type="spellStart"/>
      <w:r w:rsidRPr="00B9667D">
        <w:rPr>
          <w:rFonts w:ascii="宋体" w:hAnsi="宋体" w:hint="eastAsia"/>
          <w:color w:val="000000"/>
          <w:kern w:val="0"/>
        </w:rPr>
        <w:t>VirusShare</w:t>
      </w:r>
      <w:proofErr w:type="spellEnd"/>
      <w:r>
        <w:rPr>
          <w:rFonts w:ascii="宋体" w:hAnsi="宋体" w:hint="eastAsia"/>
          <w:color w:val="000000"/>
          <w:kern w:val="0"/>
        </w:rPr>
        <w:t>为源样本，又生成了7000个对抗样本，在最后的试验中用于测试。</w:t>
      </w:r>
    </w:p>
    <w:p w14:paraId="10F4B08F" w14:textId="339EF563" w:rsidR="00607678" w:rsidRDefault="001B6707" w:rsidP="001B6707">
      <w:pPr>
        <w:ind w:firstLine="210"/>
        <w:rPr>
          <w:rFonts w:ascii="宋体" w:hAnsi="宋体"/>
          <w:color w:val="000000"/>
          <w:kern w:val="0"/>
        </w:rPr>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w:t>
      </w:r>
      <w:proofErr w:type="spellStart"/>
      <w:r w:rsidRPr="00B9667D">
        <w:rPr>
          <w:rFonts w:ascii="宋体" w:hAnsi="宋体" w:hint="eastAsia"/>
          <w:color w:val="000000"/>
          <w:kern w:val="0"/>
        </w:rPr>
        <w:t>VirusShare</w:t>
      </w:r>
      <w:proofErr w:type="spellEnd"/>
      <w:r w:rsidRPr="00B9667D">
        <w:rPr>
          <w:rFonts w:ascii="宋体" w:hAnsi="宋体" w:hint="eastAsia"/>
          <w:color w:val="000000"/>
          <w:kern w:val="0"/>
        </w:rPr>
        <w:t>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proofErr w:type="spellStart"/>
      <w:r w:rsidR="005B54CD">
        <w:rPr>
          <w:rFonts w:hint="eastAsia"/>
        </w:rPr>
        <w:t>C</w:t>
      </w:r>
      <w:r w:rsidRPr="000775AA">
        <w:rPr>
          <w:rFonts w:hint="eastAsia"/>
        </w:rPr>
        <w:t>ontagio</w:t>
      </w:r>
      <w:proofErr w:type="spellEnd"/>
      <w:r w:rsidRPr="000775AA">
        <w:rPr>
          <w:rFonts w:hint="eastAsia"/>
        </w:rPr>
        <w:t>，</w:t>
      </w:r>
      <w:r w:rsidR="00607678">
        <w:rPr>
          <w:rFonts w:ascii="宋体" w:hAnsi="宋体"/>
          <w:color w:val="000000"/>
          <w:kern w:val="0"/>
        </w:rPr>
        <w:t>2026</w:t>
      </w:r>
      <w:r w:rsidRPr="00B9667D">
        <w:rPr>
          <w:rFonts w:ascii="宋体" w:hAnsi="宋体" w:hint="eastAsia"/>
          <w:color w:val="000000"/>
          <w:kern w:val="0"/>
        </w:rPr>
        <w:t>的</w:t>
      </w:r>
      <w:r w:rsidR="00225942">
        <w:rPr>
          <w:rFonts w:ascii="宋体" w:hAnsi="宋体" w:hint="eastAsia"/>
          <w:color w:val="000000"/>
          <w:kern w:val="0"/>
        </w:rPr>
        <w:t>良性</w:t>
      </w:r>
      <w:r w:rsidRPr="00B9667D">
        <w:rPr>
          <w:rFonts w:ascii="宋体" w:hAnsi="宋体" w:hint="eastAsia"/>
          <w:color w:val="000000"/>
          <w:kern w:val="0"/>
        </w:rPr>
        <w:t>数据集是</w:t>
      </w:r>
      <w:proofErr w:type="gramStart"/>
      <w:r w:rsidRPr="00B9667D">
        <w:rPr>
          <w:rFonts w:ascii="宋体" w:hAnsi="宋体" w:hint="eastAsia"/>
          <w:color w:val="000000"/>
          <w:kern w:val="0"/>
        </w:rPr>
        <w:t>在搜狗和</w:t>
      </w:r>
      <w:proofErr w:type="gramEnd"/>
      <w:r w:rsidRPr="00B9667D">
        <w:rPr>
          <w:rFonts w:ascii="宋体" w:hAnsi="宋体" w:hint="eastAsia"/>
          <w:color w:val="000000"/>
          <w:kern w:val="0"/>
        </w:rPr>
        <w:t>百度上通过爬虫</w:t>
      </w:r>
      <w:r w:rsidR="00C85964">
        <w:rPr>
          <w:rFonts w:ascii="宋体" w:hAnsi="宋体" w:hint="eastAsia"/>
          <w:color w:val="000000"/>
          <w:kern w:val="0"/>
        </w:rPr>
        <w:t>抓</w:t>
      </w:r>
      <w:r w:rsidRPr="00B9667D">
        <w:rPr>
          <w:rFonts w:ascii="宋体" w:hAnsi="宋体" w:hint="eastAsia"/>
          <w:color w:val="000000"/>
          <w:kern w:val="0"/>
        </w:rPr>
        <w:t>取下来的。</w:t>
      </w:r>
    </w:p>
    <w:p w14:paraId="756BFBC3" w14:textId="39DE8ECF" w:rsidR="001B6707" w:rsidRDefault="005F69E9" w:rsidP="001B6707">
      <w:pPr>
        <w:ind w:firstLine="210"/>
      </w:pPr>
      <w:r>
        <w:rPr>
          <w:rFonts w:ascii="宋体" w:hAnsi="宋体" w:hint="eastAsia"/>
          <w:color w:val="000000"/>
          <w:kern w:val="0"/>
        </w:rPr>
        <w:t>还有</w:t>
      </w:r>
      <w:proofErr w:type="spellStart"/>
      <w:r w:rsidR="001B6707" w:rsidRPr="00B9667D">
        <w:rPr>
          <w:rFonts w:ascii="Times New Roman" w:hAnsi="Times New Roman"/>
        </w:rPr>
        <w:t>mimicus</w:t>
      </w:r>
      <w:proofErr w:type="spellEnd"/>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w:t>
      </w:r>
      <w:proofErr w:type="gramStart"/>
      <w:r w:rsidR="001B6707" w:rsidRPr="00B9667D">
        <w:rPr>
          <w:rFonts w:ascii="宋体" w:hAnsi="宋体"/>
          <w:color w:val="000000"/>
          <w:kern w:val="0"/>
        </w:rPr>
        <w:t>集用于</w:t>
      </w:r>
      <w:proofErr w:type="gramEnd"/>
      <w:r w:rsidR="001B6707" w:rsidRPr="00B9667D">
        <w:rPr>
          <w:rFonts w:ascii="宋体" w:hAnsi="宋体"/>
          <w:color w:val="000000"/>
          <w:kern w:val="0"/>
        </w:rPr>
        <w:t>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w:t>
      </w:r>
      <w:r w:rsidR="00C85964" w:rsidRPr="00B9667D">
        <w:rPr>
          <w:rFonts w:ascii="宋体" w:hAnsi="宋体" w:hint="eastAsia"/>
          <w:color w:val="000000"/>
          <w:kern w:val="0"/>
        </w:rPr>
        <w:lastRenderedPageBreak/>
        <w:t>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ViruStotal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lastRenderedPageBreak/>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6DEE041E"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w:t>
      </w:r>
      <w:r w:rsidR="006B6D2B">
        <w:rPr>
          <w:rFonts w:hint="eastAsia"/>
        </w:rPr>
        <w:t xml:space="preserve"> </w:t>
      </w:r>
      <w:r w:rsidRPr="00500156">
        <w:rPr>
          <w:rFonts w:hint="eastAsia"/>
        </w:rPr>
        <w:t>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lastRenderedPageBreak/>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3B0C8E07" w14:textId="77777777" w:rsidR="007C6B2D" w:rsidRDefault="007C6B2D" w:rsidP="007C6B2D">
      <w:pPr>
        <w:ind w:firstLine="420"/>
      </w:pPr>
      <w:r>
        <w:rPr>
          <w:rFonts w:hint="eastAsia"/>
        </w:rPr>
        <w:t>基于机器学习的系统正越来越多地被用于各种恶意数据的检测中。然而，如果模型部署在线上，攻击者可以通过操纵数据（</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w:t>
      </w:r>
      <w:proofErr w:type="gramStart"/>
      <w:r>
        <w:rPr>
          <w:rFonts w:hint="eastAsia"/>
        </w:rPr>
        <w:t>各种源</w:t>
      </w:r>
      <w:proofErr w:type="gramEnd"/>
      <w:r>
        <w:rPr>
          <w:rFonts w:hint="eastAsia"/>
        </w:rPr>
        <w:t>得到。在这个章节中，我们用一个真实的、部署成功的</w:t>
      </w:r>
      <w:r>
        <w:rPr>
          <w:rFonts w:hint="eastAsia"/>
        </w:rPr>
        <w:t>model2</w:t>
      </w:r>
      <w:r>
        <w:rPr>
          <w:rFonts w:hint="eastAsia"/>
        </w:rPr>
        <w:t>作为测试用例，去调查分类器逃逸技术的有效性。</w:t>
      </w:r>
    </w:p>
    <w:p w14:paraId="6BB1855F" w14:textId="77777777" w:rsidR="007C6B2D" w:rsidRPr="00C82834" w:rsidRDefault="007C6B2D" w:rsidP="007C6B2D">
      <w:pPr>
        <w:ind w:firstLine="420"/>
      </w:pPr>
      <w:r>
        <w:rPr>
          <w:rFonts w:hint="eastAsia"/>
        </w:rPr>
        <w:t>我们为实际逃逸策略建立了一套科学体系，并且适配了一些逃逸算法用于实际的应用场景中。我们的实验结果揭示了即使面对简单的攻击，</w:t>
      </w:r>
      <w:r>
        <w:rPr>
          <w:rFonts w:hint="eastAsia"/>
        </w:rPr>
        <w:t>model2</w:t>
      </w:r>
      <w:r>
        <w:rPr>
          <w:rFonts w:hint="eastAsia"/>
        </w:rPr>
        <w:t>检测精度有巨大下滑。与此同时我们研究了一些潜在的面对分类器逃逸攻击的防御策略。我们的实验表明有两种技术可以使模型面对此类攻击更为健壮。他们是：（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lastRenderedPageBreak/>
        <w:t>集重新</w:t>
      </w:r>
      <w:proofErr w:type="gramEnd"/>
      <w:r>
        <w:rPr>
          <w:rFonts w:hint="eastAsia"/>
        </w:rPr>
        <w:t>训练模型。在相关讨论的段落中，我们分析了一些潜在的技术以用于增强这些学习系统在面对对抗性操纵数据时的稳定性。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6D584CD1" w14:textId="77777777" w:rsidR="007C6B2D" w:rsidRPr="00500156" w:rsidRDefault="007C6B2D" w:rsidP="007C6B2D">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r>
        <w:rPr>
          <w:rFonts w:hint="eastAsia"/>
        </w:rPr>
        <w:t>Nedim</w:t>
      </w:r>
      <w:r>
        <w:t xml:space="preserve"> </w:t>
      </w:r>
      <w:proofErr w:type="spellStart"/>
      <w:r>
        <w:t>Smdic</w:t>
      </w:r>
      <w:proofErr w:type="spellEnd"/>
      <w:r>
        <w:t xml:space="preserve"> [4]</w:t>
      </w:r>
      <w:r>
        <w:rPr>
          <w:rFonts w:hint="eastAsia"/>
        </w:rPr>
        <w:t>中所提到的方法，对模型进行对抗性学习</w:t>
      </w:r>
      <w:r>
        <w:t>，</w:t>
      </w:r>
      <w:r>
        <w:rPr>
          <w:rFonts w:hint="eastAsia"/>
        </w:rPr>
        <w:t>其中</w:t>
      </w:r>
      <w:r w:rsidRPr="00500156">
        <w:rPr>
          <w:rFonts w:ascii="宋体" w:hAnsi="宋体" w:hint="eastAsia"/>
          <w:color w:val="000000"/>
          <w:kern w:val="0"/>
        </w:rPr>
        <w:t>的</w:t>
      </w:r>
      <w:r w:rsidRPr="00500156">
        <w:rPr>
          <w:rFonts w:ascii="宋体" w:hAnsi="宋体"/>
          <w:color w:val="000000"/>
          <w:kern w:val="0"/>
        </w:rPr>
        <w:t>4</w:t>
      </w:r>
      <w:r w:rsidRPr="00500156">
        <w:rPr>
          <w:rFonts w:ascii="宋体" w:hAnsi="宋体" w:hint="eastAsia"/>
          <w:color w:val="000000"/>
          <w:kern w:val="0"/>
        </w:rPr>
        <w:t>种逃逸攻击</w:t>
      </w:r>
      <w:r>
        <w:rPr>
          <w:rFonts w:ascii="宋体" w:hAnsi="宋体" w:hint="eastAsia"/>
          <w:color w:val="000000"/>
          <w:kern w:val="0"/>
        </w:rPr>
        <w:t>如下</w:t>
      </w:r>
      <w:r w:rsidRPr="00500156">
        <w:rPr>
          <w:rFonts w:ascii="宋体" w:hAnsi="宋体" w:hint="eastAsia"/>
          <w:color w:val="000000"/>
          <w:kern w:val="0"/>
        </w:rPr>
        <w:t>。攻击方法描述了攻击者的可用信息。</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77777777"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D6E61C1" w14:textId="77777777" w:rsidR="007C6B2D" w:rsidRDefault="007C6B2D" w:rsidP="007C6B2D">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Pr="00500156">
        <w:rPr>
          <w:rFonts w:ascii="宋体" w:hAnsi="宋体" w:hint="eastAsia"/>
          <w:color w:val="000000"/>
          <w:kern w:val="0"/>
        </w:rPr>
        <w:t>找到关于</w:t>
      </w:r>
      <w:r w:rsidRPr="00500156">
        <w:rPr>
          <w:rFonts w:ascii="宋体" w:hAnsi="宋体"/>
          <w:color w:val="000000"/>
          <w:kern w:val="0"/>
        </w:rPr>
        <w:t>PDFrate</w:t>
      </w:r>
      <w:r>
        <w:rPr>
          <w:rFonts w:ascii="宋体" w:hAnsi="宋体" w:hint="eastAsia"/>
          <w:color w:val="000000"/>
          <w:kern w:val="0"/>
        </w:rPr>
        <w:t>逃逸的病毒变种，就是在变异过程中依然保持有恶意属性的样本，我们使用这些病毒变种来攻击Model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对变种病毒的准确率只有2.92%。就是说有90%以上的病毒文件通过变异后逃逸分类器。</w:t>
      </w:r>
    </w:p>
    <w:p w14:paraId="67A2D760" w14:textId="56C83BA2" w:rsidR="00E7020C" w:rsidRPr="00DB61AB" w:rsidRDefault="007C6B2D" w:rsidP="00DB61AB">
      <w:pPr>
        <w:widowControl/>
        <w:spacing w:line="204" w:lineRule="atLeast"/>
        <w:jc w:val="left"/>
        <w:rPr>
          <w:rFonts w:asciiTheme="minorEastAsia" w:hAnsiTheme="minorEastAsia" w:cs="宋体"/>
          <w:color w:val="000000"/>
          <w:kern w:val="0"/>
          <w:szCs w:val="21"/>
        </w:rPr>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万，添加了一些新全新的病毒变种的样本，如通过模仿良性样本的恶意文件，和反向模仿生成的变异文件，一同加入到</w:t>
      </w:r>
      <w:r>
        <w:rPr>
          <w:rFonts w:hint="eastAsia"/>
        </w:rPr>
        <w:t>Model</w:t>
      </w:r>
      <w:r>
        <w:t xml:space="preserve">3 </w:t>
      </w:r>
      <w:r>
        <w:rPr>
          <w:rFonts w:hint="eastAsia"/>
        </w:rPr>
        <w:t>的训练当中，并对整个机器学习的模型参数重新调优和特征修改，之后再面对以上</w:t>
      </w:r>
      <w:r>
        <w:rPr>
          <w:rFonts w:hint="eastAsia"/>
        </w:rPr>
        <w:t>4</w:t>
      </w:r>
      <w:r>
        <w:rPr>
          <w:rFonts w:hint="eastAsia"/>
        </w:rPr>
        <w:t>种攻击方法的时候，</w:t>
      </w:r>
      <w:r>
        <w:rPr>
          <w:rFonts w:hint="eastAsia"/>
        </w:rPr>
        <w:t>Model</w:t>
      </w:r>
      <w:r>
        <w:t>3</w:t>
      </w:r>
      <w:r>
        <w:rPr>
          <w:rFonts w:hint="eastAsia"/>
        </w:rPr>
        <w:t>的检出率比模型</w:t>
      </w:r>
      <w:r>
        <w:rPr>
          <w:rFonts w:hint="eastAsia"/>
        </w:rPr>
        <w:t>2</w:t>
      </w:r>
      <w:r>
        <w:rPr>
          <w:rFonts w:hint="eastAsia"/>
        </w:rPr>
        <w:t>的检测率有所提高。如表</w:t>
      </w:r>
      <w:r>
        <w:rPr>
          <w:rFonts w:hint="eastAsia"/>
        </w:rPr>
        <w:t>4</w:t>
      </w:r>
      <w:r>
        <w:rPr>
          <w:rFonts w:hint="eastAsia"/>
        </w:rPr>
        <w:t>所示：</w:t>
      </w: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Default="00070981" w:rsidP="00DB61AB">
      <w:pPr>
        <w:rPr>
          <w:rFonts w:ascii="宋体" w:hAnsi="宋体"/>
          <w:kern w:val="0"/>
        </w:rPr>
      </w:pPr>
    </w:p>
    <w:p w14:paraId="26E1D54D" w14:textId="0736C82E" w:rsidR="00D76CEA" w:rsidRDefault="00D76CEA" w:rsidP="00D76CEA">
      <w:pPr>
        <w:pStyle w:val="2"/>
        <w:rPr>
          <w:rFonts w:ascii="宋体" w:eastAsia="宋体" w:hAnsi="宋体"/>
        </w:rPr>
      </w:pPr>
      <w:r>
        <w:rPr>
          <w:rFonts w:ascii="宋体" w:eastAsia="宋体" w:hAnsi="宋体"/>
        </w:rPr>
        <w:t xml:space="preserve">4.2 </w:t>
      </w:r>
      <w:r w:rsidR="00F549C9">
        <w:rPr>
          <w:rFonts w:ascii="宋体" w:eastAsia="宋体" w:hAnsi="宋体" w:hint="eastAsia"/>
        </w:rPr>
        <w:t>案例</w:t>
      </w:r>
      <w:r w:rsidR="000A5995" w:rsidRPr="00D76CEA">
        <w:rPr>
          <w:rFonts w:ascii="宋体" w:eastAsia="宋体" w:hAnsi="宋体" w:hint="eastAsia"/>
        </w:rPr>
        <w:t>分析</w:t>
      </w:r>
    </w:p>
    <w:p w14:paraId="7B6C969D" w14:textId="77777777" w:rsidR="00AA7DD9" w:rsidRPr="00834C29" w:rsidRDefault="00AA7DD9" w:rsidP="00834C29"/>
    <w:p w14:paraId="1C3BE32F" w14:textId="53EDA02F"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w:t>
      </w:r>
      <w:proofErr w:type="gramStart"/>
      <w:r w:rsidR="00D914DD">
        <w:rPr>
          <w:rFonts w:ascii="宋体" w:hAnsi="宋体" w:hint="eastAsia"/>
          <w:kern w:val="0"/>
        </w:rPr>
        <w:t>做</w:t>
      </w:r>
      <w:r w:rsidR="00F549C9">
        <w:rPr>
          <w:rFonts w:ascii="宋体" w:hAnsi="宋体" w:hint="eastAsia"/>
          <w:kern w:val="0"/>
        </w:rPr>
        <w:t>案</w:t>
      </w:r>
      <w:proofErr w:type="gramEnd"/>
      <w:r w:rsidR="00F549C9">
        <w:rPr>
          <w:rFonts w:ascii="宋体" w:hAnsi="宋体" w:hint="eastAsia"/>
          <w:kern w:val="0"/>
        </w:rPr>
        <w:t>例</w:t>
      </w:r>
      <w:r w:rsidR="00D914DD">
        <w:rPr>
          <w:rFonts w:ascii="宋体" w:hAnsi="宋体" w:hint="eastAsia"/>
          <w:kern w:val="0"/>
        </w:rPr>
        <w:t>分析，</w:t>
      </w:r>
      <w:r w:rsidR="00E825B7">
        <w:rPr>
          <w:rFonts w:ascii="宋体" w:hAnsi="宋体" w:hint="eastAsia"/>
          <w:kern w:val="0"/>
        </w:rPr>
        <w:t>如表5我们选取了一个有</w:t>
      </w:r>
      <w:r w:rsidR="00445C24" w:rsidRPr="00445C24">
        <w:rPr>
          <w:rFonts w:ascii="宋体" w:hAnsi="宋体"/>
          <w:kern w:val="0"/>
        </w:rPr>
        <w:t>CVE-2013-0641</w:t>
      </w:r>
      <w:r w:rsidR="00E825B7">
        <w:rPr>
          <w:rFonts w:ascii="宋体" w:hAnsi="宋体" w:hint="eastAsia"/>
          <w:kern w:val="0"/>
        </w:rPr>
        <w:t>恶意代码的文件</w:t>
      </w:r>
      <w:r w:rsidR="00E825B7">
        <w:rPr>
          <w:rFonts w:ascii="宋体" w:hAnsi="宋体"/>
          <w:kern w:val="0"/>
        </w:rPr>
        <w:t>，</w:t>
      </w:r>
      <w:r w:rsidR="00D2189F" w:rsidRPr="00D2189F">
        <w:rPr>
          <w:rFonts w:ascii="宋体" w:hAnsi="宋体" w:hint="eastAsia"/>
          <w:kern w:val="0"/>
        </w:rPr>
        <w:t>远程攻击者通过特制的PDF文档，利用漏洞执行任意代码</w:t>
      </w:r>
      <w:r w:rsidR="00A25771">
        <w:rPr>
          <w:rFonts w:ascii="宋体" w:hAnsi="宋体" w:hint="eastAsia"/>
          <w:kern w:val="0"/>
        </w:rPr>
        <w:lastRenderedPageBreak/>
        <w:t>我们通过四种方法对选取的样本进行变异，然后分别查看样本的VT</w:t>
      </w:r>
      <w:r w:rsidR="00E825B7">
        <w:rPr>
          <w:rFonts w:ascii="宋体" w:hAnsi="宋体" w:hint="eastAsia"/>
          <w:kern w:val="0"/>
        </w:rPr>
        <w:t>报告，观察到样本最开始在VT报告中可以被61个检测引擎分析</w:t>
      </w:r>
      <w:r w:rsidR="00F549C9">
        <w:rPr>
          <w:rFonts w:ascii="宋体" w:hAnsi="宋体" w:hint="eastAsia"/>
          <w:kern w:val="0"/>
        </w:rPr>
        <w:t>到</w:t>
      </w:r>
      <w:r w:rsidR="00E825B7">
        <w:rPr>
          <w:rFonts w:ascii="宋体" w:hAnsi="宋体" w:hint="eastAsia"/>
          <w:kern w:val="0"/>
        </w:rPr>
        <w:t>，其中有33个检测引擎可以检测到恶意信息，而经过</w:t>
      </w:r>
      <w:r w:rsidR="00BE3C24">
        <w:rPr>
          <w:rFonts w:ascii="宋体" w:hAnsi="宋体" w:hint="eastAsia"/>
          <w:kern w:val="0"/>
        </w:rPr>
        <w:t>不同</w:t>
      </w:r>
      <w:r w:rsidR="00E825B7">
        <w:rPr>
          <w:rFonts w:ascii="宋体" w:hAnsi="宋体" w:hint="eastAsia"/>
          <w:kern w:val="0"/>
        </w:rPr>
        <w:t>的方法变异后，</w:t>
      </w:r>
      <w:r w:rsidR="00F549C9">
        <w:rPr>
          <w:rFonts w:ascii="宋体" w:hAnsi="宋体" w:hint="eastAsia"/>
          <w:kern w:val="0"/>
        </w:rPr>
        <w:t>可解析的引擎由61变成了60，</w:t>
      </w:r>
      <w:r w:rsidR="002D3AE1">
        <w:rPr>
          <w:rFonts w:ascii="宋体" w:hAnsi="宋体" w:hint="eastAsia"/>
          <w:kern w:val="0"/>
        </w:rPr>
        <w:t>可识别到恶意信息的引擎由33变成了22</w:t>
      </w:r>
      <w:r w:rsidR="00E825B7">
        <w:rPr>
          <w:rFonts w:ascii="宋体" w:hAnsi="宋体" w:hint="eastAsia"/>
          <w:kern w:val="0"/>
        </w:rPr>
        <w:t>。</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r>
    </w:tbl>
    <w:p w14:paraId="5FB1AC65" w14:textId="77777777" w:rsidR="00A25771" w:rsidRDefault="00A25771" w:rsidP="00445C24">
      <w:pPr>
        <w:rPr>
          <w:rFonts w:ascii="宋体" w:hAnsi="宋体"/>
          <w:kern w:val="0"/>
        </w:rPr>
      </w:pPr>
    </w:p>
    <w:p w14:paraId="138CAEE3" w14:textId="77777777" w:rsidR="0099376A" w:rsidRDefault="0099376A" w:rsidP="00445C24">
      <w:pPr>
        <w:rPr>
          <w:rFonts w:ascii="宋体" w:hAnsi="宋体"/>
          <w:kern w:val="0"/>
        </w:rPr>
      </w:pPr>
    </w:p>
    <w:p w14:paraId="72D9B401" w14:textId="24AE587A" w:rsidR="007C2716" w:rsidRDefault="00A57312" w:rsidP="002D3AE1">
      <w:pPr>
        <w:ind w:firstLine="420"/>
        <w:rPr>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改变文件大小等等，就可以逃逸分类器，</w:t>
      </w:r>
      <w:r w:rsidR="00BE3C24">
        <w:rPr>
          <w:rFonts w:ascii="宋体" w:hAnsi="宋体" w:hint="eastAsia"/>
          <w:kern w:val="0"/>
        </w:rPr>
        <w:t>于是我们将变异后的文件与变异前的文件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586ED6">
        <w:rPr>
          <w:rFonts w:ascii="宋体" w:hAnsi="宋体" w:hint="eastAsia"/>
          <w:kern w:val="0"/>
        </w:rPr>
        <w:t>还增加了一些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增加的都是良性样本的对象，</w:t>
      </w:r>
      <w:r w:rsidR="00D2189F">
        <w:rPr>
          <w:rFonts w:ascii="宋体" w:hAnsi="宋体" w:hint="eastAsia"/>
          <w:kern w:val="0"/>
        </w:rPr>
        <w:t>同时</w:t>
      </w:r>
      <w:r w:rsidR="002D3AE1">
        <w:rPr>
          <w:rFonts w:ascii="宋体" w:hAnsi="宋体" w:hint="eastAsia"/>
          <w:kern w:val="0"/>
        </w:rPr>
        <w:t>还对其版本进行了修改</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085A8D" w:rsidRPr="00A25771" w14:paraId="2356C1AF"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D5FA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9C2E"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08839" w14:textId="77777777" w:rsidR="00085A8D" w:rsidRPr="00A25771" w:rsidRDefault="00085A8D" w:rsidP="00085A8D">
            <w:pPr>
              <w:widowControl/>
              <w:jc w:val="left"/>
              <w:rPr>
                <w:rFonts w:ascii="宋体" w:hAnsi="宋体" w:cs="宋体"/>
                <w:kern w:val="0"/>
                <w:sz w:val="24"/>
                <w:szCs w:val="24"/>
              </w:rPr>
            </w:pPr>
            <w:del w:id="29" w:author="wong Yonah" w:date="2018-06-22T11:40:00Z">
              <w:r w:rsidDel="00085A8D">
                <w:rPr>
                  <w:rFonts w:ascii="宋体" w:hAnsi="宋体" w:cs="宋体" w:hint="eastAsia"/>
                  <w:kern w:val="0"/>
                  <w:sz w:val="24"/>
                  <w:szCs w:val="24"/>
                </w:rPr>
                <w:delText>FT</w:delText>
              </w:r>
            </w:del>
            <w:r w:rsidRPr="00A25771">
              <w:rPr>
                <w:rFonts w:ascii="宋体" w:hAnsi="宋体" w:cs="宋体"/>
                <w:kern w:val="0"/>
                <w:sz w:val="24"/>
                <w:szCs w:val="24"/>
              </w:rPr>
              <w:t>变异后</w:t>
            </w:r>
          </w:p>
        </w:tc>
      </w:tr>
      <w:tr w:rsidR="00085A8D" w:rsidRPr="00A25771" w14:paraId="1CE3A47E"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511B48"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088A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2CF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28455FC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2A3D2E"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79EB8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D37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14</w:t>
            </w:r>
          </w:p>
        </w:tc>
      </w:tr>
      <w:tr w:rsidR="00085A8D" w:rsidRPr="00A25771" w14:paraId="7269FD3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8841B"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70AA5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B896"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130DF1E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237BE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4EF7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519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4EE5CF7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0557D3"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0702A1"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CD78C"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650616173</w:t>
            </w:r>
          </w:p>
        </w:tc>
      </w:tr>
      <w:tr w:rsidR="00085A8D" w:rsidRPr="00A25771" w14:paraId="0334442C"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556F4F"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9C0A6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0A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10020</w:t>
            </w:r>
          </w:p>
        </w:tc>
      </w:tr>
      <w:tr w:rsidR="00085A8D" w:rsidRPr="00A25771" w14:paraId="2BD4FB76"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7F007"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2FFE2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20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482083775</w:t>
            </w:r>
          </w:p>
        </w:tc>
      </w:tr>
      <w:tr w:rsidR="00085A8D" w:rsidRPr="00A25771" w14:paraId="0CD9F4CD"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F9534"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CBB7FA"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F05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r>
      <w:tr w:rsidR="00085A8D" w:rsidRPr="00A25771" w14:paraId="23119755"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12322"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FD8DD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75DA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r w:rsidR="00085A8D" w:rsidRPr="00A25771" w14:paraId="47DC8D3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E7577D"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45EC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E89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8</w:t>
            </w:r>
          </w:p>
        </w:tc>
      </w:tr>
      <w:tr w:rsidR="00085A8D" w:rsidRPr="00A25771" w14:paraId="1195DE6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22BAC4"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319"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ED28"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19</w:t>
            </w:r>
          </w:p>
        </w:tc>
      </w:tr>
      <w:tr w:rsidR="00085A8D" w:rsidRPr="00A25771" w14:paraId="0646BDE8"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25B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C8D2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E72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r w:rsidR="00C251F1">
        <w:rPr>
          <w:rFonts w:ascii="宋体" w:eastAsia="宋体" w:hAnsi="宋体" w:hint="eastAsia"/>
        </w:rPr>
        <w:t xml:space="preserve"> </w:t>
      </w:r>
    </w:p>
    <w:p w14:paraId="7802C787" w14:textId="0F480F4A"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当训练样本达到一定的数量，就会避免数据过拟合，实现局部最优的情况</w:t>
      </w:r>
      <w:r w:rsidR="006E410A">
        <w:rPr>
          <w:rFonts w:ascii="宋体" w:hAnsi="宋体" w:cs="宋体" w:hint="eastAsia"/>
          <w:kern w:val="0"/>
          <w:szCs w:val="21"/>
        </w:rPr>
        <w:t>；2.重新调整特征</w:t>
      </w:r>
      <w:r w:rsidR="00293578">
        <w:rPr>
          <w:rFonts w:ascii="宋体" w:hAnsi="宋体" w:cs="宋体" w:hint="eastAsia"/>
          <w:kern w:val="0"/>
          <w:szCs w:val="21"/>
        </w:rPr>
        <w:t>集</w:t>
      </w:r>
      <w:r w:rsidR="006E410A">
        <w:rPr>
          <w:rFonts w:ascii="宋体" w:hAnsi="宋体" w:cs="宋体" w:hint="eastAsia"/>
          <w:kern w:val="0"/>
          <w:szCs w:val="21"/>
        </w:rPr>
        <w:t>也可以使检测率有所提高。</w:t>
      </w:r>
    </w:p>
    <w:p w14:paraId="7C65F3F6" w14:textId="0A6B2E72"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w:t>
      </w:r>
      <w:r w:rsidR="005938E7" w:rsidRPr="000775AA">
        <w:rPr>
          <w:rFonts w:ascii="宋体" w:hAnsi="宋体" w:cs="宋体" w:hint="eastAsia"/>
          <w:kern w:val="0"/>
          <w:szCs w:val="21"/>
        </w:rPr>
        <w:lastRenderedPageBreak/>
        <w:t>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w:t>
      </w:r>
      <w:r w:rsidR="00293578">
        <w:rPr>
          <w:rFonts w:ascii="宋体" w:hAnsi="宋体" w:cs="宋体" w:hint="eastAsia"/>
          <w:kern w:val="0"/>
          <w:szCs w:val="21"/>
        </w:rPr>
        <w:t>重新训练模型</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5FCE3EA0"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2DBBA8DA" w:rsidR="00D91F56" w:rsidRDefault="00475D8C" w:rsidP="00475D8C">
      <w:pPr>
        <w:ind w:firstLine="420"/>
      </w:pPr>
      <w:r>
        <w:rPr>
          <w:rFonts w:hint="eastAsia"/>
        </w:rPr>
        <w:t>同时我们还通过</w:t>
      </w:r>
      <w:r w:rsidR="00EF5331">
        <w:rPr>
          <w:rFonts w:hint="eastAsia"/>
        </w:rPr>
        <w:t>“</w:t>
      </w:r>
      <w:bookmarkStart w:id="30" w:name="OLE_LINK27"/>
      <w:bookmarkStart w:id="31" w:name="OLE_LINK28"/>
      <w:r w:rsidR="00EF5331">
        <w:rPr>
          <w:rFonts w:hint="eastAsia"/>
        </w:rPr>
        <w:t>自减重要特征</w:t>
      </w:r>
      <w:bookmarkEnd w:id="30"/>
      <w:bookmarkEnd w:id="31"/>
      <w:r w:rsidR="00EF5331">
        <w:rPr>
          <w:rFonts w:hint="eastAsia"/>
        </w:rPr>
        <w:t>”的方式来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05F9B7DD"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bookmarkStart w:id="32" w:name="_GoBack"/>
      <w:bookmarkEnd w:id="32"/>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sidR="002154AA">
        <w:rPr>
          <w:rFonts w:hint="eastAsia"/>
        </w:rPr>
        <w:t>误报</w:t>
      </w:r>
      <w:r>
        <w:rPr>
          <w:rFonts w:hint="eastAsia"/>
        </w:rPr>
        <w:t>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lastRenderedPageBreak/>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20F8F05D"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33" w:name="OLE_LINK23"/>
      <w:bookmarkStart w:id="34" w:name="OLE_LINK24"/>
      <w:bookmarkStart w:id="35" w:name="OLE_LINK25"/>
      <w:r w:rsidRPr="00275493">
        <w:rPr>
          <w:rFonts w:asciiTheme="minorHAnsi" w:hAnsiTheme="minorHAnsi" w:cs="NimbusRomNo9L-Regu"/>
          <w:color w:val="000000" w:themeColor="text1"/>
          <w:kern w:val="0"/>
          <w:sz w:val="20"/>
          <w:szCs w:val="20"/>
        </w:rPr>
        <w:t xml:space="preserve">Nedim ˇ Srndic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36" w:name="_Ref510014683"/>
      <w:r w:rsidRPr="00275493">
        <w:rPr>
          <w:rFonts w:asciiTheme="minorHAnsi" w:hAnsiTheme="minorHAnsi"/>
          <w:color w:val="000000" w:themeColor="text1"/>
          <w:sz w:val="20"/>
          <w:szCs w:val="20"/>
        </w:rPr>
        <w:t xml:space="preserve">Nedim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36"/>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Nedim Srndic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Nedim Srndic.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Davide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37" w:name="OLE_LINK3"/>
      <w:bookmarkStart w:id="38" w:name="OLE_LINK4"/>
      <w:r w:rsidRPr="00275493">
        <w:rPr>
          <w:rFonts w:asciiTheme="minorHAnsi" w:hAnsiTheme="minorHAnsi" w:cs="NimbusRomNo9L-Regu"/>
          <w:color w:val="000000" w:themeColor="text1"/>
          <w:kern w:val="0"/>
          <w:sz w:val="20"/>
          <w:szCs w:val="20"/>
        </w:rPr>
        <w:t>Davide Maiorca</w:t>
      </w:r>
      <w:bookmarkEnd w:id="37"/>
      <w:bookmarkEnd w:id="38"/>
      <w:r w:rsidRPr="00275493">
        <w:rPr>
          <w:rFonts w:asciiTheme="minorHAnsi" w:hAnsiTheme="minorHAnsi" w:cs="NimbusRomNo9L-Regu"/>
          <w:color w:val="000000" w:themeColor="text1"/>
          <w:kern w:val="0"/>
          <w:sz w:val="20"/>
          <w:szCs w:val="20"/>
        </w:rPr>
        <w:t xml:space="preserve">, Davide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Igino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into. A Structural and Content-</w:t>
      </w:r>
      <w:r w:rsidRPr="00275493">
        <w:rPr>
          <w:rFonts w:asciiTheme="minorHAnsi" w:eastAsiaTheme="minorEastAsia" w:hAnsiTheme="minorHAnsi" w:cs="Times"/>
          <w:color w:val="000000" w:themeColor="text1"/>
          <w:kern w:val="0"/>
          <w:sz w:val="20"/>
          <w:szCs w:val="20"/>
        </w:rPr>
        <w:lastRenderedPageBreak/>
        <w:t xml:space="preserve">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Vatamanu,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Tzermias,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Carmony,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39" w:name="OLE_LINK5"/>
      <w:bookmarkStart w:id="40" w:name="OLE_LINK6"/>
      <w:bookmarkStart w:id="41" w:name="OLE_LINK32"/>
      <w:bookmarkStart w:id="42" w:name="OLE_LINK33"/>
      <w:r w:rsidRPr="007C7E43">
        <w:rPr>
          <w:rFonts w:asciiTheme="minorHAnsi" w:hAnsiTheme="minorHAnsi"/>
          <w:color w:val="000000" w:themeColor="text1"/>
          <w:sz w:val="20"/>
          <w:szCs w:val="20"/>
        </w:rPr>
        <w:lastRenderedPageBreak/>
        <w:t xml:space="preserve">Charles </w:t>
      </w:r>
      <w:bookmarkStart w:id="43" w:name="OLE_LINK34"/>
      <w:bookmarkStart w:id="44" w:name="OLE_LINK35"/>
      <w:r w:rsidRPr="007C7E43">
        <w:rPr>
          <w:rFonts w:asciiTheme="minorHAnsi" w:hAnsiTheme="minorHAnsi"/>
          <w:color w:val="000000" w:themeColor="text1"/>
          <w:sz w:val="20"/>
          <w:szCs w:val="20"/>
        </w:rPr>
        <w:t>Smutz</w:t>
      </w:r>
      <w:bookmarkEnd w:id="39"/>
      <w:bookmarkEnd w:id="40"/>
      <w:bookmarkEnd w:id="43"/>
      <w:bookmarkEnd w:id="44"/>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bookmarkEnd w:id="41"/>
      <w:bookmarkEnd w:id="42"/>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45" w:name="OLE_LINK1"/>
      <w:bookmarkStart w:id="46"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45"/>
    <w:bookmarkEnd w:id="46"/>
    <w:p w14:paraId="50248523" w14:textId="77777777" w:rsidR="00FA1CD6" w:rsidRDefault="00FA1CD6" w:rsidP="00FA1CD6">
      <w:pPr>
        <w:pStyle w:val="a5"/>
        <w:widowControl/>
        <w:numPr>
          <w:ilvl w:val="0"/>
          <w:numId w:val="4"/>
        </w:numPr>
        <w:ind w:firstLineChars="0"/>
        <w:jc w:val="left"/>
        <w:rPr>
          <w:ins w:id="47" w:author="Yonah" w:date="2018-06-26T14:49:00Z"/>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p w14:paraId="687DE410" w14:textId="7CA6F119" w:rsidR="005A641E" w:rsidRPr="005A641E" w:rsidRDefault="005A641E" w:rsidP="005A641E">
      <w:pPr>
        <w:pStyle w:val="a5"/>
        <w:widowControl/>
        <w:numPr>
          <w:ilvl w:val="0"/>
          <w:numId w:val="4"/>
        </w:numPr>
        <w:ind w:firstLineChars="0"/>
        <w:jc w:val="left"/>
        <w:rPr>
          <w:rFonts w:asciiTheme="minorHAnsi" w:hAnsiTheme="minorHAnsi"/>
          <w:color w:val="000000" w:themeColor="text1"/>
          <w:sz w:val="20"/>
          <w:szCs w:val="20"/>
          <w:rPrChange w:id="48" w:author="Yonah" w:date="2018-06-26T14:50:00Z">
            <w:rPr/>
          </w:rPrChange>
        </w:rPr>
      </w:pPr>
      <w:ins w:id="49" w:author="Yonah" w:date="2018-06-26T14:50:00Z">
        <w:r w:rsidRPr="005A641E">
          <w:rPr>
            <w:rFonts w:asciiTheme="minorHAnsi" w:hAnsiTheme="minorHAnsi"/>
            <w:color w:val="000000" w:themeColor="text1"/>
            <w:sz w:val="20"/>
            <w:szCs w:val="20"/>
          </w:rPr>
          <w:t xml:space="preserve">Charles Smutz, </w:t>
        </w:r>
        <w:proofErr w:type="spellStart"/>
        <w:r w:rsidRPr="005A641E">
          <w:rPr>
            <w:rFonts w:asciiTheme="minorHAnsi" w:hAnsiTheme="minorHAnsi"/>
            <w:color w:val="000000" w:themeColor="text1"/>
            <w:sz w:val="20"/>
            <w:szCs w:val="20"/>
          </w:rPr>
          <w:t>Angelos</w:t>
        </w:r>
        <w:proofErr w:type="spellEnd"/>
        <w:r w:rsidRPr="005A641E">
          <w:rPr>
            <w:rFonts w:asciiTheme="minorHAnsi" w:hAnsiTheme="minorHAnsi"/>
            <w:color w:val="000000" w:themeColor="text1"/>
            <w:sz w:val="20"/>
            <w:szCs w:val="20"/>
          </w:rPr>
          <w:t xml:space="preserve"> </w:t>
        </w:r>
        <w:proofErr w:type="spellStart"/>
        <w:proofErr w:type="gramStart"/>
        <w:r w:rsidRPr="005A641E">
          <w:rPr>
            <w:rFonts w:asciiTheme="minorHAnsi" w:hAnsiTheme="minorHAnsi"/>
            <w:color w:val="000000" w:themeColor="text1"/>
            <w:sz w:val="20"/>
            <w:szCs w:val="20"/>
          </w:rPr>
          <w:t>Stavrou</w:t>
        </w:r>
        <w:proofErr w:type="spellEnd"/>
        <w:r w:rsidRPr="005A641E">
          <w:rPr>
            <w:rFonts w:asciiTheme="minorHAnsi" w:hAnsiTheme="minorHAnsi"/>
            <w:color w:val="000000" w:themeColor="text1"/>
            <w:sz w:val="20"/>
            <w:szCs w:val="20"/>
          </w:rPr>
          <w:t xml:space="preserve"> </w:t>
        </w:r>
        <w:r>
          <w:rPr>
            <w:rFonts w:asciiTheme="minorHAnsi" w:hAnsiTheme="minorHAnsi"/>
            <w:color w:val="000000" w:themeColor="text1"/>
            <w:sz w:val="20"/>
            <w:szCs w:val="20"/>
          </w:rPr>
          <w:t>.</w:t>
        </w:r>
        <w:proofErr w:type="gramEnd"/>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Change w:id="50" w:author="Yonah" w:date="2018-06-26T14:50:00Z">
              <w:rPr/>
            </w:rPrChange>
          </w:rPr>
          <w:t>C Smutz, A Stavrou - NDSS, 2016</w:t>
        </w:r>
      </w:ins>
    </w:p>
    <w:bookmarkEnd w:id="33"/>
    <w:bookmarkEnd w:id="34"/>
    <w:bookmarkEnd w:id="35"/>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87AC2" w14:textId="77777777" w:rsidR="00F964E5" w:rsidRDefault="00F964E5" w:rsidP="00821932">
      <w:r>
        <w:separator/>
      </w:r>
    </w:p>
  </w:endnote>
  <w:endnote w:type="continuationSeparator" w:id="0">
    <w:p w14:paraId="02FADF92" w14:textId="77777777" w:rsidR="00F964E5" w:rsidRDefault="00F964E5" w:rsidP="00821932">
      <w:r>
        <w:continuationSeparator/>
      </w:r>
    </w:p>
  </w:endnote>
  <w:endnote w:type="continuationNotice" w:id="1">
    <w:p w14:paraId="08E26202" w14:textId="77777777" w:rsidR="00F964E5" w:rsidRDefault="00F96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443D5C" w:rsidRDefault="00443D5C"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443D5C" w:rsidRDefault="00443D5C"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443D5C" w:rsidRDefault="00443D5C"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B0C4F">
      <w:rPr>
        <w:rStyle w:val="a6"/>
        <w:noProof/>
      </w:rPr>
      <w:t>12</w:t>
    </w:r>
    <w:r>
      <w:rPr>
        <w:rStyle w:val="a6"/>
      </w:rPr>
      <w:fldChar w:fldCharType="end"/>
    </w:r>
  </w:p>
  <w:p w14:paraId="112B9943" w14:textId="77777777" w:rsidR="00443D5C" w:rsidRDefault="00443D5C"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B0B37" w14:textId="77777777" w:rsidR="00F964E5" w:rsidRDefault="00F964E5" w:rsidP="00821932">
      <w:r>
        <w:separator/>
      </w:r>
    </w:p>
  </w:footnote>
  <w:footnote w:type="continuationSeparator" w:id="0">
    <w:p w14:paraId="59790CFD" w14:textId="77777777" w:rsidR="00F964E5" w:rsidRDefault="00F964E5" w:rsidP="00821932">
      <w:r>
        <w:continuationSeparator/>
      </w:r>
    </w:p>
  </w:footnote>
  <w:footnote w:type="continuationNotice" w:id="1">
    <w:p w14:paraId="17789A2A" w14:textId="77777777" w:rsidR="00F964E5" w:rsidRDefault="00F964E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rson w15:author="wong Yonah">
    <w15:presenceInfo w15:providerId="Windows Live" w15:userId="d89c9ebec3c626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1A94"/>
    <w:rsid w:val="00054B26"/>
    <w:rsid w:val="00070981"/>
    <w:rsid w:val="000775AA"/>
    <w:rsid w:val="00080A7C"/>
    <w:rsid w:val="00084CDA"/>
    <w:rsid w:val="00085A8D"/>
    <w:rsid w:val="0009024D"/>
    <w:rsid w:val="000972F9"/>
    <w:rsid w:val="000A3BF6"/>
    <w:rsid w:val="000A5995"/>
    <w:rsid w:val="000A6676"/>
    <w:rsid w:val="000B5F61"/>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A2136"/>
    <w:rsid w:val="001B6707"/>
    <w:rsid w:val="001D041A"/>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9289B"/>
    <w:rsid w:val="00293578"/>
    <w:rsid w:val="002A038F"/>
    <w:rsid w:val="002A1829"/>
    <w:rsid w:val="002A19DF"/>
    <w:rsid w:val="002A5F58"/>
    <w:rsid w:val="002B7339"/>
    <w:rsid w:val="002C29E7"/>
    <w:rsid w:val="002C3A5A"/>
    <w:rsid w:val="002D3AE1"/>
    <w:rsid w:val="002D4B34"/>
    <w:rsid w:val="002F6280"/>
    <w:rsid w:val="003165C9"/>
    <w:rsid w:val="003276D1"/>
    <w:rsid w:val="00327848"/>
    <w:rsid w:val="003301B3"/>
    <w:rsid w:val="00333CCD"/>
    <w:rsid w:val="0033567E"/>
    <w:rsid w:val="00335EF8"/>
    <w:rsid w:val="0033708B"/>
    <w:rsid w:val="00350FF1"/>
    <w:rsid w:val="003531E1"/>
    <w:rsid w:val="00381EFA"/>
    <w:rsid w:val="00383093"/>
    <w:rsid w:val="0039237B"/>
    <w:rsid w:val="00395AE9"/>
    <w:rsid w:val="0039773D"/>
    <w:rsid w:val="003A2152"/>
    <w:rsid w:val="003A33F8"/>
    <w:rsid w:val="003A50CC"/>
    <w:rsid w:val="003B0C4F"/>
    <w:rsid w:val="003C0309"/>
    <w:rsid w:val="003C2166"/>
    <w:rsid w:val="003D1DB4"/>
    <w:rsid w:val="003E2CC3"/>
    <w:rsid w:val="003E4186"/>
    <w:rsid w:val="003E55FF"/>
    <w:rsid w:val="003F104F"/>
    <w:rsid w:val="0040279C"/>
    <w:rsid w:val="00432CA3"/>
    <w:rsid w:val="00443D5C"/>
    <w:rsid w:val="00445C24"/>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4F3A0F"/>
    <w:rsid w:val="004F53FE"/>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6287"/>
    <w:rsid w:val="00575753"/>
    <w:rsid w:val="00577398"/>
    <w:rsid w:val="00582781"/>
    <w:rsid w:val="00586ED6"/>
    <w:rsid w:val="00591067"/>
    <w:rsid w:val="005938E7"/>
    <w:rsid w:val="005960B8"/>
    <w:rsid w:val="005A641E"/>
    <w:rsid w:val="005B49F3"/>
    <w:rsid w:val="005B54CD"/>
    <w:rsid w:val="005B79AD"/>
    <w:rsid w:val="005C17B1"/>
    <w:rsid w:val="005C2A0F"/>
    <w:rsid w:val="005C4347"/>
    <w:rsid w:val="005D0051"/>
    <w:rsid w:val="005D02FF"/>
    <w:rsid w:val="005D0364"/>
    <w:rsid w:val="005E1CA9"/>
    <w:rsid w:val="005E409E"/>
    <w:rsid w:val="005F0A00"/>
    <w:rsid w:val="005F5860"/>
    <w:rsid w:val="005F69E9"/>
    <w:rsid w:val="00606D1A"/>
    <w:rsid w:val="00607678"/>
    <w:rsid w:val="00611A07"/>
    <w:rsid w:val="00623729"/>
    <w:rsid w:val="00626080"/>
    <w:rsid w:val="00632130"/>
    <w:rsid w:val="00635D94"/>
    <w:rsid w:val="00650C52"/>
    <w:rsid w:val="006541D2"/>
    <w:rsid w:val="00655920"/>
    <w:rsid w:val="006621A5"/>
    <w:rsid w:val="00672D33"/>
    <w:rsid w:val="00674BA8"/>
    <w:rsid w:val="00674F95"/>
    <w:rsid w:val="006773C7"/>
    <w:rsid w:val="006854C8"/>
    <w:rsid w:val="00691D90"/>
    <w:rsid w:val="00695CC5"/>
    <w:rsid w:val="006B5D61"/>
    <w:rsid w:val="006B6D2B"/>
    <w:rsid w:val="006C36EF"/>
    <w:rsid w:val="006D1A4C"/>
    <w:rsid w:val="006E410A"/>
    <w:rsid w:val="006E6ED2"/>
    <w:rsid w:val="006F1CEE"/>
    <w:rsid w:val="006F307F"/>
    <w:rsid w:val="007053B9"/>
    <w:rsid w:val="007119DE"/>
    <w:rsid w:val="00711A0E"/>
    <w:rsid w:val="007121DB"/>
    <w:rsid w:val="00715360"/>
    <w:rsid w:val="00722264"/>
    <w:rsid w:val="00736F4B"/>
    <w:rsid w:val="00761F95"/>
    <w:rsid w:val="00763066"/>
    <w:rsid w:val="007727E8"/>
    <w:rsid w:val="007740B2"/>
    <w:rsid w:val="007815EA"/>
    <w:rsid w:val="00783B4F"/>
    <w:rsid w:val="00787A86"/>
    <w:rsid w:val="00797C4A"/>
    <w:rsid w:val="007A1439"/>
    <w:rsid w:val="007A2A55"/>
    <w:rsid w:val="007A3580"/>
    <w:rsid w:val="007A5DD7"/>
    <w:rsid w:val="007B1209"/>
    <w:rsid w:val="007B209D"/>
    <w:rsid w:val="007B65EB"/>
    <w:rsid w:val="007C163B"/>
    <w:rsid w:val="007C2716"/>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14B40"/>
    <w:rsid w:val="008202BA"/>
    <w:rsid w:val="00821932"/>
    <w:rsid w:val="008263B5"/>
    <w:rsid w:val="008278B2"/>
    <w:rsid w:val="00834C29"/>
    <w:rsid w:val="0083519E"/>
    <w:rsid w:val="00837E2F"/>
    <w:rsid w:val="00847332"/>
    <w:rsid w:val="0086248A"/>
    <w:rsid w:val="00862EF2"/>
    <w:rsid w:val="00876AC2"/>
    <w:rsid w:val="0089262A"/>
    <w:rsid w:val="00896550"/>
    <w:rsid w:val="008B0012"/>
    <w:rsid w:val="008B0212"/>
    <w:rsid w:val="008B0D5E"/>
    <w:rsid w:val="008C23DC"/>
    <w:rsid w:val="008C3652"/>
    <w:rsid w:val="008E287A"/>
    <w:rsid w:val="008E6892"/>
    <w:rsid w:val="008E7A28"/>
    <w:rsid w:val="008F4D69"/>
    <w:rsid w:val="00900AB9"/>
    <w:rsid w:val="00901976"/>
    <w:rsid w:val="00903924"/>
    <w:rsid w:val="00904342"/>
    <w:rsid w:val="009053EE"/>
    <w:rsid w:val="00930B6C"/>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5771"/>
    <w:rsid w:val="00A26CE1"/>
    <w:rsid w:val="00A33823"/>
    <w:rsid w:val="00A352D1"/>
    <w:rsid w:val="00A3687E"/>
    <w:rsid w:val="00A4425B"/>
    <w:rsid w:val="00A4482A"/>
    <w:rsid w:val="00A57312"/>
    <w:rsid w:val="00A65369"/>
    <w:rsid w:val="00A65D0B"/>
    <w:rsid w:val="00A8491C"/>
    <w:rsid w:val="00A87958"/>
    <w:rsid w:val="00A94430"/>
    <w:rsid w:val="00A945EB"/>
    <w:rsid w:val="00A97E79"/>
    <w:rsid w:val="00AA7DD9"/>
    <w:rsid w:val="00AB0E3B"/>
    <w:rsid w:val="00AB6580"/>
    <w:rsid w:val="00AC55B2"/>
    <w:rsid w:val="00AD3B74"/>
    <w:rsid w:val="00AD44E8"/>
    <w:rsid w:val="00AD5E42"/>
    <w:rsid w:val="00AE0E36"/>
    <w:rsid w:val="00AF0A3A"/>
    <w:rsid w:val="00B04B18"/>
    <w:rsid w:val="00B12C86"/>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3C24"/>
    <w:rsid w:val="00BE43CD"/>
    <w:rsid w:val="00BE71B6"/>
    <w:rsid w:val="00C02E9C"/>
    <w:rsid w:val="00C048CF"/>
    <w:rsid w:val="00C05E7B"/>
    <w:rsid w:val="00C05ED1"/>
    <w:rsid w:val="00C10676"/>
    <w:rsid w:val="00C1373F"/>
    <w:rsid w:val="00C15401"/>
    <w:rsid w:val="00C251F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30F9C"/>
    <w:rsid w:val="00D33D37"/>
    <w:rsid w:val="00D50A52"/>
    <w:rsid w:val="00D63376"/>
    <w:rsid w:val="00D72629"/>
    <w:rsid w:val="00D7425A"/>
    <w:rsid w:val="00D76CEA"/>
    <w:rsid w:val="00D8079B"/>
    <w:rsid w:val="00D824B5"/>
    <w:rsid w:val="00D83ED9"/>
    <w:rsid w:val="00D85EEE"/>
    <w:rsid w:val="00D864BA"/>
    <w:rsid w:val="00D914DD"/>
    <w:rsid w:val="00D91F56"/>
    <w:rsid w:val="00D9561F"/>
    <w:rsid w:val="00D96F82"/>
    <w:rsid w:val="00DA706A"/>
    <w:rsid w:val="00DB0BA1"/>
    <w:rsid w:val="00DB3235"/>
    <w:rsid w:val="00DB4D24"/>
    <w:rsid w:val="00DB61AB"/>
    <w:rsid w:val="00DB6D45"/>
    <w:rsid w:val="00DC100A"/>
    <w:rsid w:val="00DC2D61"/>
    <w:rsid w:val="00DC3180"/>
    <w:rsid w:val="00DC3FC0"/>
    <w:rsid w:val="00DD1C3A"/>
    <w:rsid w:val="00DD2B0F"/>
    <w:rsid w:val="00DD2FA6"/>
    <w:rsid w:val="00DD61E2"/>
    <w:rsid w:val="00DE330B"/>
    <w:rsid w:val="00DE3CE5"/>
    <w:rsid w:val="00DE40F7"/>
    <w:rsid w:val="00DE54BC"/>
    <w:rsid w:val="00DE5C5F"/>
    <w:rsid w:val="00DE6A70"/>
    <w:rsid w:val="00DF2646"/>
    <w:rsid w:val="00DF4468"/>
    <w:rsid w:val="00DF5761"/>
    <w:rsid w:val="00E004E5"/>
    <w:rsid w:val="00E035E4"/>
    <w:rsid w:val="00E23BF7"/>
    <w:rsid w:val="00E257E3"/>
    <w:rsid w:val="00E326A0"/>
    <w:rsid w:val="00E32728"/>
    <w:rsid w:val="00E37FEA"/>
    <w:rsid w:val="00E477B8"/>
    <w:rsid w:val="00E50155"/>
    <w:rsid w:val="00E53BDA"/>
    <w:rsid w:val="00E5764C"/>
    <w:rsid w:val="00E61927"/>
    <w:rsid w:val="00E62056"/>
    <w:rsid w:val="00E630E3"/>
    <w:rsid w:val="00E66ADC"/>
    <w:rsid w:val="00E7020C"/>
    <w:rsid w:val="00E81FED"/>
    <w:rsid w:val="00E825B7"/>
    <w:rsid w:val="00E833A3"/>
    <w:rsid w:val="00E834C7"/>
    <w:rsid w:val="00E921A0"/>
    <w:rsid w:val="00E95F2D"/>
    <w:rsid w:val="00EA248C"/>
    <w:rsid w:val="00EA2578"/>
    <w:rsid w:val="00EA38E0"/>
    <w:rsid w:val="00EB2FE3"/>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549C9"/>
    <w:rsid w:val="00F75C3B"/>
    <w:rsid w:val="00F961AF"/>
    <w:rsid w:val="00F964E5"/>
    <w:rsid w:val="00F975C1"/>
    <w:rsid w:val="00FA1CD6"/>
    <w:rsid w:val="00FA5C0C"/>
    <w:rsid w:val="00FA7C69"/>
    <w:rsid w:val="00FB3197"/>
    <w:rsid w:val="00FC13BA"/>
    <w:rsid w:val="00FC644A"/>
    <w:rsid w:val="00FC704B"/>
    <w:rsid w:val="00FE4AD8"/>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627709007">
      <w:bodyDiv w:val="1"/>
      <w:marLeft w:val="0"/>
      <w:marRight w:val="0"/>
      <w:marTop w:val="0"/>
      <w:marBottom w:val="0"/>
      <w:divBdr>
        <w:top w:val="none" w:sz="0" w:space="0" w:color="auto"/>
        <w:left w:val="none" w:sz="0" w:space="0" w:color="auto"/>
        <w:bottom w:val="none" w:sz="0" w:space="0" w:color="auto"/>
        <w:right w:val="none" w:sz="0" w:space="0" w:color="auto"/>
      </w:divBdr>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C8D46-25A4-4D2C-A46D-55D70ED7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2960</Words>
  <Characters>16876</Characters>
  <Application>Microsoft Office Word</Application>
  <DocSecurity>0</DocSecurity>
  <Lines>140</Lines>
  <Paragraphs>39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6</cp:revision>
  <cp:lastPrinted>2018-06-07T06:15:00Z</cp:lastPrinted>
  <dcterms:created xsi:type="dcterms:W3CDTF">2018-06-22T03:33:00Z</dcterms:created>
  <dcterms:modified xsi:type="dcterms:W3CDTF">2018-06-26T10:00:00Z</dcterms:modified>
</cp:coreProperties>
</file>