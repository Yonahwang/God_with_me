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AD3B74" w:rsidRPr="00711A0E">
        <w:rPr>
          <w:sz w:val="18"/>
          <w:szCs w:val="18"/>
        </w:rPr>
        <w:fldChar w:fldCharType="begin"/>
      </w:r>
      <w:r w:rsidR="00AD3B74" w:rsidRPr="00237C22">
        <w:rPr>
          <w:sz w:val="18"/>
          <w:szCs w:val="18"/>
        </w:rPr>
        <w:instrText xml:space="preserve"> HYPERLINK "mailto:yonahwang@foxmail.com" </w:instrText>
      </w:r>
      <w:r w:rsidR="00AD3B74" w:rsidRPr="00711A0E">
        <w:rPr>
          <w:sz w:val="18"/>
          <w:szCs w:val="18"/>
        </w:rPr>
        <w:fldChar w:fldCharType="separate"/>
      </w:r>
      <w:r w:rsidR="00AD3B74" w:rsidRPr="00711A0E">
        <w:rPr>
          <w:sz w:val="18"/>
          <w:szCs w:val="18"/>
        </w:rPr>
        <w:t>yonahwang@foxmail.com</w:t>
      </w:r>
      <w:r w:rsidR="00AD3B74" w:rsidRPr="00711A0E">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222979" w:rsidRPr="00711A0E">
        <w:rPr>
          <w:sz w:val="18"/>
          <w:szCs w:val="18"/>
        </w:rPr>
        <w:fldChar w:fldCharType="begin"/>
      </w:r>
      <w:r w:rsidR="00222979" w:rsidRPr="00711A0E">
        <w:rPr>
          <w:sz w:val="18"/>
          <w:szCs w:val="18"/>
        </w:rPr>
        <w:instrText xml:space="preserve"> HYPERLINK "mailto:weijiang2009@gmail.com" </w:instrText>
      </w:r>
      <w:r w:rsidR="00222979" w:rsidRPr="00711A0E">
        <w:rPr>
          <w:sz w:val="18"/>
          <w:szCs w:val="18"/>
        </w:rPr>
        <w:fldChar w:fldCharType="separate"/>
      </w:r>
      <w:r w:rsidR="00AD3B74" w:rsidRPr="00237C22">
        <w:rPr>
          <w:sz w:val="18"/>
          <w:szCs w:val="18"/>
        </w:rPr>
        <w:t>weijiang2009@gmail.com</w:t>
      </w:r>
      <w:r w:rsidR="00222979" w:rsidRPr="00711A0E">
        <w:rPr>
          <w:sz w:val="18"/>
          <w:szCs w:val="18"/>
        </w:rPr>
        <w:fldChar w:fldCharType="end"/>
      </w:r>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w:t>
      </w:r>
      <w:bookmarkStart w:id="24" w:name="_GoBack"/>
      <w:bookmarkEnd w:id="24"/>
      <w:r w:rsidR="00E61927" w:rsidRPr="000B7BE0">
        <w:rPr>
          <w:rFonts w:ascii="华文宋体" w:hAnsi="华文宋体" w:hint="eastAsia"/>
        </w:rPr>
        <w:t>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6C7CE45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7163BE58" w:rsidR="00225942" w:rsidRPr="00225942" w:rsidRDefault="00225942" w:rsidP="00225942">
      <w:pPr>
        <w:widowControl/>
        <w:ind w:firstLine="420"/>
        <w:jc w:val="left"/>
        <w:rPr>
          <w:szCs w:val="21"/>
        </w:rPr>
      </w:pPr>
      <w:r w:rsidRPr="00225942">
        <w:rPr>
          <w:rFonts w:ascii="宋体" w:hAnsi="宋体" w:cs="宋体"/>
          <w:kern w:val="0"/>
          <w:szCs w:val="21"/>
        </w:rPr>
        <w:t>在本节中，我们展示一个</w:t>
      </w:r>
      <w:r w:rsidR="00B20309" w:rsidRPr="00225942">
        <w:rPr>
          <w:rFonts w:ascii="宋体" w:hAnsi="宋体" w:cs="宋体"/>
          <w:kern w:val="0"/>
          <w:szCs w:val="21"/>
        </w:rPr>
        <w:t>基于机器学习的</w:t>
      </w:r>
      <w:r w:rsidRPr="00225942">
        <w:rPr>
          <w:rFonts w:ascii="宋体" w:hAnsi="宋体" w:cs="宋体"/>
          <w:kern w:val="0"/>
          <w:szCs w:val="21"/>
        </w:rPr>
        <w:t>恶意文档</w:t>
      </w:r>
      <w:r w:rsidR="003165C9">
        <w:rPr>
          <w:rFonts w:ascii="宋体" w:hAnsi="宋体" w:cs="宋体" w:hint="eastAsia"/>
          <w:kern w:val="0"/>
          <w:szCs w:val="21"/>
        </w:rPr>
        <w:t>检测</w:t>
      </w:r>
      <w:r w:rsidRPr="00225942">
        <w:rPr>
          <w:rFonts w:ascii="宋体" w:hAnsi="宋体" w:cs="宋体"/>
          <w:kern w:val="0"/>
          <w:szCs w:val="21"/>
        </w:rPr>
        <w:t>，框架。我们的方法基于在文档附加信息和结构中提取特征。使用真实数据库，我们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sidR="008F4D69">
        <w:rPr>
          <w:rFonts w:ascii="宋体" w:hAnsi="宋体" w:cs="宋体" w:hint="eastAsia"/>
          <w:kern w:val="0"/>
          <w:szCs w:val="21"/>
        </w:rPr>
        <w:t>控制</w:t>
      </w:r>
      <w:r w:rsidRPr="00225942">
        <w:rPr>
          <w:rFonts w:ascii="宋体" w:hAnsi="宋体" w:cs="宋体"/>
          <w:kern w:val="0"/>
          <w:szCs w:val="21"/>
        </w:rPr>
        <w:t>在0.01%内。</w:t>
      </w:r>
    </w:p>
    <w:p w14:paraId="29B3E52F" w14:textId="2081929B" w:rsidR="001B6707" w:rsidRPr="006818E8" w:rsidRDefault="001B6707" w:rsidP="001B6707">
      <w:pPr>
        <w:pStyle w:val="2"/>
      </w:pPr>
      <w:r>
        <w:rPr>
          <w:rStyle w:val="2Char"/>
          <w:rFonts w:hint="eastAsia"/>
        </w:rPr>
        <w:t>3.1</w:t>
      </w:r>
      <w:r>
        <w:rPr>
          <w:rStyle w:val="2Char"/>
        </w:rPr>
        <w:t xml:space="preserve"> </w:t>
      </w:r>
      <w:r>
        <w:rPr>
          <w:rStyle w:val="2Char"/>
          <w:rFonts w:hint="eastAsia"/>
        </w:rPr>
        <w:t>数据集</w:t>
      </w:r>
    </w:p>
    <w:p w14:paraId="756BFBC3" w14:textId="53146BF3" w:rsidR="001B6707" w:rsidRDefault="001B6707" w:rsidP="001B6707">
      <w:pPr>
        <w:ind w:firstLine="210"/>
      </w:pPr>
      <w:r w:rsidRPr="00B9667D">
        <w:rPr>
          <w:rFonts w:ascii="宋体" w:hAnsi="宋体" w:hint="eastAsia"/>
        </w:rPr>
        <w:t>PDF</w:t>
      </w:r>
      <w:r w:rsidRPr="00460BDC">
        <w:rPr>
          <w:rFonts w:ascii="宋体" w:hAnsi="宋体" w:hint="eastAsia"/>
        </w:rPr>
        <w:t>数据集共分成</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w:t>
      </w:r>
      <w:r w:rsidRPr="00B9667D">
        <w:rPr>
          <w:rFonts w:ascii="宋体" w:hAnsi="宋体" w:hint="eastAsia"/>
        </w:rPr>
        <w:t>两类，目前样本</w:t>
      </w:r>
      <w:r>
        <w:rPr>
          <w:rFonts w:hint="eastAsia"/>
        </w:rPr>
        <w:t>总数为</w:t>
      </w:r>
      <w:r>
        <w:rPr>
          <w:rFonts w:hint="eastAsia"/>
        </w:rPr>
        <w:t>201368</w:t>
      </w:r>
      <w:r w:rsidR="005F69E9">
        <w:rPr>
          <w:rFonts w:hint="eastAsia"/>
        </w:rPr>
        <w:t>个</w:t>
      </w:r>
      <w:r>
        <w:rPr>
          <w:rFonts w:hint="eastAsia"/>
        </w:rPr>
        <w:t>。</w:t>
      </w:r>
      <w:r w:rsidRPr="00B9667D">
        <w:rPr>
          <w:rFonts w:ascii="宋体" w:hAnsi="宋体" w:hint="eastAsia"/>
          <w:color w:val="000000"/>
          <w:kern w:val="0"/>
        </w:rPr>
        <w:t>我们</w:t>
      </w:r>
      <w:r w:rsidR="00C85964">
        <w:rPr>
          <w:rFonts w:ascii="宋体" w:hAnsi="宋体" w:hint="eastAsia"/>
          <w:color w:val="000000"/>
          <w:kern w:val="0"/>
        </w:rPr>
        <w:t>有</w:t>
      </w:r>
      <w:r w:rsidR="00C85964" w:rsidRPr="00B9667D">
        <w:rPr>
          <w:rFonts w:ascii="宋体" w:hAnsi="宋体" w:hint="eastAsia"/>
          <w:color w:val="000000"/>
          <w:kern w:val="0"/>
        </w:rPr>
        <w:t>156035个</w:t>
      </w:r>
      <w:r w:rsidRPr="000775AA">
        <w:rPr>
          <w:rFonts w:hint="eastAsia"/>
        </w:rPr>
        <w:t>是</w:t>
      </w:r>
      <w:r w:rsidRPr="00B9667D">
        <w:rPr>
          <w:rFonts w:ascii="宋体" w:hAnsi="宋体" w:hint="eastAsia"/>
          <w:color w:val="000000"/>
          <w:kern w:val="0"/>
        </w:rPr>
        <w:t>从</w:t>
      </w:r>
      <w:proofErr w:type="spellStart"/>
      <w:r w:rsidRPr="00B9667D">
        <w:rPr>
          <w:rFonts w:ascii="宋体" w:hAnsi="宋体" w:hint="eastAsia"/>
          <w:color w:val="000000"/>
          <w:kern w:val="0"/>
        </w:rPr>
        <w:t>VirusShare</w:t>
      </w:r>
      <w:proofErr w:type="spellEnd"/>
      <w:r w:rsidRPr="00B9667D">
        <w:rPr>
          <w:rFonts w:ascii="宋体" w:hAnsi="宋体" w:hint="eastAsia"/>
          <w:color w:val="000000"/>
          <w:kern w:val="0"/>
        </w:rPr>
        <w:t>下载</w:t>
      </w:r>
      <w:r w:rsidRPr="000775AA">
        <w:rPr>
          <w:rFonts w:hint="eastAsia"/>
        </w:rPr>
        <w:t>下来的，</w:t>
      </w:r>
      <w:r w:rsidRPr="00B9667D">
        <w:rPr>
          <w:rFonts w:ascii="宋体" w:hAnsi="宋体" w:hint="eastAsia"/>
          <w:color w:val="000000"/>
          <w:kern w:val="0"/>
        </w:rPr>
        <w:t>大小</w:t>
      </w:r>
      <w:r w:rsidRPr="000775AA">
        <w:rPr>
          <w:rFonts w:hint="eastAsia"/>
        </w:rPr>
        <w:t>有</w:t>
      </w:r>
      <w:r w:rsidRPr="00460BDC">
        <w:rPr>
          <w:rFonts w:ascii="宋体" w:hAnsi="宋体" w:cs="宋体" w:hint="eastAsia"/>
          <w:color w:val="000000"/>
          <w:kern w:val="0"/>
          <w:szCs w:val="21"/>
        </w:rPr>
        <w:t>约</w:t>
      </w:r>
      <w:r w:rsidRPr="00B9667D">
        <w:rPr>
          <w:rFonts w:ascii="宋体" w:hAnsi="宋体" w:hint="eastAsia"/>
          <w:color w:val="000000"/>
          <w:kern w:val="0"/>
        </w:rPr>
        <w:t>6.8G</w:t>
      </w:r>
      <w:r w:rsidRPr="000775AA">
        <w:rPr>
          <w:rFonts w:hint="eastAsia"/>
        </w:rPr>
        <w:t>，</w:t>
      </w:r>
      <w:r w:rsidRPr="00460BDC">
        <w:rPr>
          <w:rFonts w:ascii="宋体" w:hAnsi="宋体" w:cs="宋体" w:hint="eastAsia"/>
          <w:color w:val="000000"/>
          <w:kern w:val="0"/>
          <w:szCs w:val="21"/>
        </w:rPr>
        <w:t>另有</w:t>
      </w:r>
      <w:r w:rsidRPr="00B9667D">
        <w:rPr>
          <w:rFonts w:ascii="宋体" w:hAnsi="宋体" w:hint="eastAsia"/>
          <w:color w:val="000000"/>
          <w:kern w:val="0"/>
        </w:rPr>
        <w:t>9000个</w:t>
      </w:r>
      <w:r w:rsidRPr="000775AA">
        <w:rPr>
          <w:rFonts w:hint="eastAsia"/>
        </w:rPr>
        <w:t>正常</w:t>
      </w:r>
      <w:r w:rsidRPr="00460BDC">
        <w:rPr>
          <w:rFonts w:ascii="宋体" w:hAnsi="宋体" w:cs="宋体" w:hint="eastAsia"/>
          <w:color w:val="000000"/>
          <w:kern w:val="0"/>
          <w:szCs w:val="21"/>
        </w:rPr>
        <w:t>良性</w:t>
      </w:r>
      <w:r w:rsidRPr="00B9667D">
        <w:rPr>
          <w:rFonts w:ascii="宋体" w:hAnsi="宋体" w:hint="eastAsia"/>
          <w:color w:val="000000"/>
          <w:kern w:val="0"/>
        </w:rPr>
        <w:t>样本来自</w:t>
      </w:r>
      <w:r w:rsidRPr="000775AA">
        <w:rPr>
          <w:rFonts w:hint="eastAsia"/>
        </w:rPr>
        <w:t>于</w:t>
      </w:r>
      <w:proofErr w:type="spellStart"/>
      <w:r w:rsidR="005B54CD">
        <w:rPr>
          <w:rFonts w:hint="eastAsia"/>
        </w:rPr>
        <w:t>C</w:t>
      </w:r>
      <w:r w:rsidRPr="000775AA">
        <w:rPr>
          <w:rFonts w:hint="eastAsia"/>
        </w:rPr>
        <w:t>ontagio</w:t>
      </w:r>
      <w:proofErr w:type="spellEnd"/>
      <w:r w:rsidRPr="000775AA">
        <w:rPr>
          <w:rFonts w:hint="eastAsia"/>
        </w:rPr>
        <w:t>，</w:t>
      </w:r>
      <w:r w:rsidRPr="00B9667D">
        <w:rPr>
          <w:rFonts w:ascii="宋体" w:hAnsi="宋体" w:hint="eastAsia"/>
          <w:color w:val="000000"/>
          <w:kern w:val="0"/>
        </w:rPr>
        <w:t>其他的</w:t>
      </w:r>
      <w:r w:rsidR="00225942">
        <w:rPr>
          <w:rFonts w:ascii="宋体" w:hAnsi="宋体" w:hint="eastAsia"/>
          <w:color w:val="000000"/>
          <w:kern w:val="0"/>
        </w:rPr>
        <w:t>良性</w:t>
      </w:r>
      <w:r w:rsidRPr="00B9667D">
        <w:rPr>
          <w:rFonts w:ascii="宋体" w:hAnsi="宋体" w:hint="eastAsia"/>
          <w:color w:val="000000"/>
          <w:kern w:val="0"/>
        </w:rPr>
        <w:t>数据集是</w:t>
      </w:r>
      <w:proofErr w:type="gramStart"/>
      <w:r w:rsidRPr="00B9667D">
        <w:rPr>
          <w:rFonts w:ascii="宋体" w:hAnsi="宋体" w:hint="eastAsia"/>
          <w:color w:val="000000"/>
          <w:kern w:val="0"/>
        </w:rPr>
        <w:t>在搜狗和</w:t>
      </w:r>
      <w:proofErr w:type="gramEnd"/>
      <w:r w:rsidRPr="00B9667D">
        <w:rPr>
          <w:rFonts w:ascii="宋体" w:hAnsi="宋体" w:hint="eastAsia"/>
          <w:color w:val="000000"/>
          <w:kern w:val="0"/>
        </w:rPr>
        <w:t>百度上通过爬虫</w:t>
      </w:r>
      <w:r w:rsidR="00C85964">
        <w:rPr>
          <w:rFonts w:ascii="宋体" w:hAnsi="宋体" w:hint="eastAsia"/>
          <w:color w:val="000000"/>
          <w:kern w:val="0"/>
        </w:rPr>
        <w:t>抓</w:t>
      </w:r>
      <w:r w:rsidRPr="00B9667D">
        <w:rPr>
          <w:rFonts w:ascii="宋体" w:hAnsi="宋体" w:hint="eastAsia"/>
          <w:color w:val="000000"/>
          <w:kern w:val="0"/>
        </w:rPr>
        <w:t>取下来的。</w:t>
      </w:r>
      <w:r w:rsidR="005F69E9">
        <w:rPr>
          <w:rFonts w:ascii="宋体" w:hAnsi="宋体" w:hint="eastAsia"/>
          <w:color w:val="000000"/>
          <w:kern w:val="0"/>
        </w:rPr>
        <w:t>还有</w:t>
      </w:r>
      <w:proofErr w:type="spellStart"/>
      <w:r w:rsidRPr="00B9667D">
        <w:rPr>
          <w:rFonts w:ascii="Times New Roman" w:hAnsi="Times New Roman"/>
        </w:rPr>
        <w:t>mimiucus</w:t>
      </w:r>
      <w:proofErr w:type="spellEnd"/>
      <w:r w:rsidR="00C85964">
        <w:rPr>
          <w:rFonts w:ascii="宋体" w:hAnsi="宋体" w:hint="eastAsia"/>
          <w:color w:val="000000"/>
          <w:kern w:val="0"/>
        </w:rPr>
        <w:t>中</w:t>
      </w:r>
      <w:r w:rsidRPr="00B9667D">
        <w:rPr>
          <w:rFonts w:ascii="宋体" w:hAnsi="宋体" w:hint="eastAsia"/>
          <w:color w:val="000000"/>
          <w:kern w:val="0"/>
        </w:rPr>
        <w:t>的</w:t>
      </w:r>
      <w:r w:rsidRPr="00B9667D">
        <w:rPr>
          <w:rFonts w:ascii="宋体" w:hAnsi="宋体"/>
          <w:color w:val="000000"/>
          <w:kern w:val="0"/>
        </w:rPr>
        <w:t>数据</w:t>
      </w:r>
      <w:proofErr w:type="gramStart"/>
      <w:r w:rsidRPr="00B9667D">
        <w:rPr>
          <w:rFonts w:ascii="宋体" w:hAnsi="宋体"/>
          <w:color w:val="000000"/>
          <w:kern w:val="0"/>
        </w:rPr>
        <w:t>集用于</w:t>
      </w:r>
      <w:proofErr w:type="gramEnd"/>
      <w:r w:rsidRPr="00B9667D">
        <w:rPr>
          <w:rFonts w:ascii="宋体" w:hAnsi="宋体"/>
          <w:color w:val="000000"/>
          <w:kern w:val="0"/>
        </w:rPr>
        <w:t>PDFRATE实验性评估</w:t>
      </w:r>
      <w:r w:rsidR="00C85964">
        <w:rPr>
          <w:rFonts w:ascii="宋体" w:hAnsi="宋体"/>
          <w:color w:val="000000"/>
          <w:kern w:val="0"/>
        </w:rPr>
        <w:t>，</w:t>
      </w:r>
      <w:r w:rsidRPr="00B9667D">
        <w:rPr>
          <w:rFonts w:ascii="宋体" w:hAnsi="宋体"/>
          <w:color w:val="000000"/>
          <w:kern w:val="0"/>
        </w:rPr>
        <w:t>可供下载</w:t>
      </w:r>
      <w:r w:rsidR="005F69E9" w:rsidRPr="00B9667D">
        <w:rPr>
          <w:rFonts w:ascii="宋体" w:hAnsi="宋体"/>
          <w:color w:val="000000"/>
          <w:kern w:val="0"/>
        </w:rPr>
        <w:t>[4]</w:t>
      </w:r>
      <w:r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包括有</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还有</w:t>
      </w:r>
      <w:r w:rsidR="00C85964" w:rsidRPr="00B9667D">
        <w:rPr>
          <w:rFonts w:ascii="宋体" w:hAnsi="宋体" w:hint="eastAsia"/>
          <w:color w:val="000000"/>
          <w:kern w:val="0"/>
        </w:rPr>
        <w:t>google的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VirusStotal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EF23D18"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0F5CF31E"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12DEB4D3"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lastRenderedPageBreak/>
        <w:t>3.</w:t>
      </w:r>
      <w:r w:rsidR="001B6707">
        <w:t>3</w:t>
      </w:r>
      <w:r>
        <w:t xml:space="preserve"> </w:t>
      </w:r>
      <w:r w:rsidR="003A2152">
        <w:rPr>
          <w:rFonts w:hint="eastAsia"/>
        </w:rPr>
        <w:t>分类</w:t>
      </w:r>
      <w:r w:rsidR="00DD61E2">
        <w:rPr>
          <w:rFonts w:hint="eastAsia"/>
        </w:rPr>
        <w:t>算法</w:t>
      </w:r>
    </w:p>
    <w:p w14:paraId="7C953522" w14:textId="1FCE5A73"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7C8E2BB6" w:rsidR="00DD61E2" w:rsidRPr="003D1DB4" w:rsidRDefault="007A1439" w:rsidP="003D1DB4">
      <w:pPr>
        <w:ind w:firstLine="420"/>
      </w:pPr>
      <w:r>
        <w:t>AI</w:t>
      </w:r>
      <w:r>
        <w:rPr>
          <w:rFonts w:hint="eastAsia"/>
        </w:rPr>
        <w:t>引擎的</w:t>
      </w:r>
      <w:r w:rsidR="003E55FF">
        <w:rPr>
          <w:rFonts w:hint="eastAsia"/>
        </w:rPr>
        <w:t>重要</w:t>
      </w:r>
      <w:r w:rsidR="007E27B1">
        <w:rPr>
          <w:rFonts w:hint="eastAsia"/>
        </w:rPr>
        <w:t xml:space="preserve"> </w:t>
      </w:r>
      <w:r w:rsidR="003E55FF">
        <w:rPr>
          <w:rFonts w:hint="eastAsia"/>
        </w:rPr>
        <w:t>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45427E09"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400A850C"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lastRenderedPageBreak/>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876AC2">
        <w:t>，</w:t>
      </w:r>
      <w:r w:rsidR="00876AC2">
        <w:rPr>
          <w:rFonts w:hint="eastAsia"/>
        </w:rPr>
        <w:t>但这样存在问题，</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09CF6463" w14:textId="5B60270C" w:rsidR="00D85EEE" w:rsidRDefault="00D85EEE" w:rsidP="00D85EEE">
      <w:pPr>
        <w:ind w:firstLine="420"/>
      </w:pPr>
      <w:r>
        <w:rPr>
          <w:rFonts w:hint="eastAsia"/>
        </w:rPr>
        <w:t>在模型</w:t>
      </w:r>
      <w:r>
        <w:rPr>
          <w:rFonts w:hint="eastAsia"/>
        </w:rPr>
        <w:t>2</w:t>
      </w:r>
      <w:r>
        <w:rPr>
          <w:rFonts w:hint="eastAsia"/>
        </w:rPr>
        <w:t>的训练中，我们</w:t>
      </w:r>
      <w:r w:rsidR="00930B6C">
        <w:rPr>
          <w:rFonts w:hint="eastAsia"/>
        </w:rPr>
        <w:t>先</w:t>
      </w:r>
      <w:r>
        <w:rPr>
          <w:rFonts w:hint="eastAsia"/>
        </w:rPr>
        <w:t>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18080F9F"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7531B3D1" w14:textId="77777777" w:rsidR="00C82834" w:rsidRDefault="00C82834" w:rsidP="00C82834">
      <w:pPr>
        <w:ind w:firstLine="420"/>
      </w:pPr>
      <w:r>
        <w:rPr>
          <w:rFonts w:hint="eastAsia"/>
        </w:rPr>
        <w:t>基于机器学习的系统正越来越多地被用于各种恶意数据的检测中。然而，如果模型部署在线上，攻击者可以通过操纵数据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w:t>
      </w:r>
      <w:proofErr w:type="gramStart"/>
      <w:r>
        <w:rPr>
          <w:rFonts w:hint="eastAsia"/>
        </w:rPr>
        <w:t>各种源</w:t>
      </w:r>
      <w:proofErr w:type="gramEnd"/>
      <w:r>
        <w:rPr>
          <w:rFonts w:hint="eastAsia"/>
        </w:rPr>
        <w:t>得到。在这个章节中，我们通过实验手段，用一个真实的、部署成功的</w:t>
      </w:r>
      <w:r>
        <w:rPr>
          <w:rFonts w:hint="eastAsia"/>
        </w:rPr>
        <w:t>model2</w:t>
      </w:r>
      <w:r>
        <w:rPr>
          <w:rFonts w:hint="eastAsia"/>
        </w:rPr>
        <w:t>作为测试用例，去调查分类器逃逸技术的有效性。</w:t>
      </w:r>
    </w:p>
    <w:p w14:paraId="0ECC48A6" w14:textId="77777777" w:rsidR="00C82834" w:rsidRDefault="00C82834" w:rsidP="00C82834">
      <w:pPr>
        <w:ind w:firstLine="420"/>
      </w:pPr>
      <w:r>
        <w:rPr>
          <w:rFonts w:hint="eastAsia"/>
        </w:rPr>
        <w:t>我们为实际逃逸策略建立了一套科学体系，并且适配了一些逃逸算法以实现一些在此套体系下的具体应用场景。我们的实验结果揭示了即使面对简单的攻击，我们的</w:t>
      </w:r>
      <w:r>
        <w:rPr>
          <w:rFonts w:hint="eastAsia"/>
        </w:rPr>
        <w:t>model2</w:t>
      </w:r>
      <w:r>
        <w:rPr>
          <w:rFonts w:hint="eastAsia"/>
        </w:rPr>
        <w:t>分类分数和检测精度的都有巨大下滑。我们最后研究了一些潜在的面对分类器逃逸攻击的防御策略。我们的实验表明有两种技术可以使模型面对此类攻击更为健壮。他们是：（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proofErr w:type="gramStart"/>
      <w:r>
        <w:rPr>
          <w:rFonts w:hint="eastAsia"/>
        </w:rPr>
        <w:t>集重新</w:t>
      </w:r>
      <w:proofErr w:type="gramEnd"/>
      <w:r>
        <w:rPr>
          <w:rFonts w:hint="eastAsia"/>
        </w:rPr>
        <w:t>分类模型。在相关讨论的段落中，我们分析了一些潜在的技术以用于增强这些学习系统在面对对抗性操纵数据时的鲁棒性。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4178FC49" w14:textId="0566F2E8" w:rsidR="00234AE5" w:rsidRPr="00500156" w:rsidRDefault="00C94B3A" w:rsidP="00DB61AB">
      <w:pPr>
        <w:ind w:firstLine="420"/>
        <w:rPr>
          <w:rFonts w:ascii="宋体" w:hAnsi="宋体"/>
          <w:color w:val="000000"/>
          <w:kern w:val="0"/>
        </w:rPr>
      </w:pPr>
      <w:r>
        <w:rPr>
          <w:rFonts w:hint="eastAsia"/>
        </w:rPr>
        <w:t>在本节中，我们来讨论特定场景下的对抗性学习。</w:t>
      </w:r>
      <w:r w:rsidR="00E7020C">
        <w:rPr>
          <w:rFonts w:hint="eastAsia"/>
        </w:rPr>
        <w:t>具体来说</w:t>
      </w:r>
      <w:r>
        <w:rPr>
          <w:rFonts w:hint="eastAsia"/>
        </w:rPr>
        <w:t>，我们假设</w:t>
      </w:r>
      <w:r w:rsidR="00E7020C">
        <w:rPr>
          <w:rFonts w:hint="eastAsia"/>
        </w:rPr>
        <w:t>攻击者已知</w:t>
      </w:r>
      <w:r>
        <w:rPr>
          <w:rFonts w:hint="eastAsia"/>
        </w:rPr>
        <w:t>模型的一些</w:t>
      </w:r>
      <w:r w:rsidR="00E7020C">
        <w:rPr>
          <w:rFonts w:hint="eastAsia"/>
        </w:rPr>
        <w:t>信息，如</w:t>
      </w:r>
      <w:r>
        <w:rPr>
          <w:rFonts w:hint="eastAsia"/>
        </w:rPr>
        <w:t>模型</w:t>
      </w:r>
      <w:r w:rsidR="00E7020C">
        <w:rPr>
          <w:rFonts w:hint="eastAsia"/>
        </w:rPr>
        <w:t>所提取的特征，模型</w:t>
      </w:r>
      <w:r>
        <w:rPr>
          <w:rFonts w:hint="eastAsia"/>
        </w:rPr>
        <w:t>的</w:t>
      </w:r>
      <w:r w:rsidR="00E7020C">
        <w:rPr>
          <w:rFonts w:hint="eastAsia"/>
        </w:rPr>
        <w:t>算法</w:t>
      </w:r>
      <w:r>
        <w:rPr>
          <w:rFonts w:hint="eastAsia"/>
        </w:rPr>
        <w:t>等。</w:t>
      </w:r>
      <w:r w:rsidR="00E7020C">
        <w:rPr>
          <w:rFonts w:hint="eastAsia"/>
        </w:rPr>
        <w:t>当攻击者知道模型的信息越多，</w:t>
      </w:r>
      <w:r>
        <w:rPr>
          <w:rFonts w:hint="eastAsia"/>
        </w:rPr>
        <w:t>他所设计的逃逸样本会越</w:t>
      </w:r>
      <w:r w:rsidR="00E7020C">
        <w:rPr>
          <w:rFonts w:hint="eastAsia"/>
        </w:rPr>
        <w:t>容易逃逸。</w:t>
      </w:r>
      <w:r>
        <w:rPr>
          <w:rFonts w:hint="eastAsia"/>
        </w:rPr>
        <w:t>在这里，</w:t>
      </w:r>
      <w:r w:rsidR="00E7020C">
        <w:rPr>
          <w:rFonts w:hint="eastAsia"/>
        </w:rPr>
        <w:t>我们主要</w:t>
      </w:r>
      <w:r>
        <w:rPr>
          <w:rFonts w:hint="eastAsia"/>
        </w:rPr>
        <w:t>参考</w:t>
      </w:r>
      <w:proofErr w:type="spellStart"/>
      <w:r w:rsidR="00E7020C">
        <w:rPr>
          <w:rFonts w:hint="eastAsia"/>
        </w:rPr>
        <w:t>Nedim</w:t>
      </w:r>
      <w:proofErr w:type="spellEnd"/>
      <w:r w:rsidR="00E7020C">
        <w:t xml:space="preserve"> </w:t>
      </w:r>
      <w:proofErr w:type="spellStart"/>
      <w:r w:rsidR="00E7020C">
        <w:t>Smdic</w:t>
      </w:r>
      <w:proofErr w:type="spellEnd"/>
      <w:r w:rsidR="00E7020C">
        <w:t xml:space="preserve"> [4]</w:t>
      </w:r>
      <w:r w:rsidR="00E7020C">
        <w:rPr>
          <w:rFonts w:hint="eastAsia"/>
        </w:rPr>
        <w:t>中</w:t>
      </w:r>
      <w:r>
        <w:rPr>
          <w:rFonts w:hint="eastAsia"/>
        </w:rPr>
        <w:t>所</w:t>
      </w:r>
      <w:r w:rsidR="00E7020C">
        <w:rPr>
          <w:rFonts w:hint="eastAsia"/>
        </w:rPr>
        <w:t>提到的方法，对模型进行对抗性学习</w:t>
      </w:r>
      <w:r w:rsidR="003A50CC">
        <w:t>，</w:t>
      </w:r>
      <w:r w:rsidR="003A50CC">
        <w:rPr>
          <w:rFonts w:hint="eastAsia"/>
        </w:rPr>
        <w:t>其中</w:t>
      </w:r>
      <w:r w:rsidR="00234AE5" w:rsidRPr="00500156">
        <w:rPr>
          <w:rFonts w:ascii="宋体" w:hAnsi="宋体" w:hint="eastAsia"/>
          <w:color w:val="000000"/>
          <w:kern w:val="0"/>
        </w:rPr>
        <w:t>的</w:t>
      </w:r>
      <w:r w:rsidR="00234AE5" w:rsidRPr="00500156">
        <w:rPr>
          <w:rFonts w:ascii="宋体" w:hAnsi="宋体"/>
          <w:color w:val="000000"/>
          <w:kern w:val="0"/>
        </w:rPr>
        <w:t>4</w:t>
      </w:r>
      <w:r w:rsidR="00234AE5" w:rsidRPr="00500156">
        <w:rPr>
          <w:rFonts w:ascii="宋体" w:hAnsi="宋体" w:hint="eastAsia"/>
          <w:color w:val="000000"/>
          <w:kern w:val="0"/>
        </w:rPr>
        <w:t>种逃逸攻击</w:t>
      </w:r>
      <w:r w:rsidR="003A50CC">
        <w:rPr>
          <w:rFonts w:ascii="宋体" w:hAnsi="宋体" w:hint="eastAsia"/>
          <w:color w:val="000000"/>
          <w:kern w:val="0"/>
        </w:rPr>
        <w:t>如表5</w:t>
      </w:r>
      <w:r w:rsidR="00234AE5" w:rsidRPr="00500156">
        <w:rPr>
          <w:rFonts w:ascii="宋体" w:hAnsi="宋体" w:hint="eastAsia"/>
          <w:color w:val="000000"/>
          <w:kern w:val="0"/>
        </w:rPr>
        <w:t>。攻击方法描述了攻击者的可用信息。</w:t>
      </w:r>
    </w:p>
    <w:p w14:paraId="59734B7E"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37240BD9"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lastRenderedPageBreak/>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7CE74CF5" w14:textId="77777777" w:rsidR="00E7020C" w:rsidRPr="00500156"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7F3547DC" w14:textId="77777777" w:rsidR="003A50CC" w:rsidRDefault="00E7020C" w:rsidP="00E7020C">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sidRPr="00500156">
        <w:rPr>
          <w:rFonts w:ascii="宋体" w:hAnsi="宋体" w:hint="eastAsia"/>
          <w:color w:val="000000"/>
          <w:kern w:val="0"/>
        </w:rPr>
        <w:t>）：如果知道所有三个分类器组件的细节，在这种情况下，攻击者可以在线下完全重现在线分类器，只有在找到足够好的规避样本时才提交攻击结果。</w:t>
      </w:r>
    </w:p>
    <w:p w14:paraId="4FF31D4B" w14:textId="5683EE7A" w:rsidR="00F17101" w:rsidRDefault="003A50CC" w:rsidP="00DB61AB">
      <w:pPr>
        <w:ind w:firstLine="360"/>
        <w:rPr>
          <w:rFonts w:ascii="宋体" w:hAnsi="宋体"/>
          <w:color w:val="000000"/>
          <w:kern w:val="0"/>
        </w:rPr>
      </w:pPr>
      <w:r>
        <w:rPr>
          <w:rFonts w:ascii="宋体" w:hAnsi="宋体" w:hint="eastAsia"/>
          <w:color w:val="000000"/>
          <w:kern w:val="0"/>
        </w:rPr>
        <w:t>我们</w:t>
      </w:r>
      <w:r w:rsidR="00DB61AB">
        <w:rPr>
          <w:rFonts w:ascii="宋体" w:hAnsi="宋体" w:hint="eastAsia"/>
          <w:color w:val="000000"/>
          <w:kern w:val="0"/>
        </w:rPr>
        <w:t>通过</w:t>
      </w:r>
      <w:r>
        <w:rPr>
          <w:rFonts w:ascii="宋体" w:hAnsi="宋体" w:hint="eastAsia"/>
          <w:color w:val="000000"/>
          <w:kern w:val="0"/>
        </w:rPr>
        <w:t>分类器找出评分较高的2000个病毒作为病毒母体</w:t>
      </w:r>
      <w:r w:rsidR="00A3687E">
        <w:rPr>
          <w:rFonts w:ascii="宋体" w:hAnsi="宋体" w:hint="eastAsia"/>
          <w:color w:val="000000"/>
          <w:kern w:val="0"/>
        </w:rPr>
        <w:t>，</w:t>
      </w:r>
      <w:r w:rsidR="00DB61AB">
        <w:rPr>
          <w:rFonts w:ascii="宋体" w:hAnsi="宋体" w:hint="eastAsia"/>
          <w:color w:val="000000"/>
          <w:kern w:val="0"/>
        </w:rPr>
        <w:t>使用上述</w:t>
      </w:r>
      <w:r w:rsidR="00A3687E">
        <w:rPr>
          <w:rFonts w:ascii="宋体" w:hAnsi="宋体" w:hint="eastAsia"/>
          <w:color w:val="000000"/>
          <w:kern w:val="0"/>
        </w:rPr>
        <w:t>的四种方法</w:t>
      </w:r>
      <w:r w:rsidR="005C4347" w:rsidRPr="00500156">
        <w:rPr>
          <w:rFonts w:ascii="宋体" w:hAnsi="宋体" w:hint="eastAsia"/>
          <w:color w:val="000000"/>
          <w:kern w:val="0"/>
        </w:rPr>
        <w:t>找到关于</w:t>
      </w:r>
      <w:r w:rsidR="005C4347" w:rsidRPr="00500156">
        <w:rPr>
          <w:rFonts w:ascii="宋体" w:hAnsi="宋体"/>
          <w:color w:val="000000"/>
          <w:kern w:val="0"/>
        </w:rPr>
        <w:t>PDFrate</w:t>
      </w:r>
      <w:r w:rsidR="005C4347">
        <w:rPr>
          <w:rFonts w:ascii="宋体" w:hAnsi="宋体" w:hint="eastAsia"/>
          <w:color w:val="000000"/>
          <w:kern w:val="0"/>
        </w:rPr>
        <w:t>逃逸的病毒变种</w:t>
      </w:r>
      <w:r w:rsidR="00A3687E">
        <w:rPr>
          <w:rFonts w:ascii="宋体" w:hAnsi="宋体" w:hint="eastAsia"/>
          <w:color w:val="000000"/>
          <w:kern w:val="0"/>
        </w:rPr>
        <w:t>，</w:t>
      </w:r>
      <w:r w:rsidR="005C4347">
        <w:rPr>
          <w:rFonts w:ascii="宋体" w:hAnsi="宋体" w:hint="eastAsia"/>
          <w:color w:val="000000"/>
          <w:kern w:val="0"/>
        </w:rPr>
        <w:t>就是</w:t>
      </w:r>
      <w:r w:rsidR="00A3687E">
        <w:rPr>
          <w:rFonts w:ascii="宋体" w:hAnsi="宋体" w:hint="eastAsia"/>
          <w:color w:val="000000"/>
          <w:kern w:val="0"/>
        </w:rPr>
        <w:t>在变异过程中依然保持有恶意</w:t>
      </w:r>
      <w:r w:rsidR="00F17101">
        <w:rPr>
          <w:rFonts w:ascii="宋体" w:hAnsi="宋体" w:hint="eastAsia"/>
          <w:color w:val="000000"/>
          <w:kern w:val="0"/>
        </w:rPr>
        <w:t>属性</w:t>
      </w:r>
      <w:r w:rsidR="00A3687E">
        <w:rPr>
          <w:rFonts w:ascii="宋体" w:hAnsi="宋体" w:hint="eastAsia"/>
          <w:color w:val="000000"/>
          <w:kern w:val="0"/>
        </w:rPr>
        <w:t>的样本，我们使用这些病毒变种来攻击Model</w:t>
      </w:r>
      <w:r w:rsidR="00A3687E">
        <w:rPr>
          <w:rFonts w:ascii="宋体" w:hAnsi="宋体"/>
          <w:color w:val="000000"/>
          <w:kern w:val="0"/>
        </w:rPr>
        <w:t>2。</w:t>
      </w:r>
      <w:r w:rsidR="00F17101">
        <w:rPr>
          <w:rFonts w:ascii="宋体" w:hAnsi="宋体" w:hint="eastAsia"/>
          <w:color w:val="000000"/>
          <w:kern w:val="0"/>
        </w:rPr>
        <w:t>由表</w:t>
      </w:r>
      <w:r w:rsidR="00DB61AB">
        <w:rPr>
          <w:rFonts w:ascii="宋体" w:hAnsi="宋体"/>
          <w:color w:val="000000"/>
          <w:kern w:val="0"/>
        </w:rPr>
        <w:t>4</w:t>
      </w:r>
      <w:r w:rsidR="00A3687E">
        <w:rPr>
          <w:rFonts w:ascii="宋体" w:hAnsi="宋体" w:hint="eastAsia"/>
          <w:color w:val="000000"/>
          <w:kern w:val="0"/>
        </w:rPr>
        <w:t>我可以观测到这种攻击方法对于Model2有很大的影响，其中在FC的攻击方法下，</w:t>
      </w:r>
      <w:r w:rsidR="00DD2B0F">
        <w:rPr>
          <w:rFonts w:ascii="宋体" w:hAnsi="宋体" w:hint="eastAsia"/>
          <w:color w:val="000000"/>
          <w:kern w:val="0"/>
        </w:rPr>
        <w:t>Model</w:t>
      </w:r>
      <w:r w:rsidR="00DD2B0F">
        <w:rPr>
          <w:rFonts w:ascii="宋体" w:hAnsi="宋体"/>
          <w:color w:val="000000"/>
          <w:kern w:val="0"/>
        </w:rPr>
        <w:t>2</w:t>
      </w:r>
      <w:r w:rsidR="00DD2B0F">
        <w:rPr>
          <w:rFonts w:ascii="宋体" w:hAnsi="宋体" w:hint="eastAsia"/>
          <w:color w:val="000000"/>
          <w:kern w:val="0"/>
        </w:rPr>
        <w:t>对变种病毒的</w:t>
      </w:r>
      <w:r w:rsidR="00C459A4">
        <w:rPr>
          <w:rFonts w:ascii="宋体" w:hAnsi="宋体" w:hint="eastAsia"/>
          <w:color w:val="000000"/>
          <w:kern w:val="0"/>
        </w:rPr>
        <w:t>准确率</w:t>
      </w:r>
      <w:r w:rsidR="00DD2B0F">
        <w:rPr>
          <w:rFonts w:ascii="宋体" w:hAnsi="宋体" w:hint="eastAsia"/>
          <w:color w:val="000000"/>
          <w:kern w:val="0"/>
        </w:rPr>
        <w:t>只有2.92%。</w:t>
      </w:r>
      <w:r w:rsidR="00F17101">
        <w:rPr>
          <w:rFonts w:ascii="宋体" w:hAnsi="宋体" w:hint="eastAsia"/>
          <w:color w:val="000000"/>
          <w:kern w:val="0"/>
        </w:rPr>
        <w:t>就是说有90%以上的病毒文件通过变异后逃逸分类器。</w:t>
      </w:r>
    </w:p>
    <w:p w14:paraId="50805DFF" w14:textId="7D6C0F86" w:rsidR="00E7020C" w:rsidRPr="00500156" w:rsidRDefault="00F17101" w:rsidP="00DB61AB">
      <w:pPr>
        <w:ind w:firstLine="360"/>
      </w:pPr>
      <w:r>
        <w:rPr>
          <w:rFonts w:ascii="宋体" w:hAnsi="宋体" w:hint="eastAsia"/>
          <w:color w:val="000000"/>
          <w:kern w:val="0"/>
        </w:rPr>
        <w:t>经过以上的攻击后</w:t>
      </w:r>
      <w:r w:rsidR="00DB61AB">
        <w:rPr>
          <w:rFonts w:ascii="宋体" w:hAnsi="宋体" w:hint="eastAsia"/>
          <w:color w:val="000000"/>
          <w:kern w:val="0"/>
        </w:rPr>
        <w:t>，</w:t>
      </w:r>
      <w:r>
        <w:rPr>
          <w:rFonts w:ascii="宋体" w:hAnsi="宋体" w:hint="eastAsia"/>
          <w:color w:val="000000"/>
          <w:kern w:val="0"/>
        </w:rPr>
        <w:t>我们</w:t>
      </w:r>
      <w:r w:rsidR="00E257E3">
        <w:rPr>
          <w:rFonts w:ascii="宋体" w:hAnsi="宋体" w:hint="eastAsia"/>
          <w:color w:val="000000"/>
          <w:kern w:val="0"/>
        </w:rPr>
        <w:t>通过改变特征与样本集对模型重新训练生成Model</w:t>
      </w:r>
      <w:r w:rsidR="00E257E3">
        <w:rPr>
          <w:rFonts w:ascii="宋体" w:hAnsi="宋体"/>
          <w:color w:val="000000"/>
          <w:kern w:val="0"/>
        </w:rPr>
        <w:t>3</w:t>
      </w:r>
      <w:r w:rsidR="00E257E3">
        <w:rPr>
          <w:rFonts w:ascii="宋体" w:hAnsi="宋体" w:hint="eastAsia"/>
          <w:color w:val="000000"/>
          <w:kern w:val="0"/>
        </w:rPr>
        <w:t>，</w:t>
      </w:r>
      <w:r w:rsidR="00E257E3">
        <w:rPr>
          <w:rFonts w:hint="eastAsia"/>
        </w:rPr>
        <w:t>我们将</w:t>
      </w:r>
      <w:r w:rsidR="00E257E3">
        <w:rPr>
          <w:rFonts w:hint="eastAsia"/>
        </w:rPr>
        <w:t>Model</w:t>
      </w:r>
      <w:r w:rsidR="00E257E3">
        <w:t>3</w:t>
      </w:r>
      <w:r w:rsidR="00E257E3">
        <w:rPr>
          <w:rFonts w:hint="eastAsia"/>
        </w:rPr>
        <w:t>的训练数据升级到</w:t>
      </w:r>
      <w:r w:rsidR="00E257E3">
        <w:rPr>
          <w:rFonts w:hint="eastAsia"/>
        </w:rPr>
        <w:t>20</w:t>
      </w:r>
      <w:r w:rsidR="00E257E3">
        <w:rPr>
          <w:rFonts w:hint="eastAsia"/>
        </w:rPr>
        <w:t>万，添加了一些新全新的病毒变种的样本，如通过模仿良性样本的恶意文件，和反向模仿生成的变异文件，一同加入到</w:t>
      </w:r>
      <w:r w:rsidR="00E257E3">
        <w:rPr>
          <w:rFonts w:hint="eastAsia"/>
        </w:rPr>
        <w:t>Model</w:t>
      </w:r>
      <w:r w:rsidR="00E257E3">
        <w:t xml:space="preserve">3 </w:t>
      </w:r>
      <w:r w:rsidR="00E257E3">
        <w:rPr>
          <w:rFonts w:hint="eastAsia"/>
        </w:rPr>
        <w:t>的训练当中，并对整个机器学习的模型参数重新调优和特征修改，之后再面对以上</w:t>
      </w:r>
      <w:r w:rsidR="00E257E3">
        <w:rPr>
          <w:rFonts w:hint="eastAsia"/>
        </w:rPr>
        <w:t>4</w:t>
      </w:r>
      <w:r w:rsidR="00E257E3">
        <w:rPr>
          <w:rFonts w:hint="eastAsia"/>
        </w:rPr>
        <w:t>种攻击方法的时候，</w:t>
      </w:r>
      <w:r w:rsidR="00E257E3">
        <w:rPr>
          <w:rFonts w:hint="eastAsia"/>
        </w:rPr>
        <w:t>Model</w:t>
      </w:r>
      <w:r w:rsidR="00E257E3">
        <w:t>3</w:t>
      </w:r>
      <w:r w:rsidR="00E257E3">
        <w:rPr>
          <w:rFonts w:hint="eastAsia"/>
        </w:rPr>
        <w:t>的检出率比模型</w:t>
      </w:r>
      <w:r w:rsidR="00E257E3">
        <w:rPr>
          <w:rFonts w:hint="eastAsia"/>
        </w:rPr>
        <w:t>2</w:t>
      </w:r>
      <w:r w:rsidR="00E257E3">
        <w:rPr>
          <w:rFonts w:hint="eastAsia"/>
        </w:rPr>
        <w:t>的</w:t>
      </w:r>
      <w:r w:rsidR="00C459A4">
        <w:rPr>
          <w:rFonts w:hint="eastAsia"/>
        </w:rPr>
        <w:t>检测</w:t>
      </w:r>
      <w:r w:rsidR="00E257E3">
        <w:rPr>
          <w:rFonts w:hint="eastAsia"/>
        </w:rPr>
        <w:t>率有所提高。</w:t>
      </w:r>
    </w:p>
    <w:p w14:paraId="67A2D760" w14:textId="77777777" w:rsidR="00E7020C" w:rsidRPr="00DB61AB" w:rsidRDefault="00E7020C" w:rsidP="00DB61AB">
      <w:pPr>
        <w:widowControl/>
        <w:spacing w:line="204" w:lineRule="atLeast"/>
        <w:jc w:val="left"/>
        <w:rPr>
          <w:rFonts w:asciiTheme="minorEastAsia" w:hAnsiTheme="minorEastAsia" w:cs="宋体"/>
          <w:color w:val="000000"/>
          <w:kern w:val="0"/>
          <w:szCs w:val="21"/>
        </w:rPr>
      </w:pP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Pr="00500156" w:rsidRDefault="00070981" w:rsidP="00DB61AB">
      <w:pPr>
        <w:rPr>
          <w:rFonts w:ascii="宋体" w:hAnsi="宋体"/>
          <w:kern w:val="0"/>
        </w:rPr>
      </w:pPr>
    </w:p>
    <w:p w14:paraId="75CF9450" w14:textId="74A151AA" w:rsidR="002017F2" w:rsidRPr="003D1DB4" w:rsidRDefault="002017F2" w:rsidP="002017F2">
      <w:pPr>
        <w:pStyle w:val="2"/>
      </w:pPr>
      <w:r>
        <w:rPr>
          <w:rFonts w:hint="eastAsia"/>
        </w:rPr>
        <w:t>4.2</w:t>
      </w:r>
      <w:r>
        <w:t xml:space="preserve"> </w:t>
      </w:r>
      <w:r w:rsidRPr="00DB61AB">
        <w:rPr>
          <w:rFonts w:ascii="宋体" w:eastAsia="宋体" w:hAnsi="宋体" w:hint="eastAsia"/>
        </w:rPr>
        <w:t>模型</w:t>
      </w:r>
      <w:r w:rsidR="00930B6C">
        <w:rPr>
          <w:rFonts w:ascii="宋体" w:eastAsia="宋体" w:hAnsi="宋体" w:hint="eastAsia"/>
        </w:rPr>
        <w:t>更新</w:t>
      </w:r>
    </w:p>
    <w:p w14:paraId="7802C787" w14:textId="7AE1EEF6"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当训练样本达到一定的数量，就会避免数据过拟合，只实现局部最优的情况</w:t>
      </w:r>
      <w:r w:rsidR="006E410A">
        <w:rPr>
          <w:rFonts w:ascii="宋体" w:hAnsi="宋体" w:cs="宋体" w:hint="eastAsia"/>
          <w:kern w:val="0"/>
          <w:szCs w:val="21"/>
        </w:rPr>
        <w:t>；2.如果特征已经被攻击者所利用，我们通过重新调整特征也可以使检测率有所提高。</w:t>
      </w:r>
    </w:p>
    <w:p w14:paraId="7C65F3F6" w14:textId="4B03241E"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w:t>
      </w:r>
      <w:proofErr w:type="gramStart"/>
      <w:r w:rsidR="00174DB7" w:rsidRPr="003D1DB4">
        <w:rPr>
          <w:rFonts w:ascii="宋体" w:hAnsi="宋体" w:cs="宋体" w:hint="eastAsia"/>
          <w:kern w:val="0"/>
          <w:szCs w:val="21"/>
        </w:rPr>
        <w:t>值</w:t>
      </w:r>
      <w:r w:rsidR="00174DB7">
        <w:rPr>
          <w:rFonts w:ascii="宋体" w:hAnsi="宋体" w:cs="宋体" w:hint="eastAsia"/>
          <w:kern w:val="0"/>
          <w:szCs w:val="21"/>
        </w:rPr>
        <w:t>同时</w:t>
      </w:r>
      <w:proofErr w:type="gramEnd"/>
      <w:r w:rsidR="00174DB7">
        <w:rPr>
          <w:rFonts w:ascii="宋体" w:hAnsi="宋体" w:cs="宋体" w:hint="eastAsia"/>
          <w:kern w:val="0"/>
          <w:szCs w:val="21"/>
        </w:rPr>
        <w:t>也是非常容易被攻击者利用</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和分类器进行逃逸，于是我们在训练时就删除了这几个特征，然后对新文件预测，预测结果如表</w:t>
      </w:r>
      <w:r w:rsidR="00650C52">
        <w:rPr>
          <w:rFonts w:ascii="宋体" w:hAnsi="宋体" w:cs="宋体"/>
          <w:kern w:val="0"/>
          <w:szCs w:val="21"/>
        </w:rPr>
        <w:t>6</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lastRenderedPageBreak/>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43201779" w:rsidR="00C26F49" w:rsidRDefault="00174DB7" w:rsidP="003D1DB4">
      <w:pPr>
        <w:ind w:firstLine="420"/>
      </w:pPr>
      <w:r>
        <w:rPr>
          <w:rFonts w:hint="eastAsia"/>
        </w:rPr>
        <w:t>表</w:t>
      </w:r>
      <w:r w:rsidR="002A5F58">
        <w:t>5</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Pr>
          <w:rFonts w:hint="eastAsia"/>
        </w:rPr>
        <w:t>%</w:t>
      </w:r>
      <w:r w:rsidR="005B79AD">
        <w:rPr>
          <w:rFonts w:hint="eastAsia"/>
        </w:rPr>
        <w:t>。</w:t>
      </w:r>
      <w:r>
        <w:rPr>
          <w:rFonts w:hint="eastAsia"/>
        </w:rPr>
        <w:t>当我们将第一个重要的特征在训练的时候删去的时候，检测率基本没有太大的波动，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这前5个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p>
    <w:p w14:paraId="65A9BBB7" w14:textId="77777777" w:rsidR="00C26F49" w:rsidRDefault="00C26F49" w:rsidP="003D1DB4"/>
    <w:p w14:paraId="3B934102" w14:textId="41314800" w:rsidR="00C26F49" w:rsidRPr="003D1DB4" w:rsidRDefault="00C26F49">
      <w:pPr>
        <w:jc w:val="center"/>
        <w:rPr>
          <w:sz w:val="18"/>
          <w:szCs w:val="18"/>
        </w:rPr>
      </w:pPr>
      <w:r>
        <w:rPr>
          <w:rFonts w:hint="eastAsia"/>
          <w:sz w:val="18"/>
          <w:szCs w:val="18"/>
        </w:rPr>
        <w:t>表</w:t>
      </w:r>
      <w:r w:rsidR="002A5F58">
        <w:rPr>
          <w:sz w:val="18"/>
          <w:szCs w:val="18"/>
        </w:rPr>
        <w:t>5</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4394BB27" w:rsidR="00D91F56" w:rsidRDefault="00475D8C" w:rsidP="00475D8C">
      <w:pPr>
        <w:ind w:firstLine="420"/>
      </w:pPr>
      <w:r>
        <w:rPr>
          <w:rFonts w:hint="eastAsia"/>
        </w:rPr>
        <w:t>同时我们还通过</w:t>
      </w:r>
      <w:r w:rsidR="00EF5331">
        <w:rPr>
          <w:rFonts w:hint="eastAsia"/>
        </w:rPr>
        <w:t>“自减重要特征”的方式来</w:t>
      </w:r>
      <w:r>
        <w:rPr>
          <w:rFonts w:hint="eastAsia"/>
        </w:rPr>
        <w:t>评估模型的鲁棒性，对特征有效性进行研究</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7F1FF9">
        <w:rPr>
          <w:rFonts w:hint="eastAsia"/>
        </w:rPr>
        <w:t>一一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lastRenderedPageBreak/>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3CC0A6AE" w:rsidR="00E62056" w:rsidRDefault="00E7020C" w:rsidP="00E7020C">
      <w:pPr>
        <w:pStyle w:val="2"/>
      </w:pPr>
      <w:r>
        <w:rPr>
          <w:rFonts w:hint="eastAsia"/>
        </w:rPr>
        <w:t>4.</w:t>
      </w:r>
      <w:r w:rsidR="007E3C77">
        <w:t xml:space="preserve">3 </w:t>
      </w:r>
      <w:r>
        <w:t xml:space="preserve"> </w:t>
      </w:r>
      <w:r w:rsidR="00545567">
        <w:rPr>
          <w:rFonts w:ascii="宋体" w:eastAsia="宋体" w:hAnsi="宋体" w:hint="eastAsia"/>
        </w:rPr>
        <w:t>性能</w:t>
      </w:r>
      <w:r w:rsidR="00C94220" w:rsidRPr="00847332">
        <w:rPr>
          <w:rFonts w:hint="eastAsia"/>
          <w:b w:val="0"/>
        </w:rPr>
        <w:t>评估</w:t>
      </w:r>
    </w:p>
    <w:p w14:paraId="46624CED" w14:textId="41B11EC8"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Pr>
          <w:rFonts w:hint="eastAsia"/>
        </w:rPr>
        <w:t>模型准确度</w:t>
      </w:r>
      <w:r>
        <w:rPr>
          <w:rFonts w:hint="eastAsia"/>
        </w:rPr>
        <w:t>超过</w:t>
      </w:r>
      <w:r>
        <w:rPr>
          <w:rFonts w:hint="eastAsia"/>
        </w:rPr>
        <w:t>99</w:t>
      </w:r>
      <w:r>
        <w:rPr>
          <w:rFonts w:hint="eastAsia"/>
        </w:rPr>
        <w:t>％，</w:t>
      </w:r>
      <w:r w:rsidR="004A6127">
        <w:rPr>
          <w:rFonts w:hint="eastAsia"/>
        </w:rPr>
        <w:t>与此同时</w:t>
      </w:r>
      <w:r>
        <w:rPr>
          <w:rFonts w:hint="eastAsia"/>
        </w:rPr>
        <w:t>误判率低于</w:t>
      </w:r>
      <w:r>
        <w:rPr>
          <w:rFonts w:hint="eastAsia"/>
        </w:rPr>
        <w:t>0.01</w:t>
      </w:r>
      <w:r w:rsidR="009F3875">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627C9595"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lastRenderedPageBreak/>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2A5F58">
        <w:rPr>
          <w:rFonts w:ascii="Times New Roman" w:hAnsi="Times New Roman"/>
          <w:kern w:val="0"/>
          <w:sz w:val="20"/>
          <w:szCs w:val="20"/>
        </w:rPr>
        <w:t>6</w:t>
      </w:r>
      <w:r w:rsidRPr="00500156">
        <w:rPr>
          <w:rFonts w:ascii="Times New Roman" w:hAnsi="Times New Roman"/>
          <w:kern w:val="0"/>
          <w:sz w:val="20"/>
        </w:rPr>
        <w:t xml:space="preserve"> </w:t>
      </w:r>
      <w:r w:rsidRPr="00500156">
        <w:rPr>
          <w:rFonts w:ascii="Times New Roman" w:hAnsi="Times New Roman" w:hint="eastAsia"/>
          <w:kern w:val="0"/>
          <w:sz w:val="20"/>
        </w:rPr>
        <w:t>是不同算法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783B4F">
        <w:rPr>
          <w:rFonts w:ascii="Times New Roman" w:hAnsi="Times New Roman" w:hint="eastAsia"/>
          <w:kern w:val="0"/>
          <w:sz w:val="20"/>
          <w:szCs w:val="20"/>
        </w:rPr>
        <w:t>随机森林</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264587" w:rsidRPr="00D113AD">
        <w:rPr>
          <w:rFonts w:ascii="Times New Roman" w:hAnsi="Times New Roman" w:hint="eastAsia"/>
          <w:kern w:val="0"/>
          <w:sz w:val="20"/>
          <w:szCs w:val="20"/>
        </w:rPr>
        <w:t>也</w:t>
      </w:r>
      <w:r w:rsidR="00783B4F" w:rsidRPr="00D113AD">
        <w:rPr>
          <w:rFonts w:ascii="Times New Roman" w:hAnsi="Times New Roman" w:hint="eastAsia"/>
          <w:kern w:val="0"/>
          <w:sz w:val="20"/>
          <w:szCs w:val="20"/>
        </w:rPr>
        <w:t>维持在秒级别。</w:t>
      </w:r>
      <w:r w:rsidR="00783B4F" w:rsidRPr="00D113AD" w:rsidDel="00783B4F">
        <w:rPr>
          <w:rFonts w:ascii="Times New Roman" w:hAnsi="Times New Roman"/>
          <w:kern w:val="0"/>
          <w:sz w:val="20"/>
          <w:szCs w:val="20"/>
        </w:rPr>
        <w:t xml:space="preserve"> </w:t>
      </w:r>
    </w:p>
    <w:p w14:paraId="48A6BBF7" w14:textId="77777777" w:rsidR="00783B4F" w:rsidRPr="00500156" w:rsidRDefault="00783B4F" w:rsidP="00E7020C">
      <w:pPr>
        <w:widowControl/>
        <w:spacing w:after="4" w:line="214" w:lineRule="atLeast"/>
        <w:ind w:left="-4" w:firstLine="229"/>
        <w:rPr>
          <w:rFonts w:ascii="Times New Roman" w:hAnsi="Times New Roman"/>
          <w:kern w:val="0"/>
          <w:sz w:val="20"/>
        </w:rPr>
      </w:pPr>
    </w:p>
    <w:p w14:paraId="3120498D" w14:textId="00010B6D" w:rsidR="00E7020C" w:rsidRPr="00500156" w:rsidRDefault="00E7020C" w:rsidP="00E7020C">
      <w:pPr>
        <w:jc w:val="center"/>
        <w:rPr>
          <w:sz w:val="18"/>
        </w:rPr>
      </w:pPr>
      <w:r w:rsidRPr="00500156">
        <w:rPr>
          <w:rFonts w:hint="eastAsia"/>
          <w:sz w:val="18"/>
        </w:rPr>
        <w:t>表</w:t>
      </w:r>
      <w:r w:rsidR="002A5F58">
        <w:rPr>
          <w:sz w:val="18"/>
          <w:szCs w:val="18"/>
        </w:rPr>
        <w:t>6</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452EFB20"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恶意文档分类器的设计与实现。实验数据表明，在十万级文档数据集中，我们能达到大于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lastRenderedPageBreak/>
        <w:t>致谢</w:t>
      </w:r>
    </w:p>
    <w:p w14:paraId="3B414E6B" w14:textId="2C1C742C"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A4482A">
        <w:t>。</w:t>
      </w:r>
      <w:r w:rsidR="00C92592">
        <w:tab/>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5" w:name="OLE_LINK23"/>
      <w:bookmarkStart w:id="26" w:name="OLE_LINK24"/>
      <w:bookmarkStart w:id="27"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8"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28"/>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29" w:name="OLE_LINK3"/>
      <w:bookmarkStart w:id="30"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29"/>
      <w:bookmarkEnd w:id="30"/>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w:t>
      </w:r>
      <w:r w:rsidRPr="00275493">
        <w:rPr>
          <w:rFonts w:asciiTheme="minorHAnsi" w:hAnsiTheme="minorHAnsi"/>
          <w:color w:val="000000" w:themeColor="text1"/>
          <w:sz w:val="20"/>
          <w:szCs w:val="20"/>
        </w:rPr>
        <w:lastRenderedPageBreak/>
        <w:t>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31" w:name="OLE_LINK5"/>
      <w:bookmarkStart w:id="32" w:name="OLE_LINK6"/>
      <w:r w:rsidRPr="007C7E43">
        <w:rPr>
          <w:rFonts w:asciiTheme="minorHAnsi" w:hAnsiTheme="minorHAnsi"/>
          <w:color w:val="000000" w:themeColor="text1"/>
          <w:sz w:val="20"/>
          <w:szCs w:val="20"/>
        </w:rPr>
        <w:t xml:space="preserve">Charles </w:t>
      </w:r>
      <w:proofErr w:type="spellStart"/>
      <w:r w:rsidRPr="007C7E43">
        <w:rPr>
          <w:rFonts w:asciiTheme="minorHAnsi" w:hAnsiTheme="minorHAnsi"/>
          <w:color w:val="000000" w:themeColor="text1"/>
          <w:sz w:val="20"/>
          <w:szCs w:val="20"/>
        </w:rPr>
        <w:t>Smutz</w:t>
      </w:r>
      <w:bookmarkEnd w:id="31"/>
      <w:bookmarkEnd w:id="32"/>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33" w:name="OLE_LINK1"/>
      <w:bookmarkStart w:id="34"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33"/>
    <w:bookmarkEnd w:id="34"/>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bookmarkEnd w:id="25"/>
    <w:bookmarkEnd w:id="26"/>
    <w:bookmarkEnd w:id="27"/>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4DEAB" w14:textId="77777777" w:rsidR="00284607" w:rsidRDefault="00284607" w:rsidP="00821932">
      <w:r>
        <w:separator/>
      </w:r>
    </w:p>
  </w:endnote>
  <w:endnote w:type="continuationSeparator" w:id="0">
    <w:p w14:paraId="611BFA42" w14:textId="77777777" w:rsidR="00284607" w:rsidRDefault="00284607" w:rsidP="00821932">
      <w:r>
        <w:continuationSeparator/>
      </w:r>
    </w:p>
  </w:endnote>
  <w:endnote w:type="continuationNotice" w:id="1">
    <w:p w14:paraId="414D9C58" w14:textId="77777777" w:rsidR="00284607" w:rsidRDefault="00284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B80E09" w:rsidRDefault="00B80E09"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B80E09" w:rsidRDefault="00B80E09"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B80E09" w:rsidRDefault="00B80E09"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395AE9">
      <w:rPr>
        <w:rStyle w:val="a6"/>
        <w:noProof/>
      </w:rPr>
      <w:t>2</w:t>
    </w:r>
    <w:r>
      <w:rPr>
        <w:rStyle w:val="a6"/>
      </w:rPr>
      <w:fldChar w:fldCharType="end"/>
    </w:r>
  </w:p>
  <w:p w14:paraId="112B9943" w14:textId="77777777" w:rsidR="00B80E09" w:rsidRDefault="00B80E09"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74599" w14:textId="77777777" w:rsidR="00284607" w:rsidRDefault="00284607" w:rsidP="00821932">
      <w:r>
        <w:separator/>
      </w:r>
    </w:p>
  </w:footnote>
  <w:footnote w:type="continuationSeparator" w:id="0">
    <w:p w14:paraId="45C1357D" w14:textId="77777777" w:rsidR="00284607" w:rsidRDefault="00284607" w:rsidP="00821932">
      <w:r>
        <w:continuationSeparator/>
      </w:r>
    </w:p>
  </w:footnote>
  <w:footnote w:type="continuationNotice" w:id="1">
    <w:p w14:paraId="17F198E7" w14:textId="77777777" w:rsidR="00284607" w:rsidRDefault="0028460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54B26"/>
    <w:rsid w:val="00070981"/>
    <w:rsid w:val="000775AA"/>
    <w:rsid w:val="00080A7C"/>
    <w:rsid w:val="0009024D"/>
    <w:rsid w:val="000972F9"/>
    <w:rsid w:val="000A3BF6"/>
    <w:rsid w:val="000A6676"/>
    <w:rsid w:val="000B7BE0"/>
    <w:rsid w:val="000E3341"/>
    <w:rsid w:val="000F3F09"/>
    <w:rsid w:val="0010360F"/>
    <w:rsid w:val="00110BDE"/>
    <w:rsid w:val="00113588"/>
    <w:rsid w:val="0011797F"/>
    <w:rsid w:val="00121ECE"/>
    <w:rsid w:val="00135FB9"/>
    <w:rsid w:val="00136765"/>
    <w:rsid w:val="00157302"/>
    <w:rsid w:val="0016623C"/>
    <w:rsid w:val="00170F2E"/>
    <w:rsid w:val="00173745"/>
    <w:rsid w:val="00174DB7"/>
    <w:rsid w:val="001B6707"/>
    <w:rsid w:val="001F2096"/>
    <w:rsid w:val="0020145F"/>
    <w:rsid w:val="002017F2"/>
    <w:rsid w:val="002052E9"/>
    <w:rsid w:val="0021285F"/>
    <w:rsid w:val="00214F69"/>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A038F"/>
    <w:rsid w:val="002A1829"/>
    <w:rsid w:val="002A19DF"/>
    <w:rsid w:val="002A5F58"/>
    <w:rsid w:val="002B7339"/>
    <w:rsid w:val="002C29E7"/>
    <w:rsid w:val="002C3A5A"/>
    <w:rsid w:val="002D4B34"/>
    <w:rsid w:val="002F6280"/>
    <w:rsid w:val="003165C9"/>
    <w:rsid w:val="003276D1"/>
    <w:rsid w:val="00327848"/>
    <w:rsid w:val="003301B3"/>
    <w:rsid w:val="00333CCD"/>
    <w:rsid w:val="0033567E"/>
    <w:rsid w:val="0033708B"/>
    <w:rsid w:val="00350FF1"/>
    <w:rsid w:val="003531E1"/>
    <w:rsid w:val="00381EFA"/>
    <w:rsid w:val="00383093"/>
    <w:rsid w:val="0039237B"/>
    <w:rsid w:val="00395AE9"/>
    <w:rsid w:val="0039773D"/>
    <w:rsid w:val="003A2152"/>
    <w:rsid w:val="003A50CC"/>
    <w:rsid w:val="003C0309"/>
    <w:rsid w:val="003D1DB4"/>
    <w:rsid w:val="003E2CC3"/>
    <w:rsid w:val="003E4186"/>
    <w:rsid w:val="003E55FF"/>
    <w:rsid w:val="003F104F"/>
    <w:rsid w:val="0040279C"/>
    <w:rsid w:val="00432CA3"/>
    <w:rsid w:val="00455B78"/>
    <w:rsid w:val="004608AA"/>
    <w:rsid w:val="00460BDC"/>
    <w:rsid w:val="00465C70"/>
    <w:rsid w:val="00471B88"/>
    <w:rsid w:val="00475D8C"/>
    <w:rsid w:val="00477988"/>
    <w:rsid w:val="00490229"/>
    <w:rsid w:val="00497DA8"/>
    <w:rsid w:val="004A6127"/>
    <w:rsid w:val="004B1F16"/>
    <w:rsid w:val="004D139D"/>
    <w:rsid w:val="004E46A2"/>
    <w:rsid w:val="004E7F0E"/>
    <w:rsid w:val="004F0253"/>
    <w:rsid w:val="00500156"/>
    <w:rsid w:val="005014FB"/>
    <w:rsid w:val="005154A5"/>
    <w:rsid w:val="00520E62"/>
    <w:rsid w:val="0052243A"/>
    <w:rsid w:val="005243CD"/>
    <w:rsid w:val="0052557E"/>
    <w:rsid w:val="00534EA4"/>
    <w:rsid w:val="00537E09"/>
    <w:rsid w:val="0054291F"/>
    <w:rsid w:val="00545567"/>
    <w:rsid w:val="00553B4A"/>
    <w:rsid w:val="00561C9C"/>
    <w:rsid w:val="00566287"/>
    <w:rsid w:val="00575753"/>
    <w:rsid w:val="00577398"/>
    <w:rsid w:val="00582781"/>
    <w:rsid w:val="00591067"/>
    <w:rsid w:val="005938E7"/>
    <w:rsid w:val="005B49F3"/>
    <w:rsid w:val="005B54CD"/>
    <w:rsid w:val="005B79AD"/>
    <w:rsid w:val="005C17B1"/>
    <w:rsid w:val="005C2A0F"/>
    <w:rsid w:val="005C4347"/>
    <w:rsid w:val="005D0051"/>
    <w:rsid w:val="005D02FF"/>
    <w:rsid w:val="005D0364"/>
    <w:rsid w:val="005E1CA9"/>
    <w:rsid w:val="005E409E"/>
    <w:rsid w:val="005F5860"/>
    <w:rsid w:val="005F69E9"/>
    <w:rsid w:val="00606D1A"/>
    <w:rsid w:val="00611A07"/>
    <w:rsid w:val="00623729"/>
    <w:rsid w:val="00626080"/>
    <w:rsid w:val="00632130"/>
    <w:rsid w:val="00635D94"/>
    <w:rsid w:val="00650C52"/>
    <w:rsid w:val="006541D2"/>
    <w:rsid w:val="00655920"/>
    <w:rsid w:val="00672D33"/>
    <w:rsid w:val="00674F95"/>
    <w:rsid w:val="006773C7"/>
    <w:rsid w:val="006854C8"/>
    <w:rsid w:val="00691D90"/>
    <w:rsid w:val="006B5D61"/>
    <w:rsid w:val="006C36EF"/>
    <w:rsid w:val="006D1A4C"/>
    <w:rsid w:val="006E410A"/>
    <w:rsid w:val="006E6ED2"/>
    <w:rsid w:val="006F1CEE"/>
    <w:rsid w:val="006F307F"/>
    <w:rsid w:val="007053B9"/>
    <w:rsid w:val="00711A0E"/>
    <w:rsid w:val="007121DB"/>
    <w:rsid w:val="00715360"/>
    <w:rsid w:val="00722264"/>
    <w:rsid w:val="00736F4B"/>
    <w:rsid w:val="00761F95"/>
    <w:rsid w:val="00763066"/>
    <w:rsid w:val="007740B2"/>
    <w:rsid w:val="00783B4F"/>
    <w:rsid w:val="00787A86"/>
    <w:rsid w:val="00797C4A"/>
    <w:rsid w:val="007A1439"/>
    <w:rsid w:val="007A2A55"/>
    <w:rsid w:val="007A3580"/>
    <w:rsid w:val="007B209D"/>
    <w:rsid w:val="007B65EB"/>
    <w:rsid w:val="007C7E43"/>
    <w:rsid w:val="007D0991"/>
    <w:rsid w:val="007D1529"/>
    <w:rsid w:val="007D6A2E"/>
    <w:rsid w:val="007E229E"/>
    <w:rsid w:val="007E27B1"/>
    <w:rsid w:val="007E2A27"/>
    <w:rsid w:val="007E3C77"/>
    <w:rsid w:val="007E7EB6"/>
    <w:rsid w:val="007F0E24"/>
    <w:rsid w:val="007F1FF9"/>
    <w:rsid w:val="007F31C9"/>
    <w:rsid w:val="00801345"/>
    <w:rsid w:val="008202BA"/>
    <w:rsid w:val="00821932"/>
    <w:rsid w:val="008263B5"/>
    <w:rsid w:val="008278B2"/>
    <w:rsid w:val="0083519E"/>
    <w:rsid w:val="00837E2F"/>
    <w:rsid w:val="00847332"/>
    <w:rsid w:val="0086248A"/>
    <w:rsid w:val="00862EF2"/>
    <w:rsid w:val="00876AC2"/>
    <w:rsid w:val="0089262A"/>
    <w:rsid w:val="00896550"/>
    <w:rsid w:val="008B0012"/>
    <w:rsid w:val="008C23DC"/>
    <w:rsid w:val="008C3652"/>
    <w:rsid w:val="008E287A"/>
    <w:rsid w:val="008E6892"/>
    <w:rsid w:val="008E7A28"/>
    <w:rsid w:val="008F4D69"/>
    <w:rsid w:val="00900AB9"/>
    <w:rsid w:val="00901976"/>
    <w:rsid w:val="00903924"/>
    <w:rsid w:val="00904342"/>
    <w:rsid w:val="009053EE"/>
    <w:rsid w:val="00930B6C"/>
    <w:rsid w:val="00937159"/>
    <w:rsid w:val="00950CE4"/>
    <w:rsid w:val="009554E6"/>
    <w:rsid w:val="00963E0E"/>
    <w:rsid w:val="00987A58"/>
    <w:rsid w:val="009958D3"/>
    <w:rsid w:val="009A3E05"/>
    <w:rsid w:val="009B447E"/>
    <w:rsid w:val="009C0BC3"/>
    <w:rsid w:val="009C4557"/>
    <w:rsid w:val="009C4F65"/>
    <w:rsid w:val="009C6848"/>
    <w:rsid w:val="009D43AD"/>
    <w:rsid w:val="009D55F5"/>
    <w:rsid w:val="009E5087"/>
    <w:rsid w:val="009F3875"/>
    <w:rsid w:val="00A0067D"/>
    <w:rsid w:val="00A1032C"/>
    <w:rsid w:val="00A153BF"/>
    <w:rsid w:val="00A17061"/>
    <w:rsid w:val="00A20CB2"/>
    <w:rsid w:val="00A2505F"/>
    <w:rsid w:val="00A26CE1"/>
    <w:rsid w:val="00A33823"/>
    <w:rsid w:val="00A352D1"/>
    <w:rsid w:val="00A3687E"/>
    <w:rsid w:val="00A4425B"/>
    <w:rsid w:val="00A4482A"/>
    <w:rsid w:val="00A65D0B"/>
    <w:rsid w:val="00A8491C"/>
    <w:rsid w:val="00A87958"/>
    <w:rsid w:val="00A94430"/>
    <w:rsid w:val="00A97E79"/>
    <w:rsid w:val="00AB0E3B"/>
    <w:rsid w:val="00AB6580"/>
    <w:rsid w:val="00AC55B2"/>
    <w:rsid w:val="00AD3B74"/>
    <w:rsid w:val="00AD44E8"/>
    <w:rsid w:val="00AD5E42"/>
    <w:rsid w:val="00AE0E36"/>
    <w:rsid w:val="00AF0A3A"/>
    <w:rsid w:val="00B04B18"/>
    <w:rsid w:val="00B1324D"/>
    <w:rsid w:val="00B16671"/>
    <w:rsid w:val="00B178FB"/>
    <w:rsid w:val="00B20309"/>
    <w:rsid w:val="00B23A2F"/>
    <w:rsid w:val="00B2619F"/>
    <w:rsid w:val="00B437C5"/>
    <w:rsid w:val="00B455E2"/>
    <w:rsid w:val="00B5361D"/>
    <w:rsid w:val="00B5398D"/>
    <w:rsid w:val="00B70305"/>
    <w:rsid w:val="00B7410C"/>
    <w:rsid w:val="00B77808"/>
    <w:rsid w:val="00B80E09"/>
    <w:rsid w:val="00B94247"/>
    <w:rsid w:val="00B9667D"/>
    <w:rsid w:val="00B976FE"/>
    <w:rsid w:val="00BC2E20"/>
    <w:rsid w:val="00BD07EE"/>
    <w:rsid w:val="00BD5808"/>
    <w:rsid w:val="00BD7EDF"/>
    <w:rsid w:val="00BE43CD"/>
    <w:rsid w:val="00BE71B6"/>
    <w:rsid w:val="00C02E9C"/>
    <w:rsid w:val="00C048CF"/>
    <w:rsid w:val="00C05E7B"/>
    <w:rsid w:val="00C10676"/>
    <w:rsid w:val="00C1373F"/>
    <w:rsid w:val="00C15401"/>
    <w:rsid w:val="00C26F49"/>
    <w:rsid w:val="00C459A4"/>
    <w:rsid w:val="00C51EB9"/>
    <w:rsid w:val="00C5301D"/>
    <w:rsid w:val="00C55EF0"/>
    <w:rsid w:val="00C61EE7"/>
    <w:rsid w:val="00C62249"/>
    <w:rsid w:val="00C737FF"/>
    <w:rsid w:val="00C823C9"/>
    <w:rsid w:val="00C82834"/>
    <w:rsid w:val="00C85964"/>
    <w:rsid w:val="00C92592"/>
    <w:rsid w:val="00C94220"/>
    <w:rsid w:val="00C94B3A"/>
    <w:rsid w:val="00CA259D"/>
    <w:rsid w:val="00CA55CB"/>
    <w:rsid w:val="00CB2B96"/>
    <w:rsid w:val="00CB6DBF"/>
    <w:rsid w:val="00CD5A2F"/>
    <w:rsid w:val="00CE19D2"/>
    <w:rsid w:val="00CF4B28"/>
    <w:rsid w:val="00CF6771"/>
    <w:rsid w:val="00D113AD"/>
    <w:rsid w:val="00D30F9C"/>
    <w:rsid w:val="00D33D37"/>
    <w:rsid w:val="00D50A52"/>
    <w:rsid w:val="00D63376"/>
    <w:rsid w:val="00D72629"/>
    <w:rsid w:val="00D7425A"/>
    <w:rsid w:val="00D8079B"/>
    <w:rsid w:val="00D824B5"/>
    <w:rsid w:val="00D83ED9"/>
    <w:rsid w:val="00D85EEE"/>
    <w:rsid w:val="00D864BA"/>
    <w:rsid w:val="00D91F56"/>
    <w:rsid w:val="00D9561F"/>
    <w:rsid w:val="00D96F82"/>
    <w:rsid w:val="00DA706A"/>
    <w:rsid w:val="00DB3235"/>
    <w:rsid w:val="00DB4D24"/>
    <w:rsid w:val="00DB61AB"/>
    <w:rsid w:val="00DB6D45"/>
    <w:rsid w:val="00DC100A"/>
    <w:rsid w:val="00DC2D61"/>
    <w:rsid w:val="00DC3180"/>
    <w:rsid w:val="00DC3FC0"/>
    <w:rsid w:val="00DD1C3A"/>
    <w:rsid w:val="00DD2B0F"/>
    <w:rsid w:val="00DD61E2"/>
    <w:rsid w:val="00DE330B"/>
    <w:rsid w:val="00DE3CE5"/>
    <w:rsid w:val="00DE40F7"/>
    <w:rsid w:val="00DE54BC"/>
    <w:rsid w:val="00DF2646"/>
    <w:rsid w:val="00DF4468"/>
    <w:rsid w:val="00DF5761"/>
    <w:rsid w:val="00E004E5"/>
    <w:rsid w:val="00E035E4"/>
    <w:rsid w:val="00E23BF7"/>
    <w:rsid w:val="00E257E3"/>
    <w:rsid w:val="00E326A0"/>
    <w:rsid w:val="00E32728"/>
    <w:rsid w:val="00E477B8"/>
    <w:rsid w:val="00E50155"/>
    <w:rsid w:val="00E5764C"/>
    <w:rsid w:val="00E61927"/>
    <w:rsid w:val="00E62056"/>
    <w:rsid w:val="00E630E3"/>
    <w:rsid w:val="00E66ADC"/>
    <w:rsid w:val="00E7020C"/>
    <w:rsid w:val="00E81FED"/>
    <w:rsid w:val="00E833A3"/>
    <w:rsid w:val="00E834C7"/>
    <w:rsid w:val="00E921A0"/>
    <w:rsid w:val="00E95F2D"/>
    <w:rsid w:val="00EA248C"/>
    <w:rsid w:val="00EA2578"/>
    <w:rsid w:val="00EA38E0"/>
    <w:rsid w:val="00EB4259"/>
    <w:rsid w:val="00EB4855"/>
    <w:rsid w:val="00EC6A3B"/>
    <w:rsid w:val="00ED1503"/>
    <w:rsid w:val="00ED1E61"/>
    <w:rsid w:val="00ED3419"/>
    <w:rsid w:val="00ED3A3A"/>
    <w:rsid w:val="00ED7528"/>
    <w:rsid w:val="00EE08B9"/>
    <w:rsid w:val="00EF158F"/>
    <w:rsid w:val="00EF5331"/>
    <w:rsid w:val="00F01D32"/>
    <w:rsid w:val="00F02C11"/>
    <w:rsid w:val="00F05B56"/>
    <w:rsid w:val="00F06C05"/>
    <w:rsid w:val="00F13D6F"/>
    <w:rsid w:val="00F14B02"/>
    <w:rsid w:val="00F17101"/>
    <w:rsid w:val="00F21D89"/>
    <w:rsid w:val="00F23C0A"/>
    <w:rsid w:val="00F34420"/>
    <w:rsid w:val="00F53A03"/>
    <w:rsid w:val="00F75C3B"/>
    <w:rsid w:val="00F961AF"/>
    <w:rsid w:val="00F975C1"/>
    <w:rsid w:val="00FA1CD6"/>
    <w:rsid w:val="00FA5C0C"/>
    <w:rsid w:val="00FA7C69"/>
    <w:rsid w:val="00FB3197"/>
    <w:rsid w:val="00FC13BA"/>
    <w:rsid w:val="00FC644A"/>
    <w:rsid w:val="00FC704B"/>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FE308-1008-4DBD-8593-A4F847082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13</Pages>
  <Words>2750</Words>
  <Characters>15679</Characters>
  <Application>Microsoft Office Word</Application>
  <DocSecurity>0</DocSecurity>
  <Lines>130</Lines>
  <Paragraphs>36</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26</cp:revision>
  <cp:lastPrinted>2018-06-07T06:15:00Z</cp:lastPrinted>
  <dcterms:created xsi:type="dcterms:W3CDTF">2018-06-04T03:31:00Z</dcterms:created>
  <dcterms:modified xsi:type="dcterms:W3CDTF">2018-06-08T13:53:00Z</dcterms:modified>
</cp:coreProperties>
</file>