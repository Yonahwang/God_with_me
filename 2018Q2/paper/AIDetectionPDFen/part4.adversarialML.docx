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A54F4" w14:textId="77777777" w:rsidR="00953BB0" w:rsidRPr="00953BB0" w:rsidRDefault="00953BB0" w:rsidP="00953BB0"/>
    <w:p w14:paraId="3FEA0B1A" w14:textId="4B38DAC9" w:rsidR="00953BB0" w:rsidRDefault="00953BB0" w:rsidP="00953BB0">
      <w:pPr>
        <w:pStyle w:val="2"/>
        <w:numPr>
          <w:ilvl w:val="0"/>
          <w:numId w:val="2"/>
        </w:numPr>
      </w:pPr>
      <w:r w:rsidRPr="00953BB0">
        <w:t xml:space="preserve">Adversarial </w:t>
      </w:r>
      <w:ins w:id="0" w:author="Wei Jiang" w:date="2018-07-10T08:47:00Z">
        <w:r w:rsidR="003200F4">
          <w:t>Machine Learning</w:t>
        </w:r>
      </w:ins>
      <w:del w:id="1" w:author="Wei Jiang" w:date="2018-07-10T08:47:00Z">
        <w:r w:rsidRPr="00953BB0" w:rsidDel="003200F4">
          <w:delText>Analysis</w:delText>
        </w:r>
      </w:del>
    </w:p>
    <w:p w14:paraId="10B8C508" w14:textId="2D4028F2" w:rsidR="00E44971" w:rsidRDefault="00E44971" w:rsidP="00F73BB4">
      <w:pPr>
        <w:ind w:firstLine="360"/>
      </w:pPr>
      <w:del w:id="2" w:author="Wei Jiang" w:date="2018-07-10T08:49:00Z">
        <w:r w:rsidDel="003200F4">
          <w:delText>Machine-learning</w:delText>
        </w:r>
      </w:del>
      <w:ins w:id="3" w:author="Wei Jiang" w:date="2018-07-10T08:49:00Z">
        <w:r w:rsidR="003200F4">
          <w:t xml:space="preserve">ML </w:t>
        </w:r>
      </w:ins>
      <w:del w:id="4" w:author="Wei Jiang" w:date="2018-07-10T08:49:00Z">
        <w:r w:rsidDel="003200F4">
          <w:delText xml:space="preserve"> </w:delText>
        </w:r>
      </w:del>
      <w:r>
        <w:t xml:space="preserve">classifiers are increasingly used in detecting malicious data. However, if the models are deployed online, attackers </w:t>
      </w:r>
      <w:del w:id="5" w:author="Wei Jiang" w:date="2018-07-10T08:50:00Z">
        <w:r w:rsidDel="003200F4">
          <w:delText xml:space="preserve">may </w:delText>
        </w:r>
      </w:del>
      <w:ins w:id="6" w:author="Wei Jiang" w:date="2018-07-10T08:50:00Z">
        <w:r w:rsidR="003200F4">
          <w:t xml:space="preserve">can </w:t>
        </w:r>
      </w:ins>
      <w:r>
        <w:t xml:space="preserve">evade them </w:t>
      </w:r>
      <w:del w:id="7" w:author="Wei Jiang" w:date="2018-07-10T08:50:00Z">
        <w:r w:rsidDel="003200F4">
          <w:delText>by using</w:delText>
        </w:r>
      </w:del>
      <w:ins w:id="8" w:author="Wei Jiang" w:date="2018-07-10T08:50:00Z">
        <w:r w:rsidR="003200F4">
          <w:t>via</w:t>
        </w:r>
      </w:ins>
      <w:r>
        <w:t xml:space="preserve"> data manipulation. Such kind of attacks ha</w:t>
      </w:r>
      <w:r w:rsidR="00D07FDA">
        <w:t>s</w:t>
      </w:r>
      <w:r>
        <w:t xml:space="preserve"> been studied </w:t>
      </w:r>
      <w:del w:id="9" w:author="Wei Jiang" w:date="2018-07-10T08:51:00Z">
        <w:r w:rsidDel="003200F4">
          <w:delText>in the previous works</w:delText>
        </w:r>
      </w:del>
      <w:ins w:id="10" w:author="Wei Jiang" w:date="2018-07-10T08:51:00Z">
        <w:r w:rsidR="003200F4">
          <w:t xml:space="preserve">thoroughly </w:t>
        </w:r>
      </w:ins>
      <w:del w:id="11" w:author="Wei Jiang" w:date="2018-07-10T08:51:00Z">
        <w:r w:rsidDel="003200F4">
          <w:delText xml:space="preserve">, </w:delText>
        </w:r>
      </w:del>
      <w:r>
        <w:t xml:space="preserve">assuming attackers have full knowledge about the deployed classifier. In practice, this assumption is rarely </w:t>
      </w:r>
      <w:del w:id="12" w:author="Wei Jiang" w:date="2018-07-10T08:51:00Z">
        <w:r w:rsidDel="003200F4">
          <w:rPr>
            <w:rFonts w:hint="eastAsia"/>
          </w:rPr>
          <w:delText>made</w:delText>
        </w:r>
      </w:del>
      <w:ins w:id="13" w:author="Wei Jiang" w:date="2018-07-10T08:51:00Z">
        <w:r w:rsidR="003200F4">
          <w:t>held</w:t>
        </w:r>
      </w:ins>
      <w:r>
        <w:t>, especially for the online</w:t>
      </w:r>
      <w:del w:id="14" w:author="Wei Jiang" w:date="2018-07-10T08:52:00Z">
        <w:r w:rsidDel="003200F4">
          <w:delText>-deployed</w:delText>
        </w:r>
      </w:del>
      <w:r>
        <w:t xml:space="preserve"> system. The knowledge about the deployed classifier can be obtained from all kinds of sources. In this session, we use a real, deployed Model 2 as a testing case, to </w:t>
      </w:r>
      <w:r w:rsidRPr="00987AA3">
        <w:t>verify</w:t>
      </w:r>
      <w:r>
        <w:t xml:space="preserve"> the effectiveness of classifier evasion</w:t>
      </w:r>
      <w:ins w:id="15" w:author="Wei Jiang" w:date="2018-07-10T08:53:00Z">
        <w:r w:rsidR="003200F4">
          <w:t xml:space="preserve"> and later propose </w:t>
        </w:r>
      </w:ins>
      <w:ins w:id="16" w:author="Wei Jiang" w:date="2018-07-10T08:54:00Z">
        <w:r w:rsidR="003200F4">
          <w:t xml:space="preserve">some </w:t>
        </w:r>
      </w:ins>
      <w:ins w:id="17" w:author="Wei Jiang" w:date="2018-07-10T08:53:00Z">
        <w:r w:rsidR="003200F4">
          <w:t xml:space="preserve">defense </w:t>
        </w:r>
      </w:ins>
      <w:ins w:id="18" w:author="Wei Jiang" w:date="2018-07-10T08:54:00Z">
        <w:r w:rsidR="003200F4" w:rsidRPr="003200F4">
          <w:t>strateg</w:t>
        </w:r>
        <w:r w:rsidR="00BD42E9">
          <w:t>ies for adversarial examples detection</w:t>
        </w:r>
      </w:ins>
      <w:r>
        <w:t>.</w:t>
      </w:r>
    </w:p>
    <w:p w14:paraId="1B6B7C8E" w14:textId="0808CC79" w:rsidR="00E44971" w:rsidRPr="00C82834" w:rsidRDefault="00E44971">
      <w:pPr>
        <w:ind w:firstLine="360"/>
        <w:pPrChange w:id="19" w:author="Wei Jiang" w:date="2018-07-10T15:06:00Z">
          <w:pPr>
            <w:ind w:firstLine="420"/>
          </w:pPr>
        </w:pPrChange>
      </w:pPr>
      <w:r>
        <w:t>We have built a system for practical evasion strategies, and adapt several evasion algorithms for practical application scenarios. Our experiment results reveal that the detection</w:t>
      </w:r>
      <w:r>
        <w:rPr>
          <w:rFonts w:hint="eastAsia"/>
        </w:rPr>
        <w:t xml:space="preserve"> accuracy </w:t>
      </w:r>
      <w:r>
        <w:t xml:space="preserve">of </w:t>
      </w:r>
      <w:ins w:id="20" w:author="Wei Jiang" w:date="2018-07-10T08:58:00Z">
        <w:r w:rsidR="00BD42E9">
          <w:t>m</w:t>
        </w:r>
      </w:ins>
      <w:del w:id="21" w:author="Wei Jiang" w:date="2018-07-10T08:58:00Z">
        <w:r w:rsidDel="00BD42E9">
          <w:delText>M</w:delText>
        </w:r>
      </w:del>
      <w:r>
        <w:t xml:space="preserve">odel 2 declines sharply even if it is exposed to simple attacks. In addition, we have studied some potential prevention strategies against classifier evasion. The experiment results show that </w:t>
      </w:r>
      <w:del w:id="22" w:author="Wei Jiang" w:date="2018-07-10T09:00:00Z">
        <w:r w:rsidDel="00BD42E9">
          <w:delText xml:space="preserve">two </w:delText>
        </w:r>
      </w:del>
      <w:ins w:id="23" w:author="Wei Jiang" w:date="2018-07-10T09:00:00Z">
        <w:r w:rsidR="00BD42E9">
          <w:t xml:space="preserve">three </w:t>
        </w:r>
      </w:ins>
      <w:r>
        <w:t xml:space="preserve">techniques can improve the robustness of model when facing such attacks. The </w:t>
      </w:r>
      <w:del w:id="24" w:author="Wei Jiang" w:date="2018-07-10T09:01:00Z">
        <w:r w:rsidDel="00BD42E9">
          <w:delText xml:space="preserve">two </w:delText>
        </w:r>
      </w:del>
      <w:ins w:id="25" w:author="Wei Jiang" w:date="2018-07-10T09:01:00Z">
        <w:r w:rsidR="00BD42E9">
          <w:t xml:space="preserve">three </w:t>
        </w:r>
      </w:ins>
      <w:r>
        <w:t xml:space="preserve">techniques </w:t>
      </w:r>
      <w:ins w:id="26" w:author="Wei Jiang" w:date="2018-07-10T08:59:00Z">
        <w:r w:rsidR="00BD42E9">
          <w:t>are</w:t>
        </w:r>
      </w:ins>
      <w:del w:id="27" w:author="Wei Jiang" w:date="2018-07-10T08:59:00Z">
        <w:r w:rsidDel="00BD42E9">
          <w:delText>include</w:delText>
        </w:r>
      </w:del>
      <w:r>
        <w:t xml:space="preserve">: (1) </w:t>
      </w:r>
      <w:ins w:id="28" w:author="Wei Jiang" w:date="2018-07-10T08:59:00Z">
        <w:r w:rsidR="00BD42E9">
          <w:t>I</w:t>
        </w:r>
      </w:ins>
      <w:del w:id="29" w:author="Wei Jiang" w:date="2018-07-10T08:59:00Z">
        <w:r w:rsidDel="00BD42E9">
          <w:delText>i</w:delText>
        </w:r>
      </w:del>
      <w:r>
        <w:t>ncreas</w:t>
      </w:r>
      <w:ins w:id="30" w:author="Wei Jiang" w:date="2018-07-10T08:59:00Z">
        <w:r w:rsidR="00BD42E9">
          <w:t>e</w:t>
        </w:r>
      </w:ins>
      <w:del w:id="31" w:author="Wei Jiang" w:date="2018-07-10T08:59:00Z">
        <w:r w:rsidDel="00BD42E9">
          <w:delText>ing</w:delText>
        </w:r>
      </w:del>
      <w:r>
        <w:t xml:space="preserve"> the </w:t>
      </w:r>
      <w:del w:id="32" w:author="Wei Jiang" w:date="2018-07-10T09:00:00Z">
        <w:r w:rsidDel="00BD42E9">
          <w:delText xml:space="preserve">amount </w:delText>
        </w:r>
      </w:del>
      <w:ins w:id="33" w:author="Wei Jiang" w:date="2018-07-10T09:00:00Z">
        <w:r w:rsidR="00BD42E9">
          <w:t xml:space="preserve">size </w:t>
        </w:r>
      </w:ins>
      <w:r>
        <w:t>of dataset used for model training</w:t>
      </w:r>
      <w:ins w:id="34" w:author="Wei Jiang" w:date="2018-07-10T09:01:00Z">
        <w:r w:rsidR="00BD42E9">
          <w:t xml:space="preserve">; </w:t>
        </w:r>
      </w:ins>
      <w:del w:id="35" w:author="Wei Jiang" w:date="2018-07-10T09:01:00Z">
        <w:r w:rsidDel="00BD42E9">
          <w:delText xml:space="preserve"> and </w:delText>
        </w:r>
      </w:del>
      <w:r>
        <w:t xml:space="preserve">(2) </w:t>
      </w:r>
      <w:ins w:id="36" w:author="Wei Jiang" w:date="2018-07-10T09:00:00Z">
        <w:r w:rsidR="00BD42E9">
          <w:t>A</w:t>
        </w:r>
      </w:ins>
      <w:del w:id="37" w:author="Wei Jiang" w:date="2018-07-10T09:00:00Z">
        <w:r w:rsidDel="00BD42E9">
          <w:delText>a</w:delText>
        </w:r>
      </w:del>
      <w:r>
        <w:t>pply</w:t>
      </w:r>
      <w:del w:id="38" w:author="Wei Jiang" w:date="2018-07-10T09:00:00Z">
        <w:r w:rsidDel="00BD42E9">
          <w:delText>ing</w:delText>
        </w:r>
      </w:del>
      <w:r>
        <w:t xml:space="preserve"> different feature sets to retrain model</w:t>
      </w:r>
      <w:ins w:id="39" w:author="Wei Jiang" w:date="2018-07-10T09:01:00Z">
        <w:r w:rsidR="00BD42E9">
          <w:t>; (3) Include adversarial examples for model training</w:t>
        </w:r>
      </w:ins>
      <w:r>
        <w:t xml:space="preserve">. In the discussion, we analyze some potential techniques in order to strengthen the robustness of learning-based systems against adversarial data manipulation. </w:t>
      </w:r>
    </w:p>
    <w:p w14:paraId="0596135B" w14:textId="77777777" w:rsidR="00E44971" w:rsidRPr="00E44971" w:rsidRDefault="00E44971" w:rsidP="00E44971"/>
    <w:p w14:paraId="69712D46" w14:textId="347E3EEA" w:rsidR="00E44971" w:rsidRPr="00E44971" w:rsidRDefault="00E44971" w:rsidP="00E44971">
      <w:pPr>
        <w:pStyle w:val="3"/>
        <w:rPr>
          <w:b w:val="0"/>
        </w:rPr>
      </w:pPr>
      <w:r w:rsidRPr="00E44971">
        <w:rPr>
          <w:b w:val="0"/>
        </w:rPr>
        <w:t xml:space="preserve">4.1 </w:t>
      </w:r>
      <w:del w:id="40" w:author="Wei Jiang" w:date="2018-07-10T09:06:00Z">
        <w:r w:rsidRPr="00E44971" w:rsidDel="002C0060">
          <w:rPr>
            <w:b w:val="0"/>
          </w:rPr>
          <w:delText xml:space="preserve">Sample </w:delText>
        </w:r>
      </w:del>
      <w:ins w:id="41" w:author="Wei Jiang" w:date="2018-07-10T09:06:00Z">
        <w:r w:rsidR="002C0060">
          <w:rPr>
            <w:b w:val="0"/>
          </w:rPr>
          <w:t xml:space="preserve">Model </w:t>
        </w:r>
      </w:ins>
      <w:r w:rsidRPr="00E44971">
        <w:rPr>
          <w:b w:val="0"/>
        </w:rPr>
        <w:t>Evasion</w:t>
      </w:r>
      <w:r w:rsidR="007A3B20">
        <w:rPr>
          <w:b w:val="0"/>
        </w:rPr>
        <w:t xml:space="preserve"> &amp; Defense</w:t>
      </w:r>
    </w:p>
    <w:p w14:paraId="35E2BE82" w14:textId="68C02ACC" w:rsidR="00E44971" w:rsidRPr="004D56DF" w:rsidRDefault="00E44971" w:rsidP="00F73BB4">
      <w:pPr>
        <w:ind w:firstLine="420"/>
        <w:rPr>
          <w:rFonts w:asciiTheme="minorHAnsi" w:hAnsiTheme="minorHAnsi"/>
          <w:kern w:val="0"/>
          <w:szCs w:val="21"/>
        </w:rPr>
      </w:pPr>
      <w:r w:rsidRPr="004D56DF">
        <w:rPr>
          <w:rFonts w:asciiTheme="minorHAnsi" w:hAnsiTheme="minorHAnsi"/>
          <w:kern w:val="0"/>
          <w:szCs w:val="21"/>
        </w:rPr>
        <w:t xml:space="preserve">In this session, we are going to discuss adversarial </w:t>
      </w:r>
      <w:del w:id="42" w:author="Wei Jiang" w:date="2018-07-10T09:09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learning </w:delText>
        </w:r>
      </w:del>
      <w:ins w:id="43" w:author="Wei Jiang" w:date="2018-07-10T09:09:00Z">
        <w:r w:rsidR="00E54FEA">
          <w:rPr>
            <w:rFonts w:asciiTheme="minorHAnsi" w:hAnsiTheme="minorHAnsi"/>
            <w:kern w:val="0"/>
            <w:szCs w:val="21"/>
          </w:rPr>
          <w:t>ML</w:t>
        </w:r>
        <w:r w:rsidR="00E54FEA" w:rsidRPr="004D56DF">
          <w:rPr>
            <w:rFonts w:asciiTheme="minorHAnsi" w:hAnsiTheme="minorHAnsi"/>
            <w:kern w:val="0"/>
            <w:szCs w:val="21"/>
          </w:rPr>
          <w:t xml:space="preserve"> </w:t>
        </w:r>
      </w:ins>
      <w:r w:rsidRPr="004D56DF">
        <w:rPr>
          <w:rFonts w:asciiTheme="minorHAnsi" w:hAnsiTheme="minorHAnsi"/>
          <w:kern w:val="0"/>
          <w:szCs w:val="21"/>
        </w:rPr>
        <w:t xml:space="preserve">in particular scenarios. To be specific, it is supposed that an attacker has obtained some information of a </w:t>
      </w:r>
      <w:del w:id="44" w:author="Wei Jiang" w:date="2018-07-10T09:10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known </w:delText>
        </w:r>
      </w:del>
      <w:ins w:id="45" w:author="Wei Jiang" w:date="2018-07-10T09:10:00Z">
        <w:r w:rsidR="00E54FEA">
          <w:rPr>
            <w:rFonts w:asciiTheme="minorHAnsi" w:hAnsiTheme="minorHAnsi"/>
            <w:kern w:val="0"/>
            <w:szCs w:val="21"/>
          </w:rPr>
          <w:t xml:space="preserve">targeted </w:t>
        </w:r>
      </w:ins>
      <w:r w:rsidRPr="004D56DF">
        <w:rPr>
          <w:rFonts w:asciiTheme="minorHAnsi" w:hAnsiTheme="minorHAnsi"/>
          <w:kern w:val="0"/>
          <w:szCs w:val="21"/>
        </w:rPr>
        <w:t xml:space="preserve">model, such as </w:t>
      </w:r>
      <w:ins w:id="46" w:author="Wei Jiang" w:date="2018-07-10T09:10:00Z">
        <w:r w:rsidR="00E54FEA">
          <w:rPr>
            <w:rFonts w:asciiTheme="minorHAnsi" w:hAnsiTheme="minorHAnsi"/>
            <w:kern w:val="0"/>
            <w:szCs w:val="21"/>
          </w:rPr>
          <w:t xml:space="preserve">the </w:t>
        </w:r>
      </w:ins>
      <w:del w:id="47" w:author="Wei Jiang" w:date="2018-07-10T09:10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extracted </w:delText>
        </w:r>
      </w:del>
      <w:r w:rsidRPr="004D56DF">
        <w:rPr>
          <w:rFonts w:asciiTheme="minorHAnsi" w:hAnsiTheme="minorHAnsi"/>
          <w:kern w:val="0"/>
          <w:szCs w:val="21"/>
        </w:rPr>
        <w:t>features</w:t>
      </w:r>
      <w:ins w:id="48" w:author="Wei Jiang" w:date="2018-07-10T09:10:00Z">
        <w:r w:rsidR="00E54FEA">
          <w:rPr>
            <w:rFonts w:asciiTheme="minorHAnsi" w:hAnsiTheme="minorHAnsi"/>
            <w:kern w:val="0"/>
            <w:szCs w:val="21"/>
          </w:rPr>
          <w:t xml:space="preserve"> extracted</w:t>
        </w:r>
      </w:ins>
      <w:r w:rsidRPr="004D56DF">
        <w:rPr>
          <w:rFonts w:asciiTheme="minorHAnsi" w:hAnsiTheme="minorHAnsi"/>
          <w:kern w:val="0"/>
          <w:szCs w:val="21"/>
        </w:rPr>
        <w:t xml:space="preserve">, </w:t>
      </w:r>
      <w:r w:rsidR="00266575">
        <w:rPr>
          <w:rFonts w:asciiTheme="minorHAnsi" w:hAnsiTheme="minorHAnsi"/>
          <w:kern w:val="0"/>
          <w:szCs w:val="21"/>
        </w:rPr>
        <w:t xml:space="preserve">the </w:t>
      </w:r>
      <w:r w:rsidRPr="004D56DF">
        <w:rPr>
          <w:rFonts w:asciiTheme="minorHAnsi" w:hAnsiTheme="minorHAnsi"/>
          <w:kern w:val="0"/>
          <w:szCs w:val="21"/>
        </w:rPr>
        <w:t xml:space="preserve">algorithm applied </w:t>
      </w:r>
      <w:del w:id="49" w:author="Wei Jiang" w:date="2018-07-10T09:10:00Z">
        <w:r w:rsidRPr="004D56DF" w:rsidDel="00E54FEA">
          <w:rPr>
            <w:rFonts w:asciiTheme="minorHAnsi" w:hAnsiTheme="minorHAnsi"/>
            <w:kern w:val="0"/>
            <w:szCs w:val="21"/>
          </w:rPr>
          <w:delText>by the model</w:delText>
        </w:r>
      </w:del>
      <w:ins w:id="50" w:author="Wei Jiang" w:date="2018-07-10T09:10:00Z">
        <w:r w:rsidR="00E54FEA">
          <w:rPr>
            <w:rFonts w:asciiTheme="minorHAnsi" w:hAnsiTheme="minorHAnsi"/>
            <w:kern w:val="0"/>
            <w:szCs w:val="21"/>
          </w:rPr>
          <w:t>and the training set</w:t>
        </w:r>
      </w:ins>
      <w:ins w:id="51" w:author="Wei Jiang" w:date="2018-07-10T09:11:00Z">
        <w:r w:rsidR="00E54FEA">
          <w:rPr>
            <w:rFonts w:asciiTheme="minorHAnsi" w:hAnsiTheme="minorHAnsi"/>
            <w:kern w:val="0"/>
            <w:szCs w:val="21"/>
          </w:rPr>
          <w:t xml:space="preserve"> </w:t>
        </w:r>
      </w:ins>
      <w:del w:id="52" w:author="Wei Jiang" w:date="2018-07-10T09:11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, </w:delText>
        </w:r>
      </w:del>
      <w:r w:rsidRPr="004D56DF">
        <w:rPr>
          <w:rFonts w:asciiTheme="minorHAnsi" w:hAnsiTheme="minorHAnsi"/>
          <w:kern w:val="0"/>
          <w:szCs w:val="21"/>
        </w:rPr>
        <w:t xml:space="preserve">etc. </w:t>
      </w:r>
      <w:ins w:id="53" w:author="Wei Jiang" w:date="2018-07-10T09:12:00Z">
        <w:r w:rsidR="00E54FEA">
          <w:rPr>
            <w:rFonts w:asciiTheme="minorHAnsi" w:hAnsiTheme="minorHAnsi"/>
            <w:kern w:val="0"/>
            <w:szCs w:val="21"/>
          </w:rPr>
          <w:t>It is generally believed that as</w:t>
        </w:r>
      </w:ins>
      <w:del w:id="54" w:author="Wei Jiang" w:date="2018-07-10T09:12:00Z">
        <w:r w:rsidRPr="004D56DF" w:rsidDel="00E54FEA">
          <w:rPr>
            <w:rFonts w:asciiTheme="minorHAnsi" w:hAnsiTheme="minorHAnsi"/>
            <w:kern w:val="0"/>
            <w:szCs w:val="21"/>
          </w:rPr>
          <w:delText>If</w:delText>
        </w:r>
      </w:del>
      <w:r w:rsidRPr="004D56DF">
        <w:rPr>
          <w:rFonts w:asciiTheme="minorHAnsi" w:hAnsiTheme="minorHAnsi"/>
          <w:kern w:val="0"/>
          <w:szCs w:val="21"/>
        </w:rPr>
        <w:t xml:space="preserve"> </w:t>
      </w:r>
      <w:del w:id="55" w:author="Wei Jiang" w:date="2018-07-10T09:15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the </w:delText>
        </w:r>
      </w:del>
      <w:r w:rsidRPr="004D56DF">
        <w:rPr>
          <w:rFonts w:asciiTheme="minorHAnsi" w:hAnsiTheme="minorHAnsi"/>
          <w:kern w:val="0"/>
          <w:szCs w:val="21"/>
        </w:rPr>
        <w:t>attacker</w:t>
      </w:r>
      <w:ins w:id="56" w:author="Wei Jiang" w:date="2018-07-10T09:12:00Z">
        <w:r w:rsidR="00E54FEA">
          <w:rPr>
            <w:rFonts w:asciiTheme="minorHAnsi" w:hAnsiTheme="minorHAnsi"/>
            <w:kern w:val="0"/>
            <w:szCs w:val="21"/>
          </w:rPr>
          <w:t>s</w:t>
        </w:r>
      </w:ins>
      <w:r w:rsidRPr="004D56DF">
        <w:rPr>
          <w:rFonts w:asciiTheme="minorHAnsi" w:hAnsiTheme="minorHAnsi"/>
          <w:kern w:val="0"/>
          <w:szCs w:val="21"/>
        </w:rPr>
        <w:t xml:space="preserve"> know</w:t>
      </w:r>
      <w:del w:id="57" w:author="Wei Jiang" w:date="2018-07-10T09:12:00Z">
        <w:r w:rsidRPr="004D56DF" w:rsidDel="00E54FEA">
          <w:rPr>
            <w:rFonts w:asciiTheme="minorHAnsi" w:hAnsiTheme="minorHAnsi"/>
            <w:kern w:val="0"/>
            <w:szCs w:val="21"/>
          </w:rPr>
          <w:delText>s</w:delText>
        </w:r>
      </w:del>
      <w:r w:rsidRPr="004D56DF">
        <w:rPr>
          <w:rFonts w:asciiTheme="minorHAnsi" w:hAnsiTheme="minorHAnsi"/>
          <w:kern w:val="0"/>
          <w:szCs w:val="21"/>
        </w:rPr>
        <w:t xml:space="preserve"> more about the model, the </w:t>
      </w:r>
      <w:del w:id="58" w:author="Wei Jiang" w:date="2018-07-10T09:13:00Z">
        <w:r w:rsidRPr="004D56DF" w:rsidDel="00E54FEA">
          <w:rPr>
            <w:rFonts w:asciiTheme="minorHAnsi" w:hAnsiTheme="minorHAnsi"/>
            <w:kern w:val="0"/>
            <w:szCs w:val="21"/>
          </w:rPr>
          <w:delText>evasion sample designed by him</w:delText>
        </w:r>
      </w:del>
      <w:ins w:id="59" w:author="Wei Jiang" w:date="2018-07-10T09:13:00Z">
        <w:r w:rsidR="00E54FEA">
          <w:rPr>
            <w:rFonts w:asciiTheme="minorHAnsi" w:hAnsiTheme="minorHAnsi"/>
            <w:kern w:val="0"/>
            <w:szCs w:val="21"/>
          </w:rPr>
          <w:t xml:space="preserve">adversarial examples generated </w:t>
        </w:r>
      </w:ins>
      <w:del w:id="60" w:author="Wei Jiang" w:date="2018-07-10T09:13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 </w:delText>
        </w:r>
      </w:del>
      <w:r w:rsidRPr="004D56DF">
        <w:rPr>
          <w:rFonts w:asciiTheme="minorHAnsi" w:hAnsiTheme="minorHAnsi"/>
          <w:kern w:val="0"/>
          <w:szCs w:val="21"/>
        </w:rPr>
        <w:t xml:space="preserve">can </w:t>
      </w:r>
      <w:ins w:id="61" w:author="Wei Jiang" w:date="2018-07-10T09:13:00Z">
        <w:r w:rsidR="00E54FEA">
          <w:rPr>
            <w:rFonts w:asciiTheme="minorHAnsi" w:hAnsiTheme="minorHAnsi"/>
            <w:kern w:val="0"/>
            <w:szCs w:val="21"/>
          </w:rPr>
          <w:t xml:space="preserve">perform model </w:t>
        </w:r>
      </w:ins>
      <w:del w:id="62" w:author="Wei Jiang" w:date="2018-07-10T09:13:00Z">
        <w:r w:rsidRPr="004D56DF" w:rsidDel="00E54FEA">
          <w:rPr>
            <w:rFonts w:asciiTheme="minorHAnsi" w:hAnsiTheme="minorHAnsi"/>
            <w:kern w:val="0"/>
            <w:szCs w:val="21"/>
          </w:rPr>
          <w:delText>evade model</w:delText>
        </w:r>
      </w:del>
      <w:ins w:id="63" w:author="Wei Jiang" w:date="2018-07-10T09:13:00Z">
        <w:r w:rsidR="00E54FEA">
          <w:rPr>
            <w:rFonts w:asciiTheme="minorHAnsi" w:hAnsiTheme="minorHAnsi"/>
            <w:kern w:val="0"/>
            <w:szCs w:val="21"/>
          </w:rPr>
          <w:t xml:space="preserve">evasion </w:t>
        </w:r>
      </w:ins>
      <w:del w:id="64" w:author="Wei Jiang" w:date="2018-07-10T09:13:00Z">
        <w:r w:rsidRPr="004D56DF" w:rsidDel="00E54FEA">
          <w:rPr>
            <w:rFonts w:asciiTheme="minorHAnsi" w:hAnsiTheme="minorHAnsi"/>
            <w:kern w:val="0"/>
            <w:szCs w:val="21"/>
          </w:rPr>
          <w:delText xml:space="preserve"> </w:delText>
        </w:r>
      </w:del>
      <w:r w:rsidRPr="004D56DF">
        <w:rPr>
          <w:rFonts w:asciiTheme="minorHAnsi" w:hAnsiTheme="minorHAnsi"/>
          <w:kern w:val="0"/>
          <w:szCs w:val="21"/>
        </w:rPr>
        <w:t>more easily. In this se</w:t>
      </w:r>
      <w:r w:rsidR="00266575">
        <w:rPr>
          <w:rFonts w:asciiTheme="minorHAnsi" w:hAnsiTheme="minorHAnsi"/>
          <w:kern w:val="0"/>
          <w:szCs w:val="21"/>
        </w:rPr>
        <w:t>s</w:t>
      </w:r>
      <w:r w:rsidRPr="004D56DF">
        <w:rPr>
          <w:rFonts w:asciiTheme="minorHAnsi" w:hAnsiTheme="minorHAnsi"/>
          <w:kern w:val="0"/>
          <w:szCs w:val="21"/>
        </w:rPr>
        <w:t xml:space="preserve">sion, we mainly refer to the </w:t>
      </w:r>
      <w:del w:id="65" w:author="Wei Jiang" w:date="2018-07-10T09:17:00Z">
        <w:r w:rsidRPr="004D56DF" w:rsidDel="0068164D">
          <w:rPr>
            <w:rFonts w:asciiTheme="minorHAnsi" w:hAnsiTheme="minorHAnsi"/>
            <w:kern w:val="0"/>
            <w:szCs w:val="21"/>
          </w:rPr>
          <w:delText xml:space="preserve">methods </w:delText>
        </w:r>
      </w:del>
      <w:ins w:id="66" w:author="Wei Jiang" w:date="2018-07-10T09:17:00Z">
        <w:r w:rsidR="0068164D">
          <w:rPr>
            <w:rFonts w:asciiTheme="minorHAnsi" w:hAnsiTheme="minorHAnsi"/>
            <w:kern w:val="0"/>
            <w:szCs w:val="21"/>
          </w:rPr>
          <w:t>technique</w:t>
        </w:r>
        <w:r w:rsidR="0068164D" w:rsidRPr="004D56DF">
          <w:rPr>
            <w:rFonts w:asciiTheme="minorHAnsi" w:hAnsiTheme="minorHAnsi"/>
            <w:kern w:val="0"/>
            <w:szCs w:val="21"/>
          </w:rPr>
          <w:t xml:space="preserve"> </w:t>
        </w:r>
      </w:ins>
      <w:r w:rsidRPr="004D56DF">
        <w:rPr>
          <w:rFonts w:asciiTheme="minorHAnsi" w:hAnsiTheme="minorHAnsi"/>
          <w:kern w:val="0"/>
          <w:szCs w:val="21"/>
        </w:rPr>
        <w:t>proposed by</w:t>
      </w:r>
      <w:r w:rsidRPr="004D56DF">
        <w:rPr>
          <w:rFonts w:asciiTheme="minorHAnsi" w:hAnsiTheme="minorHAnsi"/>
          <w:szCs w:val="21"/>
        </w:rPr>
        <w:t xml:space="preserve"> </w:t>
      </w:r>
      <w:r w:rsidRPr="004D56DF">
        <w:rPr>
          <w:rFonts w:asciiTheme="minorHAnsi" w:hAnsiTheme="minorHAnsi"/>
          <w:kern w:val="0"/>
          <w:szCs w:val="21"/>
        </w:rPr>
        <w:t xml:space="preserve">Nedim Smdic [4], to conduct evasion attack against </w:t>
      </w:r>
      <w:r w:rsidR="00266575">
        <w:rPr>
          <w:rFonts w:asciiTheme="minorHAnsi" w:hAnsiTheme="minorHAnsi"/>
          <w:kern w:val="0"/>
          <w:szCs w:val="21"/>
        </w:rPr>
        <w:t xml:space="preserve">the </w:t>
      </w:r>
      <w:r w:rsidRPr="004D56DF">
        <w:rPr>
          <w:rFonts w:asciiTheme="minorHAnsi" w:hAnsiTheme="minorHAnsi"/>
          <w:kern w:val="0"/>
          <w:szCs w:val="21"/>
        </w:rPr>
        <w:t xml:space="preserve">learning-based model. The four </w:t>
      </w:r>
      <w:ins w:id="67" w:author="Wei Jiang" w:date="2018-07-10T09:18:00Z">
        <w:r w:rsidR="0068164D">
          <w:rPr>
            <w:rFonts w:asciiTheme="minorHAnsi" w:hAnsiTheme="minorHAnsi"/>
            <w:kern w:val="0"/>
            <w:szCs w:val="21"/>
          </w:rPr>
          <w:t xml:space="preserve">attack </w:t>
        </w:r>
      </w:ins>
      <w:r w:rsidRPr="004D56DF">
        <w:rPr>
          <w:rFonts w:asciiTheme="minorHAnsi" w:hAnsiTheme="minorHAnsi"/>
          <w:kern w:val="0"/>
          <w:szCs w:val="21"/>
        </w:rPr>
        <w:t>scenarios are shown as below:</w:t>
      </w:r>
    </w:p>
    <w:p w14:paraId="56B3402A" w14:textId="43B89C39" w:rsidR="00E44971" w:rsidRPr="004D56DF" w:rsidRDefault="00E44971" w:rsidP="00E44971">
      <w:pPr>
        <w:pStyle w:val="a5"/>
        <w:numPr>
          <w:ilvl w:val="0"/>
          <w:numId w:val="7"/>
        </w:numPr>
        <w:ind w:firstLineChars="0"/>
        <w:rPr>
          <w:rFonts w:asciiTheme="minorHAnsi" w:hAnsiTheme="minorHAnsi"/>
          <w:color w:val="000000"/>
          <w:kern w:val="0"/>
          <w:szCs w:val="21"/>
        </w:rPr>
      </w:pPr>
      <w:r w:rsidRPr="004D56DF">
        <w:rPr>
          <w:rFonts w:asciiTheme="minorHAnsi" w:hAnsiTheme="minorHAnsi"/>
          <w:color w:val="000000"/>
          <w:kern w:val="0"/>
          <w:szCs w:val="21"/>
        </w:rPr>
        <w:t>F</w:t>
      </w:r>
      <w:del w:id="68" w:author="Wei Jiang" w:date="2018-07-10T09:19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（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feature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）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：</w:t>
      </w:r>
      <w:r w:rsidRPr="004D56DF">
        <w:rPr>
          <w:rFonts w:asciiTheme="minorHAnsi" w:hAnsiTheme="minorHAnsi"/>
          <w:color w:val="000000"/>
          <w:kern w:val="0"/>
          <w:szCs w:val="21"/>
        </w:rPr>
        <w:t xml:space="preserve">In this scenario, only feature set </w:t>
      </w:r>
      <w:del w:id="69" w:author="Wei Jiang" w:date="2018-07-10T09:19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can be used</w:delText>
        </w:r>
      </w:del>
      <w:ins w:id="70" w:author="Wei Jiang" w:date="2018-07-10T09:19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is known </w:t>
        </w:r>
      </w:ins>
      <w:del w:id="71" w:author="Wei Jiang" w:date="2018-07-10T09:19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 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by the adversary</w:t>
      </w:r>
      <w:ins w:id="72" w:author="Wei Jiang" w:date="2018-07-10T09:19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 before</w:t>
        </w:r>
      </w:ins>
      <w:ins w:id="73" w:author="Yonah" w:date="2018-07-10T21:22:00Z"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 </w:t>
        </w:r>
      </w:ins>
      <w:ins w:id="74" w:author="Wei Jiang" w:date="2018-07-10T09:19:00Z">
        <w:r w:rsidR="0068164D">
          <w:rPr>
            <w:rFonts w:asciiTheme="minorHAnsi" w:hAnsiTheme="minorHAnsi"/>
            <w:color w:val="000000"/>
            <w:kern w:val="0"/>
            <w:szCs w:val="21"/>
          </w:rPr>
          <w:t>head</w:t>
        </w:r>
      </w:ins>
      <w:ins w:id="75" w:author="Wei Jiang" w:date="2018-07-10T09:20:00Z">
        <w:r w:rsidR="0068164D">
          <w:rPr>
            <w:rFonts w:asciiTheme="minorHAnsi" w:hAnsiTheme="minorHAnsi"/>
            <w:color w:val="000000"/>
            <w:kern w:val="0"/>
            <w:szCs w:val="21"/>
          </w:rPr>
          <w:t>;</w:t>
        </w:r>
      </w:ins>
      <w:del w:id="76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；</w:delText>
        </w:r>
      </w:del>
    </w:p>
    <w:p w14:paraId="35B17B47" w14:textId="4FFFD919" w:rsidR="00E44971" w:rsidRPr="004D56DF" w:rsidRDefault="00E44971" w:rsidP="00E44971">
      <w:pPr>
        <w:pStyle w:val="a5"/>
        <w:numPr>
          <w:ilvl w:val="0"/>
          <w:numId w:val="7"/>
        </w:numPr>
        <w:ind w:firstLineChars="0"/>
        <w:rPr>
          <w:rFonts w:asciiTheme="minorHAnsi" w:hAnsiTheme="minorHAnsi"/>
          <w:color w:val="000000"/>
          <w:kern w:val="0"/>
          <w:szCs w:val="21"/>
        </w:rPr>
      </w:pPr>
      <w:r w:rsidRPr="004D56DF">
        <w:rPr>
          <w:rFonts w:asciiTheme="minorHAnsi" w:hAnsiTheme="minorHAnsi"/>
          <w:color w:val="000000"/>
          <w:kern w:val="0"/>
          <w:szCs w:val="21"/>
        </w:rPr>
        <w:t>FT</w:t>
      </w:r>
      <w:del w:id="77" w:author="Wei Jiang" w:date="2018-07-10T09:19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（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feature and training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）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：</w:t>
      </w:r>
      <w:r w:rsidRPr="004D56DF">
        <w:rPr>
          <w:rFonts w:asciiTheme="minorHAnsi" w:hAnsiTheme="minorHAnsi"/>
          <w:color w:val="000000"/>
          <w:kern w:val="0"/>
          <w:szCs w:val="21"/>
        </w:rPr>
        <w:t xml:space="preserve">In this scenario, </w:t>
      </w:r>
      <w:r w:rsidR="00266575">
        <w:rPr>
          <w:rFonts w:asciiTheme="minorHAnsi" w:hAnsiTheme="minorHAnsi"/>
          <w:color w:val="000000"/>
          <w:kern w:val="0"/>
          <w:szCs w:val="21"/>
        </w:rPr>
        <w:t xml:space="preserve">the </w:t>
      </w:r>
      <w:r w:rsidRPr="004D56DF">
        <w:rPr>
          <w:rFonts w:asciiTheme="minorHAnsi" w:hAnsiTheme="minorHAnsi"/>
          <w:color w:val="000000"/>
          <w:kern w:val="0"/>
          <w:szCs w:val="21"/>
        </w:rPr>
        <w:t xml:space="preserve">adversary can utilize the knowledge of </w:t>
      </w:r>
      <w:del w:id="78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target classifier </w:delText>
        </w:r>
      </w:del>
      <w:ins w:id="79" w:author="Wei Jiang" w:date="2018-07-10T09:20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the </w:t>
        </w:r>
      </w:ins>
      <w:r w:rsidRPr="004D56DF">
        <w:rPr>
          <w:rFonts w:asciiTheme="minorHAnsi" w:hAnsiTheme="minorHAnsi"/>
          <w:color w:val="000000"/>
          <w:kern w:val="0"/>
          <w:szCs w:val="21"/>
        </w:rPr>
        <w:t xml:space="preserve">training dataset, </w:t>
      </w:r>
      <w:del w:id="80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except for the</w:delText>
        </w:r>
      </w:del>
      <w:ins w:id="81" w:author="Wei Jiang" w:date="2018-07-10T09:20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as well as the </w:t>
        </w:r>
      </w:ins>
      <w:del w:id="82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 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known feature</w:t>
      </w:r>
      <w:ins w:id="83" w:author="Wei Jiang" w:date="2018-07-10T09:20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 set</w:t>
        </w:r>
      </w:ins>
      <w:del w:id="84" w:author="Wei Jiang" w:date="2018-07-10T09:20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s</w:delText>
        </w:r>
      </w:del>
      <w:ins w:id="85" w:author="Wei Jiang" w:date="2018-07-10T09:21:00Z">
        <w:r w:rsidR="0068164D">
          <w:rPr>
            <w:rFonts w:asciiTheme="minorHAnsi" w:hAnsiTheme="minorHAnsi"/>
            <w:color w:val="000000"/>
            <w:kern w:val="0"/>
            <w:szCs w:val="21"/>
          </w:rPr>
          <w:t>;</w:t>
        </w:r>
      </w:ins>
      <w:del w:id="86" w:author="Wei Jiang" w:date="2018-07-10T09:21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.</w:delText>
        </w:r>
      </w:del>
    </w:p>
    <w:p w14:paraId="74D31B78" w14:textId="3BC5B9D8" w:rsidR="00E44971" w:rsidRPr="004D56DF" w:rsidRDefault="00E44971" w:rsidP="00E44971">
      <w:pPr>
        <w:pStyle w:val="a5"/>
        <w:numPr>
          <w:ilvl w:val="0"/>
          <w:numId w:val="7"/>
        </w:numPr>
        <w:ind w:firstLineChars="0"/>
        <w:rPr>
          <w:rFonts w:asciiTheme="minorHAnsi" w:hAnsiTheme="minorHAnsi"/>
          <w:color w:val="000000"/>
          <w:kern w:val="0"/>
          <w:szCs w:val="21"/>
        </w:rPr>
      </w:pPr>
      <w:r w:rsidRPr="004D56DF">
        <w:rPr>
          <w:rFonts w:asciiTheme="minorHAnsi" w:hAnsiTheme="minorHAnsi"/>
          <w:color w:val="000000"/>
          <w:kern w:val="0"/>
          <w:szCs w:val="21"/>
        </w:rPr>
        <w:t>FC</w:t>
      </w:r>
      <w:del w:id="87" w:author="Wei Jiang" w:date="2018-07-10T09:21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（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feature and classifier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）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: The adversary know</w:t>
      </w:r>
      <w:r w:rsidR="00266575">
        <w:rPr>
          <w:rFonts w:asciiTheme="minorHAnsi" w:hAnsiTheme="minorHAnsi"/>
          <w:color w:val="000000"/>
          <w:kern w:val="0"/>
          <w:szCs w:val="21"/>
        </w:rPr>
        <w:t>s</w:t>
      </w:r>
      <w:r w:rsidRPr="004D56DF">
        <w:rPr>
          <w:rFonts w:asciiTheme="minorHAnsi" w:hAnsiTheme="minorHAnsi"/>
          <w:color w:val="000000"/>
          <w:kern w:val="0"/>
          <w:szCs w:val="21"/>
        </w:rPr>
        <w:t xml:space="preserve"> feature set</w:t>
      </w:r>
      <w:del w:id="88" w:author="Wei Jiang" w:date="2018-07-10T09:21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s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 xml:space="preserve"> and</w:t>
      </w:r>
      <w:ins w:id="89" w:author="Yonah" w:date="2018-07-10T21:30:00Z"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 </w:t>
        </w:r>
        <w:r w:rsidR="00C03716">
          <w:rPr>
            <w:rFonts w:asciiTheme="minorHAnsi" w:hAnsiTheme="minorHAnsi" w:hint="eastAsia"/>
            <w:color w:val="000000"/>
            <w:kern w:val="0"/>
            <w:szCs w:val="21"/>
          </w:rPr>
          <w:t>some</w:t>
        </w:r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 details about the classifier,su</w:t>
        </w:r>
      </w:ins>
      <w:ins w:id="90" w:author="Yonah" w:date="2018-07-10T21:31:00Z"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ch </w:t>
        </w:r>
        <w:r w:rsidR="00CC7F99">
          <w:rPr>
            <w:rFonts w:asciiTheme="minorHAnsi" w:hAnsiTheme="minorHAnsi"/>
            <w:color w:val="000000"/>
            <w:kern w:val="0"/>
            <w:szCs w:val="21"/>
          </w:rPr>
          <w:t>as is type</w:t>
        </w:r>
      </w:ins>
      <w:ins w:id="91" w:author="Yonah" w:date="2018-07-12T14:46:00Z">
        <w:r w:rsidR="00CC7F99">
          <w:rPr>
            <w:rFonts w:asciiTheme="minorHAnsi" w:hAnsiTheme="minorHAnsi"/>
            <w:color w:val="000000"/>
            <w:kern w:val="0"/>
            <w:szCs w:val="21"/>
          </w:rPr>
          <w:t>,</w:t>
        </w:r>
      </w:ins>
      <w:ins w:id="92" w:author="Yonah" w:date="2018-07-10T21:31:00Z">
        <w:r w:rsidR="00C03716">
          <w:rPr>
            <w:rFonts w:asciiTheme="minorHAnsi" w:hAnsiTheme="minorHAnsi"/>
            <w:color w:val="000000"/>
            <w:kern w:val="0"/>
            <w:szCs w:val="21"/>
          </w:rPr>
          <w:t>parameters</w:t>
        </w:r>
      </w:ins>
      <w:ins w:id="93" w:author="Yonah" w:date="2018-07-10T21:32:00Z">
        <w:r w:rsidR="00C03716">
          <w:rPr>
            <w:rFonts w:asciiTheme="minorHAnsi" w:hAnsiTheme="minorHAnsi"/>
            <w:color w:val="000000"/>
            <w:kern w:val="0"/>
            <w:szCs w:val="21"/>
          </w:rPr>
          <w:t xml:space="preserve"> or the specific implem</w:t>
        </w:r>
        <w:r w:rsidR="003E4D60">
          <w:rPr>
            <w:rFonts w:asciiTheme="minorHAnsi" w:hAnsiTheme="minorHAnsi"/>
            <w:color w:val="000000"/>
            <w:kern w:val="0"/>
            <w:szCs w:val="21"/>
          </w:rPr>
          <w:t>entation</w:t>
        </w:r>
      </w:ins>
      <w:del w:id="94" w:author="Yonah" w:date="2018-07-10T21:30:00Z">
        <w:r w:rsidRPr="004D56DF" w:rsidDel="00C03716">
          <w:rPr>
            <w:rFonts w:asciiTheme="minorHAnsi" w:hAnsiTheme="minorHAnsi"/>
            <w:color w:val="000000"/>
            <w:kern w:val="0"/>
            <w:szCs w:val="21"/>
          </w:rPr>
          <w:delText xml:space="preserve"> </w:delText>
        </w:r>
      </w:del>
      <w:ins w:id="95" w:author="Wei Jiang" w:date="2018-07-10T09:21:00Z">
        <w:del w:id="96" w:author="Yonah" w:date="2018-07-10T21:30:00Z">
          <w:r w:rsidR="0068164D" w:rsidDel="00C03716">
            <w:rPr>
              <w:rFonts w:asciiTheme="minorHAnsi" w:hAnsiTheme="minorHAnsi"/>
              <w:color w:val="000000"/>
              <w:kern w:val="0"/>
              <w:szCs w:val="21"/>
            </w:rPr>
            <w:delText xml:space="preserve">the model parameters such as </w:delText>
          </w:r>
        </w:del>
      </w:ins>
      <w:del w:id="97" w:author="Yonah" w:date="2018-07-10T21:30:00Z">
        <w:r w:rsidRPr="004D56DF" w:rsidDel="00C03716">
          <w:rPr>
            <w:rFonts w:asciiTheme="minorHAnsi" w:hAnsiTheme="minorHAnsi"/>
            <w:color w:val="000000"/>
            <w:kern w:val="0"/>
            <w:szCs w:val="21"/>
          </w:rPr>
          <w:delText xml:space="preserve">some details about classifier such as its </w:delText>
        </w:r>
      </w:del>
      <w:ins w:id="98" w:author="Wei Jiang" w:date="2018-07-10T09:22:00Z">
        <w:del w:id="99" w:author="Yonah" w:date="2018-07-10T21:30:00Z">
          <w:r w:rsidR="0068164D" w:rsidDel="00C03716">
            <w:rPr>
              <w:rFonts w:asciiTheme="minorHAnsi" w:hAnsiTheme="minorHAnsi"/>
              <w:color w:val="000000"/>
              <w:kern w:val="0"/>
              <w:szCs w:val="21"/>
            </w:rPr>
            <w:delText>the</w:delText>
          </w:r>
          <w:r w:rsidR="0068164D" w:rsidRPr="004D56DF" w:rsidDel="00C03716">
            <w:rPr>
              <w:rFonts w:asciiTheme="minorHAnsi" w:hAnsiTheme="minorHAnsi"/>
              <w:color w:val="000000"/>
              <w:kern w:val="0"/>
              <w:szCs w:val="21"/>
            </w:rPr>
            <w:delText xml:space="preserve"> </w:delText>
          </w:r>
        </w:del>
      </w:ins>
      <w:del w:id="100" w:author="Yonah" w:date="2018-07-10T21:30:00Z">
        <w:r w:rsidRPr="004D56DF" w:rsidDel="00C03716">
          <w:rPr>
            <w:rFonts w:asciiTheme="minorHAnsi" w:hAnsiTheme="minorHAnsi"/>
            <w:color w:val="000000"/>
            <w:kern w:val="0"/>
            <w:szCs w:val="21"/>
          </w:rPr>
          <w:delText>type</w:delText>
        </w:r>
      </w:del>
      <w:ins w:id="101" w:author="Yonah" w:date="2018-07-10T21:33:00Z">
        <w:r w:rsidR="003E4D60" w:rsidRPr="004D56DF" w:rsidDel="003E4D60">
          <w:rPr>
            <w:rFonts w:asciiTheme="minorHAnsi" w:hAnsiTheme="minorHAnsi"/>
            <w:color w:val="000000"/>
            <w:kern w:val="0"/>
            <w:szCs w:val="21"/>
          </w:rPr>
          <w:t xml:space="preserve"> </w:t>
        </w:r>
      </w:ins>
      <w:del w:id="102" w:author="Yonah" w:date="2018-07-10T21:33:00Z">
        <w:r w:rsidRPr="004D56DF" w:rsidDel="003E4D60">
          <w:rPr>
            <w:rFonts w:asciiTheme="minorHAnsi" w:hAnsiTheme="minorHAnsi"/>
            <w:color w:val="000000"/>
            <w:kern w:val="0"/>
            <w:szCs w:val="21"/>
          </w:rPr>
          <w:delText xml:space="preserve">, </w:delText>
        </w:r>
      </w:del>
      <w:ins w:id="103" w:author="Wei Jiang" w:date="2018-07-10T09:23:00Z">
        <w:del w:id="104" w:author="Yonah" w:date="2018-07-10T21:33:00Z">
          <w:r w:rsidR="0068164D" w:rsidDel="003E4D60">
            <w:rPr>
              <w:rFonts w:asciiTheme="minorHAnsi" w:hAnsiTheme="minorHAnsi" w:hint="eastAsia"/>
              <w:color w:val="000000"/>
              <w:kern w:val="0"/>
              <w:szCs w:val="21"/>
            </w:rPr>
            <w:delText>hyper</w:delText>
          </w:r>
        </w:del>
      </w:ins>
      <w:del w:id="105" w:author="Yonah" w:date="2018-07-10T21:33:00Z">
        <w:r w:rsidRPr="004D56DF" w:rsidDel="003E4D60">
          <w:rPr>
            <w:rFonts w:asciiTheme="minorHAnsi" w:hAnsiTheme="minorHAnsi"/>
            <w:color w:val="000000"/>
            <w:kern w:val="0"/>
            <w:szCs w:val="21"/>
          </w:rPr>
          <w:delText xml:space="preserve">parameters </w:delText>
        </w:r>
      </w:del>
      <w:ins w:id="106" w:author="Wei Jiang" w:date="2018-07-10T09:22:00Z">
        <w:del w:id="107" w:author="Yonah" w:date="2018-07-10T21:33:00Z">
          <w:r w:rsidR="0068164D" w:rsidDel="003E4D60">
            <w:rPr>
              <w:rFonts w:asciiTheme="minorHAnsi" w:hAnsiTheme="minorHAnsi"/>
              <w:color w:val="000000"/>
              <w:kern w:val="0"/>
              <w:szCs w:val="21"/>
            </w:rPr>
            <w:delText xml:space="preserve"> etc</w:delText>
          </w:r>
        </w:del>
      </w:ins>
      <w:del w:id="108" w:author="Wei Jiang" w:date="2018-07-10T09:22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or the specific implementation</w:delText>
        </w:r>
      </w:del>
      <w:ins w:id="109" w:author="Wei Jiang" w:date="2018-07-10T09:22:00Z">
        <w:r w:rsidR="0068164D">
          <w:rPr>
            <w:rFonts w:asciiTheme="minorHAnsi" w:hAnsiTheme="minorHAnsi"/>
            <w:color w:val="000000"/>
            <w:kern w:val="0"/>
            <w:szCs w:val="21"/>
          </w:rPr>
          <w:t>;</w:t>
        </w:r>
      </w:ins>
      <w:del w:id="110" w:author="Wei Jiang" w:date="2018-07-10T09:22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.</w:delText>
        </w:r>
      </w:del>
    </w:p>
    <w:p w14:paraId="61D1D223" w14:textId="27872B24" w:rsidR="00E44971" w:rsidRPr="004D56DF" w:rsidRDefault="00E44971" w:rsidP="00E44971">
      <w:pPr>
        <w:pStyle w:val="a5"/>
        <w:numPr>
          <w:ilvl w:val="0"/>
          <w:numId w:val="7"/>
        </w:numPr>
        <w:ind w:firstLineChars="0"/>
        <w:rPr>
          <w:rFonts w:asciiTheme="minorHAnsi" w:hAnsiTheme="minorHAnsi"/>
          <w:color w:val="000000"/>
          <w:kern w:val="0"/>
          <w:szCs w:val="21"/>
        </w:rPr>
      </w:pPr>
      <w:r w:rsidRPr="004D56DF">
        <w:rPr>
          <w:rFonts w:asciiTheme="minorHAnsi" w:hAnsiTheme="minorHAnsi"/>
          <w:color w:val="000000"/>
          <w:kern w:val="0"/>
          <w:szCs w:val="21"/>
        </w:rPr>
        <w:t>FTC</w:t>
      </w:r>
      <w:del w:id="111" w:author="Wei Jiang" w:date="2018-07-10T09:23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（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all above</w:delText>
        </w:r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>）</w:delText>
        </w:r>
      </w:del>
      <w:ins w:id="112" w:author="Wei Jiang" w:date="2018-07-10T09:24:00Z">
        <w:r w:rsidR="0068164D">
          <w:rPr>
            <w:rFonts w:asciiTheme="minorHAnsi" w:hAnsiTheme="minorHAnsi" w:hint="eastAsia"/>
            <w:color w:val="000000"/>
            <w:kern w:val="0"/>
            <w:szCs w:val="21"/>
          </w:rPr>
          <w:t>：</w:t>
        </w:r>
      </w:ins>
      <w:del w:id="113" w:author="Wei Jiang" w:date="2018-07-10T09:24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: 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>The adversary</w:t>
      </w:r>
      <w:ins w:id="114" w:author="Wei Jiang" w:date="2018-07-10T09:25:00Z">
        <w:r w:rsidR="0068164D">
          <w:rPr>
            <w:rFonts w:asciiTheme="minorHAnsi" w:hAnsiTheme="minorHAnsi"/>
            <w:color w:val="000000"/>
            <w:kern w:val="0"/>
            <w:szCs w:val="21"/>
          </w:rPr>
          <w:t xml:space="preserve"> knows everything about the classifiers</w:t>
        </w:r>
      </w:ins>
      <w:del w:id="115" w:author="Wei Jiang" w:date="2018-07-10T09:25:00Z">
        <w:r w:rsidRPr="004D56DF" w:rsidDel="0068164D">
          <w:rPr>
            <w:rFonts w:asciiTheme="minorHAnsi" w:hAnsiTheme="minorHAnsi"/>
            <w:color w:val="000000"/>
            <w:kern w:val="0"/>
            <w:szCs w:val="21"/>
          </w:rPr>
          <w:delText xml:space="preserve"> can evade the target classifier if he knows all information about the classifier components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 xml:space="preserve">. In </w:t>
      </w:r>
      <w:ins w:id="116" w:author="Wei Jiang" w:date="2018-07-10T09:26:00Z">
        <w:r w:rsidR="00571971">
          <w:rPr>
            <w:rFonts w:asciiTheme="minorHAnsi" w:hAnsiTheme="minorHAnsi"/>
            <w:color w:val="000000"/>
            <w:kern w:val="0"/>
            <w:szCs w:val="21"/>
          </w:rPr>
          <w:t>this</w:t>
        </w:r>
      </w:ins>
      <w:del w:id="117" w:author="Wei Jiang" w:date="2018-07-10T09:26:00Z">
        <w:r w:rsidRPr="004D56DF" w:rsidDel="00571971">
          <w:rPr>
            <w:rFonts w:asciiTheme="minorHAnsi" w:hAnsiTheme="minorHAnsi"/>
            <w:color w:val="000000"/>
            <w:kern w:val="0"/>
            <w:szCs w:val="21"/>
          </w:rPr>
          <w:delText>that</w:delText>
        </w:r>
      </w:del>
      <w:r w:rsidRPr="004D56DF">
        <w:rPr>
          <w:rFonts w:asciiTheme="minorHAnsi" w:hAnsiTheme="minorHAnsi"/>
          <w:color w:val="000000"/>
          <w:kern w:val="0"/>
          <w:szCs w:val="21"/>
        </w:rPr>
        <w:t xml:space="preserve"> case, the adversary can fully reproduce an online classifier, submitting the attack results only when a sufficiently good evading sample has been found.</w:t>
      </w:r>
    </w:p>
    <w:p w14:paraId="4977792F" w14:textId="77777777" w:rsidR="000E2251" w:rsidRPr="00C76C87" w:rsidRDefault="000E2251">
      <w:pPr>
        <w:rPr>
          <w:rFonts w:ascii="宋体" w:hAnsi="宋体"/>
          <w:color w:val="000000"/>
          <w:kern w:val="0"/>
          <w:rPrChange w:id="118" w:author="Wei Jiang" w:date="2018-07-10T09:27:00Z">
            <w:rPr/>
          </w:rPrChange>
        </w:rPr>
        <w:pPrChange w:id="119" w:author="Wei Jiang" w:date="2018-07-10T09:27:00Z">
          <w:pPr>
            <w:pStyle w:val="a5"/>
            <w:ind w:left="480" w:firstLineChars="0" w:firstLine="0"/>
          </w:pPr>
        </w:pPrChange>
      </w:pPr>
    </w:p>
    <w:p w14:paraId="0770CC35" w14:textId="224238EF" w:rsidR="003F7EF3" w:rsidRPr="00A10884" w:rsidRDefault="003F7EF3" w:rsidP="00F73BB4">
      <w:pPr>
        <w:ind w:firstLine="420"/>
        <w:rPr>
          <w:rFonts w:asciiTheme="minorHAnsi" w:hAnsiTheme="minorHAnsi"/>
          <w:kern w:val="0"/>
          <w:szCs w:val="21"/>
        </w:rPr>
      </w:pPr>
      <w:r w:rsidRPr="00A10884">
        <w:rPr>
          <w:rFonts w:asciiTheme="minorHAnsi" w:hAnsiTheme="minorHAnsi"/>
          <w:kern w:val="0"/>
          <w:szCs w:val="21"/>
        </w:rPr>
        <w:t xml:space="preserve">We use 2000 </w:t>
      </w:r>
      <w:r w:rsidR="00786373">
        <w:rPr>
          <w:rFonts w:asciiTheme="minorHAnsi" w:hAnsiTheme="minorHAnsi"/>
          <w:kern w:val="0"/>
          <w:szCs w:val="21"/>
        </w:rPr>
        <w:t xml:space="preserve">malicious </w:t>
      </w:r>
      <w:r w:rsidR="00786373">
        <w:rPr>
          <w:rFonts w:asciiTheme="minorHAnsi" w:hAnsiTheme="minorHAnsi" w:hint="eastAsia"/>
          <w:kern w:val="0"/>
          <w:szCs w:val="21"/>
        </w:rPr>
        <w:t>sample</w:t>
      </w:r>
      <w:r w:rsidRPr="00A10884">
        <w:rPr>
          <w:rFonts w:asciiTheme="minorHAnsi" w:hAnsiTheme="minorHAnsi"/>
          <w:kern w:val="0"/>
          <w:szCs w:val="21"/>
        </w:rPr>
        <w:t xml:space="preserve">s, which are highly scored by the classifier, as the original </w:t>
      </w:r>
      <w:del w:id="120" w:author="Wei Jiang" w:date="2018-07-10T09:31:00Z">
        <w:r w:rsidR="00786373" w:rsidDel="00382643">
          <w:rPr>
            <w:rFonts w:asciiTheme="minorHAnsi" w:hAnsiTheme="minorHAnsi" w:hint="eastAsia"/>
            <w:kern w:val="0"/>
            <w:szCs w:val="21"/>
          </w:rPr>
          <w:delText>sample</w:delText>
        </w:r>
        <w:r w:rsidRPr="00A10884" w:rsidDel="00382643">
          <w:rPr>
            <w:rFonts w:asciiTheme="minorHAnsi" w:hAnsiTheme="minorHAnsi"/>
            <w:kern w:val="0"/>
            <w:szCs w:val="21"/>
          </w:rPr>
          <w:delText xml:space="preserve">s </w:delText>
        </w:r>
      </w:del>
      <w:ins w:id="121" w:author="Wei Jiang" w:date="2018-07-10T09:31:00Z">
        <w:r w:rsidR="00382643">
          <w:rPr>
            <w:rFonts w:asciiTheme="minorHAnsi" w:hAnsiTheme="minorHAnsi"/>
            <w:kern w:val="0"/>
            <w:szCs w:val="21"/>
          </w:rPr>
          <w:t>seeds</w:t>
        </w:r>
        <w:r w:rsidR="00382643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>to generate</w:t>
      </w:r>
      <w:ins w:id="122" w:author="Wei Jiang" w:date="2018-07-10T09:32:00Z">
        <w:r w:rsidR="00382643">
          <w:rPr>
            <w:rFonts w:asciiTheme="minorHAnsi" w:hAnsiTheme="minorHAnsi"/>
            <w:kern w:val="0"/>
            <w:szCs w:val="21"/>
          </w:rPr>
          <w:t xml:space="preserve"> </w:t>
        </w:r>
      </w:ins>
      <w:del w:id="123" w:author="Wei Jiang" w:date="2018-07-10T09:32:00Z">
        <w:r w:rsidRPr="00A10884" w:rsidDel="00382643">
          <w:rPr>
            <w:rFonts w:asciiTheme="minorHAnsi" w:hAnsiTheme="minorHAnsi"/>
            <w:kern w:val="0"/>
            <w:szCs w:val="21"/>
          </w:rPr>
          <w:delText xml:space="preserve"> </w:delText>
        </w:r>
      </w:del>
      <w:del w:id="124" w:author="Wei Jiang" w:date="2018-07-10T09:31:00Z">
        <w:r w:rsidRPr="00A10884" w:rsidDel="00382643">
          <w:rPr>
            <w:rFonts w:asciiTheme="minorHAnsi" w:hAnsiTheme="minorHAnsi"/>
            <w:kern w:val="0"/>
            <w:szCs w:val="21"/>
          </w:rPr>
          <w:delText xml:space="preserve">variants </w:delText>
        </w:r>
      </w:del>
      <w:ins w:id="125" w:author="Wei Jiang" w:date="2018-07-10T09:31:00Z">
        <w:r w:rsidR="00382643">
          <w:rPr>
            <w:rFonts w:asciiTheme="minorHAnsi" w:hAnsiTheme="minorHAnsi"/>
            <w:kern w:val="0"/>
            <w:szCs w:val="21"/>
          </w:rPr>
          <w:t>adversarial examples</w:t>
        </w:r>
      </w:ins>
      <w:ins w:id="126" w:author="Wei Jiang" w:date="2018-07-10T09:34:00Z">
        <w:r w:rsidR="00382643" w:rsidRPr="00A10884" w:rsidDel="00382643">
          <w:rPr>
            <w:rFonts w:asciiTheme="minorHAnsi" w:hAnsiTheme="minorHAnsi"/>
            <w:kern w:val="0"/>
            <w:szCs w:val="21"/>
          </w:rPr>
          <w:t xml:space="preserve"> </w:t>
        </w:r>
      </w:ins>
      <w:del w:id="127" w:author="Wei Jiang" w:date="2018-07-10T09:33:00Z">
        <w:r w:rsidRPr="00A10884" w:rsidDel="00382643">
          <w:rPr>
            <w:rFonts w:asciiTheme="minorHAnsi" w:hAnsiTheme="minorHAnsi"/>
            <w:kern w:val="0"/>
            <w:szCs w:val="21"/>
          </w:rPr>
          <w:delText>which can evade PDFRATE and still remain malicious</w:delText>
        </w:r>
      </w:del>
      <w:r w:rsidRPr="00A10884">
        <w:rPr>
          <w:rFonts w:asciiTheme="minorHAnsi" w:hAnsiTheme="minorHAnsi"/>
          <w:kern w:val="0"/>
          <w:szCs w:val="21"/>
        </w:rPr>
        <w:t xml:space="preserve">. Then we use these </w:t>
      </w:r>
      <w:del w:id="128" w:author="Wei Jiang" w:date="2018-07-10T09:35:00Z">
        <w:r w:rsidRPr="00A10884" w:rsidDel="00382643">
          <w:rPr>
            <w:rFonts w:asciiTheme="minorHAnsi" w:hAnsiTheme="minorHAnsi"/>
            <w:kern w:val="0"/>
            <w:szCs w:val="21"/>
          </w:rPr>
          <w:delText xml:space="preserve">variants </w:delText>
        </w:r>
      </w:del>
      <w:ins w:id="129" w:author="Wei Jiang" w:date="2018-07-10T09:35:00Z">
        <w:r w:rsidR="00382643">
          <w:rPr>
            <w:rFonts w:asciiTheme="minorHAnsi" w:hAnsiTheme="minorHAnsi"/>
            <w:kern w:val="0"/>
            <w:szCs w:val="21"/>
          </w:rPr>
          <w:t>examples</w:t>
        </w:r>
        <w:r w:rsidR="00382643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 xml:space="preserve">to </w:t>
      </w:r>
      <w:del w:id="130" w:author="Wei Jiang" w:date="2018-07-10T09:35:00Z">
        <w:r w:rsidRPr="00A10884" w:rsidDel="00382643">
          <w:rPr>
            <w:rFonts w:asciiTheme="minorHAnsi" w:hAnsiTheme="minorHAnsi"/>
            <w:kern w:val="0"/>
            <w:szCs w:val="21"/>
          </w:rPr>
          <w:delText xml:space="preserve">attack </w:delText>
        </w:r>
      </w:del>
      <w:ins w:id="131" w:author="Wei Jiang" w:date="2018-07-10T09:35:00Z">
        <w:r w:rsidR="00382643">
          <w:rPr>
            <w:rFonts w:asciiTheme="minorHAnsi" w:hAnsiTheme="minorHAnsi"/>
            <w:kern w:val="0"/>
            <w:szCs w:val="21"/>
          </w:rPr>
          <w:t>evade</w:t>
        </w:r>
        <w:r w:rsidR="00382643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ins w:id="132" w:author="Wei Jiang" w:date="2018-07-10T09:46:00Z">
        <w:r w:rsidR="00D50596">
          <w:rPr>
            <w:rFonts w:asciiTheme="minorHAnsi" w:hAnsiTheme="minorHAnsi"/>
            <w:kern w:val="0"/>
            <w:szCs w:val="21"/>
          </w:rPr>
          <w:t>m</w:t>
        </w:r>
      </w:ins>
      <w:del w:id="133" w:author="Wei Jiang" w:date="2018-07-10T09:46:00Z">
        <w:r w:rsidRPr="00A10884" w:rsidDel="00D50596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>odel 2. As shown in Table 4, this attack causes</w:t>
      </w:r>
      <w:r w:rsidR="00266575">
        <w:rPr>
          <w:rFonts w:asciiTheme="minorHAnsi" w:hAnsiTheme="minorHAnsi"/>
          <w:kern w:val="0"/>
          <w:szCs w:val="21"/>
        </w:rPr>
        <w:t xml:space="preserve"> a</w:t>
      </w:r>
      <w:r w:rsidRPr="00A10884">
        <w:rPr>
          <w:rFonts w:asciiTheme="minorHAnsi" w:hAnsiTheme="minorHAnsi"/>
          <w:kern w:val="0"/>
          <w:szCs w:val="21"/>
        </w:rPr>
        <w:t xml:space="preserve"> great </w:t>
      </w:r>
      <w:del w:id="134" w:author="Wei Jiang" w:date="2018-07-10T09:40:00Z">
        <w:r w:rsidRPr="00A10884" w:rsidDel="006627F1">
          <w:rPr>
            <w:rFonts w:asciiTheme="minorHAnsi" w:hAnsiTheme="minorHAnsi"/>
            <w:kern w:val="0"/>
            <w:szCs w:val="21"/>
          </w:rPr>
          <w:delText xml:space="preserve">effect </w:delText>
        </w:r>
      </w:del>
      <w:ins w:id="135" w:author="Wei Jiang" w:date="2018-07-10T09:40:00Z">
        <w:r w:rsidR="006627F1">
          <w:rPr>
            <w:rFonts w:asciiTheme="minorHAnsi" w:hAnsiTheme="minorHAnsi"/>
            <w:kern w:val="0"/>
            <w:szCs w:val="21"/>
          </w:rPr>
          <w:t>damage</w:t>
        </w:r>
        <w:r w:rsidR="006627F1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 xml:space="preserve">to </w:t>
      </w:r>
      <w:ins w:id="136" w:author="Wei Jiang" w:date="2018-07-10T09:42:00Z">
        <w:r w:rsidR="004667F2">
          <w:rPr>
            <w:rFonts w:asciiTheme="minorHAnsi" w:hAnsiTheme="minorHAnsi"/>
            <w:kern w:val="0"/>
            <w:szCs w:val="21"/>
          </w:rPr>
          <w:t>m</w:t>
        </w:r>
      </w:ins>
      <w:del w:id="137" w:author="Wei Jiang" w:date="2018-07-10T09:42:00Z">
        <w:r w:rsidRPr="00A10884" w:rsidDel="004667F2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>odel 2</w:t>
      </w:r>
      <w:ins w:id="138" w:author="Wei Jiang" w:date="2018-07-10T09:44:00Z">
        <w:r w:rsidR="00D50596">
          <w:rPr>
            <w:rFonts w:asciiTheme="minorHAnsi" w:hAnsiTheme="minorHAnsi"/>
            <w:kern w:val="0"/>
            <w:szCs w:val="21"/>
          </w:rPr>
          <w:t>.</w:t>
        </w:r>
      </w:ins>
      <w:del w:id="139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>;</w:delText>
        </w:r>
      </w:del>
      <w:r w:rsidRPr="00A10884">
        <w:rPr>
          <w:rFonts w:asciiTheme="minorHAnsi" w:hAnsiTheme="minorHAnsi"/>
          <w:kern w:val="0"/>
          <w:szCs w:val="21"/>
        </w:rPr>
        <w:t xml:space="preserve"> </w:t>
      </w:r>
      <w:ins w:id="140" w:author="Wei Jiang" w:date="2018-07-10T09:44:00Z">
        <w:r w:rsidR="00D50596">
          <w:rPr>
            <w:rFonts w:asciiTheme="minorHAnsi" w:hAnsiTheme="minorHAnsi"/>
            <w:kern w:val="0"/>
            <w:szCs w:val="21"/>
          </w:rPr>
          <w:t>I</w:t>
        </w:r>
      </w:ins>
      <w:del w:id="141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>i</w:delText>
        </w:r>
      </w:del>
      <w:r w:rsidRPr="00A10884">
        <w:rPr>
          <w:rFonts w:asciiTheme="minorHAnsi" w:hAnsiTheme="minorHAnsi"/>
          <w:kern w:val="0"/>
          <w:szCs w:val="21"/>
        </w:rPr>
        <w:t>n the scenario of FC, the detection accuracy</w:t>
      </w:r>
      <w:ins w:id="142" w:author="Wei Jiang" w:date="2018-07-10T09:41:00Z">
        <w:r w:rsidR="006627F1">
          <w:rPr>
            <w:rFonts w:asciiTheme="minorHAnsi" w:hAnsiTheme="minorHAnsi"/>
            <w:kern w:val="0"/>
            <w:szCs w:val="21"/>
          </w:rPr>
          <w:t xml:space="preserve"> </w:t>
        </w:r>
      </w:ins>
      <w:del w:id="143" w:author="Wei Jiang" w:date="2018-07-10T09:41:00Z">
        <w:r w:rsidRPr="00A10884" w:rsidDel="006627F1">
          <w:rPr>
            <w:rFonts w:asciiTheme="minorHAnsi" w:hAnsiTheme="minorHAnsi"/>
            <w:kern w:val="0"/>
            <w:szCs w:val="21"/>
          </w:rPr>
          <w:lastRenderedPageBreak/>
          <w:delText xml:space="preserve"> rate </w:delText>
        </w:r>
      </w:del>
      <w:r w:rsidRPr="00A10884">
        <w:rPr>
          <w:rFonts w:asciiTheme="minorHAnsi" w:hAnsiTheme="minorHAnsi"/>
          <w:kern w:val="0"/>
          <w:szCs w:val="21"/>
        </w:rPr>
        <w:t xml:space="preserve">of </w:t>
      </w:r>
      <w:ins w:id="144" w:author="Wei Jiang" w:date="2018-07-10T09:41:00Z">
        <w:r w:rsidR="006627F1">
          <w:rPr>
            <w:rFonts w:asciiTheme="minorHAnsi" w:hAnsiTheme="minorHAnsi"/>
            <w:kern w:val="0"/>
            <w:szCs w:val="21"/>
          </w:rPr>
          <w:t>m</w:t>
        </w:r>
      </w:ins>
      <w:del w:id="145" w:author="Wei Jiang" w:date="2018-07-10T09:41:00Z">
        <w:r w:rsidRPr="00A10884" w:rsidDel="006627F1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>odel 2 is only 2.92%,</w:t>
      </w:r>
      <w:ins w:id="146" w:author="Wei Jiang" w:date="2018-07-10T09:44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47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which </w:delText>
        </w:r>
      </w:del>
      <w:r w:rsidRPr="00A10884">
        <w:rPr>
          <w:rFonts w:asciiTheme="minorHAnsi" w:hAnsiTheme="minorHAnsi"/>
          <w:kern w:val="0"/>
          <w:szCs w:val="21"/>
        </w:rPr>
        <w:t>mean</w:t>
      </w:r>
      <w:ins w:id="148" w:author="Wei Jiang" w:date="2018-07-10T09:44:00Z">
        <w:r w:rsidR="00D50596">
          <w:rPr>
            <w:rFonts w:asciiTheme="minorHAnsi" w:hAnsiTheme="minorHAnsi"/>
            <w:kern w:val="0"/>
            <w:szCs w:val="21"/>
          </w:rPr>
          <w:t>ing</w:t>
        </w:r>
      </w:ins>
      <w:del w:id="149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>s</w:delText>
        </w:r>
      </w:del>
      <w:ins w:id="150" w:author="Wei Jiang" w:date="2018-07-10T09:44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51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that </w:delText>
        </w:r>
      </w:del>
      <w:r w:rsidRPr="00A10884">
        <w:rPr>
          <w:rFonts w:asciiTheme="minorHAnsi" w:hAnsiTheme="minorHAnsi"/>
          <w:kern w:val="0"/>
          <w:szCs w:val="21"/>
        </w:rPr>
        <w:t>more than 9</w:t>
      </w:r>
      <w:ins w:id="152" w:author="Wei Jiang" w:date="2018-07-10T09:44:00Z">
        <w:r w:rsidR="00D50596">
          <w:rPr>
            <w:rFonts w:asciiTheme="minorHAnsi" w:hAnsiTheme="minorHAnsi"/>
            <w:kern w:val="0"/>
            <w:szCs w:val="21"/>
          </w:rPr>
          <w:t>7</w:t>
        </w:r>
      </w:ins>
      <w:del w:id="153" w:author="Wei Jiang" w:date="2018-07-10T09:44:00Z">
        <w:r w:rsidRPr="00A10884" w:rsidDel="00D50596">
          <w:rPr>
            <w:rFonts w:asciiTheme="minorHAnsi" w:hAnsiTheme="minorHAnsi"/>
            <w:kern w:val="0"/>
            <w:szCs w:val="21"/>
          </w:rPr>
          <w:delText>0</w:delText>
        </w:r>
      </w:del>
      <w:r w:rsidRPr="00A10884">
        <w:rPr>
          <w:rFonts w:asciiTheme="minorHAnsi" w:hAnsiTheme="minorHAnsi"/>
          <w:kern w:val="0"/>
          <w:szCs w:val="21"/>
        </w:rPr>
        <w:t xml:space="preserve">% of </w:t>
      </w:r>
      <w:r w:rsidR="00786373">
        <w:rPr>
          <w:rFonts w:asciiTheme="minorHAnsi" w:hAnsiTheme="minorHAnsi"/>
          <w:kern w:val="0"/>
          <w:szCs w:val="21"/>
        </w:rPr>
        <w:t>malicious document</w:t>
      </w:r>
      <w:r w:rsidRPr="00A10884">
        <w:rPr>
          <w:rFonts w:asciiTheme="minorHAnsi" w:hAnsiTheme="minorHAnsi"/>
          <w:kern w:val="0"/>
          <w:szCs w:val="21"/>
        </w:rPr>
        <w:t xml:space="preserve">s </w:t>
      </w:r>
      <w:del w:id="154" w:author="Wei Jiang" w:date="2018-07-10T09:45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can </w:delText>
        </w:r>
      </w:del>
      <w:ins w:id="155" w:author="Wei Jiang" w:date="2018-07-10T09:45:00Z">
        <w:r w:rsidR="00D50596">
          <w:rPr>
            <w:rFonts w:asciiTheme="minorHAnsi" w:hAnsiTheme="minorHAnsi"/>
            <w:kern w:val="0"/>
            <w:szCs w:val="21"/>
          </w:rPr>
          <w:t>are able to</w:t>
        </w:r>
        <w:r w:rsidR="00D50596" w:rsidRPr="00A10884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>evade classifier</w:t>
      </w:r>
      <w:ins w:id="156" w:author="Wei Jiang" w:date="2018-07-10T09:45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57" w:author="Wei Jiang" w:date="2018-07-10T09:45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successfully </w:delText>
        </w:r>
      </w:del>
      <w:r w:rsidRPr="00A10884">
        <w:rPr>
          <w:rFonts w:asciiTheme="minorHAnsi" w:hAnsiTheme="minorHAnsi"/>
          <w:kern w:val="0"/>
          <w:szCs w:val="21"/>
        </w:rPr>
        <w:t>after variation.</w:t>
      </w:r>
      <w:del w:id="158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</w:delText>
        </w:r>
      </w:del>
    </w:p>
    <w:p w14:paraId="0D56AF5A" w14:textId="2B776B23" w:rsidR="00E44971" w:rsidRPr="00A10884" w:rsidRDefault="003F7EF3" w:rsidP="00F73BB4">
      <w:pPr>
        <w:ind w:firstLine="420"/>
        <w:rPr>
          <w:rFonts w:asciiTheme="minorHAnsi" w:hAnsiTheme="minorHAnsi"/>
          <w:kern w:val="0"/>
          <w:szCs w:val="21"/>
        </w:rPr>
      </w:pPr>
      <w:r w:rsidRPr="00A10884">
        <w:rPr>
          <w:rFonts w:asciiTheme="minorHAnsi" w:hAnsiTheme="minorHAnsi"/>
          <w:kern w:val="0"/>
          <w:szCs w:val="21"/>
        </w:rPr>
        <w:t>Based on the above scenarios, we construct</w:t>
      </w:r>
      <w:ins w:id="159" w:author="Wei Jiang" w:date="2018-07-10T09:47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60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a </w:delText>
        </w:r>
      </w:del>
      <w:ins w:id="161" w:author="Wei Jiang" w:date="2018-07-10T09:47:00Z">
        <w:r w:rsidR="00D50596">
          <w:rPr>
            <w:rFonts w:asciiTheme="minorHAnsi" w:hAnsiTheme="minorHAnsi"/>
            <w:kern w:val="0"/>
            <w:szCs w:val="21"/>
          </w:rPr>
          <w:t>m</w:t>
        </w:r>
      </w:ins>
      <w:del w:id="162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>odel 3 by modifying feature</w:t>
      </w:r>
      <w:ins w:id="163" w:author="Wei Jiang" w:date="2018-07-10T09:47:00Z">
        <w:r w:rsidR="007A05AE">
          <w:rPr>
            <w:rFonts w:asciiTheme="minorHAnsi" w:hAnsiTheme="minorHAnsi"/>
            <w:kern w:val="0"/>
            <w:szCs w:val="21"/>
          </w:rPr>
          <w:t xml:space="preserve"> </w:t>
        </w:r>
      </w:ins>
      <w:del w:id="164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>s</w:delText>
        </w:r>
      </w:del>
      <w:del w:id="165" w:author="Wei Jiang" w:date="2018-07-10T09:56:00Z">
        <w:r w:rsidRPr="00A10884" w:rsidDel="007A05AE">
          <w:rPr>
            <w:rFonts w:asciiTheme="minorHAnsi" w:hAnsiTheme="minorHAnsi"/>
            <w:kern w:val="0"/>
            <w:szCs w:val="21"/>
          </w:rPr>
          <w:delText xml:space="preserve"> </w:delText>
        </w:r>
      </w:del>
      <w:r w:rsidRPr="00A10884">
        <w:rPr>
          <w:rFonts w:asciiTheme="minorHAnsi" w:hAnsiTheme="minorHAnsi"/>
          <w:kern w:val="0"/>
          <w:szCs w:val="21"/>
        </w:rPr>
        <w:t>and</w:t>
      </w:r>
      <w:ins w:id="166" w:author="Wei Jiang" w:date="2018-07-10T09:48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del w:id="167" w:author="Wei Jiang" w:date="2018-07-10T09:48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 </w:delText>
        </w:r>
      </w:del>
      <w:del w:id="168" w:author="Wei Jiang" w:date="2018-07-10T09:47:00Z">
        <w:r w:rsidRPr="00A10884" w:rsidDel="00D50596">
          <w:rPr>
            <w:rFonts w:asciiTheme="minorHAnsi" w:hAnsiTheme="minorHAnsi"/>
            <w:kern w:val="0"/>
            <w:szCs w:val="21"/>
          </w:rPr>
          <w:delText xml:space="preserve">sample </w:delText>
        </w:r>
      </w:del>
      <w:ins w:id="169" w:author="Wei Jiang" w:date="2018-07-10T09:47:00Z">
        <w:r w:rsidR="00D50596">
          <w:rPr>
            <w:rFonts w:asciiTheme="minorHAnsi" w:hAnsiTheme="minorHAnsi"/>
            <w:kern w:val="0"/>
            <w:szCs w:val="21"/>
          </w:rPr>
          <w:t>training</w:t>
        </w:r>
      </w:ins>
      <w:ins w:id="170" w:author="Wei Jiang" w:date="2018-07-10T09:48:00Z">
        <w:r w:rsidR="00D50596">
          <w:rPr>
            <w:rFonts w:asciiTheme="minorHAnsi" w:hAnsiTheme="minorHAnsi"/>
            <w:kern w:val="0"/>
            <w:szCs w:val="21"/>
          </w:rPr>
          <w:t xml:space="preserve"> </w:t>
        </w:r>
      </w:ins>
      <w:r w:rsidRPr="00A10884">
        <w:rPr>
          <w:rFonts w:asciiTheme="minorHAnsi" w:hAnsiTheme="minorHAnsi"/>
          <w:kern w:val="0"/>
          <w:szCs w:val="21"/>
        </w:rPr>
        <w:t>set</w:t>
      </w:r>
      <w:del w:id="171" w:author="Wei Jiang" w:date="2018-07-10T09:48:00Z">
        <w:r w:rsidRPr="00A10884" w:rsidDel="00D50596">
          <w:rPr>
            <w:rFonts w:asciiTheme="minorHAnsi" w:hAnsiTheme="minorHAnsi"/>
            <w:kern w:val="0"/>
            <w:szCs w:val="21"/>
          </w:rPr>
          <w:delText>s</w:delText>
        </w:r>
      </w:del>
      <w:r w:rsidRPr="00A10884">
        <w:rPr>
          <w:rFonts w:asciiTheme="minorHAnsi" w:hAnsiTheme="minorHAnsi"/>
          <w:kern w:val="0"/>
          <w:szCs w:val="21"/>
        </w:rPr>
        <w:t xml:space="preserve">, with an increased training data of 200,000 samples. </w:t>
      </w:r>
      <w:r w:rsidRPr="007A05AE">
        <w:rPr>
          <w:rFonts w:asciiTheme="minorHAnsi" w:hAnsiTheme="minorHAnsi"/>
          <w:color w:val="FF0000"/>
          <w:kern w:val="0"/>
          <w:szCs w:val="21"/>
          <w:rPrChange w:id="172" w:author="Wei Jiang" w:date="2018-07-10T09:56:00Z">
            <w:rPr>
              <w:rFonts w:asciiTheme="minorHAnsi" w:hAnsiTheme="minorHAnsi"/>
              <w:kern w:val="0"/>
              <w:szCs w:val="21"/>
            </w:rPr>
          </w:rPrChange>
        </w:rPr>
        <w:t>This updated training set includes some new variants, such as some variants generated by Mimicry Attack and Reverse Mimicry Attack methodology.</w:t>
      </w:r>
      <w:r w:rsidRPr="00A10884">
        <w:rPr>
          <w:rFonts w:asciiTheme="minorHAnsi" w:hAnsiTheme="minorHAnsi"/>
          <w:kern w:val="0"/>
          <w:szCs w:val="21"/>
        </w:rPr>
        <w:t xml:space="preserve"> As shown in Table 4, when </w:t>
      </w:r>
      <w:ins w:id="173" w:author="Wei Jiang" w:date="2018-07-10T09:59:00Z">
        <w:r w:rsidR="00A25610">
          <w:rPr>
            <w:rFonts w:asciiTheme="minorHAnsi" w:hAnsiTheme="minorHAnsi"/>
            <w:kern w:val="0"/>
            <w:szCs w:val="21"/>
          </w:rPr>
          <w:t>m</w:t>
        </w:r>
      </w:ins>
      <w:del w:id="174" w:author="Wei Jiang" w:date="2018-07-10T09:59:00Z">
        <w:r w:rsidRPr="00A10884" w:rsidDel="00A25610">
          <w:rPr>
            <w:rFonts w:asciiTheme="minorHAnsi" w:hAnsiTheme="minorHAnsi"/>
            <w:kern w:val="0"/>
            <w:szCs w:val="21"/>
          </w:rPr>
          <w:delText>M</w:delText>
        </w:r>
      </w:del>
      <w:r w:rsidRPr="00A10884">
        <w:rPr>
          <w:rFonts w:asciiTheme="minorHAnsi" w:hAnsiTheme="minorHAnsi"/>
          <w:kern w:val="0"/>
          <w:szCs w:val="21"/>
        </w:rPr>
        <w:t xml:space="preserve">odel 3 is attacked </w:t>
      </w:r>
      <w:r w:rsidR="00786373">
        <w:rPr>
          <w:rFonts w:asciiTheme="minorHAnsi" w:hAnsiTheme="minorHAnsi"/>
          <w:kern w:val="0"/>
          <w:szCs w:val="21"/>
        </w:rPr>
        <w:t>by the tactics used i</w:t>
      </w:r>
      <w:r w:rsidRPr="00A10884">
        <w:rPr>
          <w:rFonts w:asciiTheme="minorHAnsi" w:hAnsiTheme="minorHAnsi"/>
          <w:kern w:val="0"/>
          <w:szCs w:val="21"/>
        </w:rPr>
        <w:t>n the above four scenarios, its detection accuracy</w:t>
      </w:r>
      <w:del w:id="175" w:author="Wei Jiang" w:date="2018-07-10T09:58:00Z">
        <w:r w:rsidRPr="00A10884" w:rsidDel="007A05AE">
          <w:rPr>
            <w:rFonts w:asciiTheme="minorHAnsi" w:hAnsiTheme="minorHAnsi"/>
            <w:kern w:val="0"/>
            <w:szCs w:val="21"/>
          </w:rPr>
          <w:delText xml:space="preserve"> rate</w:delText>
        </w:r>
      </w:del>
      <w:r w:rsidRPr="00A10884">
        <w:rPr>
          <w:rFonts w:asciiTheme="minorHAnsi" w:hAnsiTheme="minorHAnsi"/>
          <w:kern w:val="0"/>
          <w:szCs w:val="21"/>
        </w:rPr>
        <w:t xml:space="preserve"> is higher than</w:t>
      </w:r>
      <w:ins w:id="176" w:author="Wei Jiang" w:date="2018-07-10T10:00:00Z">
        <w:r w:rsidR="00A25610">
          <w:rPr>
            <w:rFonts w:asciiTheme="minorHAnsi" w:hAnsiTheme="minorHAnsi"/>
            <w:kern w:val="0"/>
            <w:szCs w:val="21"/>
          </w:rPr>
          <w:t xml:space="preserve"> </w:t>
        </w:r>
      </w:ins>
      <w:del w:id="177" w:author="Wei Jiang" w:date="2018-07-10T10:00:00Z">
        <w:r w:rsidRPr="00A10884" w:rsidDel="00A25610">
          <w:rPr>
            <w:rFonts w:asciiTheme="minorHAnsi" w:hAnsiTheme="minorHAnsi"/>
            <w:kern w:val="0"/>
            <w:szCs w:val="21"/>
          </w:rPr>
          <w:delText xml:space="preserve"> that of </w:delText>
        </w:r>
      </w:del>
      <w:r w:rsidRPr="00A10884">
        <w:rPr>
          <w:rFonts w:asciiTheme="minorHAnsi" w:hAnsiTheme="minorHAnsi"/>
          <w:kern w:val="0"/>
          <w:szCs w:val="21"/>
        </w:rPr>
        <w:t>Model 2</w:t>
      </w:r>
      <w:ins w:id="178" w:author="Wei Jiang" w:date="2018-07-10T10:00:00Z">
        <w:r w:rsidR="00A25610">
          <w:rPr>
            <w:rFonts w:asciiTheme="minorHAnsi" w:hAnsiTheme="minorHAnsi"/>
            <w:kern w:val="0"/>
            <w:szCs w:val="21"/>
          </w:rPr>
          <w:t xml:space="preserve"> in a large margin</w:t>
        </w:r>
      </w:ins>
      <w:ins w:id="179" w:author="Wei Jiang" w:date="2018-07-10T09:58:00Z">
        <w:r w:rsidR="007A05AE">
          <w:rPr>
            <w:rFonts w:asciiTheme="minorHAnsi" w:hAnsiTheme="minorHAnsi"/>
            <w:kern w:val="0"/>
            <w:szCs w:val="21"/>
          </w:rPr>
          <w:t>, demonstrating the robustness of our re-trained model</w:t>
        </w:r>
      </w:ins>
      <w:r w:rsidRPr="00A10884">
        <w:rPr>
          <w:rFonts w:asciiTheme="minorHAnsi" w:hAnsiTheme="minorHAnsi"/>
          <w:kern w:val="0"/>
          <w:szCs w:val="21"/>
        </w:rPr>
        <w:t>.</w:t>
      </w:r>
      <w:del w:id="180" w:author="Wei Jiang" w:date="2018-07-10T10:00:00Z">
        <w:r w:rsidR="00786373" w:rsidDel="00A25610">
          <w:rPr>
            <w:rFonts w:asciiTheme="minorHAnsi" w:hAnsiTheme="minorHAnsi"/>
            <w:kern w:val="0"/>
            <w:szCs w:val="21"/>
          </w:rPr>
          <w:delText xml:space="preserve"> </w:delText>
        </w:r>
        <w:r w:rsidR="00483923" w:rsidRPr="00A10884" w:rsidDel="00A25610">
          <w:rPr>
            <w:rFonts w:asciiTheme="minorHAnsi" w:hAnsiTheme="minorHAnsi"/>
            <w:kern w:val="0"/>
            <w:szCs w:val="21"/>
          </w:rPr>
          <w:delText>As shown in Table 4:</w:delText>
        </w:r>
      </w:del>
    </w:p>
    <w:p w14:paraId="5191B59C" w14:textId="77777777" w:rsidR="00E44971" w:rsidRPr="00DB61AB" w:rsidRDefault="00E44971" w:rsidP="00E44971">
      <w:pPr>
        <w:widowControl/>
        <w:spacing w:line="204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DF0F810" w14:textId="134E23DF" w:rsidR="00E44971" w:rsidRPr="00F34420" w:rsidRDefault="005B4D6E" w:rsidP="00E4497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F35D6" w:rsidRPr="003F35D6">
        <w:rPr>
          <w:rFonts w:asciiTheme="minorHAnsi" w:hAnsiTheme="minorHAnsi"/>
          <w:color w:val="1F4E79" w:themeColor="accent1" w:themeShade="80"/>
          <w:kern w:val="0"/>
          <w:szCs w:val="21"/>
        </w:rPr>
        <w:t>Table 4:</w:t>
      </w:r>
      <w:r w:rsidR="00E44971">
        <w:rPr>
          <w:sz w:val="18"/>
          <w:szCs w:val="18"/>
        </w:rPr>
        <w:t xml:space="preserve"> </w:t>
      </w:r>
      <w:r w:rsidR="003F35D6" w:rsidRPr="003F35D6">
        <w:rPr>
          <w:sz w:val="18"/>
          <w:szCs w:val="18"/>
        </w:rPr>
        <w:t xml:space="preserve">Different </w:t>
      </w:r>
      <w:ins w:id="181" w:author="Wei Jiang" w:date="2018-07-10T09:55:00Z">
        <w:r w:rsidR="007A05AE">
          <w:rPr>
            <w:sz w:val="18"/>
            <w:szCs w:val="18"/>
          </w:rPr>
          <w:t>A</w:t>
        </w:r>
      </w:ins>
      <w:del w:id="182" w:author="Wei Jiang" w:date="2018-07-10T09:55:00Z">
        <w:r w:rsidR="003F35D6" w:rsidRPr="003F35D6" w:rsidDel="007A05AE">
          <w:rPr>
            <w:sz w:val="18"/>
            <w:szCs w:val="18"/>
          </w:rPr>
          <w:delText>a</w:delText>
        </w:r>
      </w:del>
      <w:r w:rsidR="003F35D6" w:rsidRPr="003F35D6">
        <w:rPr>
          <w:sz w:val="18"/>
          <w:szCs w:val="18"/>
        </w:rPr>
        <w:t xml:space="preserve">ttack </w:t>
      </w:r>
      <w:ins w:id="183" w:author="Wei Jiang" w:date="2018-07-10T09:55:00Z">
        <w:r w:rsidR="007A05AE">
          <w:rPr>
            <w:sz w:val="18"/>
            <w:szCs w:val="18"/>
          </w:rPr>
          <w:t>S</w:t>
        </w:r>
      </w:ins>
      <w:del w:id="184" w:author="Wei Jiang" w:date="2018-07-10T09:55:00Z">
        <w:r w:rsidR="0000118B" w:rsidRPr="0000118B" w:rsidDel="007A05AE">
          <w:rPr>
            <w:sz w:val="18"/>
            <w:szCs w:val="18"/>
          </w:rPr>
          <w:delText>s</w:delText>
        </w:r>
      </w:del>
      <w:r w:rsidR="0000118B" w:rsidRPr="0000118B">
        <w:rPr>
          <w:sz w:val="18"/>
          <w:szCs w:val="18"/>
        </w:rPr>
        <w:t>cenario</w:t>
      </w:r>
      <w:r w:rsidR="003F35D6" w:rsidRPr="003F35D6">
        <w:rPr>
          <w:sz w:val="18"/>
          <w:szCs w:val="18"/>
        </w:rPr>
        <w:t xml:space="preserve">s and </w:t>
      </w:r>
      <w:ins w:id="185" w:author="Wei Jiang" w:date="2018-07-10T09:55:00Z">
        <w:r w:rsidR="007A05AE">
          <w:rPr>
            <w:sz w:val="18"/>
            <w:szCs w:val="18"/>
          </w:rPr>
          <w:t>Model A</w:t>
        </w:r>
      </w:ins>
      <w:del w:id="186" w:author="Wei Jiang" w:date="2018-07-10T09:55:00Z">
        <w:r w:rsidR="003F35D6" w:rsidRPr="003F35D6" w:rsidDel="007A05AE">
          <w:rPr>
            <w:sz w:val="18"/>
            <w:szCs w:val="18"/>
          </w:rPr>
          <w:delText>a</w:delText>
        </w:r>
      </w:del>
      <w:r w:rsidR="003F35D6" w:rsidRPr="003F35D6">
        <w:rPr>
          <w:sz w:val="18"/>
          <w:szCs w:val="18"/>
        </w:rPr>
        <w:t>ccuracy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87" w:author="Wei Jiang" w:date="2018-07-10T09:54:00Z">
          <w:tblPr>
            <w:tblW w:w="0" w:type="auto"/>
            <w:jc w:val="center"/>
            <w:tblCellSpacing w:w="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415"/>
        <w:gridCol w:w="1730"/>
        <w:gridCol w:w="1620"/>
        <w:gridCol w:w="2053"/>
        <w:tblGridChange w:id="188">
          <w:tblGrid>
            <w:gridCol w:w="1415"/>
            <w:gridCol w:w="1730"/>
            <w:gridCol w:w="1620"/>
            <w:gridCol w:w="2053"/>
          </w:tblGrid>
        </w:tblGridChange>
      </w:tblGrid>
      <w:tr w:rsidR="007A05AE" w:rsidRPr="00AB129F" w14:paraId="03FAE2C2" w14:textId="77777777" w:rsidTr="007A05AE">
        <w:trPr>
          <w:tblCellSpacing w:w="0" w:type="dxa"/>
          <w:jc w:val="center"/>
          <w:trPrChange w:id="189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190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00696837" w14:textId="439CE073" w:rsidR="00E44971" w:rsidRPr="00A352D1" w:rsidRDefault="007A05AE" w:rsidP="005B4D6E">
            <w:pPr>
              <w:widowControl/>
              <w:spacing w:line="204" w:lineRule="atLeast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ins w:id="191" w:author="Wei Jiang" w:date="2018-07-10T09:52:00Z">
              <w:r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 xml:space="preserve"> Attack S</w:t>
              </w:r>
            </w:ins>
            <w:del w:id="192" w:author="Wei Jiang" w:date="2018-07-10T09:52:00Z">
              <w:r w:rsidR="0000118B" w:rsidRPr="0000118B" w:rsidDel="007A05AE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delText>s</w:delText>
              </w:r>
            </w:del>
            <w:r w:rsidR="0000118B" w:rsidRPr="0000118B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cenario</w:t>
            </w:r>
            <w:ins w:id="193" w:author="Wei Jiang" w:date="2018-07-10T09:53:00Z">
              <w:r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>s</w:t>
              </w:r>
            </w:ins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194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66CFB6C2" w14:textId="72ED0961" w:rsidR="00E44971" w:rsidRPr="00A352D1" w:rsidRDefault="007A05AE" w:rsidP="007A05AE">
            <w:pPr>
              <w:widowControl/>
              <w:spacing w:line="204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ins w:id="195" w:author="Wei Jiang" w:date="2018-07-10T09:53:00Z">
              <w:r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>Adversarial Examples</w:t>
              </w:r>
            </w:ins>
            <w:del w:id="196" w:author="Wei Jiang" w:date="2018-07-10T09:53:00Z">
              <w:r w:rsidR="0000118B" w:rsidRPr="0000118B" w:rsidDel="007A05AE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delText>evasive variants</w:delText>
              </w:r>
            </w:del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197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49A313D5" w14:textId="0A8DC3F4" w:rsidR="00E44971" w:rsidRPr="00A352D1" w:rsidRDefault="00E44971" w:rsidP="005B4D6E">
            <w:pPr>
              <w:widowControl/>
              <w:spacing w:line="204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Model</w:t>
            </w:r>
            <w:ins w:id="198" w:author="Wei Jiang" w:date="2018-07-10T09:40:00Z">
              <w:r w:rsidR="006627F1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 xml:space="preserve"> </w:t>
              </w:r>
            </w:ins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</w:t>
            </w:r>
            <w:r w:rsidR="0000118B" w:rsidRPr="003F35D6">
              <w:rPr>
                <w:sz w:val="18"/>
                <w:szCs w:val="18"/>
              </w:rPr>
              <w:t xml:space="preserve"> </w:t>
            </w:r>
            <w:ins w:id="199" w:author="Wei Jiang" w:date="2018-07-10T09:54:00Z">
              <w:r w:rsidR="007A05AE">
                <w:rPr>
                  <w:sz w:val="18"/>
                  <w:szCs w:val="18"/>
                </w:rPr>
                <w:t>A</w:t>
              </w:r>
            </w:ins>
            <w:del w:id="200" w:author="Wei Jiang" w:date="2018-07-10T09:54:00Z">
              <w:r w:rsidR="0000118B" w:rsidRPr="003F35D6" w:rsidDel="007A05AE">
                <w:rPr>
                  <w:sz w:val="18"/>
                  <w:szCs w:val="18"/>
                </w:rPr>
                <w:delText>a</w:delText>
              </w:r>
            </w:del>
            <w:r w:rsidR="0000118B" w:rsidRPr="003F35D6">
              <w:rPr>
                <w:sz w:val="18"/>
                <w:szCs w:val="18"/>
              </w:rPr>
              <w:t>ccuracy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1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103CB510" w14:textId="7BA328E6" w:rsidR="00E44971" w:rsidRPr="00A352D1" w:rsidRDefault="00E44971" w:rsidP="005B4D6E">
            <w:pPr>
              <w:widowControl/>
              <w:spacing w:line="204" w:lineRule="atLeast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Model</w:t>
            </w:r>
            <w:ins w:id="202" w:author="Wei Jiang" w:date="2018-07-10T09:40:00Z">
              <w:r w:rsidR="006627F1">
                <w:rPr>
                  <w:rFonts w:ascii="Times New Roman" w:hAnsi="Times New Roman"/>
                  <w:color w:val="000000"/>
                  <w:kern w:val="0"/>
                  <w:sz w:val="18"/>
                  <w:szCs w:val="18"/>
                </w:rPr>
                <w:t xml:space="preserve"> </w:t>
              </w:r>
            </w:ins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</w:t>
            </w:r>
            <w:r w:rsidR="0000118B" w:rsidRPr="003F35D6">
              <w:rPr>
                <w:sz w:val="18"/>
                <w:szCs w:val="18"/>
              </w:rPr>
              <w:t xml:space="preserve"> </w:t>
            </w:r>
            <w:ins w:id="203" w:author="Wei Jiang" w:date="2018-07-10T09:54:00Z">
              <w:r w:rsidR="007A05AE">
                <w:rPr>
                  <w:sz w:val="18"/>
                  <w:szCs w:val="18"/>
                </w:rPr>
                <w:t>A</w:t>
              </w:r>
            </w:ins>
            <w:del w:id="204" w:author="Wei Jiang" w:date="2018-07-10T09:54:00Z">
              <w:r w:rsidR="0000118B" w:rsidRPr="003F35D6" w:rsidDel="007A05AE">
                <w:rPr>
                  <w:sz w:val="18"/>
                  <w:szCs w:val="18"/>
                </w:rPr>
                <w:delText>a</w:delText>
              </w:r>
            </w:del>
            <w:r w:rsidR="0000118B" w:rsidRPr="003F35D6">
              <w:rPr>
                <w:sz w:val="18"/>
                <w:szCs w:val="18"/>
              </w:rPr>
              <w:t>ccuracy</w:t>
            </w:r>
          </w:p>
        </w:tc>
      </w:tr>
      <w:tr w:rsidR="007A05AE" w:rsidRPr="00AB129F" w14:paraId="6255EBF0" w14:textId="77777777" w:rsidTr="007A05AE">
        <w:trPr>
          <w:tblCellSpacing w:w="0" w:type="dxa"/>
          <w:jc w:val="center"/>
          <w:trPrChange w:id="205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6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4AD9EBF1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7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253D509F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2157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8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3C4AB5F5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71.18%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09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19335BD0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96.71%</w:t>
            </w:r>
          </w:p>
        </w:tc>
      </w:tr>
      <w:tr w:rsidR="007A05AE" w:rsidRPr="00AB129F" w14:paraId="6B555AE1" w14:textId="77777777" w:rsidTr="007A05AE">
        <w:trPr>
          <w:tblCellSpacing w:w="0" w:type="dxa"/>
          <w:jc w:val="center"/>
          <w:trPrChange w:id="210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1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15494AEE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FC</w:t>
            </w:r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2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37CC3FCA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3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31B7EC1F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2.92%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4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77EA1C87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12.5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</w:t>
            </w: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7A05AE" w:rsidRPr="00AB129F" w14:paraId="05B5ADC9" w14:textId="77777777" w:rsidTr="007A05AE">
        <w:trPr>
          <w:tblCellSpacing w:w="0" w:type="dxa"/>
          <w:jc w:val="center"/>
          <w:trPrChange w:id="215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6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448C630C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FT</w:t>
            </w:r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7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58C0A032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4196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8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70CE7A06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84.25%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19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3C2C2C8B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96.76%</w:t>
            </w:r>
          </w:p>
        </w:tc>
      </w:tr>
      <w:tr w:rsidR="007A05AE" w:rsidRPr="00AB129F" w14:paraId="2E75D452" w14:textId="77777777" w:rsidTr="007A05AE">
        <w:trPr>
          <w:tblCellSpacing w:w="0" w:type="dxa"/>
          <w:jc w:val="center"/>
          <w:trPrChange w:id="220" w:author="Wei Jiang" w:date="2018-07-10T09:54:00Z">
            <w:trPr>
              <w:tblCellSpacing w:w="0" w:type="dxa"/>
              <w:jc w:val="center"/>
            </w:trPr>
          </w:trPrChange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1" w:author="Wei Jiang" w:date="2018-07-10T09:54:00Z">
              <w:tcPr>
                <w:tcW w:w="0" w:type="auto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25D8B0F8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FTC</w:t>
            </w:r>
          </w:p>
        </w:tc>
        <w:tc>
          <w:tcPr>
            <w:tcW w:w="1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2" w:author="Wei Jiang" w:date="2018-07-10T09:54:00Z">
              <w:tcPr>
                <w:tcW w:w="17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0509CF5F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3" w:author="Wei Jiang" w:date="2018-07-10T09:54:00Z">
              <w:tcPr>
                <w:tcW w:w="162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6465289B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15.83%</w:t>
            </w:r>
          </w:p>
        </w:tc>
        <w:tc>
          <w:tcPr>
            <w:tcW w:w="2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  <w:tcPrChange w:id="224" w:author="Wei Jiang" w:date="2018-07-10T09:54:00Z">
              <w:tcPr>
                <w:tcW w:w="2053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</w:tcPrChange>
          </w:tcPr>
          <w:p w14:paraId="17D3ABE3" w14:textId="77777777" w:rsidR="00E44971" w:rsidRPr="00A352D1" w:rsidRDefault="00E44971" w:rsidP="005B4D6E">
            <w:pPr>
              <w:widowControl/>
              <w:spacing w:line="204" w:lineRule="atLeast"/>
              <w:ind w:firstLine="42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18.71%</w:t>
            </w:r>
          </w:p>
        </w:tc>
      </w:tr>
    </w:tbl>
    <w:p w14:paraId="795F11BF" w14:textId="71F3BEC5" w:rsidR="00E44971" w:rsidRPr="00E44971" w:rsidDel="007C0974" w:rsidRDefault="00E44971" w:rsidP="00E44971">
      <w:pPr>
        <w:rPr>
          <w:del w:id="225" w:author="Yonah" w:date="2018-07-12T15:46:00Z"/>
          <w:rFonts w:hint="eastAsia"/>
        </w:rPr>
      </w:pPr>
      <w:bookmarkStart w:id="226" w:name="_GoBack"/>
      <w:bookmarkEnd w:id="226"/>
    </w:p>
    <w:p w14:paraId="4F38C2EC" w14:textId="77777777" w:rsidR="00E44971" w:rsidRPr="00E44971" w:rsidRDefault="00E44971" w:rsidP="00E44971">
      <w:pPr>
        <w:rPr>
          <w:rFonts w:hint="eastAsia"/>
        </w:rPr>
      </w:pPr>
    </w:p>
    <w:p w14:paraId="4F9ABF5C" w14:textId="420F1415" w:rsidR="00E44971" w:rsidRDefault="00E44971" w:rsidP="00E44971">
      <w:pPr>
        <w:pStyle w:val="3"/>
      </w:pPr>
      <w:r>
        <w:t xml:space="preserve">4.2 </w:t>
      </w:r>
      <w:r>
        <w:rPr>
          <w:rFonts w:hint="eastAsia"/>
        </w:rPr>
        <w:t>A</w:t>
      </w:r>
      <w:r>
        <w:t xml:space="preserve"> </w:t>
      </w:r>
      <w:ins w:id="227" w:author="Wei Jiang" w:date="2018-07-10T10:01:00Z">
        <w:r w:rsidR="00A25610">
          <w:t>C</w:t>
        </w:r>
      </w:ins>
      <w:del w:id="228" w:author="Wei Jiang" w:date="2018-07-10T10:01:00Z">
        <w:r w:rsidDel="00A25610">
          <w:rPr>
            <w:rFonts w:hint="eastAsia"/>
          </w:rPr>
          <w:delText>c</w:delText>
        </w:r>
      </w:del>
      <w:r>
        <w:rPr>
          <w:rFonts w:hint="eastAsia"/>
        </w:rPr>
        <w:t>ase</w:t>
      </w:r>
      <w:r>
        <w:t xml:space="preserve"> </w:t>
      </w:r>
      <w:ins w:id="229" w:author="Wei Jiang" w:date="2018-07-10T10:02:00Z">
        <w:r w:rsidR="00A25610">
          <w:t>S</w:t>
        </w:r>
      </w:ins>
      <w:del w:id="230" w:author="Wei Jiang" w:date="2018-07-10T10:02:00Z">
        <w:r w:rsidDel="00A25610">
          <w:delText>s</w:delText>
        </w:r>
      </w:del>
      <w:r>
        <w:t>tudy</w:t>
      </w:r>
    </w:p>
    <w:p w14:paraId="7EAC0E46" w14:textId="015EBD9E" w:rsidR="003F7EF3" w:rsidRDefault="008717A6" w:rsidP="00F73BB4">
      <w:pPr>
        <w:ind w:firstLine="420"/>
      </w:pPr>
      <w:ins w:id="231" w:author="Wei Jiang" w:date="2018-07-10T10:09:00Z">
        <w:r>
          <w:t xml:space="preserve">This session </w:t>
        </w:r>
      </w:ins>
      <w:del w:id="232" w:author="Wei Jiang" w:date="2018-07-10T10:09:00Z">
        <w:r w:rsidR="003F7EF3" w:rsidDel="008717A6">
          <w:rPr>
            <w:rFonts w:hint="eastAsia"/>
          </w:rPr>
          <w:delText>For</w:delText>
        </w:r>
        <w:r w:rsidR="003F7EF3" w:rsidDel="008717A6">
          <w:delText xml:space="preserve"> the variation, we select some typical samples to conduct</w:delText>
        </w:r>
      </w:del>
      <w:ins w:id="233" w:author="Wei Jiang" w:date="2018-07-10T10:09:00Z">
        <w:r>
          <w:t xml:space="preserve">presents </w:t>
        </w:r>
      </w:ins>
      <w:del w:id="234" w:author="Wei Jiang" w:date="2018-07-10T10:09:00Z">
        <w:r w:rsidR="003F7EF3" w:rsidDel="008717A6">
          <w:delText xml:space="preserve"> </w:delText>
        </w:r>
      </w:del>
      <w:r w:rsidR="00266575">
        <w:t xml:space="preserve">a </w:t>
      </w:r>
      <w:r w:rsidR="003F7EF3">
        <w:t>case stud</w:t>
      </w:r>
      <w:ins w:id="235" w:author="Wei Jiang" w:date="2018-07-10T10:10:00Z">
        <w:r>
          <w:t>y for adversarial example generation</w:t>
        </w:r>
      </w:ins>
      <w:del w:id="236" w:author="Wei Jiang" w:date="2018-07-10T10:10:00Z">
        <w:r w:rsidR="003F7EF3" w:rsidDel="008717A6">
          <w:delText>y</w:delText>
        </w:r>
      </w:del>
      <w:r w:rsidR="003F7EF3">
        <w:t>. For example, we select a file with CVE ID</w:t>
      </w:r>
      <w:ins w:id="237" w:author="Wei Jiang" w:date="2018-07-10T10:10:00Z">
        <w:r>
          <w:t xml:space="preserve"> </w:t>
        </w:r>
      </w:ins>
      <w:ins w:id="238" w:author="Wei Jiang" w:date="2018-07-10T10:14:00Z">
        <w:r>
          <w:t xml:space="preserve">to be </w:t>
        </w:r>
      </w:ins>
      <w:del w:id="239" w:author="Wei Jiang" w:date="2018-07-10T10:10:00Z">
        <w:r w:rsidR="003F7EF3" w:rsidDel="008717A6">
          <w:delText xml:space="preserve"> (</w:delText>
        </w:r>
      </w:del>
      <w:r w:rsidR="003F7EF3" w:rsidRPr="00680C45">
        <w:t>CVE-2013-0641</w:t>
      </w:r>
      <w:del w:id="240" w:author="Wei Jiang" w:date="2018-07-10T10:11:00Z">
        <w:r w:rsidR="003F7EF3" w:rsidDel="008717A6">
          <w:delText>)</w:delText>
        </w:r>
      </w:del>
      <w:ins w:id="241" w:author="Wei Jiang" w:date="2018-07-10T10:11:00Z">
        <w:r>
          <w:t xml:space="preserve">. By exploiting the vulnerability, </w:t>
        </w:r>
      </w:ins>
      <w:del w:id="242" w:author="Wei Jiang" w:date="2018-07-10T10:11:00Z">
        <w:r w:rsidR="003F7EF3" w:rsidDel="008717A6">
          <w:delText>,</w:delText>
        </w:r>
        <w:r w:rsidR="00266575" w:rsidDel="008717A6">
          <w:delText xml:space="preserve"> </w:delText>
        </w:r>
        <w:r w:rsidR="00164712" w:rsidDel="008717A6">
          <w:rPr>
            <w:rFonts w:hint="eastAsia"/>
          </w:rPr>
          <w:delText>which</w:delText>
        </w:r>
        <w:r w:rsidR="00164712" w:rsidDel="008717A6">
          <w:delText xml:space="preserve"> </w:delText>
        </w:r>
      </w:del>
      <w:ins w:id="243" w:author="Wei Jiang" w:date="2018-07-10T10:11:00Z">
        <w:r>
          <w:t xml:space="preserve">we </w:t>
        </w:r>
      </w:ins>
      <w:r w:rsidR="00164712">
        <w:t>can execute any code remotely</w:t>
      </w:r>
      <w:del w:id="244" w:author="Wei Jiang" w:date="2018-07-10T10:12:00Z">
        <w:r w:rsidR="00164712" w:rsidDel="008717A6">
          <w:delText xml:space="preserve"> by exploiting the vulnerability</w:delText>
        </w:r>
      </w:del>
      <w:r w:rsidR="00164712">
        <w:t>. W</w:t>
      </w:r>
      <w:r w:rsidR="003F7EF3">
        <w:rPr>
          <w:rFonts w:hint="eastAsia"/>
        </w:rPr>
        <w:t>e</w:t>
      </w:r>
      <w:r w:rsidR="003F7EF3">
        <w:t xml:space="preserve"> </w:t>
      </w:r>
      <w:r w:rsidR="00164712">
        <w:t>apply</w:t>
      </w:r>
      <w:r w:rsidR="003F7EF3">
        <w:t xml:space="preserve"> the methodologies in the above four scenarios to var</w:t>
      </w:r>
      <w:r w:rsidR="003F7EF3">
        <w:rPr>
          <w:rFonts w:hint="eastAsia"/>
        </w:rPr>
        <w:t>y</w:t>
      </w:r>
      <w:r w:rsidR="003F7EF3">
        <w:t xml:space="preserve"> selected samples and then check </w:t>
      </w:r>
      <w:del w:id="245" w:author="Wei Jiang" w:date="2018-07-10T10:18:00Z">
        <w:r w:rsidR="003F7EF3" w:rsidRPr="005D6DD9" w:rsidDel="005D6DD9">
          <w:delText>the</w:delText>
        </w:r>
      </w:del>
      <w:ins w:id="246" w:author="Wei Jiang" w:date="2018-07-10T10:18:00Z">
        <w:r w:rsidR="005D6DD9" w:rsidRPr="005D6DD9">
          <w:t xml:space="preserve">against the </w:t>
        </w:r>
      </w:ins>
      <w:del w:id="247" w:author="Wei Jiang" w:date="2018-07-10T10:18:00Z">
        <w:r w:rsidR="003F7EF3" w:rsidRPr="005D6DD9" w:rsidDel="005D6DD9">
          <w:delText xml:space="preserve"> VT</w:delText>
        </w:r>
      </w:del>
      <w:ins w:id="248" w:author="Wei Jiang" w:date="2018-07-10T10:18:00Z">
        <w:r w:rsidR="00B35281">
          <w:t>VirusT</w:t>
        </w:r>
        <w:r w:rsidR="005D6DD9" w:rsidRPr="005D6DD9">
          <w:t>otal</w:t>
        </w:r>
      </w:ins>
      <w:r w:rsidR="003F7EF3" w:rsidRPr="005D6DD9">
        <w:t xml:space="preserve"> </w:t>
      </w:r>
      <w:del w:id="249" w:author="Wei Jiang" w:date="2018-07-10T10:18:00Z">
        <w:r w:rsidR="003F7EF3" w:rsidRPr="00CF2D10" w:rsidDel="005D6DD9">
          <w:delText>reports of these samples and their variants</w:delText>
        </w:r>
      </w:del>
      <w:ins w:id="250" w:author="Wei Jiang" w:date="2018-07-10T10:18:00Z">
        <w:r w:rsidR="005D6DD9" w:rsidRPr="00CF2D10">
          <w:t>anti-virus service</w:t>
        </w:r>
      </w:ins>
      <w:r w:rsidR="003F7EF3">
        <w:t xml:space="preserve">. </w:t>
      </w:r>
      <w:del w:id="251" w:author="Wei Jiang" w:date="2018-07-10T10:19:00Z">
        <w:r w:rsidR="003F7EF3" w:rsidDel="00CF2D10">
          <w:delText xml:space="preserve">The </w:delText>
        </w:r>
      </w:del>
      <w:del w:id="252" w:author="Wei Jiang" w:date="2018-07-10T10:18:00Z">
        <w:r w:rsidR="003F7EF3" w:rsidDel="005D6DD9">
          <w:delText>VT reports</w:delText>
        </w:r>
      </w:del>
      <w:del w:id="253" w:author="Wei Jiang" w:date="2018-07-10T10:19:00Z">
        <w:r w:rsidR="003F7EF3" w:rsidDel="00CF2D10">
          <w:delText xml:space="preserve"> show that</w:delText>
        </w:r>
      </w:del>
      <w:ins w:id="254" w:author="Wei Jiang" w:date="2018-07-10T10:19:00Z">
        <w:r w:rsidR="00CF2D10">
          <w:t>The</w:t>
        </w:r>
      </w:ins>
      <w:r w:rsidR="003F7EF3">
        <w:t xml:space="preserve"> original sample</w:t>
      </w:r>
      <w:del w:id="255" w:author="Wei Jiang" w:date="2018-07-10T10:19:00Z">
        <w:r w:rsidR="003F7EF3" w:rsidDel="00CF2D10">
          <w:delText>s</w:delText>
        </w:r>
      </w:del>
      <w:r w:rsidR="003F7EF3">
        <w:t xml:space="preserve"> </w:t>
      </w:r>
      <w:del w:id="256" w:author="Wei Jiang" w:date="2018-07-10T10:19:00Z">
        <w:r w:rsidR="003F7EF3" w:rsidDel="00CF2D10">
          <w:delText>can be</w:delText>
        </w:r>
      </w:del>
      <w:ins w:id="257" w:author="Wei Jiang" w:date="2018-07-10T10:19:00Z">
        <w:r w:rsidR="00CF2D10">
          <w:t>is</w:t>
        </w:r>
      </w:ins>
      <w:r w:rsidR="003F7EF3">
        <w:t xml:space="preserve"> </w:t>
      </w:r>
      <w:del w:id="258" w:author="Wei Jiang" w:date="2018-07-10T10:20:00Z">
        <w:r w:rsidR="003F7EF3" w:rsidDel="00CF2D10">
          <w:delText xml:space="preserve">detected </w:delText>
        </w:r>
      </w:del>
      <w:ins w:id="259" w:author="Wei Jiang" w:date="2018-07-10T10:20:00Z">
        <w:r w:rsidR="00CF2D10">
          <w:t xml:space="preserve">scanned </w:t>
        </w:r>
      </w:ins>
      <w:r w:rsidR="003F7EF3">
        <w:t>by 6</w:t>
      </w:r>
      <w:ins w:id="260" w:author="Wei Jiang" w:date="2018-07-10T10:20:00Z">
        <w:r w:rsidR="00CF2D10">
          <w:t>0</w:t>
        </w:r>
      </w:ins>
      <w:del w:id="261" w:author="Wei Jiang" w:date="2018-07-10T10:20:00Z">
        <w:r w:rsidR="003F7EF3" w:rsidDel="00CF2D10">
          <w:delText>1</w:delText>
        </w:r>
      </w:del>
      <w:r w:rsidR="003F7EF3">
        <w:t xml:space="preserve"> detection engines, within which 33 engines</w:t>
      </w:r>
      <w:ins w:id="262" w:author="Wei Jiang" w:date="2018-07-10T10:20:00Z">
        <w:r w:rsidR="00CF2D10">
          <w:t xml:space="preserve"> </w:t>
        </w:r>
      </w:ins>
      <w:del w:id="263" w:author="Wei Jiang" w:date="2018-07-10T10:20:00Z">
        <w:r w:rsidR="003F7EF3" w:rsidDel="00CF2D10">
          <w:delText xml:space="preserve"> can identify the malicious information</w:delText>
        </w:r>
      </w:del>
      <w:ins w:id="264" w:author="Wei Jiang" w:date="2018-07-10T10:20:00Z">
        <w:r w:rsidR="00CF2D10">
          <w:t xml:space="preserve">predict </w:t>
        </w:r>
      </w:ins>
      <w:ins w:id="265" w:author="Wei Jiang" w:date="2018-07-10T10:21:00Z">
        <w:r w:rsidR="00CF2D10">
          <w:t>the sample</w:t>
        </w:r>
      </w:ins>
      <w:ins w:id="266" w:author="Wei Jiang" w:date="2018-07-10T10:20:00Z">
        <w:r w:rsidR="00CF2D10">
          <w:t xml:space="preserve"> as malicious</w:t>
        </w:r>
      </w:ins>
      <w:r w:rsidR="003F7EF3">
        <w:t xml:space="preserve">. Yet after variation, only </w:t>
      </w:r>
      <w:del w:id="267" w:author="Wei Jiang" w:date="2018-07-10T10:21:00Z">
        <w:r w:rsidR="003F7EF3" w:rsidDel="00CF2D10">
          <w:delText xml:space="preserve">60 </w:delText>
        </w:r>
      </w:del>
      <w:ins w:id="268" w:author="Wei Jiang" w:date="2018-07-10T10:21:00Z">
        <w:r w:rsidR="00CF2D10">
          <w:t xml:space="preserve">~22 </w:t>
        </w:r>
      </w:ins>
      <w:r w:rsidR="003F7EF3">
        <w:t>engines</w:t>
      </w:r>
      <w:ins w:id="269" w:author="Wei Jiang" w:date="2018-07-10T10:21:00Z">
        <w:r w:rsidR="00CF2D10">
          <w:t xml:space="preserve"> </w:t>
        </w:r>
      </w:ins>
      <w:del w:id="270" w:author="Wei Jiang" w:date="2018-07-10T10:21:00Z">
        <w:r w:rsidR="003F7EF3" w:rsidDel="00CF2D10">
          <w:delText xml:space="preserve"> can detect these variants and 22 engines </w:delText>
        </w:r>
      </w:del>
      <w:r w:rsidR="00164712">
        <w:t xml:space="preserve">are able to </w:t>
      </w:r>
      <w:del w:id="271" w:author="Wei Jiang" w:date="2018-07-10T10:22:00Z">
        <w:r w:rsidR="003F7EF3" w:rsidDel="00CF2D10">
          <w:delText>identify their malicious information</w:delText>
        </w:r>
      </w:del>
      <w:ins w:id="272" w:author="Wei Jiang" w:date="2018-07-10T10:22:00Z">
        <w:r w:rsidR="00CF2D10">
          <w:t xml:space="preserve">predict the sample as malicious, </w:t>
        </w:r>
      </w:ins>
      <w:ins w:id="273" w:author="Wei Jiang" w:date="2018-07-10T10:23:00Z">
        <w:r w:rsidR="00B35281">
          <w:t xml:space="preserve">this demonstrates the strong evasion ability after the sample </w:t>
        </w:r>
      </w:ins>
      <w:ins w:id="274" w:author="Wei Jiang" w:date="2018-07-10T10:24:00Z">
        <w:r w:rsidR="00B35281">
          <w:t>variation</w:t>
        </w:r>
      </w:ins>
      <w:r w:rsidR="003F7EF3">
        <w:t>.</w:t>
      </w:r>
    </w:p>
    <w:p w14:paraId="29AC9C2D" w14:textId="77777777" w:rsidR="00483923" w:rsidRPr="003F7EF3" w:rsidRDefault="00483923" w:rsidP="00483923">
      <w:pPr>
        <w:ind w:firstLine="420"/>
        <w:rPr>
          <w:rFonts w:ascii="宋体" w:hAnsi="宋体"/>
          <w:kern w:val="0"/>
        </w:rPr>
      </w:pPr>
    </w:p>
    <w:p w14:paraId="5DF030DB" w14:textId="2D90F444" w:rsidR="00483923" w:rsidRPr="00B000BF" w:rsidRDefault="0000118B" w:rsidP="00483923">
      <w:pPr>
        <w:jc w:val="center"/>
        <w:rPr>
          <w:sz w:val="18"/>
          <w:szCs w:val="18"/>
        </w:rPr>
      </w:pPr>
      <w:r w:rsidRPr="00B000BF">
        <w:rPr>
          <w:rFonts w:hint="eastAsia"/>
          <w:sz w:val="18"/>
          <w:szCs w:val="18"/>
        </w:rPr>
        <w:t>Table</w:t>
      </w:r>
      <w:r w:rsidRPr="00B000BF">
        <w:rPr>
          <w:sz w:val="18"/>
          <w:szCs w:val="18"/>
        </w:rPr>
        <w:t xml:space="preserve"> </w:t>
      </w:r>
      <w:r w:rsidR="00483923" w:rsidRPr="00B000BF">
        <w:rPr>
          <w:sz w:val="18"/>
          <w:szCs w:val="18"/>
        </w:rPr>
        <w:t xml:space="preserve">5 </w:t>
      </w:r>
      <w:ins w:id="275" w:author="Wei Jiang" w:date="2018-07-10T10:27:00Z">
        <w:r w:rsidR="008229A6">
          <w:rPr>
            <w:sz w:val="18"/>
            <w:szCs w:val="18"/>
          </w:rPr>
          <w:t xml:space="preserve">Detection Accuracy for </w:t>
        </w:r>
      </w:ins>
      <w:del w:id="276" w:author="Wei Jiang" w:date="2018-07-10T10:28:00Z">
        <w:r w:rsidR="00B000BF" w:rsidRPr="00B000BF" w:rsidDel="008229A6">
          <w:rPr>
            <w:sz w:val="18"/>
            <w:szCs w:val="18"/>
          </w:rPr>
          <w:delText xml:space="preserve">VT </w:delText>
        </w:r>
        <w:r w:rsidR="00B000BF" w:rsidRPr="00B000BF" w:rsidDel="008229A6">
          <w:rPr>
            <w:rFonts w:ascii="Arial" w:hAnsi="Arial" w:cs="Arial"/>
            <w:sz w:val="18"/>
            <w:szCs w:val="18"/>
            <w:shd w:val="clear" w:color="auto" w:fill="FFFFFF"/>
          </w:rPr>
          <w:delText xml:space="preserve">detection result of </w:delText>
        </w:r>
        <w:r w:rsidR="00B000BF" w:rsidRPr="00B000BF" w:rsidDel="008229A6">
          <w:rPr>
            <w:rFonts w:asciiTheme="minorHAnsi" w:hAnsiTheme="minorHAnsi"/>
            <w:kern w:val="0"/>
            <w:szCs w:val="21"/>
          </w:rPr>
          <w:delText>generate new malware</w:delText>
        </w:r>
      </w:del>
      <w:ins w:id="277" w:author="Wei Jiang" w:date="2018-07-10T10:28:00Z">
        <w:r w:rsidR="008229A6">
          <w:rPr>
            <w:sz w:val="18"/>
            <w:szCs w:val="18"/>
          </w:rPr>
          <w:t>VirusTotal service</w:t>
        </w:r>
      </w:ins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1470"/>
        <w:gridCol w:w="630"/>
        <w:gridCol w:w="630"/>
        <w:gridCol w:w="630"/>
        <w:gridCol w:w="630"/>
      </w:tblGrid>
      <w:tr w:rsidR="00483923" w:rsidRPr="00A25771" w14:paraId="5959A759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F1879" w14:textId="79D69C93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78" w:author="Wei Jiang" w:date="2018-07-10T10:26:00Z">
                <w:pPr>
                  <w:widowControl/>
                  <w:jc w:val="left"/>
                </w:pPr>
              </w:pPrChange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File</w:t>
            </w:r>
            <w:ins w:id="279" w:author="Wei Jiang" w:date="2018-07-10T10:26:00Z">
              <w:r w:rsidR="008229A6">
                <w:rPr>
                  <w:rFonts w:ascii="宋体" w:hAnsi="宋体" w:cs="宋体"/>
                  <w:kern w:val="0"/>
                  <w:sz w:val="24"/>
                  <w:szCs w:val="24"/>
                </w:rPr>
                <w:t xml:space="preserve"> </w:t>
              </w:r>
            </w:ins>
            <w:del w:id="280" w:author="Wei Jiang" w:date="2018-07-10T10:26:00Z">
              <w:r w:rsidDel="008229A6">
                <w:rPr>
                  <w:rFonts w:ascii="宋体" w:hAnsi="宋体" w:cs="宋体"/>
                  <w:kern w:val="0"/>
                  <w:sz w:val="24"/>
                  <w:szCs w:val="24"/>
                </w:rPr>
                <w:delText>_</w:delText>
              </w:r>
            </w:del>
            <w:r>
              <w:rPr>
                <w:rFonts w:ascii="宋体" w:hAnsi="宋体" w:cs="宋体"/>
                <w:kern w:val="0"/>
                <w:sz w:val="24"/>
                <w:szCs w:val="24"/>
              </w:rPr>
              <w:t>H</w:t>
            </w:r>
            <w:ins w:id="281" w:author="Wei Jiang" w:date="2018-07-10T10:26:00Z">
              <w:r w:rsidR="008229A6">
                <w:rPr>
                  <w:rFonts w:ascii="宋体" w:hAnsi="宋体" w:cs="宋体"/>
                  <w:kern w:val="0"/>
                  <w:sz w:val="24"/>
                  <w:szCs w:val="24"/>
                </w:rPr>
                <w:t>ash</w:t>
              </w:r>
            </w:ins>
            <w:del w:id="282" w:author="Wei Jiang" w:date="2018-07-10T10:26:00Z">
              <w:r w:rsidDel="008229A6">
                <w:rPr>
                  <w:rFonts w:ascii="宋体" w:hAnsi="宋体" w:cs="宋体" w:hint="eastAsia"/>
                  <w:kern w:val="0"/>
                  <w:sz w:val="24"/>
                  <w:szCs w:val="24"/>
                </w:rPr>
                <w:delText>ASH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ACEC6" w14:textId="7CEF55DA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3" w:author="Wei Jiang" w:date="2018-07-10T10:27:00Z">
                <w:pPr>
                  <w:widowControl/>
                  <w:jc w:val="left"/>
                </w:pPr>
              </w:pPrChange>
            </w:pPr>
            <w:del w:id="284" w:author="Wei Jiang" w:date="2018-07-10T10:26:00Z">
              <w:r w:rsidDel="008229A6">
                <w:rPr>
                  <w:rFonts w:ascii="宋体" w:hAnsi="宋体" w:cs="宋体"/>
                  <w:kern w:val="0"/>
                  <w:sz w:val="24"/>
                  <w:szCs w:val="24"/>
                </w:rPr>
                <w:delText>Source</w:delText>
              </w:r>
            </w:del>
            <w:ins w:id="285" w:author="Wei Jiang" w:date="2018-07-10T10:26:00Z">
              <w:r w:rsidR="008229A6">
                <w:rPr>
                  <w:rFonts w:ascii="宋体" w:hAnsi="宋体" w:cs="宋体"/>
                  <w:kern w:val="0"/>
                  <w:sz w:val="24"/>
                  <w:szCs w:val="24"/>
                </w:rPr>
                <w:t>Origin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3C3A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6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23CAF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7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E795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8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202A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89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FTC</w:t>
            </w:r>
          </w:p>
        </w:tc>
      </w:tr>
      <w:tr w:rsidR="00483923" w:rsidRPr="00A25771" w14:paraId="0853C4DC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F518" w14:textId="1762A3C0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0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00ba5c43b1cec186c634c24ac21982d3</w:t>
            </w:r>
            <w:del w:id="291" w:author="Wei Jiang" w:date="2018-07-10T10:25:00Z">
              <w:r w:rsidRPr="00A25771" w:rsidDel="00B35281">
                <w:rPr>
                  <w:rFonts w:ascii="宋体" w:hAnsi="宋体" w:cs="宋体"/>
                  <w:kern w:val="0"/>
                  <w:sz w:val="24"/>
                  <w:szCs w:val="24"/>
                </w:rPr>
                <w:br/>
                <w:delText>cve-2013-0641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88BE9" w14:textId="5244A670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2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33/6</w:t>
            </w:r>
            <w:ins w:id="293" w:author="Wei Jiang" w:date="2018-07-10T10:20:00Z">
              <w:r w:rsidR="00CF2D10">
                <w:rPr>
                  <w:rFonts w:ascii="宋体" w:hAnsi="宋体" w:cs="宋体"/>
                  <w:kern w:val="0"/>
                  <w:sz w:val="24"/>
                  <w:szCs w:val="24"/>
                </w:rPr>
                <w:t>0</w:t>
              </w:r>
            </w:ins>
            <w:del w:id="294" w:author="Wei Jiang" w:date="2018-07-10T10:20:00Z">
              <w:r w:rsidRPr="00A25771" w:rsidDel="00CF2D10">
                <w:rPr>
                  <w:rFonts w:ascii="宋体" w:hAnsi="宋体" w:cs="宋体"/>
                  <w:kern w:val="0"/>
                  <w:sz w:val="24"/>
                  <w:szCs w:val="24"/>
                </w:rPr>
                <w:delText>1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C3C97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5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D499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6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23/60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E074C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7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A9A71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298" w:author="Wei Jiang" w:date="2018-07-10T10:27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22/60</w:t>
            </w:r>
          </w:p>
        </w:tc>
      </w:tr>
    </w:tbl>
    <w:p w14:paraId="10B3DD4E" w14:textId="77777777" w:rsidR="00483923" w:rsidRDefault="00483923" w:rsidP="00483923">
      <w:pPr>
        <w:rPr>
          <w:rFonts w:ascii="宋体" w:hAnsi="宋体"/>
          <w:kern w:val="0"/>
        </w:rPr>
      </w:pPr>
    </w:p>
    <w:p w14:paraId="5F3DA159" w14:textId="6D04D22E" w:rsidR="003F7EF3" w:rsidRDefault="0071433D" w:rsidP="003F7EF3">
      <w:pPr>
        <w:ind w:firstLine="420"/>
      </w:pPr>
      <w:ins w:id="299" w:author="Wei Jiang" w:date="2018-07-10T10:38:00Z">
        <w:r>
          <w:t>Since</w:t>
        </w:r>
      </w:ins>
      <w:del w:id="300" w:author="Wei Jiang" w:date="2018-07-10T10:38:00Z">
        <w:r w:rsidR="003F7EF3" w:rsidDel="0071433D">
          <w:delText>As</w:delText>
        </w:r>
      </w:del>
      <w:r w:rsidR="003F7EF3">
        <w:t xml:space="preserve"> most PDF detection engines are based on structure and content, </w:t>
      </w:r>
      <w:r w:rsidR="003F7EF3">
        <w:rPr>
          <w:rFonts w:hint="eastAsia"/>
        </w:rPr>
        <w:t>once</w:t>
      </w:r>
      <w:r w:rsidR="003F7EF3">
        <w:t xml:space="preserve"> we modify the structure and content, such as add</w:t>
      </w:r>
      <w:r>
        <w:t>ing</w:t>
      </w:r>
      <w:r w:rsidR="003F7EF3">
        <w:t xml:space="preserve"> some objects </w:t>
      </w:r>
      <w:ins w:id="301" w:author="Wei Jiang" w:date="2018-07-10T10:39:00Z">
        <w:r>
          <w:t>from</w:t>
        </w:r>
      </w:ins>
      <w:del w:id="302" w:author="Wei Jiang" w:date="2018-07-10T10:39:00Z">
        <w:r w:rsidR="003F7EF3" w:rsidDel="0071433D">
          <w:delText>of</w:delText>
        </w:r>
      </w:del>
      <w:r w:rsidR="003F7EF3">
        <w:t xml:space="preserve"> benign samples or modify</w:t>
      </w:r>
      <w:r>
        <w:t>ing</w:t>
      </w:r>
      <w:r w:rsidR="003F7EF3">
        <w:t xml:space="preserve"> the file size, the malicious file </w:t>
      </w:r>
      <w:r>
        <w:t xml:space="preserve">will have a higher chance to </w:t>
      </w:r>
      <w:r w:rsidR="003F7EF3">
        <w:t xml:space="preserve">evade </w:t>
      </w:r>
      <w:r>
        <w:t xml:space="preserve">the </w:t>
      </w:r>
      <w:r w:rsidR="003F7EF3">
        <w:t>classifier</w:t>
      </w:r>
      <w:r>
        <w:t xml:space="preserve">s. </w:t>
      </w:r>
      <w:r w:rsidR="003F7EF3">
        <w:rPr>
          <w:rFonts w:hint="eastAsia"/>
        </w:rPr>
        <w:t>W</w:t>
      </w:r>
      <w:r>
        <w:t xml:space="preserve">e compare the </w:t>
      </w:r>
      <w:ins w:id="303" w:author="Wei Jiang" w:date="2018-07-10T10:33:00Z">
        <w:r>
          <w:t xml:space="preserve">feature space of the </w:t>
        </w:r>
      </w:ins>
      <w:r>
        <w:t>file</w:t>
      </w:r>
      <w:r w:rsidR="003F7EF3">
        <w:t xml:space="preserve"> before and after</w:t>
      </w:r>
      <w:ins w:id="304" w:author="Wei Jiang" w:date="2018-07-10T10:39:00Z">
        <w:r>
          <w:t xml:space="preserve"> </w:t>
        </w:r>
      </w:ins>
      <w:del w:id="305" w:author="Wei Jiang" w:date="2018-07-10T10:39:00Z">
        <w:r w:rsidR="003F7EF3" w:rsidDel="0071433D">
          <w:delText xml:space="preserve"> </w:delText>
        </w:r>
      </w:del>
      <w:r w:rsidR="003F7EF3">
        <w:t xml:space="preserve">variation. As shown in Table 6, </w:t>
      </w:r>
      <w:ins w:id="306" w:author="Wei Jiang" w:date="2018-07-10T10:34:00Z">
        <w:r>
          <w:t xml:space="preserve">the </w:t>
        </w:r>
      </w:ins>
      <w:r w:rsidR="003F7EF3">
        <w:t>varia</w:t>
      </w:r>
      <w:r w:rsidR="003F7EF3">
        <w:rPr>
          <w:rFonts w:hint="eastAsia"/>
        </w:rPr>
        <w:t>tion</w:t>
      </w:r>
      <w:r w:rsidR="003F7EF3">
        <w:t xml:space="preserve"> </w:t>
      </w:r>
      <w:ins w:id="307" w:author="Wei Jiang" w:date="2018-07-10T10:39:00Z">
        <w:r>
          <w:t xml:space="preserve">for this file </w:t>
        </w:r>
      </w:ins>
      <w:r w:rsidR="003F7EF3">
        <w:t xml:space="preserve">includes modifying </w:t>
      </w:r>
      <w:r w:rsidR="00164712">
        <w:t xml:space="preserve">the </w:t>
      </w:r>
      <w:r w:rsidR="003F7EF3">
        <w:t xml:space="preserve">size and content of metadata, adding the </w:t>
      </w:r>
      <w:r w:rsidR="00164712">
        <w:t xml:space="preserve">number </w:t>
      </w:r>
      <w:r w:rsidR="003F7EF3">
        <w:t xml:space="preserve">of </w:t>
      </w:r>
      <w:ins w:id="308" w:author="Wei Jiang" w:date="2018-07-10T10:35:00Z">
        <w:r>
          <w:t>c</w:t>
        </w:r>
      </w:ins>
      <w:del w:id="309" w:author="Wei Jiang" w:date="2018-07-10T10:35:00Z">
        <w:r w:rsidR="003F7EF3" w:rsidRPr="00DA16A4" w:rsidDel="0071433D">
          <w:delText>C</w:delText>
        </w:r>
      </w:del>
      <w:r w:rsidR="003F7EF3" w:rsidRPr="00DA16A4">
        <w:t>ount_javascript</w:t>
      </w:r>
      <w:r w:rsidR="003F7EF3">
        <w:t xml:space="preserve"> and some content of </w:t>
      </w:r>
      <w:ins w:id="310" w:author="Wei Jiang" w:date="2018-07-10T10:35:00Z">
        <w:r>
          <w:t>k</w:t>
        </w:r>
      </w:ins>
      <w:del w:id="311" w:author="Wei Jiang" w:date="2018-07-10T10:35:00Z">
        <w:r w:rsidR="003F7EF3" w:rsidDel="0071433D">
          <w:delText>K</w:delText>
        </w:r>
      </w:del>
      <w:r w:rsidR="003F7EF3">
        <w:t>eywords</w:t>
      </w:r>
      <w:del w:id="312" w:author="Wei Jiang" w:date="2018-07-10T10:36:00Z">
        <w:r w:rsidR="003F7EF3" w:rsidDel="0071433D">
          <w:delText xml:space="preserve"> which are objects </w:delText>
        </w:r>
        <w:r w:rsidR="00164712" w:rsidDel="0071433D">
          <w:delText xml:space="preserve">in a </w:delText>
        </w:r>
        <w:r w:rsidR="003F7EF3" w:rsidDel="0071433D">
          <w:delText>benign sample</w:delText>
        </w:r>
      </w:del>
      <w:r w:rsidR="003F7EF3">
        <w:t xml:space="preserve">, upgrading </w:t>
      </w:r>
      <w:r w:rsidR="00164712">
        <w:t xml:space="preserve">the file </w:t>
      </w:r>
      <w:r w:rsidR="003F7EF3">
        <w:t>version from 4 to 7. After variation, the sample remain</w:t>
      </w:r>
      <w:r w:rsidR="00266575">
        <w:t>s</w:t>
      </w:r>
      <w:r w:rsidR="003F7EF3">
        <w:t xml:space="preserve"> </w:t>
      </w:r>
      <w:ins w:id="313" w:author="Wei Jiang" w:date="2018-07-10T10:40:00Z">
        <w:r>
          <w:t xml:space="preserve">the </w:t>
        </w:r>
      </w:ins>
      <w:r w:rsidR="003F7EF3">
        <w:t xml:space="preserve">malicious </w:t>
      </w:r>
      <w:ins w:id="314" w:author="Wei Jiang" w:date="2018-07-10T10:40:00Z">
        <w:r>
          <w:t xml:space="preserve">behavior </w:t>
        </w:r>
      </w:ins>
      <w:r w:rsidR="003F7EF3">
        <w:t>while 10</w:t>
      </w:r>
      <w:ins w:id="315" w:author="Wei Jiang" w:date="2018-07-10T10:41:00Z">
        <w:r w:rsidR="007E3828">
          <w:t xml:space="preserve"> more models have been successfully </w:t>
        </w:r>
      </w:ins>
      <w:ins w:id="316" w:author="Wei Jiang" w:date="2018-07-10T10:42:00Z">
        <w:r w:rsidR="007E3828">
          <w:t>evaded</w:t>
        </w:r>
      </w:ins>
      <w:del w:id="317" w:author="Wei Jiang" w:date="2018-07-10T10:41:00Z">
        <w:r w:rsidR="003F7EF3" w:rsidDel="007E3828">
          <w:delText xml:space="preserve"> classifiers</w:delText>
        </w:r>
      </w:del>
      <w:del w:id="318" w:author="Wei Jiang" w:date="2018-07-10T10:40:00Z">
        <w:r w:rsidR="003F7EF3" w:rsidDel="007E3828">
          <w:delText xml:space="preserve"> </w:delText>
        </w:r>
      </w:del>
      <w:del w:id="319" w:author="Wei Jiang" w:date="2018-07-10T10:41:00Z">
        <w:r w:rsidR="003F7EF3" w:rsidDel="007E3828">
          <w:delText>have already failed to detect the malicious code of th</w:delText>
        </w:r>
        <w:r w:rsidR="00164712" w:rsidDel="007E3828">
          <w:delText>is</w:delText>
        </w:r>
        <w:r w:rsidR="003F7EF3" w:rsidDel="007E3828">
          <w:delText xml:space="preserve"> file</w:delText>
        </w:r>
      </w:del>
      <w:r w:rsidR="003F7EF3">
        <w:t>.</w:t>
      </w:r>
    </w:p>
    <w:p w14:paraId="5A63AD05" w14:textId="77777777" w:rsidR="00483923" w:rsidRDefault="00483923" w:rsidP="00483923">
      <w:pPr>
        <w:rPr>
          <w:ins w:id="320" w:author="Wei Jiang" w:date="2018-07-10T10:42:00Z"/>
          <w:rFonts w:ascii="宋体" w:hAnsi="宋体"/>
          <w:kern w:val="0"/>
        </w:rPr>
      </w:pPr>
    </w:p>
    <w:p w14:paraId="6D001729" w14:textId="77777777" w:rsidR="007E3828" w:rsidRDefault="007E3828" w:rsidP="00483923">
      <w:pPr>
        <w:rPr>
          <w:ins w:id="321" w:author="Wei Jiang" w:date="2018-07-10T10:42:00Z"/>
          <w:rFonts w:ascii="宋体" w:hAnsi="宋体"/>
          <w:kern w:val="0"/>
        </w:rPr>
      </w:pPr>
    </w:p>
    <w:p w14:paraId="378561D4" w14:textId="77777777" w:rsidR="007E3828" w:rsidRDefault="007E3828" w:rsidP="00483923">
      <w:pPr>
        <w:rPr>
          <w:ins w:id="322" w:author="Wei Jiang" w:date="2018-07-10T10:42:00Z"/>
          <w:rFonts w:ascii="宋体" w:hAnsi="宋体"/>
          <w:kern w:val="0"/>
        </w:rPr>
      </w:pPr>
    </w:p>
    <w:p w14:paraId="1306C514" w14:textId="77777777" w:rsidR="007E3828" w:rsidRPr="003F7EF3" w:rsidRDefault="007E3828" w:rsidP="00483923">
      <w:pPr>
        <w:rPr>
          <w:rFonts w:ascii="宋体" w:hAnsi="宋体"/>
          <w:kern w:val="0"/>
        </w:rPr>
      </w:pPr>
    </w:p>
    <w:p w14:paraId="3CF182EA" w14:textId="2ACB7E0E" w:rsidR="00483923" w:rsidRPr="00834C29" w:rsidRDefault="00164712" w:rsidP="00483923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Table </w:t>
      </w:r>
      <w:r w:rsidR="00483923">
        <w:rPr>
          <w:sz w:val="18"/>
          <w:szCs w:val="18"/>
        </w:rPr>
        <w:t xml:space="preserve">6 </w:t>
      </w:r>
      <w:r w:rsidR="006F1908">
        <w:rPr>
          <w:sz w:val="18"/>
          <w:szCs w:val="18"/>
        </w:rPr>
        <w:t>Comparison of</w:t>
      </w:r>
      <w:ins w:id="323" w:author="Wei Jiang" w:date="2018-07-10T10:37:00Z">
        <w:r w:rsidR="0071433D">
          <w:rPr>
            <w:sz w:val="18"/>
            <w:szCs w:val="18"/>
          </w:rPr>
          <w:t xml:space="preserve"> Feature Space before &amp; after Sample Variation</w:t>
        </w:r>
      </w:ins>
      <w:del w:id="324" w:author="Wei Jiang" w:date="2018-07-10T10:37:00Z">
        <w:r w:rsidR="006F1908" w:rsidDel="0071433D">
          <w:rPr>
            <w:sz w:val="18"/>
            <w:szCs w:val="18"/>
          </w:rPr>
          <w:delText xml:space="preserve"> </w:delText>
        </w:r>
        <w:r w:rsidR="006F1908" w:rsidRPr="00B000BF" w:rsidDel="0071433D">
          <w:rPr>
            <w:rFonts w:asciiTheme="minorHAnsi" w:hAnsiTheme="minorHAnsi"/>
            <w:kern w:val="0"/>
            <w:szCs w:val="21"/>
          </w:rPr>
          <w:delText>generate new malware</w:delText>
        </w:r>
        <w:r w:rsidR="006F1908" w:rsidDel="0071433D">
          <w:rPr>
            <w:sz w:val="18"/>
            <w:szCs w:val="18"/>
          </w:rPr>
          <w:delText xml:space="preserve"> feature </w:delText>
        </w:r>
      </w:del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470"/>
        <w:gridCol w:w="2550"/>
      </w:tblGrid>
      <w:tr w:rsidR="00483923" w:rsidRPr="00A25771" w14:paraId="0DEB10EE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82CA4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2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5D0E" w14:textId="1640867E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26" w:author="Wei Jiang" w:date="2018-07-10T10:44:00Z">
                <w:pPr>
                  <w:widowControl/>
                  <w:jc w:val="left"/>
                </w:pPr>
              </w:pPrChange>
            </w:pPr>
            <w:del w:id="327" w:author="Wei Jiang" w:date="2018-07-10T10:43:00Z">
              <w:r w:rsidRPr="00A25771" w:rsidDel="007E3828">
                <w:rPr>
                  <w:rFonts w:ascii="宋体" w:hAnsi="宋体" w:cs="宋体"/>
                  <w:kern w:val="0"/>
                  <w:sz w:val="24"/>
                  <w:szCs w:val="24"/>
                </w:rPr>
                <w:delText>Source</w:delText>
              </w:r>
            </w:del>
            <w:ins w:id="328" w:author="Wei Jiang" w:date="2018-07-10T10:43:00Z">
              <w:r w:rsidR="007E3828">
                <w:rPr>
                  <w:rFonts w:ascii="宋体" w:hAnsi="宋体" w:cs="宋体"/>
                  <w:kern w:val="0"/>
                  <w:sz w:val="24"/>
                  <w:szCs w:val="24"/>
                </w:rPr>
                <w:t>Origin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B4E1" w14:textId="6DB21658" w:rsidR="00483923" w:rsidRPr="00A25771" w:rsidRDefault="006F190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29" w:author="Wei Jiang" w:date="2018-07-10T10:44:00Z">
                <w:pPr>
                  <w:widowControl/>
                  <w:jc w:val="left"/>
                </w:pPr>
              </w:pPrChange>
            </w:pPr>
            <w:del w:id="330" w:author="Wei Jiang" w:date="2018-07-10T10:43:00Z">
              <w:r w:rsidRPr="006F1908" w:rsidDel="007E3828">
                <w:rPr>
                  <w:rFonts w:ascii="宋体" w:hAnsi="宋体" w:cs="宋体"/>
                  <w:kern w:val="0"/>
                  <w:sz w:val="24"/>
                  <w:szCs w:val="24"/>
                </w:rPr>
                <w:delText>evasive</w:delText>
              </w:r>
            </w:del>
            <w:ins w:id="331" w:author="Wei Jiang" w:date="2018-07-10T10:43:00Z">
              <w:r w:rsidR="007E3828">
                <w:rPr>
                  <w:rFonts w:ascii="宋体" w:hAnsi="宋体" w:cs="宋体"/>
                  <w:kern w:val="0"/>
                  <w:sz w:val="24"/>
                  <w:szCs w:val="24"/>
                </w:rPr>
                <w:t>Sample Variant</w:t>
              </w:r>
            </w:ins>
          </w:p>
        </w:tc>
      </w:tr>
      <w:tr w:rsidR="00483923" w:rsidRPr="00A25771" w14:paraId="55C86A35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313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2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author_lc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9C2C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3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A0180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4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483923" w:rsidRPr="00A25771" w14:paraId="76EBBAC8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F63E0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author_len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73C13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6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88B7C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7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483923" w:rsidRPr="00A25771" w14:paraId="710A185D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8756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8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author_uc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D1A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39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D8EBF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0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483923" w:rsidRPr="00A25771" w14:paraId="1291B612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5A5F7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1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count_javascript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CA14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2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11079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3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483923" w:rsidRPr="00A25771" w14:paraId="6FA9AB1B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8848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4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createdate_ts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37C1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EBBDB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6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650616173</w:t>
            </w:r>
          </w:p>
        </w:tc>
      </w:tr>
      <w:tr w:rsidR="00483923" w:rsidRPr="00A25771" w14:paraId="4B0C6B26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60FE3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7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createdate_tz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52A6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8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BACA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49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10020</w:t>
            </w:r>
          </w:p>
        </w:tc>
      </w:tr>
      <w:tr w:rsidR="00483923" w:rsidRPr="00A25771" w14:paraId="00BE2BDA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65D9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0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moddate_ts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B15E4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1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A06B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2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482083775</w:t>
            </w:r>
          </w:p>
        </w:tc>
      </w:tr>
      <w:tr w:rsidR="00483923" w:rsidRPr="00A25771" w14:paraId="28F2D90D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4EACB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3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keywords_lc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021BF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4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B83FA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483923" w:rsidRPr="00A25771" w14:paraId="5EF461CA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894A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6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keywords_len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88CE2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7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B25D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8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483923" w:rsidRPr="00A25771" w14:paraId="1AE3DA81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87193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59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producer_lc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0386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0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5ED77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1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483923" w:rsidRPr="00A25771" w14:paraId="5398D82A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4C66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2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producer_len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AE1C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3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945D5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4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483923" w:rsidRPr="00A25771" w14:paraId="2DA19A29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9B0A8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5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AD7FF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6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D4FF7" w14:textId="77777777" w:rsidR="00483923" w:rsidRPr="00A25771" w:rsidRDefault="0048392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  <w:pPrChange w:id="367" w:author="Wei Jiang" w:date="2018-07-10T10:44:00Z">
                <w:pPr>
                  <w:widowControl/>
                  <w:jc w:val="left"/>
                </w:pPr>
              </w:pPrChange>
            </w:pPr>
            <w:r w:rsidRPr="00A25771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</w:tc>
      </w:tr>
    </w:tbl>
    <w:p w14:paraId="2BA3F229" w14:textId="77777777" w:rsidR="00483923" w:rsidDel="00002D7A" w:rsidRDefault="00483923" w:rsidP="00483923">
      <w:pPr>
        <w:rPr>
          <w:del w:id="368" w:author="Wei Jiang" w:date="2018-07-10T10:46:00Z"/>
          <w:rFonts w:ascii="宋体" w:hAnsi="宋体"/>
          <w:kern w:val="0"/>
        </w:rPr>
      </w:pPr>
      <w:del w:id="369" w:author="Wei Jiang" w:date="2018-07-10T10:46:00Z">
        <w:r w:rsidDel="00002D7A">
          <w:rPr>
            <w:rFonts w:ascii="宋体" w:hAnsi="宋体" w:hint="eastAsia"/>
            <w:kern w:val="0"/>
          </w:rPr>
          <w:delText xml:space="preserve"> </w:delText>
        </w:r>
      </w:del>
    </w:p>
    <w:p w14:paraId="4B8DCB83" w14:textId="77777777" w:rsidR="00E44971" w:rsidRPr="00E44971" w:rsidRDefault="00E44971" w:rsidP="00E44971"/>
    <w:p w14:paraId="19C53869" w14:textId="77777777" w:rsidR="00E44971" w:rsidRDefault="00E44971" w:rsidP="00E44971">
      <w:pPr>
        <w:pStyle w:val="3"/>
      </w:pPr>
      <w:r>
        <w:t xml:space="preserve">4.3 </w:t>
      </w:r>
      <w:r>
        <w:rPr>
          <w:rFonts w:ascii="宋体" w:hAnsi="宋体" w:hint="eastAsia"/>
        </w:rPr>
        <w:t>Model</w:t>
      </w:r>
      <w:r>
        <w:rPr>
          <w:rFonts w:ascii="宋体" w:hAnsi="宋体"/>
        </w:rPr>
        <w:t xml:space="preserve"> Update</w:t>
      </w:r>
    </w:p>
    <w:p w14:paraId="3E11C320" w14:textId="3FC8399D" w:rsidR="00E44971" w:rsidRDefault="002177DC" w:rsidP="00F73BB4">
      <w:pPr>
        <w:ind w:firstLine="420"/>
        <w:rPr>
          <w:rFonts w:ascii="宋体" w:hAnsi="宋体" w:cs="宋体"/>
          <w:kern w:val="0"/>
          <w:szCs w:val="21"/>
        </w:rPr>
      </w:pPr>
      <w:ins w:id="370" w:author="Wei Jiang" w:date="2018-07-10T13:43:00Z">
        <w:r>
          <w:rPr>
            <w:rFonts w:ascii="宋体" w:hAnsi="宋体" w:cs="宋体"/>
            <w:kern w:val="0"/>
            <w:szCs w:val="21"/>
          </w:rPr>
          <w:t>W</w:t>
        </w:r>
      </w:ins>
      <w:del w:id="371" w:author="Wei Jiang" w:date="2018-07-10T13:43:00Z">
        <w:r w:rsidR="00E44971" w:rsidDel="002177DC">
          <w:rPr>
            <w:rFonts w:ascii="宋体" w:hAnsi="宋体" w:cs="宋体"/>
            <w:kern w:val="0"/>
            <w:szCs w:val="21"/>
          </w:rPr>
          <w:delText>For the evasion samples, w</w:delText>
        </w:r>
      </w:del>
      <w:r w:rsidR="00E44971">
        <w:rPr>
          <w:rFonts w:ascii="宋体" w:hAnsi="宋体" w:cs="宋体"/>
          <w:kern w:val="0"/>
          <w:szCs w:val="21"/>
        </w:rPr>
        <w:t xml:space="preserve">e use </w:t>
      </w:r>
      <w:ins w:id="372" w:author="Wei Jiang" w:date="2018-07-10T13:45:00Z">
        <w:r>
          <w:rPr>
            <w:rFonts w:ascii="宋体" w:hAnsi="宋体" w:cs="宋体"/>
            <w:kern w:val="0"/>
            <w:szCs w:val="21"/>
          </w:rPr>
          <w:t>three</w:t>
        </w:r>
      </w:ins>
      <w:del w:id="373" w:author="Wei Jiang" w:date="2018-07-10T13:45:00Z">
        <w:r w:rsidR="00E44971" w:rsidDel="002177DC">
          <w:rPr>
            <w:rFonts w:ascii="宋体" w:hAnsi="宋体" w:cs="宋体"/>
            <w:kern w:val="0"/>
            <w:szCs w:val="21"/>
          </w:rPr>
          <w:delText>two</w:delText>
        </w:r>
      </w:del>
      <w:r w:rsidR="00E44971">
        <w:rPr>
          <w:rFonts w:ascii="宋体" w:hAnsi="宋体" w:cs="宋体"/>
          <w:kern w:val="0"/>
          <w:szCs w:val="21"/>
        </w:rPr>
        <w:t xml:space="preserve"> kinds of </w:t>
      </w:r>
      <w:del w:id="374" w:author="Wei Jiang" w:date="2018-07-10T13:44:00Z">
        <w:r w:rsidR="00E44971" w:rsidDel="002177DC">
          <w:rPr>
            <w:rFonts w:ascii="宋体" w:hAnsi="宋体" w:cs="宋体"/>
            <w:kern w:val="0"/>
            <w:szCs w:val="21"/>
          </w:rPr>
          <w:delText xml:space="preserve">methods </w:delText>
        </w:r>
      </w:del>
      <w:ins w:id="375" w:author="Wei Jiang" w:date="2018-07-10T13:44:00Z">
        <w:r>
          <w:rPr>
            <w:rFonts w:ascii="宋体" w:hAnsi="宋体" w:cs="宋体"/>
            <w:kern w:val="0"/>
            <w:szCs w:val="21"/>
          </w:rPr>
          <w:t xml:space="preserve">techniques </w:t>
        </w:r>
      </w:ins>
      <w:r w:rsidR="00E44971">
        <w:rPr>
          <w:rFonts w:ascii="宋体" w:hAnsi="宋体" w:cs="宋体"/>
          <w:kern w:val="0"/>
          <w:szCs w:val="21"/>
        </w:rPr>
        <w:t xml:space="preserve">to </w:t>
      </w:r>
      <w:del w:id="376" w:author="Wei Jiang" w:date="2018-07-10T13:44:00Z">
        <w:r w:rsidR="00E44971" w:rsidDel="002177DC">
          <w:rPr>
            <w:rFonts w:ascii="宋体" w:hAnsi="宋体" w:cs="宋体"/>
            <w:kern w:val="0"/>
            <w:szCs w:val="21"/>
          </w:rPr>
          <w:delText xml:space="preserve">update </w:delText>
        </w:r>
      </w:del>
      <w:ins w:id="377" w:author="Wei Jiang" w:date="2018-07-10T13:44:00Z">
        <w:r>
          <w:rPr>
            <w:rFonts w:ascii="宋体" w:hAnsi="宋体" w:cs="宋体"/>
            <w:kern w:val="0"/>
            <w:szCs w:val="21"/>
          </w:rPr>
          <w:t xml:space="preserve">increase </w:t>
        </w:r>
      </w:ins>
      <w:r w:rsidR="00E44971">
        <w:rPr>
          <w:rFonts w:ascii="宋体" w:hAnsi="宋体" w:cs="宋体"/>
          <w:kern w:val="0"/>
          <w:szCs w:val="21"/>
        </w:rPr>
        <w:t xml:space="preserve">the </w:t>
      </w:r>
      <w:del w:id="378" w:author="Wei Jiang" w:date="2018-07-10T13:44:00Z">
        <w:r w:rsidR="00E44971" w:rsidDel="002177DC">
          <w:rPr>
            <w:rFonts w:ascii="宋体" w:hAnsi="宋体" w:cs="宋体"/>
            <w:kern w:val="0"/>
            <w:szCs w:val="21"/>
          </w:rPr>
          <w:delText xml:space="preserve">above </w:delText>
        </w:r>
      </w:del>
      <w:ins w:id="379" w:author="Wei Jiang" w:date="2018-07-10T13:44:00Z">
        <w:r>
          <w:rPr>
            <w:rFonts w:ascii="宋体" w:hAnsi="宋体" w:cs="宋体"/>
            <w:kern w:val="0"/>
            <w:szCs w:val="21"/>
          </w:rPr>
          <w:t xml:space="preserve">robustness of ML </w:t>
        </w:r>
      </w:ins>
      <w:r w:rsidR="00E44971">
        <w:rPr>
          <w:rFonts w:ascii="宋体" w:hAnsi="宋体" w:cs="宋体"/>
          <w:kern w:val="0"/>
          <w:szCs w:val="21"/>
        </w:rPr>
        <w:t xml:space="preserve">model. </w:t>
      </w:r>
      <w:r w:rsidR="006B0603">
        <w:rPr>
          <w:rFonts w:ascii="宋体" w:hAnsi="宋体" w:cs="宋体" w:hint="eastAsia"/>
          <w:kern w:val="0"/>
          <w:szCs w:val="21"/>
        </w:rPr>
        <w:t>The f</w:t>
      </w:r>
      <w:r w:rsidR="00E44971">
        <w:rPr>
          <w:rFonts w:ascii="宋体" w:hAnsi="宋体" w:cs="宋体"/>
          <w:kern w:val="0"/>
          <w:szCs w:val="21"/>
        </w:rPr>
        <w:t>irst</w:t>
      </w:r>
      <w:r w:rsidR="006B0603">
        <w:rPr>
          <w:rFonts w:ascii="宋体" w:hAnsi="宋体" w:cs="宋体" w:hint="eastAsia"/>
          <w:kern w:val="0"/>
          <w:szCs w:val="21"/>
        </w:rPr>
        <w:t xml:space="preserve"> </w:t>
      </w:r>
      <w:del w:id="380" w:author="Wei Jiang" w:date="2018-07-10T13:44:00Z">
        <w:r w:rsidR="006B0603" w:rsidDel="002177DC">
          <w:rPr>
            <w:rFonts w:ascii="宋体" w:hAnsi="宋体" w:cs="宋体" w:hint="eastAsia"/>
            <w:kern w:val="0"/>
            <w:szCs w:val="21"/>
          </w:rPr>
          <w:delText xml:space="preserve">method </w:delText>
        </w:r>
      </w:del>
      <w:ins w:id="381" w:author="Wei Jiang" w:date="2018-07-10T13:44:00Z">
        <w:r>
          <w:rPr>
            <w:rFonts w:ascii="宋体" w:hAnsi="宋体" w:cs="宋体"/>
            <w:kern w:val="0"/>
            <w:szCs w:val="21"/>
          </w:rPr>
          <w:t>one</w:t>
        </w:r>
        <w:r>
          <w:rPr>
            <w:rFonts w:ascii="宋体" w:hAnsi="宋体" w:cs="宋体" w:hint="eastAsia"/>
            <w:kern w:val="0"/>
            <w:szCs w:val="21"/>
          </w:rPr>
          <w:t xml:space="preserve"> </w:t>
        </w:r>
      </w:ins>
      <w:r w:rsidR="006B0603">
        <w:rPr>
          <w:rFonts w:ascii="宋体" w:hAnsi="宋体" w:cs="宋体" w:hint="eastAsia"/>
          <w:kern w:val="0"/>
          <w:szCs w:val="21"/>
        </w:rPr>
        <w:t>is to</w:t>
      </w:r>
      <w:r w:rsidR="00E44971">
        <w:rPr>
          <w:rFonts w:ascii="宋体" w:hAnsi="宋体" w:cs="宋体"/>
          <w:kern w:val="0"/>
          <w:szCs w:val="21"/>
        </w:rPr>
        <w:t xml:space="preserve"> increase the </w:t>
      </w:r>
      <w:r w:rsidR="00373407">
        <w:rPr>
          <w:rFonts w:ascii="宋体" w:hAnsi="宋体" w:cs="宋体" w:hint="eastAsia"/>
          <w:kern w:val="0"/>
          <w:szCs w:val="21"/>
        </w:rPr>
        <w:t>number</w:t>
      </w:r>
      <w:r w:rsidR="00E44971">
        <w:rPr>
          <w:rFonts w:ascii="宋体" w:hAnsi="宋体" w:cs="宋体"/>
          <w:kern w:val="0"/>
          <w:szCs w:val="21"/>
        </w:rPr>
        <w:t xml:space="preserve"> of training samples</w:t>
      </w:r>
      <w:del w:id="382" w:author="Wei Jiang" w:date="2018-07-10T13:45:00Z">
        <w:r w:rsidR="00E44971" w:rsidDel="002177DC">
          <w:rPr>
            <w:rFonts w:ascii="宋体" w:hAnsi="宋体" w:cs="宋体"/>
            <w:kern w:val="0"/>
            <w:szCs w:val="21"/>
          </w:rPr>
          <w:delText xml:space="preserve"> in order to avoid data overfitting and achieve the </w:delText>
        </w:r>
        <w:r w:rsidR="00A10884" w:rsidRPr="00A10884" w:rsidDel="002177DC">
          <w:rPr>
            <w:rFonts w:ascii="宋体" w:hAnsi="宋体" w:cs="宋体"/>
            <w:kern w:val="0"/>
            <w:szCs w:val="21"/>
          </w:rPr>
          <w:delText>local optimum</w:delText>
        </w:r>
      </w:del>
      <w:r w:rsidR="00E44971">
        <w:rPr>
          <w:rFonts w:ascii="宋体" w:hAnsi="宋体" w:cs="宋体"/>
          <w:kern w:val="0"/>
          <w:szCs w:val="21"/>
        </w:rPr>
        <w:t>.</w:t>
      </w:r>
      <w:ins w:id="383" w:author="Wei Jiang" w:date="2018-07-10T13:45:00Z">
        <w:r>
          <w:rPr>
            <w:rFonts w:ascii="宋体" w:hAnsi="宋体" w:cs="宋体"/>
            <w:kern w:val="0"/>
            <w:szCs w:val="21"/>
          </w:rPr>
          <w:t xml:space="preserve"> </w:t>
        </w:r>
      </w:ins>
      <w:del w:id="384" w:author="Wei Jiang" w:date="2018-07-10T13:45:00Z">
        <w:r w:rsidR="00E44971" w:rsidDel="002177DC">
          <w:rPr>
            <w:rFonts w:ascii="宋体" w:hAnsi="宋体" w:cs="宋体"/>
            <w:kern w:val="0"/>
            <w:szCs w:val="21"/>
          </w:rPr>
          <w:delText xml:space="preserve"> </w:delText>
        </w:r>
      </w:del>
      <w:r w:rsidR="006B0603">
        <w:rPr>
          <w:rFonts w:ascii="宋体" w:hAnsi="宋体" w:cs="宋体" w:hint="eastAsia"/>
          <w:kern w:val="0"/>
          <w:szCs w:val="21"/>
        </w:rPr>
        <w:t>The second</w:t>
      </w:r>
      <w:r w:rsidR="00E44971">
        <w:rPr>
          <w:rFonts w:ascii="宋体" w:hAnsi="宋体" w:cs="宋体"/>
          <w:kern w:val="0"/>
          <w:szCs w:val="21"/>
        </w:rPr>
        <w:t xml:space="preserve"> </w:t>
      </w:r>
      <w:r w:rsidR="006B0603">
        <w:rPr>
          <w:rFonts w:ascii="宋体" w:hAnsi="宋体" w:cs="宋体" w:hint="eastAsia"/>
          <w:kern w:val="0"/>
          <w:szCs w:val="21"/>
        </w:rPr>
        <w:t xml:space="preserve">one is to </w:t>
      </w:r>
      <w:r w:rsidR="00E44971">
        <w:rPr>
          <w:rFonts w:ascii="宋体" w:hAnsi="宋体" w:cs="宋体"/>
          <w:kern w:val="0"/>
          <w:szCs w:val="21"/>
        </w:rPr>
        <w:t>adjust the feature set</w:t>
      </w:r>
      <w:del w:id="385" w:author="Wei Jiang" w:date="2018-07-10T13:45:00Z">
        <w:r w:rsidR="00E44971" w:rsidDel="00C34824">
          <w:rPr>
            <w:rFonts w:ascii="宋体" w:hAnsi="宋体" w:cs="宋体"/>
            <w:kern w:val="0"/>
            <w:szCs w:val="21"/>
          </w:rPr>
          <w:delText xml:space="preserve"> to improve the detection rate</w:delText>
        </w:r>
      </w:del>
      <w:r w:rsidR="00E44971">
        <w:rPr>
          <w:rFonts w:ascii="宋体" w:hAnsi="宋体" w:cs="宋体"/>
          <w:kern w:val="0"/>
          <w:szCs w:val="21"/>
        </w:rPr>
        <w:t>.</w:t>
      </w:r>
      <w:ins w:id="386" w:author="Wei Jiang" w:date="2018-07-10T13:46:00Z">
        <w:r w:rsidR="00C34824">
          <w:rPr>
            <w:rFonts w:ascii="宋体" w:hAnsi="宋体" w:cs="宋体"/>
            <w:kern w:val="0"/>
            <w:szCs w:val="21"/>
          </w:rPr>
          <w:t xml:space="preserve"> The third one is to include adversarial examples during training.</w:t>
        </w:r>
      </w:ins>
    </w:p>
    <w:p w14:paraId="4A777831" w14:textId="65FB0924" w:rsidR="00E44971" w:rsidRDefault="00E44971" w:rsidP="00F73BB4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If the feature sets </w:t>
      </w:r>
      <w:del w:id="387" w:author="Wei Jiang" w:date="2018-07-10T13:47:00Z">
        <w:r w:rsidDel="00C34824">
          <w:rPr>
            <w:rFonts w:ascii="宋体" w:hAnsi="宋体" w:cs="宋体"/>
            <w:kern w:val="0"/>
            <w:szCs w:val="21"/>
          </w:rPr>
          <w:delText xml:space="preserve">are </w:delText>
        </w:r>
      </w:del>
      <w:ins w:id="388" w:author="Wei Jiang" w:date="2018-07-10T13:47:00Z">
        <w:r w:rsidR="00C34824">
          <w:rPr>
            <w:rFonts w:ascii="宋体" w:hAnsi="宋体" w:cs="宋体"/>
            <w:kern w:val="0"/>
            <w:szCs w:val="21"/>
          </w:rPr>
          <w:t xml:space="preserve">have been </w:t>
        </w:r>
      </w:ins>
      <w:r>
        <w:rPr>
          <w:rFonts w:ascii="宋体" w:hAnsi="宋体" w:cs="宋体"/>
          <w:kern w:val="0"/>
          <w:szCs w:val="21"/>
        </w:rPr>
        <w:t xml:space="preserve">exploited by attackers, we can </w:t>
      </w:r>
      <w:del w:id="389" w:author="Wei Jiang" w:date="2018-07-10T13:47:00Z">
        <w:r w:rsidDel="00C34824">
          <w:rPr>
            <w:rFonts w:ascii="宋体" w:hAnsi="宋体" w:cs="宋体"/>
            <w:kern w:val="0"/>
            <w:szCs w:val="21"/>
          </w:rPr>
          <w:delText xml:space="preserve">modify the datasets </w:delText>
        </w:r>
        <w:r w:rsidR="006B0603" w:rsidDel="00C34824">
          <w:rPr>
            <w:rFonts w:ascii="宋体" w:hAnsi="宋体" w:cs="宋体" w:hint="eastAsia"/>
            <w:kern w:val="0"/>
            <w:szCs w:val="21"/>
          </w:rPr>
          <w:delText xml:space="preserve">such as </w:delText>
        </w:r>
      </w:del>
      <w:r w:rsidR="006B0603">
        <w:rPr>
          <w:rFonts w:ascii="宋体" w:hAnsi="宋体" w:cs="宋体" w:hint="eastAsia"/>
          <w:kern w:val="0"/>
          <w:szCs w:val="21"/>
        </w:rPr>
        <w:t>modify</w:t>
      </w:r>
      <w:r w:rsidR="006B0603">
        <w:rPr>
          <w:rFonts w:ascii="宋体" w:hAnsi="宋体" w:cs="宋体"/>
          <w:kern w:val="0"/>
          <w:szCs w:val="21"/>
        </w:rPr>
        <w:t xml:space="preserve"> </w:t>
      </w:r>
      <w:r w:rsidR="006B0603">
        <w:rPr>
          <w:rFonts w:ascii="宋体" w:hAnsi="宋体" w:cs="宋体" w:hint="eastAsia"/>
          <w:kern w:val="0"/>
          <w:szCs w:val="21"/>
        </w:rPr>
        <w:t xml:space="preserve">the </w:t>
      </w:r>
      <w:r>
        <w:rPr>
          <w:rFonts w:ascii="宋体" w:hAnsi="宋体" w:cs="宋体" w:hint="eastAsia"/>
          <w:kern w:val="0"/>
          <w:szCs w:val="21"/>
        </w:rPr>
        <w:t>weight</w:t>
      </w:r>
      <w:r>
        <w:rPr>
          <w:rFonts w:ascii="宋体" w:hAnsi="宋体" w:cs="宋体"/>
          <w:kern w:val="0"/>
          <w:szCs w:val="21"/>
        </w:rPr>
        <w:t xml:space="preserve"> of features</w:t>
      </w:r>
      <w:r w:rsidR="006B0603"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t xml:space="preserve">or delete </w:t>
      </w:r>
      <w:del w:id="390" w:author="Wei Jiang" w:date="2018-07-10T13:48:00Z">
        <w:r w:rsidDel="00C34824">
          <w:rPr>
            <w:rFonts w:ascii="宋体" w:hAnsi="宋体" w:cs="宋体"/>
            <w:kern w:val="0"/>
            <w:szCs w:val="21"/>
          </w:rPr>
          <w:delText xml:space="preserve">important </w:delText>
        </w:r>
      </w:del>
      <w:ins w:id="391" w:author="Wei Jiang" w:date="2018-07-10T13:48:00Z">
        <w:r w:rsidR="00C34824">
          <w:rPr>
            <w:rFonts w:ascii="宋体" w:hAnsi="宋体" w:cs="宋体"/>
            <w:kern w:val="0"/>
            <w:szCs w:val="21"/>
          </w:rPr>
          <w:t xml:space="preserve">some related </w:t>
        </w:r>
      </w:ins>
      <w:r>
        <w:rPr>
          <w:rFonts w:ascii="宋体" w:hAnsi="宋体" w:cs="宋体"/>
          <w:kern w:val="0"/>
          <w:szCs w:val="21"/>
        </w:rPr>
        <w:t xml:space="preserve">features </w:t>
      </w:r>
      <w:del w:id="392" w:author="Wei Jiang" w:date="2018-07-10T13:49:00Z">
        <w:r w:rsidDel="00C34824">
          <w:rPr>
            <w:rFonts w:ascii="宋体" w:hAnsi="宋体" w:cs="宋体"/>
            <w:kern w:val="0"/>
            <w:szCs w:val="21"/>
          </w:rPr>
          <w:delText>in order to</w:delText>
        </w:r>
      </w:del>
      <w:ins w:id="393" w:author="Wei Jiang" w:date="2018-07-10T13:49:00Z">
        <w:r w:rsidR="00C34824">
          <w:rPr>
            <w:rFonts w:ascii="宋体" w:hAnsi="宋体" w:cs="宋体"/>
            <w:kern w:val="0"/>
            <w:szCs w:val="21"/>
          </w:rPr>
          <w:t xml:space="preserve">and </w:t>
        </w:r>
      </w:ins>
      <w:del w:id="394" w:author="Wei Jiang" w:date="2018-07-10T13:49:00Z">
        <w:r w:rsidDel="00C34824">
          <w:rPr>
            <w:rFonts w:ascii="宋体" w:hAnsi="宋体" w:cs="宋体"/>
            <w:kern w:val="0"/>
            <w:szCs w:val="21"/>
          </w:rPr>
          <w:delText xml:space="preserve"> </w:delText>
        </w:r>
      </w:del>
      <w:r>
        <w:rPr>
          <w:rFonts w:ascii="宋体" w:hAnsi="宋体" w:cs="宋体"/>
          <w:kern w:val="0"/>
          <w:szCs w:val="21"/>
        </w:rPr>
        <w:t xml:space="preserve">retrain </w:t>
      </w:r>
      <w:del w:id="395" w:author="Wei Jiang" w:date="2018-07-10T13:49:00Z">
        <w:r w:rsidDel="00C34824">
          <w:rPr>
            <w:rFonts w:ascii="宋体" w:hAnsi="宋体" w:cs="宋体"/>
            <w:kern w:val="0"/>
            <w:szCs w:val="21"/>
          </w:rPr>
          <w:delText xml:space="preserve">this </w:delText>
        </w:r>
      </w:del>
      <w:ins w:id="396" w:author="Wei Jiang" w:date="2018-07-10T13:49:00Z">
        <w:r w:rsidR="00C34824">
          <w:rPr>
            <w:rFonts w:ascii="宋体" w:hAnsi="宋体" w:cs="宋体"/>
            <w:kern w:val="0"/>
            <w:szCs w:val="21"/>
          </w:rPr>
          <w:t xml:space="preserve">the ML </w:t>
        </w:r>
      </w:ins>
      <w:r>
        <w:rPr>
          <w:rFonts w:ascii="宋体" w:hAnsi="宋体" w:cs="宋体"/>
          <w:kern w:val="0"/>
          <w:szCs w:val="21"/>
        </w:rPr>
        <w:t>model</w:t>
      </w:r>
      <w:ins w:id="397" w:author="Wei Jiang" w:date="2018-07-10T13:49:00Z">
        <w:r w:rsidR="00C34824">
          <w:rPr>
            <w:rFonts w:ascii="宋体" w:hAnsi="宋体" w:cs="宋体"/>
            <w:kern w:val="0"/>
            <w:szCs w:val="21"/>
          </w:rPr>
          <w:t>s</w:t>
        </w:r>
      </w:ins>
      <w:r>
        <w:rPr>
          <w:rFonts w:ascii="宋体" w:hAnsi="宋体" w:cs="宋体"/>
          <w:kern w:val="0"/>
          <w:szCs w:val="21"/>
        </w:rPr>
        <w:t xml:space="preserve">. As shown in Figure 2, the top 30 features are </w:t>
      </w:r>
      <w:r>
        <w:rPr>
          <w:rFonts w:ascii="宋体" w:hAnsi="宋体" w:cs="宋体" w:hint="eastAsia"/>
          <w:kern w:val="0"/>
          <w:szCs w:val="21"/>
        </w:rPr>
        <w:t>sorted</w:t>
      </w:r>
      <w:r>
        <w:rPr>
          <w:rFonts w:ascii="宋体" w:hAnsi="宋体" w:cs="宋体"/>
          <w:kern w:val="0"/>
          <w:szCs w:val="21"/>
        </w:rPr>
        <w:t xml:space="preserve"> by</w:t>
      </w:r>
      <w:ins w:id="398" w:author="Wei Jiang" w:date="2018-07-10T13:50:00Z">
        <w:r w:rsidR="00C34824">
          <w:rPr>
            <w:rFonts w:ascii="宋体" w:hAnsi="宋体" w:cs="宋体"/>
            <w:kern w:val="0"/>
            <w:szCs w:val="21"/>
          </w:rPr>
          <w:t xml:space="preserve"> </w:t>
        </w:r>
      </w:ins>
      <w:del w:id="399" w:author="Wei Jiang" w:date="2018-07-10T13:50:00Z">
        <w:r w:rsidDel="00C34824">
          <w:rPr>
            <w:rFonts w:ascii="宋体" w:hAnsi="宋体" w:cs="宋体"/>
            <w:kern w:val="0"/>
            <w:szCs w:val="21"/>
          </w:rPr>
          <w:delText xml:space="preserve"> the </w:delText>
        </w:r>
      </w:del>
      <w:r>
        <w:rPr>
          <w:rFonts w:ascii="宋体" w:hAnsi="宋体" w:cs="宋体"/>
          <w:kern w:val="0"/>
          <w:szCs w:val="21"/>
        </w:rPr>
        <w:t>importance</w:t>
      </w:r>
      <w:del w:id="400" w:author="Wei Jiang" w:date="2018-07-10T13:50:00Z">
        <w:r w:rsidDel="00C34824">
          <w:rPr>
            <w:rFonts w:ascii="宋体" w:hAnsi="宋体" w:cs="宋体"/>
            <w:kern w:val="0"/>
            <w:szCs w:val="21"/>
          </w:rPr>
          <w:delText xml:space="preserve"> of features</w:delText>
        </w:r>
      </w:del>
      <w:ins w:id="401" w:author="Wei Jiang" w:date="2018-07-10T13:50:00Z">
        <w:r w:rsidR="00C34824">
          <w:rPr>
            <w:rFonts w:ascii="宋体" w:hAnsi="宋体" w:cs="宋体"/>
            <w:kern w:val="0"/>
            <w:szCs w:val="21"/>
          </w:rPr>
          <w:t xml:space="preserve"> </w:t>
        </w:r>
      </w:ins>
      <w:del w:id="402" w:author="Wei Jiang" w:date="2018-07-10T13:50:00Z">
        <w:r w:rsidDel="00C34824">
          <w:rPr>
            <w:rFonts w:ascii="宋体" w:hAnsi="宋体" w:cs="宋体"/>
            <w:kern w:val="0"/>
            <w:szCs w:val="21"/>
          </w:rPr>
          <w:delText xml:space="preserve"> after</w:delText>
        </w:r>
      </w:del>
      <w:ins w:id="403" w:author="Wei Jiang" w:date="2018-07-10T13:50:00Z">
        <w:r w:rsidR="00C34824">
          <w:rPr>
            <w:rFonts w:ascii="宋体" w:hAnsi="宋体" w:cs="宋体"/>
            <w:kern w:val="0"/>
            <w:szCs w:val="21"/>
          </w:rPr>
          <w:t>for</w:t>
        </w:r>
      </w:ins>
      <w:r>
        <w:rPr>
          <w:rFonts w:ascii="宋体" w:hAnsi="宋体" w:cs="宋体" w:hint="eastAsia"/>
          <w:kern w:val="0"/>
          <w:szCs w:val="21"/>
        </w:rPr>
        <w:t xml:space="preserve"> </w:t>
      </w:r>
      <w:ins w:id="404" w:author="Wei Jiang" w:date="2018-07-10T13:51:00Z">
        <w:r w:rsidR="00C34824">
          <w:rPr>
            <w:rFonts w:ascii="宋体" w:hAnsi="宋体" w:cs="宋体"/>
            <w:kern w:val="0"/>
            <w:szCs w:val="21"/>
          </w:rPr>
          <w:t>m</w:t>
        </w:r>
      </w:ins>
      <w:del w:id="405" w:author="Wei Jiang" w:date="2018-07-10T13:51:00Z">
        <w:r w:rsidR="006B0603" w:rsidDel="00C34824">
          <w:rPr>
            <w:rFonts w:ascii="宋体" w:hAnsi="宋体" w:cs="宋体" w:hint="eastAsia"/>
            <w:kern w:val="0"/>
            <w:szCs w:val="21"/>
          </w:rPr>
          <w:delText>M</w:delText>
        </w:r>
      </w:del>
      <w:r>
        <w:rPr>
          <w:rFonts w:ascii="宋体" w:hAnsi="宋体" w:cs="宋体" w:hint="eastAsia"/>
          <w:kern w:val="0"/>
          <w:szCs w:val="21"/>
        </w:rPr>
        <w:t>odel</w:t>
      </w:r>
      <w:r w:rsidR="006B0603">
        <w:rPr>
          <w:rFonts w:ascii="宋体" w:hAnsi="宋体" w:cs="宋体" w:hint="eastAsia"/>
          <w:kern w:val="0"/>
          <w:szCs w:val="21"/>
        </w:rPr>
        <w:t xml:space="preserve"> 3</w:t>
      </w:r>
      <w:del w:id="406" w:author="Wei Jiang" w:date="2018-07-10T13:50:00Z">
        <w:r w:rsidR="006B0603" w:rsidDel="00C34824">
          <w:rPr>
            <w:rFonts w:ascii="宋体" w:hAnsi="宋体" w:cs="宋体" w:hint="eastAsia"/>
            <w:kern w:val="0"/>
            <w:szCs w:val="21"/>
          </w:rPr>
          <w:delText xml:space="preserve"> is </w:delText>
        </w:r>
        <w:r w:rsidDel="00C34824">
          <w:rPr>
            <w:rFonts w:ascii="宋体" w:hAnsi="宋体" w:cs="宋体"/>
            <w:kern w:val="0"/>
            <w:szCs w:val="21"/>
          </w:rPr>
          <w:delText>train</w:delText>
        </w:r>
        <w:r w:rsidR="006B0603" w:rsidDel="00C34824">
          <w:rPr>
            <w:rFonts w:ascii="宋体" w:hAnsi="宋体" w:cs="宋体" w:hint="eastAsia"/>
            <w:kern w:val="0"/>
            <w:szCs w:val="21"/>
          </w:rPr>
          <w:delText>ed</w:delText>
        </w:r>
      </w:del>
      <w:r>
        <w:rPr>
          <w:rFonts w:ascii="宋体" w:hAnsi="宋体" w:cs="宋体"/>
          <w:kern w:val="0"/>
          <w:szCs w:val="21"/>
        </w:rPr>
        <w:t xml:space="preserve">. </w:t>
      </w:r>
      <w:del w:id="407" w:author="Wei Jiang" w:date="2018-07-10T13:51:00Z">
        <w:r w:rsidDel="00C34824">
          <w:rPr>
            <w:rFonts w:ascii="宋体" w:hAnsi="宋体" w:cs="宋体"/>
            <w:kern w:val="0"/>
            <w:szCs w:val="21"/>
          </w:rPr>
          <w:delText xml:space="preserve">From </w:delText>
        </w:r>
        <w:r w:rsidR="006B0603" w:rsidDel="00C34824">
          <w:rPr>
            <w:rFonts w:ascii="宋体" w:hAnsi="宋体" w:cs="宋体" w:hint="eastAsia"/>
            <w:kern w:val="0"/>
            <w:szCs w:val="21"/>
          </w:rPr>
          <w:delText>F</w:delText>
        </w:r>
        <w:r w:rsidDel="00C34824">
          <w:rPr>
            <w:rFonts w:ascii="宋体" w:hAnsi="宋体" w:cs="宋体"/>
            <w:kern w:val="0"/>
            <w:szCs w:val="21"/>
          </w:rPr>
          <w:delText xml:space="preserve">igure 2 we can find that </w:delText>
        </w:r>
      </w:del>
      <w:ins w:id="408" w:author="Wei Jiang" w:date="2018-07-10T13:51:00Z">
        <w:r w:rsidR="00C34824">
          <w:rPr>
            <w:rFonts w:ascii="宋体" w:hAnsi="宋体" w:cs="宋体"/>
            <w:kern w:val="0"/>
            <w:szCs w:val="21"/>
          </w:rPr>
          <w:t xml:space="preserve">This set of </w:t>
        </w:r>
      </w:ins>
      <w:r>
        <w:rPr>
          <w:rFonts w:ascii="宋体" w:hAnsi="宋体" w:cs="宋体"/>
          <w:kern w:val="0"/>
          <w:szCs w:val="21"/>
        </w:rPr>
        <w:t xml:space="preserve">features including </w:t>
      </w:r>
      <w:r w:rsidRPr="00C34824">
        <w:rPr>
          <w:rFonts w:ascii="宋体" w:hAnsi="宋体" w:cs="宋体"/>
          <w:color w:val="00B050"/>
          <w:kern w:val="0"/>
          <w:szCs w:val="21"/>
          <w:rPrChange w:id="409" w:author="Wei Jiang" w:date="2018-07-10T13:51:00Z">
            <w:rPr>
              <w:rFonts w:ascii="宋体" w:hAnsi="宋体" w:cs="宋体"/>
              <w:kern w:val="0"/>
              <w:szCs w:val="21"/>
            </w:rPr>
          </w:rPrChange>
        </w:rPr>
        <w:t>count_font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/>
          <w:kern w:val="0"/>
          <w:szCs w:val="21"/>
        </w:rPr>
        <w:t xml:space="preserve"> </w:t>
      </w:r>
      <w:r w:rsidRPr="00C34824">
        <w:rPr>
          <w:rFonts w:ascii="宋体" w:hAnsi="宋体" w:cs="宋体"/>
          <w:color w:val="00B050"/>
          <w:kern w:val="0"/>
          <w:szCs w:val="21"/>
          <w:rPrChange w:id="410" w:author="Wei Jiang" w:date="2018-07-10T13:51:00Z">
            <w:rPr>
              <w:rFonts w:ascii="宋体" w:hAnsi="宋体" w:cs="宋体"/>
              <w:kern w:val="0"/>
              <w:szCs w:val="21"/>
            </w:rPr>
          </w:rPrChange>
        </w:rPr>
        <w:t>count_javascript</w:t>
      </w:r>
      <w:r>
        <w:rPr>
          <w:rFonts w:ascii="宋体" w:hAnsi="宋体" w:cs="宋体" w:hint="eastAsia"/>
          <w:kern w:val="0"/>
          <w:szCs w:val="21"/>
        </w:rPr>
        <w:t xml:space="preserve">, </w:t>
      </w:r>
      <w:r w:rsidRPr="00C34824">
        <w:rPr>
          <w:rFonts w:ascii="宋体" w:hAnsi="宋体" w:cs="宋体"/>
          <w:color w:val="00B050"/>
          <w:kern w:val="0"/>
          <w:szCs w:val="21"/>
          <w:rPrChange w:id="411" w:author="Wei Jiang" w:date="2018-07-10T13:51:00Z">
            <w:rPr>
              <w:rFonts w:ascii="宋体" w:hAnsi="宋体" w:cs="宋体"/>
              <w:kern w:val="0"/>
              <w:szCs w:val="21"/>
            </w:rPr>
          </w:rPrChange>
        </w:rPr>
        <w:t>size</w:t>
      </w:r>
      <w:r w:rsidRPr="000A36CD">
        <w:rPr>
          <w:rFonts w:ascii="宋体" w:hAnsi="宋体" w:cs="宋体" w:hint="eastAsia"/>
          <w:kern w:val="0"/>
          <w:szCs w:val="21"/>
        </w:rPr>
        <w:t>，</w:t>
      </w:r>
      <w:r w:rsidRPr="00C34824">
        <w:rPr>
          <w:rFonts w:ascii="宋体" w:hAnsi="宋体" w:cs="宋体"/>
          <w:color w:val="00B050"/>
          <w:kern w:val="0"/>
          <w:szCs w:val="21"/>
          <w:rPrChange w:id="412" w:author="Wei Jiang" w:date="2018-07-10T13:52:00Z">
            <w:rPr>
              <w:rFonts w:ascii="宋体" w:hAnsi="宋体" w:cs="宋体"/>
              <w:kern w:val="0"/>
              <w:szCs w:val="21"/>
            </w:rPr>
          </w:rPrChange>
        </w:rPr>
        <w:t>count_obj</w:t>
      </w:r>
      <w:r w:rsidRPr="000A36CD">
        <w:rPr>
          <w:rFonts w:ascii="宋体" w:hAnsi="宋体" w:cs="宋体" w:hint="eastAsia"/>
          <w:kern w:val="0"/>
          <w:szCs w:val="21"/>
        </w:rPr>
        <w:t>，</w:t>
      </w:r>
      <w:r w:rsidRPr="00C34824">
        <w:rPr>
          <w:rFonts w:ascii="宋体" w:hAnsi="宋体" w:cs="宋体"/>
          <w:color w:val="00B050"/>
          <w:kern w:val="0"/>
          <w:szCs w:val="21"/>
          <w:rPrChange w:id="413" w:author="Wei Jiang" w:date="2018-07-10T13:52:00Z">
            <w:rPr>
              <w:rFonts w:ascii="宋体" w:hAnsi="宋体" w:cs="宋体"/>
              <w:kern w:val="0"/>
              <w:szCs w:val="21"/>
            </w:rPr>
          </w:rPrChange>
        </w:rPr>
        <w:t xml:space="preserve">count_endobj </w:t>
      </w:r>
      <w:r>
        <w:rPr>
          <w:rFonts w:ascii="宋体" w:hAnsi="宋体" w:cs="宋体"/>
          <w:kern w:val="0"/>
          <w:szCs w:val="21"/>
        </w:rPr>
        <w:t>account</w:t>
      </w:r>
      <w:ins w:id="414" w:author="Wei Jiang" w:date="2018-07-10T13:52:00Z">
        <w:r w:rsidR="00C34824">
          <w:rPr>
            <w:rFonts w:ascii="宋体" w:hAnsi="宋体" w:cs="宋体"/>
            <w:kern w:val="0"/>
            <w:szCs w:val="21"/>
          </w:rPr>
          <w:t>ing</w:t>
        </w:r>
      </w:ins>
      <w:r>
        <w:rPr>
          <w:rFonts w:ascii="宋体" w:hAnsi="宋体" w:cs="宋体"/>
          <w:kern w:val="0"/>
          <w:szCs w:val="21"/>
        </w:rPr>
        <w:t xml:space="preserve"> for </w:t>
      </w:r>
      <w:del w:id="415" w:author="Wei Jiang" w:date="2018-07-10T13:53:00Z">
        <w:r w:rsidDel="00C34824">
          <w:rPr>
            <w:rFonts w:ascii="宋体" w:hAnsi="宋体" w:cs="宋体"/>
            <w:kern w:val="0"/>
            <w:szCs w:val="21"/>
          </w:rPr>
          <w:delText xml:space="preserve">more </w:delText>
        </w:r>
      </w:del>
      <w:ins w:id="416" w:author="Wei Jiang" w:date="2018-07-10T13:53:00Z">
        <w:r w:rsidR="00C34824">
          <w:rPr>
            <w:rFonts w:ascii="宋体" w:hAnsi="宋体" w:cs="宋体"/>
            <w:kern w:val="0"/>
            <w:szCs w:val="21"/>
          </w:rPr>
          <w:t xml:space="preserve">heavier </w:t>
        </w:r>
      </w:ins>
      <w:r>
        <w:rPr>
          <w:rFonts w:ascii="宋体" w:hAnsi="宋体" w:cs="宋体"/>
          <w:kern w:val="0"/>
          <w:szCs w:val="21"/>
        </w:rPr>
        <w:t>weights in</w:t>
      </w:r>
      <w:ins w:id="417" w:author="Wei Jiang" w:date="2018-07-10T13:53:00Z">
        <w:r w:rsidR="00C34824">
          <w:rPr>
            <w:rFonts w:ascii="宋体" w:hAnsi="宋体" w:cs="宋体"/>
            <w:kern w:val="0"/>
            <w:szCs w:val="21"/>
          </w:rPr>
          <w:t xml:space="preserve"> </w:t>
        </w:r>
      </w:ins>
      <w:del w:id="418" w:author="Wei Jiang" w:date="2018-07-10T13:53:00Z">
        <w:r w:rsidDel="00C34824">
          <w:rPr>
            <w:rFonts w:ascii="宋体" w:hAnsi="宋体" w:cs="宋体"/>
            <w:kern w:val="0"/>
            <w:szCs w:val="21"/>
          </w:rPr>
          <w:delText xml:space="preserve"> the </w:delText>
        </w:r>
      </w:del>
      <w:r>
        <w:rPr>
          <w:rFonts w:ascii="宋体" w:hAnsi="宋体" w:cs="宋体"/>
          <w:kern w:val="0"/>
          <w:szCs w:val="21"/>
        </w:rPr>
        <w:t xml:space="preserve">classification. </w:t>
      </w:r>
      <w:ins w:id="419" w:author="Wei Jiang" w:date="2018-07-10T13:53:00Z">
        <w:r w:rsidR="00C34824">
          <w:rPr>
            <w:rFonts w:ascii="宋体" w:hAnsi="宋体" w:cs="宋体"/>
            <w:kern w:val="0"/>
            <w:szCs w:val="21"/>
          </w:rPr>
          <w:t xml:space="preserve">In a white box setting, it is trivial to </w:t>
        </w:r>
      </w:ins>
      <w:del w:id="420" w:author="Wei Jiang" w:date="2018-07-10T13:54:00Z">
        <w:r w:rsidDel="00C34824">
          <w:rPr>
            <w:rFonts w:ascii="宋体" w:hAnsi="宋体" w:cs="宋体"/>
            <w:kern w:val="0"/>
            <w:szCs w:val="21"/>
          </w:rPr>
          <w:delText xml:space="preserve">They are really easy to be </w:delText>
        </w:r>
      </w:del>
      <w:r>
        <w:rPr>
          <w:rFonts w:ascii="宋体" w:hAnsi="宋体" w:cs="宋体"/>
          <w:kern w:val="0"/>
          <w:szCs w:val="21"/>
        </w:rPr>
        <w:t>exploit</w:t>
      </w:r>
      <w:del w:id="421" w:author="Wei Jiang" w:date="2018-07-10T13:54:00Z">
        <w:r w:rsidDel="00C34824">
          <w:rPr>
            <w:rFonts w:ascii="宋体" w:hAnsi="宋体" w:cs="宋体"/>
            <w:kern w:val="0"/>
            <w:szCs w:val="21"/>
          </w:rPr>
          <w:delText>ed</w:delText>
        </w:r>
      </w:del>
      <w:ins w:id="422" w:author="Wei Jiang" w:date="2018-07-10T13:54:00Z">
        <w:r w:rsidR="00C34824">
          <w:rPr>
            <w:rFonts w:ascii="宋体" w:hAnsi="宋体" w:cs="宋体"/>
            <w:kern w:val="0"/>
            <w:szCs w:val="21"/>
          </w:rPr>
          <w:t xml:space="preserve"> those features </w:t>
        </w:r>
      </w:ins>
      <w:del w:id="423" w:author="Wei Jiang" w:date="2018-07-10T13:54:00Z">
        <w:r w:rsidDel="00C34824">
          <w:rPr>
            <w:rFonts w:ascii="宋体" w:hAnsi="宋体" w:cs="宋体"/>
            <w:kern w:val="0"/>
            <w:szCs w:val="21"/>
          </w:rPr>
          <w:delText xml:space="preserve"> </w:delText>
        </w:r>
      </w:del>
      <w:r>
        <w:rPr>
          <w:rFonts w:ascii="宋体" w:hAnsi="宋体" w:cs="宋体"/>
          <w:kern w:val="0"/>
          <w:szCs w:val="21"/>
        </w:rPr>
        <w:t xml:space="preserve">by attackers </w:t>
      </w:r>
      <w:del w:id="424" w:author="Wei Jiang" w:date="2018-07-10T13:54:00Z">
        <w:r w:rsidDel="00C34824">
          <w:rPr>
            <w:rFonts w:ascii="宋体" w:hAnsi="宋体" w:cs="宋体"/>
            <w:kern w:val="0"/>
            <w:szCs w:val="21"/>
          </w:rPr>
          <w:delText xml:space="preserve">to </w:delText>
        </w:r>
        <w:r w:rsidDel="00C34824">
          <w:rPr>
            <w:rFonts w:ascii="宋体" w:hAnsi="宋体" w:cs="宋体" w:hint="eastAsia"/>
            <w:kern w:val="0"/>
            <w:szCs w:val="21"/>
          </w:rPr>
          <w:delText>evad</w:delText>
        </w:r>
        <w:r w:rsidDel="00C34824">
          <w:rPr>
            <w:rFonts w:ascii="宋体" w:hAnsi="宋体" w:cs="宋体"/>
            <w:kern w:val="0"/>
            <w:szCs w:val="21"/>
          </w:rPr>
          <w:delText>e parser and classifier</w:delText>
        </w:r>
      </w:del>
      <w:ins w:id="425" w:author="Wei Jiang" w:date="2018-07-10T13:54:00Z">
        <w:r w:rsidR="00C34824">
          <w:rPr>
            <w:rFonts w:ascii="宋体" w:hAnsi="宋体" w:cs="宋体"/>
            <w:kern w:val="0"/>
            <w:szCs w:val="21"/>
          </w:rPr>
          <w:t>for model evasion</w:t>
        </w:r>
      </w:ins>
      <w:r>
        <w:rPr>
          <w:rFonts w:ascii="宋体" w:hAnsi="宋体" w:cs="宋体"/>
          <w:kern w:val="0"/>
          <w:szCs w:val="21"/>
        </w:rPr>
        <w:t xml:space="preserve">. </w:t>
      </w:r>
      <w:del w:id="426" w:author="Wei Jiang" w:date="2018-07-10T13:55:00Z">
        <w:r w:rsidDel="00F33566">
          <w:rPr>
            <w:rFonts w:ascii="宋体" w:hAnsi="宋体" w:cs="宋体"/>
            <w:kern w:val="0"/>
            <w:szCs w:val="21"/>
          </w:rPr>
          <w:delText>Therefore</w:delText>
        </w:r>
      </w:del>
      <w:ins w:id="427" w:author="Wei Jiang" w:date="2018-07-10T13:55:00Z">
        <w:r w:rsidR="00F33566">
          <w:rPr>
            <w:rFonts w:ascii="宋体" w:hAnsi="宋体" w:cs="宋体"/>
            <w:kern w:val="0"/>
            <w:szCs w:val="21"/>
          </w:rPr>
          <w:t xml:space="preserve">As a defense </w:t>
        </w:r>
      </w:ins>
      <w:ins w:id="428" w:author="Wei Jiang" w:date="2018-07-10T13:56:00Z">
        <w:r w:rsidR="00F33566" w:rsidRPr="00F33566">
          <w:rPr>
            <w:rFonts w:ascii="宋体" w:hAnsi="宋体" w:cs="宋体"/>
            <w:kern w:val="0"/>
            <w:szCs w:val="21"/>
          </w:rPr>
          <w:t>strategy</w:t>
        </w:r>
      </w:ins>
      <w:r>
        <w:rPr>
          <w:rFonts w:ascii="宋体" w:hAnsi="宋体" w:cs="宋体"/>
          <w:kern w:val="0"/>
          <w:szCs w:val="21"/>
        </w:rPr>
        <w:t xml:space="preserve">, we </w:t>
      </w:r>
      <w:del w:id="429" w:author="Wei Jiang" w:date="2018-07-10T13:56:00Z">
        <w:r w:rsidDel="00F33566">
          <w:rPr>
            <w:rFonts w:ascii="宋体" w:hAnsi="宋体" w:cs="宋体"/>
            <w:kern w:val="0"/>
            <w:szCs w:val="21"/>
          </w:rPr>
          <w:delText xml:space="preserve">delete </w:delText>
        </w:r>
      </w:del>
      <w:ins w:id="430" w:author="Wei Jiang" w:date="2018-07-10T13:56:00Z">
        <w:r w:rsidR="00F33566">
          <w:rPr>
            <w:rFonts w:ascii="宋体" w:hAnsi="宋体" w:cs="宋体"/>
            <w:kern w:val="0"/>
            <w:szCs w:val="21"/>
          </w:rPr>
          <w:t xml:space="preserve">remove </w:t>
        </w:r>
      </w:ins>
      <w:del w:id="431" w:author="Wei Jiang" w:date="2018-07-10T13:56:00Z">
        <w:r w:rsidDel="00F33566">
          <w:rPr>
            <w:rFonts w:ascii="宋体" w:hAnsi="宋体" w:cs="宋体"/>
            <w:kern w:val="0"/>
            <w:szCs w:val="21"/>
          </w:rPr>
          <w:delText xml:space="preserve">these </w:delText>
        </w:r>
      </w:del>
      <w:ins w:id="432" w:author="Wei Jiang" w:date="2018-07-10T13:56:00Z">
        <w:r w:rsidR="00F33566">
          <w:rPr>
            <w:rFonts w:ascii="宋体" w:hAnsi="宋体" w:cs="宋体"/>
            <w:kern w:val="0"/>
            <w:szCs w:val="21"/>
          </w:rPr>
          <w:t xml:space="preserve">those exploited </w:t>
        </w:r>
      </w:ins>
      <w:r>
        <w:rPr>
          <w:rFonts w:ascii="宋体" w:hAnsi="宋体" w:cs="宋体"/>
          <w:kern w:val="0"/>
          <w:szCs w:val="21"/>
        </w:rPr>
        <w:t xml:space="preserve">features and then </w:t>
      </w:r>
      <w:ins w:id="433" w:author="Wei Jiang" w:date="2018-07-10T13:56:00Z">
        <w:r w:rsidR="00F33566">
          <w:rPr>
            <w:rFonts w:ascii="宋体" w:hAnsi="宋体" w:cs="宋体"/>
            <w:kern w:val="0"/>
            <w:szCs w:val="21"/>
          </w:rPr>
          <w:t xml:space="preserve">perform model </w:t>
        </w:r>
      </w:ins>
      <w:r>
        <w:rPr>
          <w:rFonts w:ascii="宋体" w:hAnsi="宋体" w:cs="宋体"/>
          <w:kern w:val="0"/>
          <w:szCs w:val="21"/>
        </w:rPr>
        <w:t>retrain</w:t>
      </w:r>
      <w:del w:id="434" w:author="Wei Jiang" w:date="2018-07-10T13:57:00Z">
        <w:r w:rsidDel="00F33566">
          <w:rPr>
            <w:rFonts w:ascii="宋体" w:hAnsi="宋体" w:cs="宋体"/>
            <w:kern w:val="0"/>
            <w:szCs w:val="21"/>
          </w:rPr>
          <w:delText xml:space="preserve"> the </w:delText>
        </w:r>
        <w:r w:rsidR="006B0603" w:rsidDel="00F33566">
          <w:rPr>
            <w:rFonts w:ascii="宋体" w:hAnsi="宋体" w:cs="宋体" w:hint="eastAsia"/>
            <w:kern w:val="0"/>
            <w:szCs w:val="21"/>
          </w:rPr>
          <w:delText>M</w:delText>
        </w:r>
        <w:r w:rsidDel="00F33566">
          <w:rPr>
            <w:rFonts w:ascii="宋体" w:hAnsi="宋体" w:cs="宋体"/>
            <w:kern w:val="0"/>
            <w:szCs w:val="21"/>
          </w:rPr>
          <w:delText>odel</w:delText>
        </w:r>
        <w:r w:rsidR="006B0603" w:rsidDel="00F33566">
          <w:rPr>
            <w:rFonts w:ascii="宋体" w:hAnsi="宋体" w:cs="宋体" w:hint="eastAsia"/>
            <w:kern w:val="0"/>
            <w:szCs w:val="21"/>
          </w:rPr>
          <w:delText xml:space="preserve"> 3</w:delText>
        </w:r>
      </w:del>
      <w:r>
        <w:rPr>
          <w:rFonts w:ascii="宋体" w:hAnsi="宋体" w:cs="宋体"/>
          <w:kern w:val="0"/>
          <w:szCs w:val="21"/>
        </w:rPr>
        <w:t xml:space="preserve">, outputting the prediction result </w:t>
      </w:r>
      <w:ins w:id="435" w:author="Wei Jiang" w:date="2018-07-10T13:57:00Z">
        <w:r w:rsidR="00F33566">
          <w:rPr>
            <w:rFonts w:ascii="宋体" w:hAnsi="宋体" w:cs="宋体"/>
            <w:kern w:val="0"/>
            <w:szCs w:val="21"/>
          </w:rPr>
          <w:t xml:space="preserve">as </w:t>
        </w:r>
      </w:ins>
      <w:r>
        <w:rPr>
          <w:rFonts w:ascii="宋体" w:hAnsi="宋体" w:cs="宋体"/>
          <w:kern w:val="0"/>
          <w:szCs w:val="21"/>
        </w:rPr>
        <w:t>shown in Figure 7</w:t>
      </w:r>
      <w:ins w:id="436" w:author="Wei Jiang" w:date="2018-07-10T13:57:00Z">
        <w:r w:rsidR="00F33566">
          <w:rPr>
            <w:rFonts w:ascii="宋体" w:hAnsi="宋体" w:cs="宋体"/>
            <w:kern w:val="0"/>
            <w:szCs w:val="21"/>
          </w:rPr>
          <w:t xml:space="preserve"> for model 3</w:t>
        </w:r>
      </w:ins>
      <w:r>
        <w:rPr>
          <w:rFonts w:ascii="宋体" w:hAnsi="宋体" w:cs="宋体"/>
          <w:kern w:val="0"/>
          <w:szCs w:val="21"/>
        </w:rPr>
        <w:t>.</w:t>
      </w:r>
    </w:p>
    <w:p w14:paraId="644ADA46" w14:textId="77777777" w:rsidR="00E44971" w:rsidRPr="003D1DB4" w:rsidRDefault="00E44971" w:rsidP="00E44971">
      <w:pPr>
        <w:ind w:firstLine="420"/>
        <w:rPr>
          <w:rFonts w:cs="宋体"/>
          <w:color w:val="000000"/>
          <w:kern w:val="0"/>
          <w:szCs w:val="21"/>
        </w:rPr>
      </w:pPr>
    </w:p>
    <w:p w14:paraId="26A48D8B" w14:textId="2BD0BFE2" w:rsidR="00E44971" w:rsidRDefault="006B0603" w:rsidP="00E4497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Figure </w:t>
      </w:r>
      <w:r w:rsidR="00E44971">
        <w:rPr>
          <w:rFonts w:hint="eastAsia"/>
          <w:sz w:val="18"/>
          <w:szCs w:val="18"/>
        </w:rPr>
        <w:t>2</w:t>
      </w:r>
      <w:ins w:id="437" w:author="Wei Jiang" w:date="2018-07-10T13:58:00Z">
        <w:r w:rsidR="00F33566">
          <w:rPr>
            <w:sz w:val="18"/>
            <w:szCs w:val="18"/>
          </w:rPr>
          <w:t xml:space="preserve"> </w:t>
        </w:r>
      </w:ins>
      <w:del w:id="438" w:author="Wei Jiang" w:date="2018-07-10T13:58:00Z">
        <w:r w:rsidR="00E44971" w:rsidDel="00F33566">
          <w:rPr>
            <w:rFonts w:hint="eastAsia"/>
            <w:sz w:val="18"/>
            <w:szCs w:val="18"/>
          </w:rPr>
          <w:delText xml:space="preserve"> </w:delText>
        </w:r>
        <w:r w:rsidDel="00F33566">
          <w:rPr>
            <w:rFonts w:ascii="宋体" w:hAnsi="宋体" w:cs="宋体"/>
            <w:kern w:val="0"/>
            <w:szCs w:val="21"/>
          </w:rPr>
          <w:delText xml:space="preserve">The </w:delText>
        </w:r>
      </w:del>
      <w:r>
        <w:rPr>
          <w:rFonts w:ascii="宋体" w:hAnsi="宋体" w:cs="宋体"/>
          <w:kern w:val="0"/>
          <w:szCs w:val="21"/>
        </w:rPr>
        <w:t>Top 30 features</w:t>
      </w:r>
      <w:ins w:id="439" w:author="Wei Jiang" w:date="2018-07-10T13:58:00Z">
        <w:r w:rsidR="00F33566">
          <w:rPr>
            <w:rFonts w:ascii="宋体" w:hAnsi="宋体" w:cs="宋体"/>
            <w:kern w:val="0"/>
            <w:szCs w:val="21"/>
          </w:rPr>
          <w:t xml:space="preserve"> of model 2</w:t>
        </w:r>
      </w:ins>
      <w:del w:id="440" w:author="Wei Jiang" w:date="2018-07-10T13:58:00Z">
        <w:r w:rsidDel="00F33566">
          <w:rPr>
            <w:rFonts w:ascii="宋体" w:hAnsi="宋体" w:cs="宋体" w:hint="eastAsia"/>
            <w:kern w:val="0"/>
            <w:szCs w:val="21"/>
          </w:rPr>
          <w:delText xml:space="preserve"> Distribution</w:delText>
        </w:r>
      </w:del>
    </w:p>
    <w:p w14:paraId="11D6C65F" w14:textId="77777777" w:rsidR="00E44971" w:rsidRDefault="00E44971" w:rsidP="00E44971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20F1A4" wp14:editId="5DE32400">
            <wp:extent cx="4619048" cy="4323809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D8D0" w14:textId="77777777" w:rsidR="00E44971" w:rsidRDefault="00E44971" w:rsidP="00E44971">
      <w:pPr>
        <w:jc w:val="center"/>
        <w:rPr>
          <w:sz w:val="18"/>
          <w:szCs w:val="18"/>
        </w:rPr>
      </w:pPr>
    </w:p>
    <w:p w14:paraId="5321AC96" w14:textId="3AECCC09" w:rsidR="008A1F60" w:rsidRDefault="00E44971" w:rsidP="00F73BB4">
      <w:pPr>
        <w:ind w:firstLine="420"/>
        <w:rPr>
          <w:ins w:id="441" w:author="Wei Jiang" w:date="2018-07-10T14:34:00Z"/>
        </w:rPr>
      </w:pPr>
      <w:r>
        <w:t>Table 7 shows the detection accuracy of</w:t>
      </w:r>
      <w:r w:rsidR="00373407">
        <w:t xml:space="preserve"> </w:t>
      </w:r>
      <w:r w:rsidR="006B0603">
        <w:rPr>
          <w:rFonts w:hint="eastAsia"/>
        </w:rPr>
        <w:t>M</w:t>
      </w:r>
      <w:r>
        <w:t xml:space="preserve">odel </w:t>
      </w:r>
      <w:r w:rsidR="006B0603">
        <w:rPr>
          <w:rFonts w:hint="eastAsia"/>
        </w:rPr>
        <w:t xml:space="preserve">3 </w:t>
      </w:r>
      <w:r>
        <w:t xml:space="preserve">after </w:t>
      </w:r>
      <w:del w:id="442" w:author="Wei Jiang" w:date="2018-07-10T13:59:00Z">
        <w:r w:rsidDel="00F33566">
          <w:delText>deleting the above</w:delText>
        </w:r>
      </w:del>
      <w:ins w:id="443" w:author="Wei Jiang" w:date="2018-07-10T13:59:00Z">
        <w:r w:rsidR="00F33566">
          <w:t>removing</w:t>
        </w:r>
      </w:ins>
      <w:r>
        <w:t xml:space="preserve"> 5 features</w:t>
      </w:r>
      <w:ins w:id="444" w:author="Wei Jiang" w:date="2018-07-10T13:59:00Z">
        <w:r w:rsidR="00F33566">
          <w:t xml:space="preserve"> from above</w:t>
        </w:r>
      </w:ins>
      <w:r>
        <w:t>.</w:t>
      </w:r>
      <w:r>
        <w:rPr>
          <w:rFonts w:hint="eastAsia"/>
        </w:rPr>
        <w:t xml:space="preserve"> As</w:t>
      </w:r>
      <w:r>
        <w:t xml:space="preserve"> shown in this table, when the classifier is trained </w:t>
      </w:r>
      <w:del w:id="445" w:author="Wei Jiang" w:date="2018-07-10T14:00:00Z">
        <w:r w:rsidDel="00F33566">
          <w:delText xml:space="preserve">by </w:delText>
        </w:r>
      </w:del>
      <w:ins w:id="446" w:author="Wei Jiang" w:date="2018-07-10T14:00:00Z">
        <w:r w:rsidR="00F33566">
          <w:t xml:space="preserve">using </w:t>
        </w:r>
      </w:ins>
      <w:r>
        <w:t>all features</w:t>
      </w:r>
      <w:ins w:id="447" w:author="Wei Jiang" w:date="2018-07-10T14:00:00Z">
        <w:r w:rsidR="00F33566">
          <w:t xml:space="preserve"> above</w:t>
        </w:r>
      </w:ins>
      <w:r>
        <w:t>, the accuracy rate</w:t>
      </w:r>
      <w:r w:rsidR="007B2C0D">
        <w:rPr>
          <w:rFonts w:hint="eastAsia"/>
        </w:rPr>
        <w:t xml:space="preserve"> of model</w:t>
      </w:r>
      <w:r>
        <w:t xml:space="preserve"> is </w:t>
      </w:r>
      <w:del w:id="448" w:author="Wei Jiang" w:date="2018-07-10T14:00:00Z">
        <w:r w:rsidDel="00F33566">
          <w:delText>up to</w:delText>
        </w:r>
      </w:del>
      <w:ins w:id="449" w:author="Wei Jiang" w:date="2018-07-10T14:00:00Z">
        <w:r w:rsidR="00F33566">
          <w:t>around</w:t>
        </w:r>
      </w:ins>
      <w:r>
        <w:t xml:space="preserve"> </w:t>
      </w:r>
      <w:r>
        <w:rPr>
          <w:rFonts w:hint="eastAsia"/>
        </w:rPr>
        <w:t>99.82%</w:t>
      </w:r>
      <w:r>
        <w:t xml:space="preserve">. If we delete </w:t>
      </w:r>
      <w:del w:id="450" w:author="Wei Jiang" w:date="2018-07-10T14:29:00Z">
        <w:r w:rsidDel="009F4D85">
          <w:delText>the first feature even the</w:delText>
        </w:r>
      </w:del>
      <w:ins w:id="451" w:author="Wei Jiang" w:date="2018-07-10T14:29:00Z">
        <w:r w:rsidR="009F4D85">
          <w:t>up to</w:t>
        </w:r>
      </w:ins>
      <w:r>
        <w:t xml:space="preserve"> top five features, the </w:t>
      </w:r>
      <w:del w:id="452" w:author="Wei Jiang" w:date="2018-07-10T14:29:00Z">
        <w:r w:rsidDel="009F4D85">
          <w:delText xml:space="preserve">rate </w:delText>
        </w:r>
      </w:del>
      <w:ins w:id="453" w:author="Wei Jiang" w:date="2018-07-10T14:29:00Z">
        <w:r w:rsidR="009F4D85">
          <w:t xml:space="preserve">accuracy </w:t>
        </w:r>
      </w:ins>
      <w:r>
        <w:t xml:space="preserve">is almost stable. </w:t>
      </w:r>
      <w:del w:id="454" w:author="Wei Jiang" w:date="2018-07-10T14:30:00Z">
        <w:r w:rsidDel="008A1F60">
          <w:delText xml:space="preserve">That </w:delText>
        </w:r>
      </w:del>
      <w:ins w:id="455" w:author="Wei Jiang" w:date="2018-07-10T14:30:00Z">
        <w:r w:rsidR="008A1F60">
          <w:t xml:space="preserve">That concludes </w:t>
        </w:r>
      </w:ins>
      <w:del w:id="456" w:author="Wei Jiang" w:date="2018-07-10T14:30:00Z">
        <w:r w:rsidDel="008A1F60">
          <w:delText xml:space="preserve">said, </w:delText>
        </w:r>
      </w:del>
      <w:r>
        <w:t xml:space="preserve">our model </w:t>
      </w:r>
      <w:r>
        <w:rPr>
          <w:rFonts w:hint="eastAsia"/>
        </w:rPr>
        <w:t>can confront</w:t>
      </w:r>
      <w:ins w:id="457" w:author="Wei Jiang" w:date="2018-07-10T14:32:00Z">
        <w:r w:rsidR="008A1F60">
          <w:t xml:space="preserve"> grey box </w:t>
        </w:r>
      </w:ins>
      <w:del w:id="458" w:author="Wei Jiang" w:date="2018-07-10T14:32:00Z">
        <w:r w:rsidDel="008A1F60">
          <w:rPr>
            <w:rFonts w:hint="eastAsia"/>
          </w:rPr>
          <w:delText xml:space="preserve"> the </w:delText>
        </w:r>
      </w:del>
      <w:r>
        <w:rPr>
          <w:rFonts w:hint="eastAsia"/>
        </w:rPr>
        <w:t xml:space="preserve">attacks </w:t>
      </w:r>
      <w:del w:id="459" w:author="Wei Jiang" w:date="2018-07-10T14:30:00Z">
        <w:r w:rsidDel="008A1F60">
          <w:rPr>
            <w:rFonts w:hint="eastAsia"/>
          </w:rPr>
          <w:delText>based on these</w:delText>
        </w:r>
      </w:del>
      <w:ins w:id="460" w:author="Wei Jiang" w:date="2018-07-10T14:30:00Z">
        <w:r w:rsidR="008A1F60">
          <w:t>even using the rest of not so important</w:t>
        </w:r>
      </w:ins>
      <w:r>
        <w:rPr>
          <w:rFonts w:hint="eastAsia"/>
        </w:rPr>
        <w:t xml:space="preserve"> features</w:t>
      </w:r>
      <w:ins w:id="461" w:author="Wei Jiang" w:date="2018-07-10T14:33:00Z">
        <w:r w:rsidR="008A1F60">
          <w:t xml:space="preserve"> for training</w:t>
        </w:r>
      </w:ins>
      <w:r>
        <w:t>.</w:t>
      </w:r>
      <w:ins w:id="462" w:author="Wei Jiang" w:date="2018-07-10T14:36:00Z">
        <w:r w:rsidR="00841855">
          <w:t xml:space="preserve"> The top 5 related features </w:t>
        </w:r>
      </w:ins>
      <w:ins w:id="463" w:author="Wei Jiang" w:date="2018-07-10T14:38:00Z">
        <w:r w:rsidR="00841855">
          <w:t xml:space="preserve">here </w:t>
        </w:r>
      </w:ins>
      <w:ins w:id="464" w:author="Wei Jiang" w:date="2018-07-10T14:36:00Z">
        <w:r w:rsidR="00841855">
          <w:t>are: (</w:t>
        </w:r>
      </w:ins>
      <w:ins w:id="465" w:author="Wei Jiang" w:date="2018-07-10T14:37:00Z">
        <w:r w:rsidR="00841855">
          <w:t>1, count_font</w:t>
        </w:r>
      </w:ins>
      <w:ins w:id="466" w:author="Wei Jiang" w:date="2018-07-10T14:36:00Z">
        <w:r w:rsidR="00841855">
          <w:t>)</w:t>
        </w:r>
      </w:ins>
      <w:ins w:id="467" w:author="Wei Jiang" w:date="2018-07-10T14:37:00Z">
        <w:r w:rsidR="00841855">
          <w:t>, (2, count_javascript), (3, size), (4, count_obj) and (</w:t>
        </w:r>
      </w:ins>
      <w:ins w:id="468" w:author="Wei Jiang" w:date="2018-07-10T14:38:00Z">
        <w:r w:rsidR="00841855">
          <w:t>5, count_endobj</w:t>
        </w:r>
      </w:ins>
      <w:ins w:id="469" w:author="Wei Jiang" w:date="2018-07-10T14:37:00Z">
        <w:r w:rsidR="00841855">
          <w:t>)</w:t>
        </w:r>
      </w:ins>
    </w:p>
    <w:p w14:paraId="3E7EAD82" w14:textId="4DE6CDDC" w:rsidR="00E44971" w:rsidRPr="00E44971" w:rsidRDefault="00E44971">
      <w:pPr>
        <w:pPrChange w:id="470" w:author="Wei Jiang" w:date="2018-07-10T14:34:00Z">
          <w:pPr>
            <w:ind w:firstLine="420"/>
          </w:pPr>
        </w:pPrChange>
      </w:pPr>
      <w:del w:id="471" w:author="Wei Jiang" w:date="2018-07-10T14:34:00Z">
        <w:r w:rsidDel="008A1F60">
          <w:delText xml:space="preserve"> Despite attackers have </w:delText>
        </w:r>
      </w:del>
      <w:del w:id="472" w:author="Wei Jiang" w:date="2018-07-10T14:31:00Z">
        <w:r w:rsidDel="008A1F60">
          <w:delText xml:space="preserve">the </w:delText>
        </w:r>
      </w:del>
      <w:del w:id="473" w:author="Wei Jiang" w:date="2018-07-10T14:34:00Z">
        <w:r w:rsidDel="008A1F60">
          <w:delText>knowledge of features for training model, the accuracy rate can maintain at the level of 99%.</w:delText>
        </w:r>
      </w:del>
    </w:p>
    <w:p w14:paraId="1CD31724" w14:textId="56A09FEF" w:rsidR="00E44971" w:rsidRPr="003D1DB4" w:rsidRDefault="00F33566" w:rsidP="00E44971">
      <w:pPr>
        <w:jc w:val="center"/>
        <w:rPr>
          <w:sz w:val="18"/>
          <w:szCs w:val="18"/>
        </w:rPr>
      </w:pPr>
      <w:ins w:id="474" w:author="Wei Jiang" w:date="2018-07-10T13:59:00Z">
        <w:r>
          <w:rPr>
            <w:sz w:val="18"/>
            <w:szCs w:val="18"/>
          </w:rPr>
          <w:t>Table</w:t>
        </w:r>
      </w:ins>
      <w:del w:id="475" w:author="Wei Jiang" w:date="2018-07-10T13:59:00Z">
        <w:r w:rsidR="00E44971" w:rsidDel="00F33566">
          <w:rPr>
            <w:sz w:val="18"/>
            <w:szCs w:val="18"/>
          </w:rPr>
          <w:delText>Figure</w:delText>
        </w:r>
      </w:del>
      <w:r w:rsidR="00E44971">
        <w:rPr>
          <w:sz w:val="18"/>
          <w:szCs w:val="18"/>
        </w:rPr>
        <w:t xml:space="preserve"> 7 Accuracy</w:t>
      </w:r>
      <w:ins w:id="476" w:author="Wei Jiang" w:date="2018-07-10T14:34:00Z">
        <w:r w:rsidR="008A1F60">
          <w:rPr>
            <w:sz w:val="18"/>
            <w:szCs w:val="18"/>
          </w:rPr>
          <w:t xml:space="preserve"> </w:t>
        </w:r>
      </w:ins>
      <w:del w:id="477" w:author="Wei Jiang" w:date="2018-07-10T14:34:00Z">
        <w:r w:rsidR="00E44971" w:rsidDel="008A1F60">
          <w:rPr>
            <w:sz w:val="18"/>
            <w:szCs w:val="18"/>
          </w:rPr>
          <w:delText xml:space="preserve"> Rate </w:delText>
        </w:r>
      </w:del>
      <w:r w:rsidR="00E44971">
        <w:rPr>
          <w:sz w:val="18"/>
          <w:szCs w:val="18"/>
        </w:rPr>
        <w:t>of Model after deleting</w:t>
      </w:r>
      <w:ins w:id="478" w:author="Wei Jiang" w:date="2018-07-10T14:34:00Z">
        <w:r w:rsidR="008A1F60">
          <w:rPr>
            <w:sz w:val="18"/>
            <w:szCs w:val="18"/>
          </w:rPr>
          <w:t xml:space="preserve"> </w:t>
        </w:r>
      </w:ins>
      <w:del w:id="479" w:author="Wei Jiang" w:date="2018-07-10T14:34:00Z">
        <w:r w:rsidR="00E44971" w:rsidDel="008A1F60">
          <w:rPr>
            <w:sz w:val="18"/>
            <w:szCs w:val="18"/>
          </w:rPr>
          <w:delText xml:space="preserve"> the </w:delText>
        </w:r>
      </w:del>
      <w:r w:rsidR="00E44971">
        <w:rPr>
          <w:sz w:val="18"/>
          <w:szCs w:val="18"/>
        </w:rPr>
        <w:t xml:space="preserve">top 5 </w:t>
      </w:r>
      <w:ins w:id="480" w:author="Wei Jiang" w:date="2018-07-10T14:34:00Z">
        <w:r w:rsidR="008A1F60">
          <w:rPr>
            <w:sz w:val="18"/>
            <w:szCs w:val="18"/>
          </w:rPr>
          <w:t xml:space="preserve">related </w:t>
        </w:r>
      </w:ins>
      <w:r w:rsidR="00E44971">
        <w:rPr>
          <w:sz w:val="18"/>
          <w:szCs w:val="18"/>
        </w:rPr>
        <w:t>features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570"/>
      </w:tblGrid>
      <w:tr w:rsidR="00E44971" w:rsidRPr="00C26F49" w14:paraId="35158BE3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B7B6B" w14:textId="19A695FB" w:rsidR="00E44971" w:rsidRPr="00DE3CE5" w:rsidRDefault="00E44971" w:rsidP="00841855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 xml:space="preserve">Feature </w:t>
            </w:r>
            <w:ins w:id="481" w:author="Wei Jiang" w:date="2018-07-10T14:38:00Z">
              <w:r w:rsidR="00841855">
                <w:rPr>
                  <w:rFonts w:ascii="Times New Roman" w:hAnsi="Times New Roman"/>
                  <w:kern w:val="0"/>
                  <w:sz w:val="18"/>
                  <w:szCs w:val="18"/>
                </w:rPr>
                <w:t>Set D</w:t>
              </w:r>
            </w:ins>
            <w:del w:id="482" w:author="Wei Jiang" w:date="2018-07-10T14:38:00Z">
              <w:r w:rsidRPr="00DE3CE5" w:rsidDel="00841855">
                <w:rPr>
                  <w:rFonts w:ascii="Times New Roman" w:hAnsi="Times New Roman"/>
                  <w:kern w:val="0"/>
                  <w:sz w:val="18"/>
                  <w:szCs w:val="18"/>
                </w:rPr>
                <w:delText>d</w:delText>
              </w:r>
            </w:del>
            <w:r w:rsidRPr="00DE3CE5">
              <w:rPr>
                <w:rFonts w:ascii="Times New Roman" w:hAnsi="Times New Roman"/>
                <w:kern w:val="0"/>
                <w:sz w:val="18"/>
                <w:szCs w:val="18"/>
              </w:rPr>
              <w:t>elete</w:t>
            </w:r>
            <w:ins w:id="483" w:author="Wei Jiang" w:date="2018-07-10T14:38:00Z">
              <w:r w:rsidR="00841855">
                <w:rPr>
                  <w:rFonts w:ascii="Times New Roman" w:hAnsi="Times New Roman"/>
                  <w:kern w:val="0"/>
                  <w:sz w:val="18"/>
                  <w:szCs w:val="18"/>
                </w:rPr>
                <w:t>d</w:t>
              </w:r>
            </w:ins>
            <w:del w:id="484" w:author="Wei Jiang" w:date="2018-07-10T14:38:00Z">
              <w:r w:rsidRPr="00DE3CE5" w:rsidDel="00841855">
                <w:rPr>
                  <w:rFonts w:ascii="Times New Roman" w:hAnsi="Times New Roman"/>
                  <w:kern w:val="0"/>
                  <w:sz w:val="18"/>
                  <w:szCs w:val="18"/>
                </w:rPr>
                <w:delText xml:space="preserve"> train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B2AE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 w:hint="eastAsia"/>
                <w:kern w:val="0"/>
                <w:sz w:val="18"/>
                <w:szCs w:val="18"/>
              </w:rPr>
              <w:t>准确率</w:t>
            </w:r>
          </w:p>
        </w:tc>
      </w:tr>
      <w:tr w:rsidR="00E44971" w:rsidRPr="00C26F49" w14:paraId="6DE7A8A4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452AB" w14:textId="4F4FE4E9" w:rsidR="00E44971" w:rsidRPr="00DE3CE5" w:rsidRDefault="00961E37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ins w:id="485" w:author="Wei Jiang" w:date="2018-07-10T14:41:00Z">
              <w:r>
                <w:rPr>
                  <w:rFonts w:ascii="Times New Roman" w:hAnsi="Times New Roman"/>
                  <w:kern w:val="0"/>
                  <w:sz w:val="18"/>
                  <w:szCs w:val="18"/>
                </w:rPr>
                <w:t>()</w:t>
              </w:r>
            </w:ins>
            <w:del w:id="486" w:author="Wei Jiang" w:date="2018-07-10T14:41:00Z">
              <w:r w:rsidR="00E44971"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None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1D5F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99.82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185C4152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D8154" w14:textId="00F8E3B1" w:rsidR="00E44971" w:rsidRPr="00DE3CE5" w:rsidRDefault="00961E37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ins w:id="487" w:author="Wei Jiang" w:date="2018-07-10T14:41:00Z">
              <w:r>
                <w:rPr>
                  <w:rFonts w:ascii="Times New Roman" w:hAnsi="Times New Roman"/>
                  <w:kern w:val="0"/>
                  <w:sz w:val="18"/>
                  <w:szCs w:val="18"/>
                </w:rPr>
                <w:t>(1)</w:t>
              </w:r>
            </w:ins>
            <w:del w:id="488" w:author="Wei Jiang" w:date="2018-07-10T14:41:00Z">
              <w:r w:rsidR="00E44971"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count_font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76722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99.52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4947CA21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A295" w14:textId="07C15D95" w:rsidR="00E44971" w:rsidRPr="00DE3CE5" w:rsidRDefault="00E44971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489" w:author="Wei Jiang" w:date="2018-07-10T14:41:00Z">
              <w:r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count_javascript</w:delText>
              </w:r>
            </w:del>
            <w:ins w:id="490" w:author="Wei Jiang" w:date="2018-07-10T14:41:00Z">
              <w:r w:rsidR="00961E37">
                <w:rPr>
                  <w:rFonts w:ascii="Times New Roman" w:hAnsi="Times New Roman"/>
                  <w:kern w:val="0"/>
                  <w:sz w:val="18"/>
                  <w:szCs w:val="18"/>
                </w:rPr>
                <w:t>(1,2)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40605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99.52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34DDB893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2256F" w14:textId="18349F5E" w:rsidR="00E44971" w:rsidRPr="00DE3CE5" w:rsidRDefault="00961E37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ins w:id="491" w:author="Wei Jiang" w:date="2018-07-10T14:41:00Z">
              <w:r>
                <w:rPr>
                  <w:rFonts w:ascii="Times New Roman" w:hAnsi="Times New Roman"/>
                  <w:kern w:val="0"/>
                  <w:sz w:val="18"/>
                  <w:szCs w:val="18"/>
                </w:rPr>
                <w:t>(1,2,3)</w:t>
              </w:r>
            </w:ins>
            <w:del w:id="492" w:author="Wei Jiang" w:date="2018-07-10T14:37:00Z">
              <w:r w:rsidR="00E44971" w:rsidRPr="00DE3CE5" w:rsidDel="00841855">
                <w:rPr>
                  <w:rFonts w:ascii="Times New Roman" w:hAnsi="Times New Roman"/>
                  <w:kern w:val="0"/>
                  <w:sz w:val="18"/>
                  <w:szCs w:val="18"/>
                </w:rPr>
                <w:delText>S</w:delText>
              </w:r>
            </w:del>
            <w:del w:id="493" w:author="Wei Jiang" w:date="2018-07-10T14:41:00Z">
              <w:r w:rsidR="00E44971"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ize</w:delText>
              </w:r>
            </w:del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2FE2C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1E02CCC0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EAA08" w14:textId="3666EA3A" w:rsidR="00E44971" w:rsidRPr="00DE3CE5" w:rsidRDefault="00E44971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494" w:author="Wei Jiang" w:date="2018-07-10T14:41:00Z">
              <w:r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count_obj</w:delText>
              </w:r>
            </w:del>
            <w:ins w:id="495" w:author="Wei Jiang" w:date="2018-07-10T14:41:00Z">
              <w:r w:rsidR="00961E37">
                <w:rPr>
                  <w:rFonts w:ascii="Times New Roman" w:hAnsi="Times New Roman"/>
                  <w:kern w:val="0"/>
                  <w:sz w:val="18"/>
                  <w:szCs w:val="18"/>
                </w:rPr>
                <w:t>(1,2,3,4)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DCB73" w14:textId="77777777" w:rsidR="00E44971" w:rsidRPr="00B80E09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0E09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  <w:tr w:rsidR="00E44971" w:rsidRPr="00C26F49" w14:paraId="6E43ED65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B0A6" w14:textId="3C421440" w:rsidR="00E44971" w:rsidRPr="00DE3CE5" w:rsidRDefault="00E44971" w:rsidP="005B4D6E">
            <w:pPr>
              <w:widowControl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496" w:author="Wei Jiang" w:date="2018-07-10T14:41:00Z">
              <w:r w:rsidRPr="00DE3CE5" w:rsidDel="00961E37">
                <w:rPr>
                  <w:rFonts w:ascii="Times New Roman" w:hAnsi="Times New Roman"/>
                  <w:kern w:val="0"/>
                  <w:sz w:val="18"/>
                  <w:szCs w:val="18"/>
                </w:rPr>
                <w:delText>count_endobj</w:delText>
              </w:r>
            </w:del>
            <w:ins w:id="497" w:author="Wei Jiang" w:date="2018-07-10T14:41:00Z">
              <w:r w:rsidR="00961E37">
                <w:rPr>
                  <w:rFonts w:ascii="Times New Roman" w:hAnsi="Times New Roman"/>
                  <w:kern w:val="0"/>
                  <w:sz w:val="18"/>
                  <w:szCs w:val="18"/>
                </w:rPr>
                <w:t>(1,2,3,4,5)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6B468" w14:textId="77777777" w:rsidR="00E44971" w:rsidRPr="00DE3CE5" w:rsidRDefault="00E44971" w:rsidP="005B4D6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E3CE5">
              <w:rPr>
                <w:rFonts w:ascii="宋体" w:hAnsi="宋体" w:cs="宋体"/>
                <w:kern w:val="0"/>
                <w:sz w:val="18"/>
                <w:szCs w:val="18"/>
              </w:rPr>
              <w:t>99.64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%</w:t>
            </w:r>
          </w:p>
        </w:tc>
      </w:tr>
    </w:tbl>
    <w:p w14:paraId="3EF72005" w14:textId="77777777" w:rsidR="00E44971" w:rsidRDefault="00E44971" w:rsidP="00E44971">
      <w:pPr>
        <w:jc w:val="center"/>
        <w:rPr>
          <w:sz w:val="18"/>
          <w:szCs w:val="18"/>
        </w:rPr>
      </w:pPr>
    </w:p>
    <w:p w14:paraId="2994420D" w14:textId="2DB07F71" w:rsidR="00E44971" w:rsidRDefault="00E44971" w:rsidP="00E44971">
      <w:pPr>
        <w:ind w:firstLine="420"/>
      </w:pPr>
      <w:del w:id="498" w:author="Wei Jiang" w:date="2018-07-10T14:42:00Z">
        <w:r w:rsidDel="00961E37">
          <w:delText>Besides</w:delText>
        </w:r>
      </w:del>
      <w:ins w:id="499" w:author="Wei Jiang" w:date="2018-07-10T14:42:00Z">
        <w:r w:rsidR="00961E37">
          <w:t>More</w:t>
        </w:r>
      </w:ins>
      <w:r>
        <w:t xml:space="preserve">, we assess the model robustness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effectiveness of </w:t>
      </w:r>
      <w:del w:id="500" w:author="Wei Jiang" w:date="2018-07-10T14:43:00Z">
        <w:r w:rsidDel="00A40EBC">
          <w:delText xml:space="preserve">classification of </w:delText>
        </w:r>
      </w:del>
      <w:r>
        <w:t>features.</w:t>
      </w:r>
      <w:ins w:id="501" w:author="Wei Jiang" w:date="2018-07-10T14:43:00Z">
        <w:r w:rsidR="00A40EBC">
          <w:t xml:space="preserve"> </w:t>
        </w:r>
      </w:ins>
      <w:del w:id="502" w:author="Wei Jiang" w:date="2018-07-10T14:43:00Z">
        <w:r w:rsidDel="00A40EBC">
          <w:delText xml:space="preserve">     </w:delText>
        </w:r>
      </w:del>
      <w:r>
        <w:t xml:space="preserve">First, we sequence the features </w:t>
      </w:r>
      <w:del w:id="503" w:author="Wei Jiang" w:date="2018-07-10T14:44:00Z">
        <w:r w:rsidDel="00A40EBC">
          <w:delText>based on</w:delText>
        </w:r>
      </w:del>
      <w:ins w:id="504" w:author="Wei Jiang" w:date="2018-07-10T14:44:00Z">
        <w:r w:rsidR="00A40EBC">
          <w:t>by</w:t>
        </w:r>
      </w:ins>
      <w:r>
        <w:t xml:space="preserve"> their importance, and then delete the most important features </w:t>
      </w:r>
      <w:r>
        <w:rPr>
          <w:rFonts w:hint="eastAsia"/>
        </w:rPr>
        <w:t>one</w:t>
      </w:r>
      <w:r>
        <w:t xml:space="preserve"> by one to create new feature sets which are used for model retraining. As shown in Figure 3, the curve represents the accuracy</w:t>
      </w:r>
      <w:ins w:id="505" w:author="Wei Jiang" w:date="2018-07-10T14:44:00Z">
        <w:r w:rsidR="00A40EBC">
          <w:t xml:space="preserve"> </w:t>
        </w:r>
      </w:ins>
      <w:del w:id="506" w:author="Wei Jiang" w:date="2018-07-10T14:44:00Z">
        <w:r w:rsidDel="00A40EBC">
          <w:delText xml:space="preserve"> rate </w:delText>
        </w:r>
      </w:del>
      <w:r>
        <w:t>of</w:t>
      </w:r>
      <w:ins w:id="507" w:author="Wei Jiang" w:date="2018-07-10T14:44:00Z">
        <w:r w:rsidR="00A40EBC">
          <w:t xml:space="preserve"> </w:t>
        </w:r>
      </w:ins>
      <w:del w:id="508" w:author="Wei Jiang" w:date="2018-07-10T14:44:00Z">
        <w:r w:rsidR="00373407" w:rsidDel="00A40EBC">
          <w:delText xml:space="preserve"> </w:delText>
        </w:r>
        <w:r w:rsidR="007B2C0D" w:rsidDel="00A40EBC">
          <w:rPr>
            <w:rFonts w:hint="eastAsia"/>
          </w:rPr>
          <w:delText xml:space="preserve">the </w:delText>
        </w:r>
      </w:del>
      <w:r w:rsidR="007B2C0D">
        <w:rPr>
          <w:rFonts w:hint="eastAsia"/>
        </w:rPr>
        <w:t>m</w:t>
      </w:r>
      <w:r>
        <w:t>odel when features are deleted one by one. When the features are decreased to 100, the accuracy</w:t>
      </w:r>
      <w:ins w:id="509" w:author="Wei Jiang" w:date="2018-07-10T14:45:00Z">
        <w:r w:rsidR="00A40EBC">
          <w:t xml:space="preserve"> </w:t>
        </w:r>
      </w:ins>
      <w:del w:id="510" w:author="Wei Jiang" w:date="2018-07-10T14:45:00Z">
        <w:r w:rsidDel="00A40EBC">
          <w:delText xml:space="preserve"> rate </w:delText>
        </w:r>
      </w:del>
      <w:r>
        <w:t xml:space="preserve">of </w:t>
      </w:r>
      <w:r w:rsidR="00373407">
        <w:t xml:space="preserve">the </w:t>
      </w:r>
      <w:r>
        <w:t>retrained model still maintain</w:t>
      </w:r>
      <w:r w:rsidR="00373407">
        <w:t>s</w:t>
      </w:r>
      <w:r>
        <w:t xml:space="preserve"> at </w:t>
      </w:r>
      <w:ins w:id="511" w:author="Wei Jiang" w:date="2018-07-10T14:45:00Z">
        <w:r w:rsidR="00A40EBC">
          <w:t xml:space="preserve">around </w:t>
        </w:r>
      </w:ins>
      <w:r>
        <w:t>90%.</w:t>
      </w:r>
      <w:ins w:id="512" w:author="Wei Jiang" w:date="2018-07-10T14:45:00Z">
        <w:r w:rsidR="00A40EBC">
          <w:t xml:space="preserve"> </w:t>
        </w:r>
      </w:ins>
      <w:del w:id="513" w:author="Wei Jiang" w:date="2018-07-10T14:45:00Z">
        <w:r w:rsidDel="00A40EBC">
          <w:delText xml:space="preserve"> </w:delText>
        </w:r>
      </w:del>
      <w:r>
        <w:t>This demonstrates:</w:t>
      </w:r>
    </w:p>
    <w:p w14:paraId="37B6A538" w14:textId="0CF21274" w:rsidR="00E44971" w:rsidDel="00A40EBC" w:rsidRDefault="00E44971">
      <w:pPr>
        <w:pStyle w:val="a5"/>
        <w:numPr>
          <w:ilvl w:val="0"/>
          <w:numId w:val="9"/>
        </w:numPr>
        <w:ind w:firstLineChars="0"/>
        <w:rPr>
          <w:del w:id="514" w:author="Wei Jiang" w:date="2018-07-10T14:47:00Z"/>
        </w:rPr>
        <w:pPrChange w:id="515" w:author="Wei Jiang" w:date="2018-07-10T14:47:00Z">
          <w:pPr>
            <w:ind w:firstLine="420"/>
          </w:pPr>
        </w:pPrChange>
      </w:pPr>
      <w:r>
        <w:lastRenderedPageBreak/>
        <w:t>Despite the high weight</w:t>
      </w:r>
      <w:ins w:id="516" w:author="Wei Jiang" w:date="2018-07-10T14:46:00Z">
        <w:r w:rsidR="00A40EBC">
          <w:t>s</w:t>
        </w:r>
      </w:ins>
      <w:r>
        <w:t xml:space="preserve"> of</w:t>
      </w:r>
      <w:ins w:id="517" w:author="Wei Jiang" w:date="2018-07-10T14:46:00Z">
        <w:r w:rsidR="00A40EBC">
          <w:t xml:space="preserve"> </w:t>
        </w:r>
      </w:ins>
      <w:del w:id="518" w:author="Wei Jiang" w:date="2018-07-10T14:46:00Z">
        <w:r w:rsidDel="00A40EBC">
          <w:delText xml:space="preserve"> an </w:delText>
        </w:r>
      </w:del>
      <w:r>
        <w:t>individual feature</w:t>
      </w:r>
      <w:ins w:id="519" w:author="Wei Jiang" w:date="2018-07-10T14:46:00Z">
        <w:r w:rsidR="00A40EBC">
          <w:t>s</w:t>
        </w:r>
      </w:ins>
      <w:r>
        <w:t xml:space="preserve">, if </w:t>
      </w:r>
      <w:del w:id="520" w:author="Wei Jiang" w:date="2018-07-10T14:46:00Z">
        <w:r w:rsidDel="00A40EBC">
          <w:delText>it is</w:delText>
        </w:r>
      </w:del>
      <w:ins w:id="521" w:author="Wei Jiang" w:date="2018-07-10T14:46:00Z">
        <w:r w:rsidR="00A40EBC">
          <w:t xml:space="preserve">they are </w:t>
        </w:r>
      </w:ins>
      <w:del w:id="522" w:author="Wei Jiang" w:date="2018-07-10T14:46:00Z">
        <w:r w:rsidDel="00A40EBC">
          <w:delText xml:space="preserve"> </w:delText>
        </w:r>
      </w:del>
      <w:r>
        <w:t xml:space="preserve">deleted, </w:t>
      </w:r>
      <w:r w:rsidR="00373407">
        <w:t xml:space="preserve">the </w:t>
      </w:r>
      <w:r>
        <w:t>accuracy</w:t>
      </w:r>
      <w:ins w:id="523" w:author="Wei Jiang" w:date="2018-07-10T14:46:00Z">
        <w:r w:rsidR="00A40EBC">
          <w:t xml:space="preserve"> </w:t>
        </w:r>
      </w:ins>
      <w:del w:id="524" w:author="Wei Jiang" w:date="2018-07-10T14:46:00Z">
        <w:r w:rsidDel="00A40EBC">
          <w:delText xml:space="preserve"> rate </w:delText>
        </w:r>
      </w:del>
      <w:r>
        <w:t xml:space="preserve">of model </w:t>
      </w:r>
      <w:ins w:id="525" w:author="Wei Jiang" w:date="2018-07-10T14:47:00Z">
        <w:r w:rsidR="00A40EBC">
          <w:t xml:space="preserve">only </w:t>
        </w:r>
      </w:ins>
      <w:r>
        <w:t>dec</w:t>
      </w:r>
      <w:r>
        <w:rPr>
          <w:rFonts w:hint="eastAsia"/>
        </w:rPr>
        <w:t>line</w:t>
      </w:r>
      <w:r>
        <w:t xml:space="preserve">s </w:t>
      </w:r>
      <w:del w:id="526" w:author="Wei Jiang" w:date="2018-07-10T14:47:00Z">
        <w:r w:rsidDel="00A40EBC">
          <w:delText>moderately</w:delText>
        </w:r>
      </w:del>
      <w:ins w:id="527" w:author="Wei Jiang" w:date="2018-07-10T14:47:00Z">
        <w:r w:rsidR="00A40EBC">
          <w:t xml:space="preserve">a </w:t>
        </w:r>
      </w:ins>
      <w:ins w:id="528" w:author="Wei Jiang" w:date="2018-07-10T14:52:00Z">
        <w:r w:rsidR="00A40EBC">
          <w:t>small margin</w:t>
        </w:r>
      </w:ins>
      <w:ins w:id="529" w:author="Wei Jiang" w:date="2018-07-10T14:49:00Z">
        <w:r w:rsidR="00A40EBC">
          <w:t>;</w:t>
        </w:r>
      </w:ins>
      <w:del w:id="530" w:author="Wei Jiang" w:date="2018-07-10T14:49:00Z">
        <w:r w:rsidDel="00A40EBC">
          <w:delText>.</w:delText>
        </w:r>
      </w:del>
    </w:p>
    <w:p w14:paraId="60AD40BA" w14:textId="77777777" w:rsidR="00A40EBC" w:rsidRDefault="00A40EBC">
      <w:pPr>
        <w:pStyle w:val="a5"/>
        <w:numPr>
          <w:ilvl w:val="0"/>
          <w:numId w:val="9"/>
        </w:numPr>
        <w:ind w:firstLineChars="0"/>
        <w:rPr>
          <w:ins w:id="531" w:author="Wei Jiang" w:date="2018-07-10T14:47:00Z"/>
        </w:rPr>
        <w:pPrChange w:id="532" w:author="Wei Jiang" w:date="2018-07-10T14:45:00Z">
          <w:pPr>
            <w:ind w:firstLine="420"/>
          </w:pPr>
        </w:pPrChange>
      </w:pPr>
    </w:p>
    <w:p w14:paraId="74ED2D88" w14:textId="59702ADD" w:rsidR="00E44971" w:rsidDel="00A40EBC" w:rsidRDefault="00E44971">
      <w:pPr>
        <w:pStyle w:val="a5"/>
        <w:numPr>
          <w:ilvl w:val="0"/>
          <w:numId w:val="9"/>
        </w:numPr>
        <w:ind w:firstLineChars="0"/>
        <w:rPr>
          <w:del w:id="533" w:author="Wei Jiang" w:date="2018-07-10T14:49:00Z"/>
        </w:rPr>
        <w:pPrChange w:id="534" w:author="Wei Jiang" w:date="2018-07-10T14:49:00Z">
          <w:pPr>
            <w:ind w:firstLine="420"/>
          </w:pPr>
        </w:pPrChange>
      </w:pPr>
      <w:r>
        <w:t xml:space="preserve">The </w:t>
      </w:r>
      <w:r>
        <w:rPr>
          <w:rFonts w:hint="eastAsia"/>
        </w:rPr>
        <w:t>interaction</w:t>
      </w:r>
      <w:ins w:id="535" w:author="Wei Jiang" w:date="2018-07-10T14:52:00Z">
        <w:r w:rsidR="00A40EBC">
          <w:t xml:space="preserve"> </w:t>
        </w:r>
      </w:ins>
      <w:del w:id="536" w:author="Wei Jiang" w:date="2018-07-10T14:52:00Z">
        <w:r w:rsidDel="00A40EBC">
          <w:rPr>
            <w:rFonts w:hint="eastAsia"/>
          </w:rPr>
          <w:delText xml:space="preserve"> and</w:delText>
        </w:r>
        <w:r w:rsidDel="00A40EBC">
          <w:delText xml:space="preserve"> </w:delText>
        </w:r>
        <w:r w:rsidRPr="00311AED" w:rsidDel="00A40EBC">
          <w:delText xml:space="preserve">superposition </w:delText>
        </w:r>
      </w:del>
      <w:r>
        <w:rPr>
          <w:rFonts w:hint="eastAsia"/>
        </w:rPr>
        <w:t>of</w:t>
      </w:r>
      <w:r>
        <w:t xml:space="preserve"> </w:t>
      </w:r>
      <w:ins w:id="537" w:author="Wei Jiang" w:date="2018-07-10T14:47:00Z">
        <w:r w:rsidR="00A40EBC">
          <w:t>‘</w:t>
        </w:r>
      </w:ins>
      <w:del w:id="538" w:author="Wei Jiang" w:date="2018-07-10T14:47:00Z">
        <w:r w:rsidDel="00A40EBC">
          <w:delText>“</w:delText>
        </w:r>
      </w:del>
      <w:ins w:id="539" w:author="Wei Jiang" w:date="2018-07-10T14:47:00Z">
        <w:r w:rsidR="00A40EBC">
          <w:t>M</w:t>
        </w:r>
      </w:ins>
      <w:del w:id="540" w:author="Wei Jiang" w:date="2018-07-10T14:47:00Z">
        <w:r w:rsidDel="00A40EBC">
          <w:rPr>
            <w:rFonts w:hint="eastAsia"/>
          </w:rPr>
          <w:delText>M</w:delText>
        </w:r>
      </w:del>
      <w:r>
        <w:rPr>
          <w:rFonts w:hint="eastAsia"/>
        </w:rPr>
        <w:t>edium</w:t>
      </w:r>
      <w:r>
        <w:t xml:space="preserve"> </w:t>
      </w:r>
      <w:ins w:id="541" w:author="Wei Jiang" w:date="2018-07-10T14:47:00Z">
        <w:r w:rsidR="00A40EBC">
          <w:t>W</w:t>
        </w:r>
      </w:ins>
      <w:del w:id="542" w:author="Wei Jiang" w:date="2018-07-10T14:47:00Z">
        <w:r w:rsidDel="00A40EBC">
          <w:delText>W</w:delText>
        </w:r>
      </w:del>
      <w:r>
        <w:t>eight</w:t>
      </w:r>
      <w:ins w:id="543" w:author="Wei Jiang" w:date="2018-07-10T14:47:00Z">
        <w:r w:rsidR="00A40EBC">
          <w:t>’</w:t>
        </w:r>
      </w:ins>
      <w:del w:id="544" w:author="Wei Jiang" w:date="2018-07-10T14:47:00Z">
        <w:r w:rsidDel="00A40EBC">
          <w:delText>”</w:delText>
        </w:r>
      </w:del>
      <w:r>
        <w:t xml:space="preserve"> </w:t>
      </w:r>
      <w:ins w:id="545" w:author="Wei Jiang" w:date="2018-07-10T14:47:00Z">
        <w:r w:rsidR="00A40EBC">
          <w:t xml:space="preserve">features </w:t>
        </w:r>
      </w:ins>
      <w:r>
        <w:t>can</w:t>
      </w:r>
      <w:r>
        <w:rPr>
          <w:rFonts w:hint="eastAsia"/>
        </w:rPr>
        <w:t xml:space="preserve"> make</w:t>
      </w:r>
      <w:r>
        <w:t xml:space="preserve"> the model robust, and reduce the </w:t>
      </w:r>
      <w:r>
        <w:rPr>
          <w:rFonts w:hint="eastAsia"/>
        </w:rPr>
        <w:t>effect</w:t>
      </w:r>
      <w:r>
        <w:t xml:space="preserve"> cause</w:t>
      </w:r>
      <w:r w:rsidR="00373407">
        <w:t>d</w:t>
      </w:r>
      <w:r>
        <w:t xml:space="preserve"> by the </w:t>
      </w:r>
      <w:r w:rsidRPr="00311AED">
        <w:t>de</w:t>
      </w:r>
      <w:r>
        <w:t>letion of individual impo</w:t>
      </w:r>
      <w:r>
        <w:rPr>
          <w:rFonts w:hint="eastAsia"/>
        </w:rPr>
        <w:t>rtant</w:t>
      </w:r>
      <w:r>
        <w:t xml:space="preserve"> features</w:t>
      </w:r>
      <w:ins w:id="546" w:author="Wei Jiang" w:date="2018-07-10T14:49:00Z">
        <w:r w:rsidR="00A40EBC">
          <w:t xml:space="preserve"> significantly;</w:t>
        </w:r>
      </w:ins>
      <w:del w:id="547" w:author="Wei Jiang" w:date="2018-07-10T14:49:00Z">
        <w:r w:rsidDel="00A40EBC">
          <w:delText>.</w:delText>
        </w:r>
      </w:del>
    </w:p>
    <w:p w14:paraId="105F80B3" w14:textId="77777777" w:rsidR="00A40EBC" w:rsidRDefault="00A40EBC">
      <w:pPr>
        <w:pStyle w:val="a5"/>
        <w:numPr>
          <w:ilvl w:val="0"/>
          <w:numId w:val="9"/>
        </w:numPr>
        <w:ind w:firstLineChars="0"/>
        <w:rPr>
          <w:ins w:id="548" w:author="Wei Jiang" w:date="2018-07-10T14:49:00Z"/>
        </w:rPr>
        <w:pPrChange w:id="549" w:author="Wei Jiang" w:date="2018-07-10T14:47:00Z">
          <w:pPr>
            <w:ind w:firstLine="420"/>
          </w:pPr>
        </w:pPrChange>
      </w:pPr>
    </w:p>
    <w:p w14:paraId="0849F9FF" w14:textId="12D2734F" w:rsidR="00A40EBC" w:rsidRDefault="00E44971">
      <w:pPr>
        <w:pStyle w:val="a5"/>
        <w:numPr>
          <w:ilvl w:val="0"/>
          <w:numId w:val="9"/>
        </w:numPr>
        <w:ind w:firstLineChars="0"/>
        <w:rPr>
          <w:ins w:id="550" w:author="Wei Jiang" w:date="2018-07-10T14:50:00Z"/>
        </w:rPr>
        <w:pPrChange w:id="551" w:author="Wei Jiang" w:date="2018-07-10T14:50:00Z">
          <w:pPr>
            <w:ind w:firstLine="420"/>
          </w:pPr>
        </w:pPrChange>
      </w:pPr>
      <w:r>
        <w:t>“</w:t>
      </w:r>
      <w:ins w:id="552" w:author="Wei Jiang" w:date="2018-07-10T14:49:00Z">
        <w:r w:rsidR="00A40EBC">
          <w:t>M</w:t>
        </w:r>
      </w:ins>
      <w:del w:id="553" w:author="Wei Jiang" w:date="2018-07-10T14:49:00Z">
        <w:r w:rsidDel="00A40EBC">
          <w:rPr>
            <w:rFonts w:hint="eastAsia"/>
          </w:rPr>
          <w:delText>M</w:delText>
        </w:r>
      </w:del>
      <w:r>
        <w:rPr>
          <w:rFonts w:hint="eastAsia"/>
        </w:rPr>
        <w:t>edium</w:t>
      </w:r>
      <w:r>
        <w:t xml:space="preserve"> </w:t>
      </w:r>
      <w:ins w:id="554" w:author="Wei Jiang" w:date="2018-07-10T14:49:00Z">
        <w:r w:rsidR="00A40EBC">
          <w:t>W</w:t>
        </w:r>
      </w:ins>
      <w:del w:id="555" w:author="Wei Jiang" w:date="2018-07-10T14:49:00Z">
        <w:r w:rsidDel="00A40EBC">
          <w:delText>W</w:delText>
        </w:r>
      </w:del>
      <w:r>
        <w:t>eight”</w:t>
      </w:r>
      <w:ins w:id="556" w:author="Wei Jiang" w:date="2018-07-10T14:49:00Z">
        <w:r w:rsidR="00A40EBC">
          <w:t xml:space="preserve"> features </w:t>
        </w:r>
      </w:ins>
      <w:del w:id="557" w:author="Wei Jiang" w:date="2018-07-10T14:49:00Z">
        <w:r w:rsidDel="00A40EBC">
          <w:delText xml:space="preserve"> </w:delText>
        </w:r>
      </w:del>
      <w:r>
        <w:t xml:space="preserve">can help to effectively prevent </w:t>
      </w:r>
      <w:ins w:id="558" w:author="Wei Jiang" w:date="2018-07-10T14:53:00Z">
        <w:r w:rsidR="00D56D0B">
          <w:t xml:space="preserve">the </w:t>
        </w:r>
      </w:ins>
      <w:del w:id="559" w:author="Wei Jiang" w:date="2018-07-10T14:50:00Z">
        <w:r w:rsidDel="00A40EBC">
          <w:delText xml:space="preserve">classification </w:delText>
        </w:r>
      </w:del>
      <w:ins w:id="560" w:author="Wei Jiang" w:date="2018-07-10T14:50:00Z">
        <w:r w:rsidR="00A40EBC">
          <w:t xml:space="preserve">Model </w:t>
        </w:r>
      </w:ins>
      <w:ins w:id="561" w:author="Wei Jiang" w:date="2018-07-10T14:51:00Z">
        <w:r w:rsidR="00A40EBC">
          <w:t>E</w:t>
        </w:r>
      </w:ins>
      <w:del w:id="562" w:author="Wei Jiang" w:date="2018-07-10T14:51:00Z">
        <w:r w:rsidR="007B2C0D" w:rsidDel="00A40EBC">
          <w:rPr>
            <w:rFonts w:hint="eastAsia"/>
          </w:rPr>
          <w:delText>e</w:delText>
        </w:r>
      </w:del>
      <w:r w:rsidR="007B2C0D">
        <w:rPr>
          <w:rFonts w:hint="eastAsia"/>
        </w:rPr>
        <w:t>vasion</w:t>
      </w:r>
      <w:ins w:id="563" w:author="Wei Jiang" w:date="2018-07-10T14:53:00Z">
        <w:r w:rsidR="00D56D0B">
          <w:t xml:space="preserve"> attacks</w:t>
        </w:r>
      </w:ins>
      <w:del w:id="564" w:author="Wei Jiang" w:date="2018-07-10T14:51:00Z">
        <w:r w:rsidR="007B2C0D" w:rsidDel="00A40EBC">
          <w:delText xml:space="preserve"> </w:delText>
        </w:r>
        <w:r w:rsidDel="00A40EBC">
          <w:delText xml:space="preserve">caused by </w:delText>
        </w:r>
      </w:del>
      <w:del w:id="565" w:author="Wei Jiang" w:date="2018-07-10T14:50:00Z">
        <w:r w:rsidDel="00A40EBC">
          <w:delText xml:space="preserve">modifying the value of </w:delText>
        </w:r>
      </w:del>
      <w:del w:id="566" w:author="Wei Jiang" w:date="2018-07-10T14:51:00Z">
        <w:r w:rsidDel="00A40EBC">
          <w:delText>feature</w:delText>
        </w:r>
        <w:r w:rsidR="00373407" w:rsidDel="00A40EBC">
          <w:delText>s</w:delText>
        </w:r>
      </w:del>
      <w:ins w:id="567" w:author="Wei Jiang" w:date="2018-07-10T14:51:00Z">
        <w:r w:rsidR="00A40EBC">
          <w:t>;</w:t>
        </w:r>
      </w:ins>
      <w:del w:id="568" w:author="Wei Jiang" w:date="2018-07-10T14:51:00Z">
        <w:r w:rsidDel="00A40EBC">
          <w:delText>.</w:delText>
        </w:r>
      </w:del>
    </w:p>
    <w:p w14:paraId="203E4D4B" w14:textId="77777777" w:rsidR="00A40EBC" w:rsidRDefault="00A40EBC">
      <w:pPr>
        <w:pPrChange w:id="569" w:author="Wei Jiang" w:date="2018-07-10T14:50:00Z">
          <w:pPr>
            <w:ind w:firstLine="420"/>
          </w:pPr>
        </w:pPrChange>
      </w:pPr>
    </w:p>
    <w:p w14:paraId="64E8322E" w14:textId="0C8FDBD1" w:rsidR="00E44971" w:rsidRPr="00C035F2" w:rsidRDefault="007B2C0D" w:rsidP="00E44971">
      <w:pPr>
        <w:jc w:val="center"/>
      </w:pPr>
      <w:r>
        <w:rPr>
          <w:rFonts w:hint="eastAsia"/>
          <w:sz w:val="18"/>
          <w:szCs w:val="18"/>
        </w:rPr>
        <w:t xml:space="preserve">Figure </w:t>
      </w:r>
      <w:r w:rsidR="00E44971"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 xml:space="preserve">Detection Accuracy </w:t>
      </w:r>
      <w:del w:id="570" w:author="Wei Jiang" w:date="2018-07-10T14:54:00Z">
        <w:r w:rsidDel="00D56D0B">
          <w:rPr>
            <w:rFonts w:hint="eastAsia"/>
            <w:sz w:val="18"/>
            <w:szCs w:val="18"/>
          </w:rPr>
          <w:delText>Rate when</w:delText>
        </w:r>
        <w:r w:rsidDel="00D56D0B">
          <w:rPr>
            <w:sz w:val="18"/>
            <w:szCs w:val="18"/>
          </w:rPr>
          <w:delText xml:space="preserve"> </w:delText>
        </w:r>
      </w:del>
      <w:ins w:id="571" w:author="Wei Jiang" w:date="2018-07-10T14:54:00Z">
        <w:r w:rsidR="00D56D0B">
          <w:rPr>
            <w:sz w:val="18"/>
            <w:szCs w:val="18"/>
          </w:rPr>
          <w:t xml:space="preserve">as </w:t>
        </w:r>
      </w:ins>
      <w:r>
        <w:rPr>
          <w:sz w:val="18"/>
          <w:szCs w:val="18"/>
        </w:rPr>
        <w:t>features are deleted</w:t>
      </w:r>
    </w:p>
    <w:p w14:paraId="3AD9FB0F" w14:textId="77777777" w:rsidR="00E44971" w:rsidRDefault="00E44971" w:rsidP="00E44971">
      <w:pPr>
        <w:jc w:val="center"/>
      </w:pPr>
      <w:r>
        <w:rPr>
          <w:noProof/>
        </w:rPr>
        <w:drawing>
          <wp:inline distT="0" distB="0" distL="0" distR="0" wp14:anchorId="6DE904EA" wp14:editId="1F6E7AF3">
            <wp:extent cx="4106174" cy="2335862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177" cy="23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3AF3" w14:textId="77777777" w:rsidR="00E44971" w:rsidRPr="00E44971" w:rsidRDefault="00E44971" w:rsidP="00E44971"/>
    <w:p w14:paraId="13BF6794" w14:textId="192E80FC" w:rsidR="00E44971" w:rsidRDefault="00E44971" w:rsidP="00E44971">
      <w:pPr>
        <w:pStyle w:val="3"/>
      </w:pPr>
      <w:r>
        <w:t xml:space="preserve">4.4 </w:t>
      </w:r>
      <w:r>
        <w:rPr>
          <w:rFonts w:hint="eastAsia"/>
          <w:b w:val="0"/>
        </w:rPr>
        <w:t>Performance</w:t>
      </w:r>
      <w:r>
        <w:rPr>
          <w:b w:val="0"/>
        </w:rPr>
        <w:t xml:space="preserve"> </w:t>
      </w:r>
      <w:ins w:id="572" w:author="Wei Jiang" w:date="2018-07-10T15:01:00Z">
        <w:r w:rsidR="004E1DDA">
          <w:rPr>
            <w:b w:val="0"/>
          </w:rPr>
          <w:t>Evaluation</w:t>
        </w:r>
      </w:ins>
      <w:del w:id="573" w:author="Wei Jiang" w:date="2018-07-10T15:00:00Z">
        <w:r w:rsidDel="004E1DDA">
          <w:rPr>
            <w:b w:val="0"/>
          </w:rPr>
          <w:delText>Assessment</w:delText>
        </w:r>
      </w:del>
    </w:p>
    <w:p w14:paraId="30F55070" w14:textId="5AB70000" w:rsidR="00E44971" w:rsidRDefault="00E44971" w:rsidP="00E44971">
      <w:pPr>
        <w:ind w:firstLine="420"/>
        <w:rPr>
          <w:ins w:id="574" w:author="Wei Jiang" w:date="2018-07-10T15:00:00Z"/>
        </w:rPr>
      </w:pPr>
      <w:r>
        <w:t>In order to assess the prediction performance of</w:t>
      </w:r>
      <w:ins w:id="575" w:author="Wei Jiang" w:date="2018-07-10T15:02:00Z">
        <w:r w:rsidR="004E1DDA">
          <w:t xml:space="preserve"> </w:t>
        </w:r>
      </w:ins>
      <w:del w:id="576" w:author="Wei Jiang" w:date="2018-07-10T15:02:00Z">
        <w:r w:rsidDel="004E1DDA">
          <w:delText xml:space="preserve"> </w:delText>
        </w:r>
        <w:r w:rsidR="00373407" w:rsidDel="004E1DDA">
          <w:delText xml:space="preserve">the </w:delText>
        </w:r>
      </w:del>
      <w:r>
        <w:t xml:space="preserve">model, we </w:t>
      </w:r>
      <w:ins w:id="577" w:author="Wei Jiang" w:date="2018-07-10T15:02:00Z">
        <w:r w:rsidR="004E1DDA">
          <w:t xml:space="preserve">randomly </w:t>
        </w:r>
      </w:ins>
      <w:r>
        <w:t>divide dataset</w:t>
      </w:r>
      <w:ins w:id="578" w:author="Wei Jiang" w:date="2018-07-10T15:02:00Z">
        <w:r w:rsidR="004E1DDA">
          <w:t xml:space="preserve"> </w:t>
        </w:r>
      </w:ins>
      <w:del w:id="579" w:author="Wei Jiang" w:date="2018-07-10T15:02:00Z">
        <w:r w:rsidDel="004E1DDA">
          <w:delText xml:space="preserve"> randomly </w:delText>
        </w:r>
      </w:del>
      <w:r>
        <w:t xml:space="preserve">into </w:t>
      </w:r>
      <w:r>
        <w:rPr>
          <w:rFonts w:hint="eastAsia"/>
        </w:rPr>
        <w:t>two</w:t>
      </w:r>
      <w:r>
        <w:t xml:space="preserve"> </w:t>
      </w:r>
      <w:del w:id="580" w:author="Wei Jiang" w:date="2018-07-10T15:02:00Z">
        <w:r w:rsidDel="004E1DDA">
          <w:delText xml:space="preserve">categories </w:delText>
        </w:r>
      </w:del>
      <w:ins w:id="581" w:author="Wei Jiang" w:date="2018-07-10T15:02:00Z">
        <w:r w:rsidR="004E1DDA">
          <w:t xml:space="preserve">classes </w:t>
        </w:r>
      </w:ins>
      <w:del w:id="582" w:author="Wei Jiang" w:date="2018-07-10T15:02:00Z">
        <w:r w:rsidDel="004E1DDA">
          <w:delText xml:space="preserve">including </w:delText>
        </w:r>
      </w:del>
      <w:ins w:id="583" w:author="Wei Jiang" w:date="2018-07-10T15:02:00Z">
        <w:r w:rsidR="004E1DDA">
          <w:t xml:space="preserve">with 90% </w:t>
        </w:r>
      </w:ins>
      <w:r>
        <w:t>training</w:t>
      </w:r>
      <w:ins w:id="584" w:author="Wei Jiang" w:date="2018-07-10T15:02:00Z">
        <w:r w:rsidR="004E1DDA">
          <w:t xml:space="preserve"> </w:t>
        </w:r>
      </w:ins>
      <w:del w:id="585" w:author="Wei Jiang" w:date="2018-07-10T15:02:00Z">
        <w:r w:rsidDel="004E1DDA">
          <w:delText xml:space="preserve"> (90%) </w:delText>
        </w:r>
      </w:del>
      <w:r>
        <w:t xml:space="preserve">and </w:t>
      </w:r>
      <w:ins w:id="586" w:author="Wei Jiang" w:date="2018-07-10T15:02:00Z">
        <w:r w:rsidR="004E1DDA">
          <w:t xml:space="preserve">10% </w:t>
        </w:r>
      </w:ins>
      <w:r>
        <w:t>testing</w:t>
      </w:r>
      <w:del w:id="587" w:author="Wei Jiang" w:date="2018-07-10T15:02:00Z">
        <w:r w:rsidDel="004E1DDA">
          <w:delText xml:space="preserve"> (10%) samples</w:delText>
        </w:r>
      </w:del>
      <w:r w:rsidR="007B2C0D">
        <w:t>,</w:t>
      </w:r>
      <w:r>
        <w:t xml:space="preserve"> and</w:t>
      </w:r>
      <w:ins w:id="588" w:author="Wei Jiang" w:date="2018-07-10T15:03:00Z">
        <w:r w:rsidR="004E1DDA">
          <w:t xml:space="preserve"> </w:t>
        </w:r>
      </w:ins>
      <w:del w:id="589" w:author="Wei Jiang" w:date="2018-07-10T15:03:00Z">
        <w:r w:rsidDel="004E1DDA">
          <w:delText xml:space="preserve"> apply </w:delText>
        </w:r>
      </w:del>
      <w:ins w:id="590" w:author="Wei Jiang" w:date="2018-07-10T15:03:00Z">
        <w:r w:rsidR="004E1DDA">
          <w:t>10 fold c</w:t>
        </w:r>
      </w:ins>
      <w:del w:id="591" w:author="Wei Jiang" w:date="2018-07-10T15:03:00Z">
        <w:r w:rsidDel="004E1DDA">
          <w:delText>C</w:delText>
        </w:r>
      </w:del>
      <w:r>
        <w:t>ross</w:t>
      </w:r>
      <w:ins w:id="592" w:author="Wei Jiang" w:date="2018-07-10T15:03:00Z">
        <w:r w:rsidR="004E1DDA">
          <w:t xml:space="preserve"> </w:t>
        </w:r>
      </w:ins>
      <w:del w:id="593" w:author="Wei Jiang" w:date="2018-07-10T15:03:00Z">
        <w:r w:rsidDel="004E1DDA">
          <w:delText xml:space="preserve"> </w:delText>
        </w:r>
      </w:del>
      <w:ins w:id="594" w:author="Wei Jiang" w:date="2018-07-10T15:03:00Z">
        <w:r w:rsidR="004E1DDA">
          <w:t>v</w:t>
        </w:r>
      </w:ins>
      <w:del w:id="595" w:author="Wei Jiang" w:date="2018-07-10T15:03:00Z">
        <w:r w:rsidDel="004E1DDA">
          <w:delText>V</w:delText>
        </w:r>
      </w:del>
      <w:r>
        <w:t xml:space="preserve">alidation </w:t>
      </w:r>
      <w:del w:id="596" w:author="Wei Jiang" w:date="2018-07-10T15:03:00Z">
        <w:r w:rsidDel="004E1DDA">
          <w:delText>method to assess model</w:delText>
        </w:r>
      </w:del>
      <w:ins w:id="597" w:author="Wei Jiang" w:date="2018-07-10T15:03:00Z">
        <w:r w:rsidR="004E1DDA">
          <w:t>has been applied</w:t>
        </w:r>
      </w:ins>
      <w:r>
        <w:t>. As shown in Figure 4, the</w:t>
      </w:r>
      <w:r>
        <w:rPr>
          <w:rFonts w:hint="eastAsia"/>
        </w:rPr>
        <w:t xml:space="preserve"> area below</w:t>
      </w:r>
      <w:r>
        <w:t xml:space="preserve"> </w:t>
      </w:r>
      <w:ins w:id="598" w:author="Wei Jiang" w:date="2018-07-10T15:00:00Z">
        <w:r w:rsidR="004E1DDA">
          <w:t xml:space="preserve">the </w:t>
        </w:r>
      </w:ins>
      <w:r>
        <w:t xml:space="preserve">ROC curve is </w:t>
      </w:r>
      <w:del w:id="599" w:author="Wei Jiang" w:date="2018-07-10T15:04:00Z">
        <w:r w:rsidDel="004E1DDA">
          <w:delText xml:space="preserve">about </w:delText>
        </w:r>
      </w:del>
      <w:ins w:id="600" w:author="Wei Jiang" w:date="2018-07-10T15:04:00Z">
        <w:r w:rsidR="004E1DDA">
          <w:t xml:space="preserve">around </w:t>
        </w:r>
      </w:ins>
      <w:r>
        <w:t xml:space="preserve">1, which </w:t>
      </w:r>
      <w:del w:id="601" w:author="Wei Jiang" w:date="2018-07-10T15:01:00Z">
        <w:r w:rsidDel="004E1DDA">
          <w:delText>represent</w:delText>
        </w:r>
        <w:r w:rsidR="007B2C0D" w:rsidDel="004E1DDA">
          <w:delText>s</w:delText>
        </w:r>
        <w:r w:rsidDel="004E1DDA">
          <w:delText xml:space="preserve"> </w:delText>
        </w:r>
      </w:del>
      <w:ins w:id="602" w:author="Wei Jiang" w:date="2018-07-10T15:01:00Z">
        <w:r w:rsidR="004E1DDA">
          <w:t xml:space="preserve">indicates </w:t>
        </w:r>
      </w:ins>
      <w:del w:id="603" w:author="Wei Jiang" w:date="2018-07-10T15:01:00Z">
        <w:r w:rsidDel="004E1DDA">
          <w:delText xml:space="preserve">the </w:delText>
        </w:r>
      </w:del>
      <w:r>
        <w:t xml:space="preserve">good prediction performance of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 3</w:t>
      </w:r>
      <w:r>
        <w:t>.</w:t>
      </w:r>
    </w:p>
    <w:p w14:paraId="3714CAEE" w14:textId="77777777" w:rsidR="004E1DDA" w:rsidRDefault="004E1DDA">
      <w:pPr>
        <w:pPrChange w:id="604" w:author="Wei Jiang" w:date="2018-07-10T15:00:00Z">
          <w:pPr>
            <w:ind w:firstLine="420"/>
          </w:pPr>
        </w:pPrChange>
      </w:pPr>
    </w:p>
    <w:p w14:paraId="4E1BB0F4" w14:textId="33B9E7E0" w:rsidR="00E44971" w:rsidRPr="00E11325" w:rsidRDefault="004E1DDA" w:rsidP="00E44971">
      <w:pPr>
        <w:jc w:val="center"/>
        <w:rPr>
          <w:sz w:val="18"/>
          <w:szCs w:val="18"/>
        </w:rPr>
      </w:pPr>
      <w:ins w:id="605" w:author="Wei Jiang" w:date="2018-07-10T15:00:00Z">
        <w:r>
          <w:rPr>
            <w:sz w:val="18"/>
            <w:szCs w:val="18"/>
          </w:rPr>
          <w:t xml:space="preserve">Figure </w:t>
        </w:r>
      </w:ins>
      <w:del w:id="606" w:author="Wei Jiang" w:date="2018-07-10T15:00:00Z">
        <w:r w:rsidR="00E44971" w:rsidDel="004E1DDA">
          <w:rPr>
            <w:rFonts w:hint="eastAsia"/>
            <w:sz w:val="18"/>
            <w:szCs w:val="18"/>
          </w:rPr>
          <w:delText>图</w:delText>
        </w:r>
      </w:del>
      <w:r w:rsidR="00E44971">
        <w:rPr>
          <w:rFonts w:hint="eastAsia"/>
          <w:sz w:val="18"/>
          <w:szCs w:val="18"/>
        </w:rPr>
        <w:t xml:space="preserve">4 </w:t>
      </w:r>
      <w:r w:rsidR="00E44971">
        <w:rPr>
          <w:sz w:val="18"/>
          <w:szCs w:val="18"/>
        </w:rPr>
        <w:t xml:space="preserve"> </w:t>
      </w:r>
      <w:r w:rsidR="00E44971">
        <w:rPr>
          <w:rFonts w:hint="eastAsia"/>
          <w:sz w:val="18"/>
          <w:szCs w:val="18"/>
        </w:rPr>
        <w:t>ROC</w:t>
      </w:r>
      <w:r w:rsidR="007B2C0D">
        <w:rPr>
          <w:sz w:val="18"/>
          <w:szCs w:val="18"/>
        </w:rPr>
        <w:t xml:space="preserve"> Curve</w:t>
      </w:r>
    </w:p>
    <w:p w14:paraId="1760596F" w14:textId="77777777" w:rsidR="00E44971" w:rsidRPr="00040846" w:rsidRDefault="00E44971" w:rsidP="00E4497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40846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6F6C27" wp14:editId="099516FF">
            <wp:extent cx="4002656" cy="3020521"/>
            <wp:effectExtent l="0" t="0" r="0" b="8890"/>
            <wp:docPr id="11" name="图片 11" descr="E://Youdaotemp/qq32DC46947E646DAA836347D24D5DAE62/be28d0bbab784007ac77c03229e3b47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temp/qq32DC46947E646DAA836347D24D5DAE62/be28d0bbab784007ac77c03229e3b47d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27" cy="30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42A" w14:textId="0F8F16CD" w:rsidR="00E44971" w:rsidRPr="00D113AD" w:rsidRDefault="00373407">
      <w:pPr>
        <w:widowControl/>
        <w:spacing w:after="4" w:line="214" w:lineRule="atLeast"/>
        <w:ind w:left="-4" w:firstLine="424"/>
        <w:rPr>
          <w:rFonts w:ascii="Times New Roman" w:hAnsi="Times New Roman"/>
          <w:kern w:val="0"/>
          <w:sz w:val="20"/>
          <w:szCs w:val="20"/>
        </w:rPr>
        <w:pPrChange w:id="607" w:author="Wei Jiang" w:date="2018-07-10T15:07:00Z">
          <w:pPr>
            <w:widowControl/>
            <w:spacing w:after="4" w:line="214" w:lineRule="atLeast"/>
            <w:ind w:left="-4" w:firstLine="229"/>
          </w:pPr>
        </w:pPrChange>
      </w:pPr>
      <w:del w:id="608" w:author="Wei Jiang" w:date="2018-07-10T15:09:00Z">
        <w:r w:rsidDel="00960F1F">
          <w:rPr>
            <w:rFonts w:ascii="Times New Roman" w:hAnsi="Times New Roman"/>
            <w:kern w:val="0"/>
            <w:sz w:val="20"/>
            <w:szCs w:val="20"/>
          </w:rPr>
          <w:delText>The f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eature </w:delText>
        </w:r>
      </w:del>
      <w:del w:id="609" w:author="Wei Jiang" w:date="2018-07-10T15:08:00Z"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attraction </w:delText>
        </w:r>
      </w:del>
      <w:del w:id="610" w:author="Wei Jiang" w:date="2018-07-10T15:09:00Z"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is time-consuming because it needs to load all </w:delText>
        </w:r>
      </w:del>
      <w:del w:id="611" w:author="Wei Jiang" w:date="2018-07-10T15:08:00Z"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files </w:delText>
        </w:r>
      </w:del>
      <w:del w:id="612" w:author="Wei Jiang" w:date="2018-07-10T15:09:00Z"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>from</w:delText>
        </w:r>
      </w:del>
      <w:del w:id="613" w:author="Wei Jiang" w:date="2018-07-10T15:08:00Z"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 xml:space="preserve"> the </w:delText>
        </w:r>
      </w:del>
      <w:del w:id="614" w:author="Wei Jiang" w:date="2018-07-10T15:09:00Z"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 xml:space="preserve">disk 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>and</w:delText>
        </w:r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</w:delText>
        </w:r>
      </w:del>
      <w:del w:id="615" w:author="Wei Jiang" w:date="2018-07-10T15:08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then parses </w:delText>
        </w:r>
      </w:del>
      <w:del w:id="616" w:author="Wei Jiang" w:date="2018-07-10T15:09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>them one by one. Therefore, we choose stepped processing: parsing files firstly, saving the feature sets extracted from the files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>, and then using</w:delText>
        </w:r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 xml:space="preserve"> these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 </w:delText>
        </w:r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feature sets for model training. In this way, CPU occupation can be reduced while training time of model can be 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much </w:delText>
        </w:r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>shorter.</w:delText>
        </w:r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 xml:space="preserve"> </w:delText>
        </w:r>
      </w:del>
      <w:del w:id="617" w:author="Wei Jiang" w:date="2018-07-10T15:10:00Z">
        <w:r w:rsidR="00E44971" w:rsidDel="00960F1F">
          <w:rPr>
            <w:rFonts w:ascii="Times New Roman" w:hAnsi="Times New Roman" w:hint="eastAsia"/>
            <w:kern w:val="0"/>
            <w:sz w:val="20"/>
            <w:szCs w:val="20"/>
          </w:rPr>
          <w:delText>For exampl</w:delText>
        </w:r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>e</w:delText>
        </w:r>
      </w:del>
      <w:ins w:id="618" w:author="Wei Jiang" w:date="2018-07-10T15:10:00Z">
        <w:r w:rsidR="00960F1F">
          <w:rPr>
            <w:rFonts w:ascii="Times New Roman" w:hAnsi="Times New Roman"/>
            <w:kern w:val="0"/>
            <w:sz w:val="20"/>
            <w:szCs w:val="20"/>
          </w:rPr>
          <w:t>In general</w:t>
        </w:r>
      </w:ins>
      <w:r w:rsidR="00E44971">
        <w:rPr>
          <w:rFonts w:ascii="Times New Roman" w:hAnsi="Times New Roman"/>
          <w:kern w:val="0"/>
          <w:sz w:val="20"/>
          <w:szCs w:val="20"/>
        </w:rPr>
        <w:t>,</w:t>
      </w:r>
      <w:ins w:id="619" w:author="Wei Jiang" w:date="2018-07-10T15:10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20" w:author="Wei Jiang" w:date="2018-07-10T15:10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 xml:space="preserve">it takes only about 22 minutes to parse the training samples at </w:t>
      </w:r>
      <w:r w:rsidR="007B2C0D">
        <w:rPr>
          <w:rFonts w:ascii="Times New Roman" w:hAnsi="Times New Roman"/>
          <w:kern w:val="0"/>
          <w:sz w:val="20"/>
          <w:szCs w:val="20"/>
        </w:rPr>
        <w:t xml:space="preserve">a </w:t>
      </w:r>
      <w:r w:rsidR="00E44971">
        <w:rPr>
          <w:rFonts w:ascii="Times New Roman" w:hAnsi="Times New Roman"/>
          <w:kern w:val="0"/>
          <w:sz w:val="20"/>
          <w:szCs w:val="20"/>
        </w:rPr>
        <w:t xml:space="preserve">ten-thousand level. As shown in </w:t>
      </w:r>
      <w:del w:id="621" w:author="Wei Jiang" w:date="2018-07-10T15:12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Figure </w:delText>
        </w:r>
      </w:del>
      <w:ins w:id="622" w:author="Wei Jiang" w:date="2018-07-10T15:12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Table </w:t>
        </w:r>
      </w:ins>
      <w:r w:rsidR="00E44971">
        <w:rPr>
          <w:rFonts w:ascii="Times New Roman" w:hAnsi="Times New Roman"/>
          <w:kern w:val="0"/>
          <w:sz w:val="20"/>
          <w:szCs w:val="20"/>
        </w:rPr>
        <w:t xml:space="preserve">8, </w:t>
      </w:r>
      <w:r w:rsidR="00E44971">
        <w:rPr>
          <w:rFonts w:ascii="Times New Roman" w:hAnsi="Times New Roman" w:hint="eastAsia"/>
          <w:kern w:val="0"/>
          <w:sz w:val="20"/>
          <w:szCs w:val="20"/>
        </w:rPr>
        <w:t>we</w:t>
      </w:r>
      <w:r w:rsidR="00E44971">
        <w:rPr>
          <w:rFonts w:ascii="Times New Roman" w:hAnsi="Times New Roman"/>
          <w:kern w:val="0"/>
          <w:sz w:val="20"/>
          <w:szCs w:val="20"/>
        </w:rPr>
        <w:t xml:space="preserve"> compare training and prediction time as well as accuracy</w:t>
      </w:r>
      <w:ins w:id="623" w:author="Wei Jiang" w:date="2018-07-10T15:10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24" w:author="Wei Jiang" w:date="2018-07-10T15:10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rate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>of Model 3 by applying different algorithm</w:t>
      </w:r>
      <w:r>
        <w:rPr>
          <w:rFonts w:ascii="Times New Roman" w:hAnsi="Times New Roman"/>
          <w:kern w:val="0"/>
          <w:sz w:val="20"/>
          <w:szCs w:val="20"/>
        </w:rPr>
        <w:t>s</w:t>
      </w:r>
      <w:r w:rsidR="00E44971">
        <w:rPr>
          <w:rFonts w:ascii="Times New Roman" w:hAnsi="Times New Roman"/>
          <w:kern w:val="0"/>
          <w:sz w:val="20"/>
          <w:szCs w:val="20"/>
        </w:rPr>
        <w:t>. The result shows that</w:t>
      </w:r>
      <w:ins w:id="625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26" w:author="Wei Jiang" w:date="2018-07-10T15:11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applying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>Random Forest</w:t>
      </w:r>
      <w:ins w:id="627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28" w:author="Wei Jiang" w:date="2018-07-10T15:11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Algorithm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>can achieve higher accuracy</w:t>
      </w:r>
      <w:ins w:id="629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del w:id="630" w:author="Wei Jiang" w:date="2018-07-10T15:11:00Z">
        <w:r w:rsidR="00E44971" w:rsidDel="00960F1F">
          <w:rPr>
            <w:rFonts w:ascii="Times New Roman" w:hAnsi="Times New Roman"/>
            <w:kern w:val="0"/>
            <w:sz w:val="20"/>
            <w:szCs w:val="20"/>
          </w:rPr>
          <w:delText xml:space="preserve"> rate 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 xml:space="preserve">and </w:t>
      </w:r>
      <w:ins w:id="631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>at the short time maintain</w:t>
        </w:r>
      </w:ins>
      <w:ins w:id="632" w:author="Wei Jiang" w:date="2018-07-10T15:12:00Z">
        <w:r w:rsidR="00960F1F">
          <w:rPr>
            <w:rFonts w:ascii="Times New Roman" w:hAnsi="Times New Roman"/>
            <w:kern w:val="0"/>
            <w:sz w:val="20"/>
            <w:szCs w:val="20"/>
          </w:rPr>
          <w:t>ing</w:t>
        </w:r>
      </w:ins>
      <w:ins w:id="633" w:author="Wei Jiang" w:date="2018-07-10T15:11:00Z">
        <w:r w:rsidR="00960F1F">
          <w:rPr>
            <w:rFonts w:ascii="Times New Roman" w:hAnsi="Times New Roman"/>
            <w:kern w:val="0"/>
            <w:sz w:val="20"/>
            <w:szCs w:val="20"/>
          </w:rPr>
          <w:t xml:space="preserve"> </w:t>
        </w:r>
      </w:ins>
      <w:r w:rsidR="00E44971">
        <w:rPr>
          <w:rFonts w:ascii="Times New Roman" w:hAnsi="Times New Roman"/>
          <w:kern w:val="0"/>
          <w:sz w:val="20"/>
          <w:szCs w:val="20"/>
        </w:rPr>
        <w:t>short prediction time</w:t>
      </w:r>
      <w:del w:id="634" w:author="Wei Jiang" w:date="2018-07-10T15:11:00Z">
        <w:r w:rsidR="007B2C0D" w:rsidDel="00960F1F">
          <w:rPr>
            <w:rFonts w:ascii="Times New Roman" w:hAnsi="Times New Roman"/>
            <w:kern w:val="0"/>
            <w:sz w:val="20"/>
            <w:szCs w:val="20"/>
          </w:rPr>
          <w:delText xml:space="preserve"> being 1 second</w:delText>
        </w:r>
      </w:del>
      <w:r w:rsidR="00E44971">
        <w:rPr>
          <w:rFonts w:ascii="Times New Roman" w:hAnsi="Times New Roman"/>
          <w:kern w:val="0"/>
          <w:sz w:val="20"/>
          <w:szCs w:val="20"/>
        </w:rPr>
        <w:t>.</w:t>
      </w:r>
    </w:p>
    <w:p w14:paraId="34339BFB" w14:textId="7C5E2145" w:rsidR="00E44971" w:rsidRPr="00500156" w:rsidRDefault="00960F1F" w:rsidP="00E44971">
      <w:pPr>
        <w:jc w:val="center"/>
        <w:rPr>
          <w:sz w:val="18"/>
        </w:rPr>
      </w:pPr>
      <w:ins w:id="635" w:author="Wei Jiang" w:date="2018-07-10T15:12:00Z">
        <w:r>
          <w:rPr>
            <w:sz w:val="18"/>
          </w:rPr>
          <w:t xml:space="preserve">Table </w:t>
        </w:r>
      </w:ins>
      <w:del w:id="636" w:author="Wei Jiang" w:date="2018-07-10T15:12:00Z">
        <w:r w:rsidR="00E44971" w:rsidRPr="00500156" w:rsidDel="00960F1F">
          <w:rPr>
            <w:rFonts w:hint="eastAsia"/>
            <w:sz w:val="18"/>
          </w:rPr>
          <w:delText>表</w:delText>
        </w:r>
      </w:del>
      <w:r w:rsidR="00E44971">
        <w:rPr>
          <w:sz w:val="18"/>
          <w:szCs w:val="18"/>
        </w:rPr>
        <w:t>8</w:t>
      </w:r>
      <w:ins w:id="637" w:author="Wei Jiang" w:date="2018-07-10T15:12:00Z">
        <w:r>
          <w:rPr>
            <w:sz w:val="18"/>
          </w:rPr>
          <w:t xml:space="preserve"> </w:t>
        </w:r>
      </w:ins>
      <w:del w:id="638" w:author="Wei Jiang" w:date="2018-07-10T15:12:00Z">
        <w:r w:rsidR="00E44971" w:rsidRPr="00500156" w:rsidDel="00960F1F">
          <w:rPr>
            <w:rFonts w:hint="eastAsia"/>
            <w:sz w:val="18"/>
          </w:rPr>
          <w:delText xml:space="preserve"> </w:delText>
        </w:r>
        <w:r w:rsidR="00E44971" w:rsidRPr="00500156" w:rsidDel="00960F1F">
          <w:rPr>
            <w:rFonts w:hint="eastAsia"/>
            <w:sz w:val="18"/>
          </w:rPr>
          <w:delText>训练时间与预测时间</w:delText>
        </w:r>
      </w:del>
      <w:ins w:id="639" w:author="Wei Jiang" w:date="2018-07-10T15:12:00Z">
        <w:r>
          <w:rPr>
            <w:sz w:val="18"/>
          </w:rPr>
          <w:t>Training &amp; Prediction Time</w:t>
        </w:r>
      </w:ins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2065"/>
        <w:gridCol w:w="2185"/>
        <w:gridCol w:w="1530"/>
      </w:tblGrid>
      <w:tr w:rsidR="00E44971" w:rsidRPr="000775AA" w14:paraId="56681992" w14:textId="77777777" w:rsidTr="005B4D6E">
        <w:trPr>
          <w:trHeight w:val="36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3B52A" w14:textId="77777777" w:rsidR="00E44971" w:rsidRPr="00500156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E2F3" w14:textId="14CB2486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640" w:author="Wei Jiang" w:date="2018-07-10T15:13:00Z">
              <w:r w:rsidRPr="00A352D1" w:rsidDel="00960F1F">
                <w:rPr>
                  <w:rFonts w:ascii="Times New Roman" w:hAnsi="Times New Roman" w:hint="eastAsia"/>
                  <w:kern w:val="0"/>
                  <w:sz w:val="18"/>
                  <w:szCs w:val="18"/>
                </w:rPr>
                <w:delText>训练时间</w:delText>
              </w:r>
            </w:del>
            <w:ins w:id="641" w:author="Wei Jiang" w:date="2018-07-10T15:13:00Z">
              <w:r w:rsidR="00960F1F">
                <w:rPr>
                  <w:rFonts w:ascii="Times New Roman" w:hAnsi="Times New Roman"/>
                  <w:kern w:val="0"/>
                  <w:sz w:val="18"/>
                  <w:szCs w:val="18"/>
                </w:rPr>
                <w:t>Training Time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46430" w14:textId="6291D4B9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642" w:author="Wei Jiang" w:date="2018-07-10T15:13:00Z">
              <w:r w:rsidRPr="00A352D1" w:rsidDel="00960F1F">
                <w:rPr>
                  <w:rFonts w:ascii="Times New Roman" w:hAnsi="Times New Roman" w:hint="eastAsia"/>
                  <w:kern w:val="0"/>
                  <w:sz w:val="18"/>
                  <w:szCs w:val="18"/>
                </w:rPr>
                <w:delText>预测时间</w:delText>
              </w:r>
            </w:del>
            <w:ins w:id="643" w:author="Wei Jiang" w:date="2018-07-10T15:13:00Z">
              <w:r w:rsidR="00960F1F">
                <w:rPr>
                  <w:rFonts w:ascii="Times New Roman" w:hAnsi="Times New Roman"/>
                  <w:kern w:val="0"/>
                  <w:sz w:val="18"/>
                  <w:szCs w:val="18"/>
                </w:rPr>
                <w:t>Prediction Time</w:t>
              </w:r>
            </w:ins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4C19" w14:textId="436D3EA4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del w:id="644" w:author="Wei Jiang" w:date="2018-07-10T15:13:00Z">
              <w:r w:rsidRPr="00A352D1" w:rsidDel="00960F1F">
                <w:rPr>
                  <w:rFonts w:ascii="Times New Roman" w:hAnsi="Times New Roman" w:hint="eastAsia"/>
                  <w:kern w:val="0"/>
                  <w:sz w:val="18"/>
                  <w:szCs w:val="18"/>
                </w:rPr>
                <w:delText>准确</w:delText>
              </w:r>
              <w:r w:rsidDel="00960F1F">
                <w:rPr>
                  <w:rFonts w:ascii="Times New Roman" w:hAnsi="Times New Roman" w:hint="eastAsia"/>
                  <w:kern w:val="0"/>
                  <w:sz w:val="18"/>
                  <w:szCs w:val="18"/>
                </w:rPr>
                <w:delText>率</w:delText>
              </w:r>
            </w:del>
            <w:ins w:id="645" w:author="Wei Jiang" w:date="2018-07-10T15:13:00Z">
              <w:r w:rsidR="00960F1F">
                <w:rPr>
                  <w:rFonts w:ascii="Times New Roman" w:hAnsi="Times New Roman"/>
                  <w:kern w:val="0"/>
                  <w:sz w:val="18"/>
                  <w:szCs w:val="18"/>
                </w:rPr>
                <w:t>Accuracy</w:t>
              </w:r>
            </w:ins>
          </w:p>
        </w:tc>
      </w:tr>
      <w:tr w:rsidR="00E44971" w:rsidRPr="000775AA" w14:paraId="0D4FBE83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E29B" w14:textId="77777777" w:rsidR="00E44971" w:rsidRPr="00A352D1" w:rsidRDefault="00E44971" w:rsidP="005B4D6E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Random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5C13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56s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44A33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65C3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99%</w:t>
            </w:r>
          </w:p>
        </w:tc>
      </w:tr>
      <w:tr w:rsidR="00E44971" w:rsidRPr="000775AA" w14:paraId="6E9BDCB2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C64CE" w14:textId="77777777" w:rsidR="00E44971" w:rsidRPr="00A352D1" w:rsidRDefault="00E44971" w:rsidP="005B4D6E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Decision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41C09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6001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4054A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97%</w:t>
            </w:r>
          </w:p>
        </w:tc>
      </w:tr>
      <w:tr w:rsidR="00E44971" w:rsidRPr="000775AA" w14:paraId="0F3D49E4" w14:textId="77777777" w:rsidTr="005B4D6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7952" w14:textId="77777777" w:rsidR="00E44971" w:rsidRPr="00A352D1" w:rsidRDefault="00E44971" w:rsidP="005B4D6E">
            <w:pPr>
              <w:widowControl/>
              <w:spacing w:after="4" w:line="214" w:lineRule="atLeas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24EA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58m 18s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21507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12s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D7639" w14:textId="77777777" w:rsidR="00E44971" w:rsidRPr="00A352D1" w:rsidRDefault="00E44971" w:rsidP="005B4D6E">
            <w:pPr>
              <w:widowControl/>
              <w:spacing w:after="4" w:line="214" w:lineRule="atLeast"/>
              <w:ind w:left="-4" w:firstLine="229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75%</w:t>
            </w:r>
          </w:p>
        </w:tc>
      </w:tr>
    </w:tbl>
    <w:p w14:paraId="54151B97" w14:textId="77777777" w:rsidR="00F26BCF" w:rsidRPr="008229A6" w:rsidRDefault="00F26BCF" w:rsidP="008229A6">
      <w:pPr>
        <w:widowControl/>
        <w:jc w:val="left"/>
        <w:rPr>
          <w:rStyle w:val="a6"/>
          <w:rFonts w:asciiTheme="minorHAnsi" w:hAnsiTheme="minorHAnsi"/>
          <w:color w:val="000000" w:themeColor="text1"/>
          <w:sz w:val="20"/>
          <w:szCs w:val="20"/>
        </w:rPr>
      </w:pPr>
    </w:p>
    <w:p w14:paraId="48D051A3" w14:textId="77777777" w:rsidR="00F26BCF" w:rsidRPr="00953BB0" w:rsidRDefault="00F26BCF" w:rsidP="00953BB0">
      <w:pPr>
        <w:rPr>
          <w:b/>
          <w:sz w:val="24"/>
          <w:szCs w:val="24"/>
        </w:rPr>
      </w:pPr>
    </w:p>
    <w:sectPr w:rsidR="00F26BCF" w:rsidRPr="00953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86F58" w14:textId="77777777" w:rsidR="00C40F8A" w:rsidRDefault="00C40F8A" w:rsidP="009E1D5E">
      <w:r>
        <w:separator/>
      </w:r>
    </w:p>
  </w:endnote>
  <w:endnote w:type="continuationSeparator" w:id="0">
    <w:p w14:paraId="41C860D2" w14:textId="77777777" w:rsidR="00C40F8A" w:rsidRDefault="00C40F8A" w:rsidP="009E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A6C13" w14:textId="77777777" w:rsidR="00C40F8A" w:rsidRDefault="00C40F8A" w:rsidP="009E1D5E">
      <w:r>
        <w:separator/>
      </w:r>
    </w:p>
  </w:footnote>
  <w:footnote w:type="continuationSeparator" w:id="0">
    <w:p w14:paraId="70F3B024" w14:textId="77777777" w:rsidR="00C40F8A" w:rsidRDefault="00C40F8A" w:rsidP="009E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5FB"/>
    <w:multiLevelType w:val="hybridMultilevel"/>
    <w:tmpl w:val="5042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156AE"/>
    <w:multiLevelType w:val="hybridMultilevel"/>
    <w:tmpl w:val="9C18F280"/>
    <w:lvl w:ilvl="0" w:tplc="D924E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9424A"/>
    <w:multiLevelType w:val="hybridMultilevel"/>
    <w:tmpl w:val="B4A0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F2E31"/>
    <w:multiLevelType w:val="hybridMultilevel"/>
    <w:tmpl w:val="97F2AE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4D2F24"/>
    <w:multiLevelType w:val="multilevel"/>
    <w:tmpl w:val="7F66E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7154C04"/>
    <w:multiLevelType w:val="hybridMultilevel"/>
    <w:tmpl w:val="ED2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B13149"/>
    <w:multiLevelType w:val="hybridMultilevel"/>
    <w:tmpl w:val="E8709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 Jiang">
    <w15:presenceInfo w15:providerId="Windows Live" w15:userId="10f869b03844c931"/>
  </w15:person>
  <w15:person w15:author="Yonah">
    <w15:presenceInfo w15:providerId="None" w15:userId="Yo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61"/>
    <w:rsid w:val="0000118B"/>
    <w:rsid w:val="00001FAC"/>
    <w:rsid w:val="00002122"/>
    <w:rsid w:val="00002D7A"/>
    <w:rsid w:val="00027F53"/>
    <w:rsid w:val="000302A5"/>
    <w:rsid w:val="000972C7"/>
    <w:rsid w:val="000A6F5F"/>
    <w:rsid w:val="000D2332"/>
    <w:rsid w:val="000D7D3B"/>
    <w:rsid w:val="000E1799"/>
    <w:rsid w:val="000E2251"/>
    <w:rsid w:val="000E30E2"/>
    <w:rsid w:val="001105ED"/>
    <w:rsid w:val="00124106"/>
    <w:rsid w:val="00124F3C"/>
    <w:rsid w:val="001312A3"/>
    <w:rsid w:val="00134B79"/>
    <w:rsid w:val="0014101F"/>
    <w:rsid w:val="00150D85"/>
    <w:rsid w:val="00152E8B"/>
    <w:rsid w:val="001576A7"/>
    <w:rsid w:val="00161821"/>
    <w:rsid w:val="0016453E"/>
    <w:rsid w:val="00164712"/>
    <w:rsid w:val="001B31F5"/>
    <w:rsid w:val="001E618D"/>
    <w:rsid w:val="001F1200"/>
    <w:rsid w:val="001F2F10"/>
    <w:rsid w:val="001F3E56"/>
    <w:rsid w:val="002007DA"/>
    <w:rsid w:val="002016D0"/>
    <w:rsid w:val="002177DC"/>
    <w:rsid w:val="00217A3F"/>
    <w:rsid w:val="002273B9"/>
    <w:rsid w:val="00234A2C"/>
    <w:rsid w:val="00235D2B"/>
    <w:rsid w:val="00255AFB"/>
    <w:rsid w:val="00266575"/>
    <w:rsid w:val="00277A3D"/>
    <w:rsid w:val="00277F44"/>
    <w:rsid w:val="002935C2"/>
    <w:rsid w:val="002B298B"/>
    <w:rsid w:val="002C0060"/>
    <w:rsid w:val="002D1033"/>
    <w:rsid w:val="0030661D"/>
    <w:rsid w:val="003200F4"/>
    <w:rsid w:val="00330589"/>
    <w:rsid w:val="00332AA4"/>
    <w:rsid w:val="003525F7"/>
    <w:rsid w:val="003539C6"/>
    <w:rsid w:val="0037150A"/>
    <w:rsid w:val="00373407"/>
    <w:rsid w:val="003751B6"/>
    <w:rsid w:val="003764A7"/>
    <w:rsid w:val="00382643"/>
    <w:rsid w:val="003858A2"/>
    <w:rsid w:val="003912C7"/>
    <w:rsid w:val="003A5AAA"/>
    <w:rsid w:val="003E4D60"/>
    <w:rsid w:val="003E5A25"/>
    <w:rsid w:val="003F35D6"/>
    <w:rsid w:val="003F7B3B"/>
    <w:rsid w:val="003F7EF3"/>
    <w:rsid w:val="004026A1"/>
    <w:rsid w:val="00444F3D"/>
    <w:rsid w:val="004667F2"/>
    <w:rsid w:val="00483923"/>
    <w:rsid w:val="00486DE8"/>
    <w:rsid w:val="004871BF"/>
    <w:rsid w:val="004915DB"/>
    <w:rsid w:val="00495204"/>
    <w:rsid w:val="004B0EEA"/>
    <w:rsid w:val="004C5EF2"/>
    <w:rsid w:val="004D2454"/>
    <w:rsid w:val="004D56DF"/>
    <w:rsid w:val="004E1DDA"/>
    <w:rsid w:val="00553EBD"/>
    <w:rsid w:val="00571971"/>
    <w:rsid w:val="0057520B"/>
    <w:rsid w:val="005824E0"/>
    <w:rsid w:val="00594D15"/>
    <w:rsid w:val="005A3604"/>
    <w:rsid w:val="005B19CD"/>
    <w:rsid w:val="005B2A97"/>
    <w:rsid w:val="005B4D6E"/>
    <w:rsid w:val="005D6DD9"/>
    <w:rsid w:val="005F5778"/>
    <w:rsid w:val="00617BBC"/>
    <w:rsid w:val="00636AD1"/>
    <w:rsid w:val="006405ED"/>
    <w:rsid w:val="00653AE4"/>
    <w:rsid w:val="006544AA"/>
    <w:rsid w:val="006561F0"/>
    <w:rsid w:val="00657F41"/>
    <w:rsid w:val="006627F1"/>
    <w:rsid w:val="00662ACA"/>
    <w:rsid w:val="006673AF"/>
    <w:rsid w:val="00672CC5"/>
    <w:rsid w:val="0068164D"/>
    <w:rsid w:val="00697ED5"/>
    <w:rsid w:val="006A4FB3"/>
    <w:rsid w:val="006B0603"/>
    <w:rsid w:val="006B12E0"/>
    <w:rsid w:val="006B2720"/>
    <w:rsid w:val="006D39F9"/>
    <w:rsid w:val="006D3DE7"/>
    <w:rsid w:val="006F1908"/>
    <w:rsid w:val="0071433D"/>
    <w:rsid w:val="00750747"/>
    <w:rsid w:val="00767C4D"/>
    <w:rsid w:val="00784791"/>
    <w:rsid w:val="00785567"/>
    <w:rsid w:val="00786373"/>
    <w:rsid w:val="00796453"/>
    <w:rsid w:val="007A05AE"/>
    <w:rsid w:val="007A3B20"/>
    <w:rsid w:val="007B2C0D"/>
    <w:rsid w:val="007C07E5"/>
    <w:rsid w:val="007C0974"/>
    <w:rsid w:val="007C347B"/>
    <w:rsid w:val="007D7C99"/>
    <w:rsid w:val="007E3828"/>
    <w:rsid w:val="007F196F"/>
    <w:rsid w:val="00800383"/>
    <w:rsid w:val="008073A1"/>
    <w:rsid w:val="00816683"/>
    <w:rsid w:val="008172F3"/>
    <w:rsid w:val="008229A6"/>
    <w:rsid w:val="00836133"/>
    <w:rsid w:val="00841855"/>
    <w:rsid w:val="00842A0C"/>
    <w:rsid w:val="008623EE"/>
    <w:rsid w:val="008715C3"/>
    <w:rsid w:val="008717A6"/>
    <w:rsid w:val="00881A5F"/>
    <w:rsid w:val="00893241"/>
    <w:rsid w:val="008A1F60"/>
    <w:rsid w:val="008A4145"/>
    <w:rsid w:val="008B184C"/>
    <w:rsid w:val="008B5176"/>
    <w:rsid w:val="008E589E"/>
    <w:rsid w:val="008E5D5A"/>
    <w:rsid w:val="008E75B5"/>
    <w:rsid w:val="00902126"/>
    <w:rsid w:val="00905832"/>
    <w:rsid w:val="00920616"/>
    <w:rsid w:val="009351EC"/>
    <w:rsid w:val="00950417"/>
    <w:rsid w:val="00953BB0"/>
    <w:rsid w:val="00960F1F"/>
    <w:rsid w:val="00961E37"/>
    <w:rsid w:val="009848FC"/>
    <w:rsid w:val="0099684B"/>
    <w:rsid w:val="009B0CE7"/>
    <w:rsid w:val="009C166C"/>
    <w:rsid w:val="009E1D5E"/>
    <w:rsid w:val="009E5FCC"/>
    <w:rsid w:val="009F4D85"/>
    <w:rsid w:val="00A10884"/>
    <w:rsid w:val="00A22DB6"/>
    <w:rsid w:val="00A25610"/>
    <w:rsid w:val="00A40EBC"/>
    <w:rsid w:val="00A41D70"/>
    <w:rsid w:val="00A501E8"/>
    <w:rsid w:val="00A66D7A"/>
    <w:rsid w:val="00A7329E"/>
    <w:rsid w:val="00A77817"/>
    <w:rsid w:val="00AA03FA"/>
    <w:rsid w:val="00AA0F42"/>
    <w:rsid w:val="00AC324B"/>
    <w:rsid w:val="00AC53C0"/>
    <w:rsid w:val="00AD6B3B"/>
    <w:rsid w:val="00AF0147"/>
    <w:rsid w:val="00AF3924"/>
    <w:rsid w:val="00AF52EF"/>
    <w:rsid w:val="00B000BF"/>
    <w:rsid w:val="00B01FC1"/>
    <w:rsid w:val="00B23029"/>
    <w:rsid w:val="00B35281"/>
    <w:rsid w:val="00B62E96"/>
    <w:rsid w:val="00B65FBA"/>
    <w:rsid w:val="00B678E4"/>
    <w:rsid w:val="00B7238E"/>
    <w:rsid w:val="00B76A5D"/>
    <w:rsid w:val="00B834E1"/>
    <w:rsid w:val="00BB0D03"/>
    <w:rsid w:val="00BD42E9"/>
    <w:rsid w:val="00BE240C"/>
    <w:rsid w:val="00BE6A40"/>
    <w:rsid w:val="00BF204F"/>
    <w:rsid w:val="00BF3E4E"/>
    <w:rsid w:val="00C03716"/>
    <w:rsid w:val="00C07501"/>
    <w:rsid w:val="00C114BB"/>
    <w:rsid w:val="00C1772D"/>
    <w:rsid w:val="00C34824"/>
    <w:rsid w:val="00C40F8A"/>
    <w:rsid w:val="00C70D17"/>
    <w:rsid w:val="00C76C87"/>
    <w:rsid w:val="00C80888"/>
    <w:rsid w:val="00C837F8"/>
    <w:rsid w:val="00C9116E"/>
    <w:rsid w:val="00CB143C"/>
    <w:rsid w:val="00CB5419"/>
    <w:rsid w:val="00CB7362"/>
    <w:rsid w:val="00CC54B7"/>
    <w:rsid w:val="00CC7F99"/>
    <w:rsid w:val="00CD3035"/>
    <w:rsid w:val="00CF2D10"/>
    <w:rsid w:val="00D00B33"/>
    <w:rsid w:val="00D03921"/>
    <w:rsid w:val="00D0510B"/>
    <w:rsid w:val="00D07FDA"/>
    <w:rsid w:val="00D50596"/>
    <w:rsid w:val="00D51273"/>
    <w:rsid w:val="00D558AC"/>
    <w:rsid w:val="00D56D0B"/>
    <w:rsid w:val="00D671ED"/>
    <w:rsid w:val="00D722EB"/>
    <w:rsid w:val="00D73658"/>
    <w:rsid w:val="00D84390"/>
    <w:rsid w:val="00D910EE"/>
    <w:rsid w:val="00D978DF"/>
    <w:rsid w:val="00DA5B61"/>
    <w:rsid w:val="00DA6249"/>
    <w:rsid w:val="00DB619E"/>
    <w:rsid w:val="00DC28E7"/>
    <w:rsid w:val="00DE2665"/>
    <w:rsid w:val="00DF74E5"/>
    <w:rsid w:val="00E05B1F"/>
    <w:rsid w:val="00E16F9F"/>
    <w:rsid w:val="00E309E5"/>
    <w:rsid w:val="00E44971"/>
    <w:rsid w:val="00E542D8"/>
    <w:rsid w:val="00E54FEA"/>
    <w:rsid w:val="00E6068F"/>
    <w:rsid w:val="00E611EC"/>
    <w:rsid w:val="00E7277E"/>
    <w:rsid w:val="00E733A5"/>
    <w:rsid w:val="00E73D18"/>
    <w:rsid w:val="00E82D62"/>
    <w:rsid w:val="00E912DE"/>
    <w:rsid w:val="00E96744"/>
    <w:rsid w:val="00E96868"/>
    <w:rsid w:val="00EA7504"/>
    <w:rsid w:val="00EB463F"/>
    <w:rsid w:val="00EB7D97"/>
    <w:rsid w:val="00ED5917"/>
    <w:rsid w:val="00ED738E"/>
    <w:rsid w:val="00EE5A53"/>
    <w:rsid w:val="00EF0373"/>
    <w:rsid w:val="00F140BC"/>
    <w:rsid w:val="00F26BCF"/>
    <w:rsid w:val="00F33566"/>
    <w:rsid w:val="00F34EAA"/>
    <w:rsid w:val="00F42DCD"/>
    <w:rsid w:val="00F610F7"/>
    <w:rsid w:val="00F73BB4"/>
    <w:rsid w:val="00F81F93"/>
    <w:rsid w:val="00FB3097"/>
    <w:rsid w:val="00FC0E9E"/>
    <w:rsid w:val="00FC27EF"/>
    <w:rsid w:val="00FE3C87"/>
    <w:rsid w:val="00FF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3875"/>
  <w15:chartTrackingRefBased/>
  <w15:docId w15:val="{165B4BEE-3DF3-4615-B699-BD20F8E1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D5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67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3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0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D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3A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3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73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53BB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105ED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  <w:style w:type="character" w:customStyle="1" w:styleId="3Char">
    <w:name w:val="标题 3 Char"/>
    <w:basedOn w:val="a0"/>
    <w:link w:val="3"/>
    <w:uiPriority w:val="9"/>
    <w:rsid w:val="001105ED"/>
    <w:rPr>
      <w:rFonts w:ascii="Calibri" w:eastAsia="宋体" w:hAnsi="Calibri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110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1"/>
    <w:uiPriority w:val="99"/>
    <w:semiHidden/>
    <w:unhideWhenUsed/>
    <w:rsid w:val="00DA6249"/>
    <w:rPr>
      <w:rFonts w:ascii="PMingLiU" w:eastAsia="PMingLiU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A6249"/>
    <w:rPr>
      <w:rFonts w:ascii="PMingLiU" w:eastAsia="PMingLiU" w:hAnsi="Calibri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837F8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C837F8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C837F8"/>
    <w:rPr>
      <w:rFonts w:ascii="Calibri" w:eastAsia="宋体" w:hAnsi="Calibri" w:cs="Times New Roman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837F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C837F8"/>
    <w:rPr>
      <w:rFonts w:ascii="Calibri" w:eastAsia="宋体" w:hAnsi="Calibri" w:cs="Times New Roman"/>
      <w:b/>
      <w:bCs/>
    </w:rPr>
  </w:style>
  <w:style w:type="paragraph" w:styleId="ad">
    <w:name w:val="Revision"/>
    <w:hidden/>
    <w:uiPriority w:val="99"/>
    <w:semiHidden/>
    <w:rsid w:val="00C03716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72463170-4765-4B56-BB22-B77474CA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8</cp:revision>
  <dcterms:created xsi:type="dcterms:W3CDTF">2018-07-10T02:07:00Z</dcterms:created>
  <dcterms:modified xsi:type="dcterms:W3CDTF">2018-07-12T07:46:00Z</dcterms:modified>
</cp:coreProperties>
</file>