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14618" w14:textId="77777777" w:rsidR="009E1D5E" w:rsidRPr="006673AF" w:rsidRDefault="006673AF" w:rsidP="006D39F9">
      <w:pPr>
        <w:pStyle w:val="1"/>
        <w:jc w:val="center"/>
        <w:rPr>
          <w:sz w:val="32"/>
          <w:szCs w:val="32"/>
        </w:rPr>
      </w:pPr>
      <w:r w:rsidRPr="006673AF">
        <w:rPr>
          <w:rFonts w:hint="eastAsia"/>
          <w:sz w:val="32"/>
          <w:szCs w:val="32"/>
        </w:rPr>
        <w:t xml:space="preserve">Malicious Document Detection and </w:t>
      </w:r>
      <w:bookmarkStart w:id="0" w:name="OLE_LINK1"/>
      <w:bookmarkStart w:id="1" w:name="OLE_LINK2"/>
      <w:r w:rsidRPr="006673AF">
        <w:rPr>
          <w:rFonts w:hint="eastAsia"/>
          <w:sz w:val="32"/>
          <w:szCs w:val="32"/>
        </w:rPr>
        <w:t>Adversarial Analysis</w:t>
      </w:r>
      <w:bookmarkEnd w:id="0"/>
      <w:bookmarkEnd w:id="1"/>
      <w:r w:rsidRPr="006673AF">
        <w:rPr>
          <w:rFonts w:hint="eastAsia"/>
          <w:sz w:val="32"/>
          <w:szCs w:val="32"/>
        </w:rPr>
        <w:t xml:space="preserve"> based on Machine</w:t>
      </w:r>
      <w:r w:rsidRPr="006673AF">
        <w:rPr>
          <w:sz w:val="32"/>
          <w:szCs w:val="32"/>
        </w:rPr>
        <w:t xml:space="preserve"> Learning</w:t>
      </w:r>
    </w:p>
    <w:p w14:paraId="0E0AE548" w14:textId="77777777" w:rsidR="004D56DF" w:rsidRDefault="004D56DF" w:rsidP="004D56DF">
      <w:pPr>
        <w:jc w:val="center"/>
        <w:rPr>
          <w:kern w:val="0"/>
          <w:sz w:val="28"/>
          <w:szCs w:val="28"/>
        </w:rPr>
      </w:pPr>
      <w:r>
        <w:rPr>
          <w:kern w:val="0"/>
          <w:sz w:val="28"/>
          <w:szCs w:val="28"/>
        </w:rPr>
        <w:t>Yubin Yang</w:t>
      </w:r>
      <w:r>
        <w:rPr>
          <w:rFonts w:hint="eastAsia"/>
          <w:kern w:val="0"/>
          <w:sz w:val="28"/>
          <w:szCs w:val="28"/>
          <w:vertAlign w:val="superscript"/>
        </w:rPr>
        <w:t>1</w:t>
      </w:r>
      <w:r>
        <w:rPr>
          <w:rFonts w:hint="eastAsia"/>
          <w:kern w:val="0"/>
          <w:sz w:val="28"/>
          <w:szCs w:val="28"/>
        </w:rPr>
        <w:t>,</w:t>
      </w:r>
      <w:r>
        <w:rPr>
          <w:kern w:val="0"/>
          <w:sz w:val="28"/>
          <w:szCs w:val="28"/>
        </w:rPr>
        <w:t xml:space="preserve"> Wei Jiang</w:t>
      </w:r>
      <w:r>
        <w:rPr>
          <w:rFonts w:hint="eastAsia"/>
          <w:kern w:val="0"/>
          <w:sz w:val="28"/>
          <w:szCs w:val="28"/>
          <w:vertAlign w:val="superscript"/>
        </w:rPr>
        <w:t>2</w:t>
      </w:r>
      <w:r w:rsidRPr="00124ED3">
        <w:rPr>
          <w:kern w:val="0"/>
          <w:sz w:val="28"/>
          <w:szCs w:val="28"/>
        </w:rPr>
        <w:t xml:space="preserve">, </w:t>
      </w:r>
      <w:r>
        <w:rPr>
          <w:rFonts w:hint="eastAsia"/>
          <w:kern w:val="0"/>
          <w:sz w:val="28"/>
          <w:szCs w:val="28"/>
        </w:rPr>
        <w:t>Fengjiao Wang</w:t>
      </w:r>
      <w:r>
        <w:rPr>
          <w:rFonts w:hint="eastAsia"/>
          <w:kern w:val="0"/>
          <w:sz w:val="28"/>
          <w:szCs w:val="28"/>
          <w:vertAlign w:val="superscript"/>
        </w:rPr>
        <w:t>3</w:t>
      </w:r>
    </w:p>
    <w:p w14:paraId="530AB779" w14:textId="77777777" w:rsidR="004D56DF" w:rsidRPr="00A51EEF" w:rsidRDefault="004D56DF" w:rsidP="004D56DF">
      <w:pPr>
        <w:jc w:val="center"/>
        <w:rPr>
          <w:kern w:val="0"/>
          <w:sz w:val="24"/>
        </w:rPr>
      </w:pPr>
    </w:p>
    <w:p w14:paraId="5D2D7F43" w14:textId="77777777" w:rsidR="004D56DF" w:rsidRDefault="004D56DF" w:rsidP="004D56DF">
      <w:pPr>
        <w:jc w:val="center"/>
        <w:rPr>
          <w:kern w:val="0"/>
          <w:sz w:val="24"/>
        </w:rPr>
      </w:pPr>
      <w:r>
        <w:rPr>
          <w:rFonts w:hint="eastAsia"/>
          <w:kern w:val="0"/>
          <w:sz w:val="24"/>
          <w:vertAlign w:val="superscript"/>
        </w:rPr>
        <w:t>1</w:t>
      </w:r>
      <w:r>
        <w:rPr>
          <w:rFonts w:hint="eastAsia"/>
          <w:kern w:val="0"/>
          <w:sz w:val="24"/>
        </w:rPr>
        <w:t>Bluedon</w:t>
      </w:r>
      <w:r w:rsidRPr="00124ED3">
        <w:rPr>
          <w:kern w:val="0"/>
          <w:sz w:val="24"/>
        </w:rPr>
        <w:t>, 510</w:t>
      </w:r>
      <w:r>
        <w:rPr>
          <w:rFonts w:hint="eastAsia"/>
          <w:kern w:val="0"/>
          <w:sz w:val="24"/>
        </w:rPr>
        <w:t>665</w:t>
      </w:r>
      <w:r>
        <w:rPr>
          <w:kern w:val="0"/>
          <w:sz w:val="24"/>
        </w:rPr>
        <w:t xml:space="preserve"> </w:t>
      </w:r>
      <w:r w:rsidRPr="00124ED3">
        <w:rPr>
          <w:kern w:val="0"/>
          <w:sz w:val="24"/>
        </w:rPr>
        <w:t>Guangzhou, China</w:t>
      </w:r>
    </w:p>
    <w:p w14:paraId="3578132B" w14:textId="77777777" w:rsidR="004D56DF" w:rsidRDefault="004D56DF" w:rsidP="004D56DF">
      <w:pPr>
        <w:jc w:val="center"/>
        <w:rPr>
          <w:kern w:val="0"/>
          <w:sz w:val="24"/>
        </w:rPr>
      </w:pPr>
      <w:r>
        <w:rPr>
          <w:rFonts w:hint="eastAsia"/>
          <w:kern w:val="0"/>
          <w:sz w:val="24"/>
          <w:vertAlign w:val="superscript"/>
        </w:rPr>
        <w:t>2</w:t>
      </w:r>
      <w:r>
        <w:rPr>
          <w:kern w:val="0"/>
          <w:sz w:val="24"/>
        </w:rPr>
        <w:t xml:space="preserve">Bluedon, 510665 </w:t>
      </w:r>
      <w:r w:rsidRPr="00124ED3">
        <w:rPr>
          <w:kern w:val="0"/>
          <w:sz w:val="24"/>
        </w:rPr>
        <w:t>Guangzhou, China</w:t>
      </w:r>
    </w:p>
    <w:p w14:paraId="5A842CB0" w14:textId="77777777" w:rsidR="004D56DF" w:rsidRPr="004B5BCE" w:rsidRDefault="004D56DF" w:rsidP="004D56DF">
      <w:pPr>
        <w:jc w:val="center"/>
        <w:rPr>
          <w:kern w:val="0"/>
          <w:sz w:val="24"/>
        </w:rPr>
      </w:pPr>
      <w:r>
        <w:rPr>
          <w:rFonts w:hint="eastAsia"/>
          <w:kern w:val="0"/>
          <w:sz w:val="24"/>
          <w:vertAlign w:val="superscript"/>
        </w:rPr>
        <w:t>3</w:t>
      </w:r>
      <w:r>
        <w:rPr>
          <w:kern w:val="0"/>
          <w:sz w:val="24"/>
        </w:rPr>
        <w:t>Bluedon</w:t>
      </w:r>
      <w:r w:rsidRPr="002101F6">
        <w:rPr>
          <w:kern w:val="0"/>
          <w:sz w:val="24"/>
        </w:rPr>
        <w:t xml:space="preserve">, </w:t>
      </w:r>
      <w:r>
        <w:rPr>
          <w:rFonts w:hint="eastAsia"/>
          <w:kern w:val="0"/>
          <w:sz w:val="24"/>
        </w:rPr>
        <w:t>510665</w:t>
      </w:r>
      <w:r w:rsidRPr="002101F6">
        <w:rPr>
          <w:kern w:val="0"/>
          <w:sz w:val="24"/>
        </w:rPr>
        <w:t xml:space="preserve">, </w:t>
      </w:r>
      <w:r>
        <w:rPr>
          <w:rFonts w:hint="eastAsia"/>
          <w:kern w:val="0"/>
          <w:sz w:val="24"/>
        </w:rPr>
        <w:t>Guangzhou</w:t>
      </w:r>
      <w:r w:rsidRPr="002101F6">
        <w:rPr>
          <w:kern w:val="0"/>
          <w:sz w:val="24"/>
        </w:rPr>
        <w:t xml:space="preserve">, </w:t>
      </w:r>
      <w:r>
        <w:rPr>
          <w:rFonts w:hint="eastAsia"/>
          <w:kern w:val="0"/>
          <w:sz w:val="24"/>
        </w:rPr>
        <w:t>China</w:t>
      </w:r>
    </w:p>
    <w:p w14:paraId="1BB35480" w14:textId="77777777" w:rsidR="004D56DF" w:rsidRPr="00124ED3" w:rsidRDefault="004D56DF" w:rsidP="004D56DF">
      <w:pPr>
        <w:jc w:val="center"/>
        <w:rPr>
          <w:sz w:val="24"/>
        </w:rPr>
      </w:pPr>
      <w:r>
        <w:t xml:space="preserve"> </w:t>
      </w:r>
      <w:hyperlink r:id="rId7" w:history="1">
        <w:r w:rsidRPr="00E15488">
          <w:rPr>
            <w:rStyle w:val="a6"/>
            <w:sz w:val="24"/>
          </w:rPr>
          <w:t>ronald_yang@126.com</w:t>
        </w:r>
      </w:hyperlink>
      <w:r>
        <w:rPr>
          <w:rStyle w:val="a6"/>
          <w:sz w:val="24"/>
        </w:rPr>
        <w:t>,</w:t>
      </w:r>
      <w:r>
        <w:t xml:space="preserve">  </w:t>
      </w:r>
      <w:hyperlink r:id="rId8" w:history="1">
        <w:r w:rsidRPr="00E15488">
          <w:rPr>
            <w:rStyle w:val="a6"/>
            <w:sz w:val="24"/>
          </w:rPr>
          <w:t>wei.jiang@nyu.edu</w:t>
        </w:r>
      </w:hyperlink>
      <w:r>
        <w:rPr>
          <w:sz w:val="24"/>
        </w:rPr>
        <w:t xml:space="preserve">,  </w:t>
      </w:r>
      <w:r w:rsidRPr="004D56DF">
        <w:rPr>
          <w:sz w:val="24"/>
        </w:rPr>
        <w:t>yonahwang@foxmail.com</w:t>
      </w:r>
      <w:r>
        <w:rPr>
          <w:sz w:val="24"/>
        </w:rPr>
        <w:t xml:space="preserve"> </w:t>
      </w:r>
    </w:p>
    <w:p w14:paraId="49BD6FF1" w14:textId="77777777" w:rsidR="00277F44" w:rsidRPr="004D56DF" w:rsidRDefault="00277F44" w:rsidP="006673AF"/>
    <w:p w14:paraId="037C484C" w14:textId="77777777" w:rsidR="00277F44" w:rsidRPr="004D56DF" w:rsidRDefault="00277F44" w:rsidP="006673AF"/>
    <w:p w14:paraId="51EE339F" w14:textId="77777777" w:rsidR="009E1D5E" w:rsidRPr="004D56DF" w:rsidRDefault="009E1D5E" w:rsidP="009E1D5E">
      <w:pPr>
        <w:rPr>
          <w:rFonts w:asciiTheme="minorHAnsi" w:hAnsiTheme="minorHAnsi"/>
          <w:szCs w:val="21"/>
        </w:rPr>
      </w:pPr>
      <w:r w:rsidRPr="004D56DF">
        <w:rPr>
          <w:rFonts w:asciiTheme="minorHAnsi" w:hAnsiTheme="minorHAnsi"/>
          <w:b/>
          <w:szCs w:val="21"/>
        </w:rPr>
        <w:t xml:space="preserve">Abstract - </w:t>
      </w:r>
      <w:bookmarkStart w:id="2" w:name="OLE_LINK19"/>
      <w:bookmarkStart w:id="3" w:name="OLE_LINK20"/>
      <w:r w:rsidRPr="004D56DF">
        <w:rPr>
          <w:rFonts w:asciiTheme="minorHAnsi" w:hAnsiTheme="minorHAnsi"/>
          <w:szCs w:val="21"/>
        </w:rPr>
        <w:t xml:space="preserve">Nowadays, with the highly rapid development of information technology, it is becoming more and more important to perform detection on malicious documents (such as PDFs). But due to the diversity of the document structure, attackers can gradually have larger attack vector. This research project aims to construct a robust AI document classifier both for industry and academia. Around 200,000 samples have been collected and the AI model have been trained and optimized. The experimental results show that the Accuracy of the model is as high as 99.82% while the False Positive Rate is only as low as 0.01%. More, through the study of </w:t>
      </w:r>
      <w:bookmarkStart w:id="4" w:name="OLE_LINK13"/>
      <w:bookmarkStart w:id="5" w:name="OLE_LINK14"/>
      <w:r w:rsidRPr="004D56DF">
        <w:rPr>
          <w:rFonts w:asciiTheme="minorHAnsi" w:hAnsiTheme="minorHAnsi"/>
          <w:szCs w:val="21"/>
        </w:rPr>
        <w:t>adversarial ML</w:t>
      </w:r>
      <w:bookmarkEnd w:id="4"/>
      <w:bookmarkEnd w:id="5"/>
      <w:r w:rsidRPr="004D56DF">
        <w:rPr>
          <w:rFonts w:asciiTheme="minorHAnsi" w:hAnsiTheme="minorHAnsi"/>
          <w:szCs w:val="21"/>
        </w:rPr>
        <w:t>, the model has certain capability to resist attacks and enjoys good robustness. At last, we demonstrate our model can be widely deployed in typical scenarios such as security products or mail servers.</w:t>
      </w:r>
      <w:bookmarkEnd w:id="2"/>
      <w:bookmarkEnd w:id="3"/>
    </w:p>
    <w:p w14:paraId="3A3F3474" w14:textId="77777777" w:rsidR="009E1D5E" w:rsidRPr="004D56DF" w:rsidRDefault="009E1D5E" w:rsidP="009E1D5E">
      <w:pPr>
        <w:rPr>
          <w:rFonts w:asciiTheme="minorHAnsi" w:hAnsiTheme="minorHAnsi"/>
          <w:szCs w:val="21"/>
        </w:rPr>
      </w:pPr>
    </w:p>
    <w:p w14:paraId="25CC09E1" w14:textId="77777777" w:rsidR="009E1D5E" w:rsidRPr="004D56DF" w:rsidRDefault="009E1D5E" w:rsidP="009E1D5E">
      <w:pPr>
        <w:rPr>
          <w:rFonts w:asciiTheme="minorHAnsi" w:hAnsiTheme="minorHAnsi"/>
          <w:szCs w:val="21"/>
        </w:rPr>
      </w:pPr>
      <w:r w:rsidRPr="004D56DF">
        <w:rPr>
          <w:rFonts w:asciiTheme="minorHAnsi" w:hAnsiTheme="minorHAnsi"/>
          <w:b/>
          <w:szCs w:val="21"/>
        </w:rPr>
        <w:t>Key Words</w:t>
      </w:r>
      <w:r w:rsidRPr="004D56DF">
        <w:rPr>
          <w:rFonts w:asciiTheme="minorHAnsi" w:hAnsiTheme="minorHAnsi"/>
          <w:b/>
          <w:szCs w:val="21"/>
        </w:rPr>
        <w:t>：</w:t>
      </w:r>
      <w:bookmarkStart w:id="6" w:name="OLE_LINK21"/>
      <w:bookmarkStart w:id="7" w:name="OLE_LINK22"/>
      <w:r w:rsidRPr="004D56DF">
        <w:rPr>
          <w:rFonts w:asciiTheme="minorHAnsi" w:hAnsiTheme="minorHAnsi"/>
          <w:szCs w:val="21"/>
        </w:rPr>
        <w:t>AI Security; Machine Learning; Maldoc Detection; Adversarial ML</w:t>
      </w:r>
      <w:bookmarkEnd w:id="6"/>
      <w:bookmarkEnd w:id="7"/>
    </w:p>
    <w:p w14:paraId="1FA3B802" w14:textId="77777777" w:rsidR="006673AF" w:rsidRDefault="006673AF"/>
    <w:p w14:paraId="66D6F233" w14:textId="77777777" w:rsidR="006673AF" w:rsidRDefault="006673AF" w:rsidP="00953BB0">
      <w:pPr>
        <w:pStyle w:val="2"/>
        <w:numPr>
          <w:ilvl w:val="0"/>
          <w:numId w:val="2"/>
        </w:numPr>
      </w:pPr>
      <w:r>
        <w:rPr>
          <w:rFonts w:hint="eastAsia"/>
        </w:rPr>
        <w:t>Intr</w:t>
      </w:r>
      <w:r>
        <w:t>o</w:t>
      </w:r>
      <w:r>
        <w:rPr>
          <w:rFonts w:hint="eastAsia"/>
        </w:rPr>
        <w:t>duction</w:t>
      </w:r>
    </w:p>
    <w:p w14:paraId="5F1687AF" w14:textId="2A5CF0A7" w:rsidR="003912C7" w:rsidRPr="004D56DF" w:rsidRDefault="003912C7" w:rsidP="003912C7">
      <w:pPr>
        <w:autoSpaceDE w:val="0"/>
        <w:autoSpaceDN w:val="0"/>
        <w:adjustRightInd w:val="0"/>
        <w:spacing w:after="240" w:line="300" w:lineRule="atLeast"/>
        <w:ind w:firstLine="360"/>
        <w:rPr>
          <w:rFonts w:asciiTheme="minorHAnsi" w:hAnsiTheme="minorHAnsi" w:cs="Times"/>
          <w:szCs w:val="21"/>
        </w:rPr>
      </w:pPr>
      <w:commentRangeStart w:id="8"/>
      <w:r w:rsidRPr="00893241">
        <w:rPr>
          <w:rFonts w:asciiTheme="minorHAnsi" w:hAnsiTheme="minorHAnsi" w:cs="Times"/>
          <w:szCs w:val="21"/>
        </w:rPr>
        <w:t>Cyber attackers are turning to document-based malware as users wise up to malicious emai</w:t>
      </w:r>
      <w:r w:rsidR="001E618D" w:rsidRPr="00893241">
        <w:rPr>
          <w:rFonts w:asciiTheme="minorHAnsi" w:hAnsiTheme="minorHAnsi" w:cs="Times"/>
          <w:szCs w:val="21"/>
        </w:rPr>
        <w:t>l attachments and web links</w:t>
      </w:r>
      <w:commentRangeEnd w:id="8"/>
      <w:r w:rsidR="00617BBC">
        <w:rPr>
          <w:rStyle w:val="aa"/>
        </w:rPr>
        <w:commentReference w:id="8"/>
      </w:r>
      <w:r w:rsidR="001E618D">
        <w:rPr>
          <w:rFonts w:asciiTheme="minorHAnsi" w:hAnsiTheme="minorHAnsi" w:cs="Times"/>
          <w:szCs w:val="21"/>
        </w:rPr>
        <w:t xml:space="preserve">, </w:t>
      </w:r>
      <w:r w:rsidRPr="004D56DF">
        <w:rPr>
          <w:rFonts w:asciiTheme="minorHAnsi" w:hAnsiTheme="minorHAnsi" w:cs="Times"/>
          <w:szCs w:val="21"/>
        </w:rPr>
        <w:t xml:space="preserve">suggested by many anti-virus (AV) vendors. Users are generally warned more on the danger of executable files by browsers, email agents, or AV products, </w:t>
      </w:r>
      <w:del w:id="9" w:author="Maggie Wei" w:date="2018-07-03T09:00:00Z">
        <w:r w:rsidRPr="004D56DF" w:rsidDel="003751B6">
          <w:rPr>
            <w:rFonts w:asciiTheme="minorHAnsi" w:hAnsiTheme="minorHAnsi" w:cs="Times"/>
            <w:szCs w:val="21"/>
          </w:rPr>
          <w:delText>while</w:delText>
        </w:r>
      </w:del>
      <w:ins w:id="10" w:author="Maggie Wei" w:date="2018-07-03T09:00:00Z">
        <w:r w:rsidR="003751B6">
          <w:rPr>
            <w:rFonts w:asciiTheme="minorHAnsi" w:hAnsiTheme="minorHAnsi" w:cs="Times" w:hint="eastAsia"/>
            <w:szCs w:val="21"/>
          </w:rPr>
          <w:t>but</w:t>
        </w:r>
      </w:ins>
      <w:r w:rsidRPr="004D56DF">
        <w:rPr>
          <w:rFonts w:asciiTheme="minorHAnsi" w:hAnsiTheme="minorHAnsi" w:cs="Times"/>
          <w:szCs w:val="21"/>
        </w:rPr>
        <w:t xml:space="preserve"> documents such as </w:t>
      </w:r>
      <w:bookmarkStart w:id="11" w:name="OLE_LINK7"/>
      <w:r w:rsidRPr="004D56DF">
        <w:rPr>
          <w:rFonts w:asciiTheme="minorHAnsi" w:hAnsiTheme="minorHAnsi" w:cs="Times"/>
          <w:szCs w:val="21"/>
        </w:rPr>
        <w:t>PDFs are treated with much less caution and scrutiny</w:t>
      </w:r>
      <w:bookmarkEnd w:id="11"/>
      <w:r w:rsidRPr="004D56DF">
        <w:rPr>
          <w:rFonts w:asciiTheme="minorHAnsi" w:hAnsiTheme="minorHAnsi" w:cs="Times"/>
          <w:szCs w:val="21"/>
        </w:rPr>
        <w:t xml:space="preserve"> </w:t>
      </w:r>
      <w:bookmarkStart w:id="12" w:name="OLE_LINK8"/>
      <w:bookmarkStart w:id="13" w:name="OLE_LINK9"/>
      <w:r w:rsidRPr="004D56DF">
        <w:rPr>
          <w:rFonts w:asciiTheme="minorHAnsi" w:hAnsiTheme="minorHAnsi" w:cs="Times"/>
          <w:szCs w:val="21"/>
        </w:rPr>
        <w:t>because of the impression that they are static files and can do little harm.</w:t>
      </w:r>
      <w:bookmarkEnd w:id="12"/>
      <w:bookmarkEnd w:id="13"/>
    </w:p>
    <w:p w14:paraId="7E6039C2" w14:textId="59C5944F" w:rsidR="003912C7" w:rsidRPr="004D56DF" w:rsidRDefault="003912C7" w:rsidP="003912C7">
      <w:pPr>
        <w:autoSpaceDE w:val="0"/>
        <w:autoSpaceDN w:val="0"/>
        <w:adjustRightInd w:val="0"/>
        <w:spacing w:after="240" w:line="300" w:lineRule="atLeast"/>
        <w:ind w:firstLine="360"/>
        <w:rPr>
          <w:rFonts w:asciiTheme="minorHAnsi" w:hAnsiTheme="minorHAnsi" w:cs="Times"/>
          <w:szCs w:val="21"/>
        </w:rPr>
      </w:pPr>
      <w:r w:rsidRPr="004D56DF">
        <w:rPr>
          <w:rFonts w:asciiTheme="minorHAnsi" w:hAnsiTheme="minorHAnsi" w:cs="Times"/>
          <w:szCs w:val="21"/>
        </w:rPr>
        <w:t xml:space="preserve">However, over time, PDF </w:t>
      </w:r>
      <w:r w:rsidRPr="00D00B33">
        <w:rPr>
          <w:rFonts w:asciiTheme="minorHAnsi" w:hAnsiTheme="minorHAnsi" w:cs="Times"/>
          <w:szCs w:val="21"/>
        </w:rPr>
        <w:t>specifications</w:t>
      </w:r>
      <w:r w:rsidRPr="004D56DF">
        <w:rPr>
          <w:rFonts w:asciiTheme="minorHAnsi" w:hAnsiTheme="minorHAnsi" w:cs="Times"/>
          <w:szCs w:val="21"/>
        </w:rPr>
        <w:t xml:space="preserve"> have changed. The added scripting capability makes it possible for documents to work in almost the same way as executable</w:t>
      </w:r>
      <w:ins w:id="14" w:author="Maggie Wei" w:date="2018-07-03T09:05:00Z">
        <w:r w:rsidR="007D7C99">
          <w:rPr>
            <w:rFonts w:asciiTheme="minorHAnsi" w:hAnsiTheme="minorHAnsi" w:cs="Times" w:hint="eastAsia"/>
            <w:szCs w:val="21"/>
          </w:rPr>
          <w:t xml:space="preserve"> file</w:t>
        </w:r>
      </w:ins>
      <w:r w:rsidRPr="004D56DF">
        <w:rPr>
          <w:rFonts w:asciiTheme="minorHAnsi" w:hAnsiTheme="minorHAnsi" w:cs="Times"/>
          <w:szCs w:val="21"/>
        </w:rPr>
        <w:t xml:space="preserve">s, including the ability </w:t>
      </w:r>
      <w:ins w:id="15" w:author="Maggie Wei" w:date="2018-06-29T09:14:00Z">
        <w:r w:rsidR="00DA6249">
          <w:rPr>
            <w:rFonts w:asciiTheme="minorHAnsi" w:hAnsiTheme="minorHAnsi" w:cs="Times" w:hint="eastAsia"/>
            <w:szCs w:val="21"/>
          </w:rPr>
          <w:t>of</w:t>
        </w:r>
      </w:ins>
      <w:del w:id="16" w:author="Maggie Wei" w:date="2018-06-29T09:14:00Z">
        <w:r w:rsidRPr="004D56DF" w:rsidDel="00DA6249">
          <w:rPr>
            <w:rFonts w:asciiTheme="minorHAnsi" w:hAnsiTheme="minorHAnsi" w:cs="Times"/>
            <w:szCs w:val="21"/>
          </w:rPr>
          <w:delText>to</w:delText>
        </w:r>
      </w:del>
      <w:r w:rsidRPr="004D56DF">
        <w:rPr>
          <w:rFonts w:asciiTheme="minorHAnsi" w:hAnsiTheme="minorHAnsi" w:cs="Times"/>
          <w:szCs w:val="21"/>
        </w:rPr>
        <w:t xml:space="preserve"> connect</w:t>
      </w:r>
      <w:ins w:id="17" w:author="Maggie Wei" w:date="2018-06-29T09:14:00Z">
        <w:r w:rsidR="00DA6249">
          <w:rPr>
            <w:rFonts w:asciiTheme="minorHAnsi" w:hAnsiTheme="minorHAnsi" w:cs="Times"/>
            <w:szCs w:val="21"/>
          </w:rPr>
          <w:t>ing</w:t>
        </w:r>
      </w:ins>
      <w:r w:rsidRPr="004D56DF">
        <w:rPr>
          <w:rFonts w:asciiTheme="minorHAnsi" w:hAnsiTheme="minorHAnsi" w:cs="Times"/>
          <w:szCs w:val="21"/>
        </w:rPr>
        <w:t xml:space="preserve"> to the Internet, run</w:t>
      </w:r>
      <w:ins w:id="18" w:author="Maggie Wei" w:date="2018-06-29T09:14:00Z">
        <w:r w:rsidR="00DA6249">
          <w:rPr>
            <w:rFonts w:asciiTheme="minorHAnsi" w:hAnsiTheme="minorHAnsi" w:cs="Times"/>
            <w:szCs w:val="21"/>
          </w:rPr>
          <w:t>ning</w:t>
        </w:r>
      </w:ins>
      <w:r w:rsidRPr="004D56DF">
        <w:rPr>
          <w:rFonts w:asciiTheme="minorHAnsi" w:hAnsiTheme="minorHAnsi" w:cs="Times"/>
          <w:szCs w:val="21"/>
        </w:rPr>
        <w:t xml:space="preserve"> processes, and interact</w:t>
      </w:r>
      <w:ins w:id="19" w:author="Maggie Wei" w:date="2018-06-29T09:14:00Z">
        <w:r w:rsidR="00DA6249">
          <w:rPr>
            <w:rFonts w:asciiTheme="minorHAnsi" w:hAnsiTheme="minorHAnsi" w:cs="Times"/>
            <w:szCs w:val="21"/>
          </w:rPr>
          <w:t>ing</w:t>
        </w:r>
      </w:ins>
      <w:r w:rsidRPr="004D56DF">
        <w:rPr>
          <w:rFonts w:asciiTheme="minorHAnsi" w:hAnsiTheme="minorHAnsi" w:cs="Times"/>
          <w:szCs w:val="21"/>
        </w:rPr>
        <w:t xml:space="preserve"> with other files/programs. The growth of content complexity gives attackers more weapons to launch powerful attacks and more flexibility to hide malicious payload (e.g., </w:t>
      </w:r>
      <w:r w:rsidRPr="00DA6249">
        <w:rPr>
          <w:rFonts w:asciiTheme="minorHAnsi" w:hAnsiTheme="minorHAnsi" w:cs="Times"/>
          <w:szCs w:val="21"/>
          <w:highlight w:val="yellow"/>
          <w:rPrChange w:id="20" w:author="Maggie Wei" w:date="2018-06-29T09:15:00Z">
            <w:rPr>
              <w:rFonts w:asciiTheme="minorHAnsi" w:hAnsiTheme="minorHAnsi" w:cs="Times"/>
              <w:szCs w:val="21"/>
            </w:rPr>
          </w:rPrChange>
        </w:rPr>
        <w:t>encrypted, hidden as images</w:t>
      </w:r>
      <w:r w:rsidRPr="004D56DF">
        <w:rPr>
          <w:rFonts w:asciiTheme="minorHAnsi" w:hAnsiTheme="minorHAnsi" w:cs="Times"/>
          <w:szCs w:val="21"/>
        </w:rPr>
        <w:t xml:space="preserve">, fonts or Flash contents) and evade detection. </w:t>
      </w:r>
    </w:p>
    <w:p w14:paraId="4C94CAFA" w14:textId="125AC693" w:rsidR="003912C7" w:rsidRPr="004D56DF" w:rsidRDefault="003912C7" w:rsidP="003912C7">
      <w:pPr>
        <w:autoSpaceDE w:val="0"/>
        <w:autoSpaceDN w:val="0"/>
        <w:adjustRightInd w:val="0"/>
        <w:spacing w:after="240" w:line="300" w:lineRule="atLeast"/>
        <w:ind w:firstLine="360"/>
        <w:rPr>
          <w:rFonts w:asciiTheme="minorHAnsi" w:hAnsiTheme="minorHAnsi" w:cs="Times"/>
          <w:szCs w:val="21"/>
        </w:rPr>
      </w:pPr>
      <w:r w:rsidRPr="004D56DF">
        <w:rPr>
          <w:rFonts w:asciiTheme="minorHAnsi" w:hAnsiTheme="minorHAnsi" w:cs="Times"/>
          <w:szCs w:val="21"/>
        </w:rPr>
        <w:lastRenderedPageBreak/>
        <w:t xml:space="preserve">A maldoc usually exploits one or more vulnerabilities in its </w:t>
      </w:r>
      <w:r w:rsidRPr="001F2F10">
        <w:rPr>
          <w:rFonts w:asciiTheme="minorHAnsi" w:hAnsiTheme="minorHAnsi" w:cs="Times"/>
          <w:szCs w:val="21"/>
          <w:highlight w:val="yellow"/>
          <w:rPrChange w:id="21" w:author="Maggie Wei" w:date="2018-06-29T09:21:00Z">
            <w:rPr>
              <w:rFonts w:asciiTheme="minorHAnsi" w:hAnsiTheme="minorHAnsi" w:cs="Times"/>
              <w:szCs w:val="21"/>
            </w:rPr>
          </w:rPrChange>
        </w:rPr>
        <w:t>interpreter</w:t>
      </w:r>
      <w:ins w:id="22" w:author="Maggie Wei" w:date="2018-07-03T11:36:00Z">
        <w:r w:rsidR="00D978DF">
          <w:rPr>
            <w:rFonts w:asciiTheme="minorHAnsi" w:hAnsiTheme="minorHAnsi" w:cs="Times" w:hint="eastAsia"/>
            <w:szCs w:val="21"/>
          </w:rPr>
          <w:t>/</w:t>
        </w:r>
      </w:ins>
      <w:ins w:id="23" w:author="Maggie Wei" w:date="2018-07-04T10:54:00Z">
        <w:r w:rsidR="00697ED5" w:rsidRPr="004D56DF">
          <w:rPr>
            <w:rFonts w:asciiTheme="minorHAnsi" w:hAnsiTheme="minorHAnsi" w:cs="Times"/>
            <w:szCs w:val="21"/>
          </w:rPr>
          <w:t>renderer</w:t>
        </w:r>
      </w:ins>
      <w:r w:rsidRPr="004D56DF">
        <w:rPr>
          <w:rFonts w:asciiTheme="minorHAnsi" w:hAnsiTheme="minorHAnsi" w:cs="Times"/>
          <w:szCs w:val="21"/>
        </w:rPr>
        <w:t xml:space="preserve"> to launch an attack. Unfortunately, given the increasing complexity of document readers and </w:t>
      </w:r>
      <w:r w:rsidRPr="00905832">
        <w:rPr>
          <w:rFonts w:asciiTheme="minorHAnsi" w:hAnsiTheme="minorHAnsi" w:cs="Times"/>
          <w:szCs w:val="21"/>
          <w:highlight w:val="yellow"/>
          <w:rPrChange w:id="24" w:author="Maggie Wei" w:date="2018-07-03T10:56:00Z">
            <w:rPr>
              <w:rFonts w:asciiTheme="minorHAnsi" w:hAnsiTheme="minorHAnsi" w:cs="Times"/>
              <w:szCs w:val="21"/>
            </w:rPr>
          </w:rPrChange>
        </w:rPr>
        <w:t>the wide library/system component dependencie</w:t>
      </w:r>
      <w:r w:rsidRPr="004D56DF">
        <w:rPr>
          <w:rFonts w:asciiTheme="minorHAnsi" w:hAnsiTheme="minorHAnsi" w:cs="Times"/>
          <w:szCs w:val="21"/>
        </w:rPr>
        <w:t xml:space="preserve">s, attackers are presented with a large attack surface. New vulnerabilities continue to be found, with 137 published CVEs in 2015 and 227 in 2016 for Adobe Acrobat Reader (AAR) alone. The popularity of Adobe Acrobat Reader and its large attack surface make it among the top targets for attackers. The collected malware samples </w:t>
      </w:r>
      <w:del w:id="25" w:author="Maggie Wei" w:date="2018-06-29T09:25:00Z">
        <w:r w:rsidRPr="004D56DF" w:rsidDel="0037150A">
          <w:rPr>
            <w:rFonts w:asciiTheme="minorHAnsi" w:hAnsiTheme="minorHAnsi" w:cs="Times"/>
            <w:szCs w:val="21"/>
          </w:rPr>
          <w:delText>have shown</w:delText>
        </w:r>
      </w:del>
      <w:ins w:id="26" w:author="Maggie Wei" w:date="2018-06-29T09:25:00Z">
        <w:r w:rsidR="0037150A">
          <w:rPr>
            <w:rFonts w:asciiTheme="minorHAnsi" w:hAnsiTheme="minorHAnsi" w:cs="Times" w:hint="eastAsia"/>
            <w:szCs w:val="21"/>
          </w:rPr>
          <w:t>show</w:t>
        </w:r>
      </w:ins>
      <w:r w:rsidRPr="004D56DF">
        <w:rPr>
          <w:rFonts w:asciiTheme="minorHAnsi" w:hAnsiTheme="minorHAnsi" w:cs="Times"/>
          <w:szCs w:val="21"/>
        </w:rPr>
        <w:t xml:space="preserve"> that many Adobe components have been exploited, including element parsers and decoders, font managers, and the JavaScript engine etc.</w:t>
      </w:r>
    </w:p>
    <w:p w14:paraId="033BAA45" w14:textId="77777777" w:rsidR="003912C7" w:rsidRPr="004D56DF" w:rsidRDefault="003912C7" w:rsidP="003912C7">
      <w:pPr>
        <w:autoSpaceDE w:val="0"/>
        <w:autoSpaceDN w:val="0"/>
        <w:adjustRightInd w:val="0"/>
        <w:spacing w:after="240" w:line="300" w:lineRule="atLeast"/>
        <w:ind w:firstLine="360"/>
        <w:rPr>
          <w:rFonts w:asciiTheme="minorHAnsi" w:hAnsiTheme="minorHAnsi" w:cs="Times"/>
          <w:szCs w:val="21"/>
        </w:rPr>
      </w:pPr>
      <w:r w:rsidRPr="004D56DF">
        <w:rPr>
          <w:rFonts w:asciiTheme="minorHAnsi" w:hAnsiTheme="minorHAnsi" w:cs="Times"/>
          <w:szCs w:val="21"/>
        </w:rPr>
        <w:t xml:space="preserve">The continued exploitation of AAR along with the ubiquity of the PDF format makes maldoc detection a pressing problem, and many solutions have been proposed in recent years to detect documents bearing malicious payloads. These techniques can be classified into two broad categories: static and dynamic analysis. </w:t>
      </w:r>
    </w:p>
    <w:p w14:paraId="22FFDD8E" w14:textId="7E8A039F" w:rsidR="003912C7" w:rsidRPr="004D56DF" w:rsidRDefault="003912C7" w:rsidP="003912C7">
      <w:pPr>
        <w:autoSpaceDE w:val="0"/>
        <w:autoSpaceDN w:val="0"/>
        <w:adjustRightInd w:val="0"/>
        <w:spacing w:after="240" w:line="300" w:lineRule="atLeast"/>
        <w:ind w:firstLine="360"/>
        <w:rPr>
          <w:rFonts w:asciiTheme="minorHAnsi" w:hAnsiTheme="minorHAnsi" w:cs="Times"/>
          <w:szCs w:val="21"/>
        </w:rPr>
      </w:pPr>
      <w:r w:rsidRPr="004D56DF">
        <w:rPr>
          <w:rFonts w:asciiTheme="minorHAnsi" w:hAnsiTheme="minorHAnsi" w:cs="Times"/>
          <w:szCs w:val="21"/>
        </w:rPr>
        <w:t>Static analysis, or signature-based detection, parses</w:t>
      </w:r>
      <w:del w:id="27" w:author="Maggie Wei" w:date="2018-06-29T11:20:00Z">
        <w:r w:rsidRPr="004D56DF" w:rsidDel="008E589E">
          <w:rPr>
            <w:rFonts w:asciiTheme="minorHAnsi" w:hAnsiTheme="minorHAnsi" w:cs="Times"/>
            <w:szCs w:val="21"/>
          </w:rPr>
          <w:delText xml:space="preserve"> the</w:delText>
        </w:r>
      </w:del>
      <w:r w:rsidRPr="004D56DF">
        <w:rPr>
          <w:rFonts w:asciiTheme="minorHAnsi" w:hAnsiTheme="minorHAnsi" w:cs="Times"/>
          <w:szCs w:val="21"/>
        </w:rPr>
        <w:t xml:space="preserve"> </w:t>
      </w:r>
      <w:ins w:id="28" w:author="Maggie Wei" w:date="2018-06-29T11:20:00Z">
        <w:r w:rsidR="00E05B1F">
          <w:rPr>
            <w:rFonts w:asciiTheme="minorHAnsi" w:hAnsiTheme="minorHAnsi" w:cs="Times"/>
            <w:szCs w:val="21"/>
          </w:rPr>
          <w:t xml:space="preserve">the </w:t>
        </w:r>
      </w:ins>
      <w:r w:rsidRPr="004D56DF">
        <w:rPr>
          <w:rFonts w:asciiTheme="minorHAnsi" w:hAnsiTheme="minorHAnsi" w:cs="Times"/>
          <w:szCs w:val="21"/>
        </w:rPr>
        <w:t xml:space="preserve">document and searches for indications of malicious content, such as shellcode or similarity with known malware samples. </w:t>
      </w:r>
      <w:ins w:id="29" w:author="Maggie Wei" w:date="2018-06-29T11:20:00Z">
        <w:r w:rsidR="008E589E">
          <w:rPr>
            <w:rFonts w:asciiTheme="minorHAnsi" w:hAnsiTheme="minorHAnsi" w:cs="Times"/>
            <w:szCs w:val="21"/>
          </w:rPr>
          <w:t>D</w:t>
        </w:r>
      </w:ins>
      <w:del w:id="30" w:author="Maggie Wei" w:date="2018-06-29T11:20:00Z">
        <w:r w:rsidRPr="004D56DF" w:rsidDel="008E589E">
          <w:rPr>
            <w:rFonts w:asciiTheme="minorHAnsi" w:hAnsiTheme="minorHAnsi" w:cs="Times"/>
            <w:szCs w:val="21"/>
          </w:rPr>
          <w:delText>On the other hand, d</w:delText>
        </w:r>
      </w:del>
      <w:r w:rsidRPr="004D56DF">
        <w:rPr>
          <w:rFonts w:asciiTheme="minorHAnsi" w:hAnsiTheme="minorHAnsi" w:cs="Times"/>
          <w:szCs w:val="21"/>
        </w:rPr>
        <w:t>ynamic analysis, or execution-based detection, runs partial or the whole document and traces</w:t>
      </w:r>
      <w:del w:id="31" w:author="Maggie Wei" w:date="2018-06-29T11:21:00Z">
        <w:r w:rsidRPr="004D56DF" w:rsidDel="00E05B1F">
          <w:rPr>
            <w:rFonts w:asciiTheme="minorHAnsi" w:hAnsiTheme="minorHAnsi" w:cs="Times"/>
            <w:szCs w:val="21"/>
          </w:rPr>
          <w:delText xml:space="preserve"> for</w:delText>
        </w:r>
      </w:del>
      <w:r w:rsidRPr="004D56DF">
        <w:rPr>
          <w:rFonts w:asciiTheme="minorHAnsi" w:hAnsiTheme="minorHAnsi" w:cs="Times"/>
          <w:szCs w:val="21"/>
        </w:rPr>
        <w:t xml:space="preserve"> malicious behaviors, such as vulnerable API calls or return-oriented programming (ROP). </w:t>
      </w:r>
    </w:p>
    <w:p w14:paraId="4CE344D0" w14:textId="77777777" w:rsidR="003912C7" w:rsidRPr="004D56DF" w:rsidRDefault="003912C7" w:rsidP="003912C7">
      <w:pPr>
        <w:autoSpaceDE w:val="0"/>
        <w:autoSpaceDN w:val="0"/>
        <w:adjustRightInd w:val="0"/>
        <w:spacing w:after="240" w:line="300" w:lineRule="atLeast"/>
        <w:ind w:firstLine="360"/>
        <w:rPr>
          <w:rFonts w:asciiTheme="minorHAnsi" w:hAnsiTheme="minorHAnsi" w:cs="Times"/>
          <w:szCs w:val="21"/>
        </w:rPr>
      </w:pPr>
      <w:r w:rsidRPr="004D56DF">
        <w:rPr>
          <w:rFonts w:asciiTheme="minorHAnsi" w:hAnsiTheme="minorHAnsi" w:cs="Times"/>
          <w:szCs w:val="21"/>
        </w:rPr>
        <w:t xml:space="preserve">In the first half of this paper, we utilize machine learning techniques on document-specific attributes to identify embedded malware. Our approach addresses some of the shortcomings of existing techniques through the use of a broadly applicable mechanism to classify and characterize documents. </w:t>
      </w:r>
    </w:p>
    <w:p w14:paraId="45D3C132" w14:textId="39559A62" w:rsidR="003912C7" w:rsidRPr="004D56DF" w:rsidRDefault="003912C7" w:rsidP="003912C7">
      <w:pPr>
        <w:autoSpaceDE w:val="0"/>
        <w:autoSpaceDN w:val="0"/>
        <w:adjustRightInd w:val="0"/>
        <w:spacing w:after="240" w:line="280" w:lineRule="atLeast"/>
        <w:ind w:firstLine="360"/>
        <w:rPr>
          <w:rFonts w:asciiTheme="minorHAnsi" w:hAnsiTheme="minorHAnsi" w:cs="Times"/>
          <w:szCs w:val="21"/>
        </w:rPr>
      </w:pPr>
      <w:r w:rsidRPr="004D56DF">
        <w:rPr>
          <w:rFonts w:asciiTheme="minorHAnsi" w:hAnsiTheme="minorHAnsi" w:cs="Times"/>
          <w:szCs w:val="21"/>
        </w:rPr>
        <w:t>As part of our analysis, we show that while the use of documents as an exploitation vector can be an enabling mechanism for the attacker, it also provides additional detection opportunities. All of the data closely associated with malicious activit</w:t>
      </w:r>
      <w:ins w:id="32" w:author="Maggie Wei" w:date="2018-07-02T09:59:00Z">
        <w:r w:rsidR="003764A7">
          <w:rPr>
            <w:rFonts w:asciiTheme="minorHAnsi" w:hAnsiTheme="minorHAnsi" w:cs="Times"/>
            <w:szCs w:val="21"/>
          </w:rPr>
          <w:t>ies</w:t>
        </w:r>
      </w:ins>
      <w:del w:id="33" w:author="Maggie Wei" w:date="2018-07-02T09:59:00Z">
        <w:r w:rsidRPr="004D56DF" w:rsidDel="003764A7">
          <w:rPr>
            <w:rFonts w:asciiTheme="minorHAnsi" w:hAnsiTheme="minorHAnsi" w:cs="Times"/>
            <w:szCs w:val="21"/>
          </w:rPr>
          <w:delText>y</w:delText>
        </w:r>
      </w:del>
      <w:r w:rsidRPr="004D56DF">
        <w:rPr>
          <w:rFonts w:asciiTheme="minorHAnsi" w:hAnsiTheme="minorHAnsi" w:cs="Times"/>
          <w:szCs w:val="21"/>
        </w:rPr>
        <w:t xml:space="preserve"> can be used </w:t>
      </w:r>
      <w:del w:id="34" w:author="Maggie Wei" w:date="2018-06-29T14:17:00Z">
        <w:r w:rsidRPr="004D56DF" w:rsidDel="00EF0373">
          <w:rPr>
            <w:rFonts w:asciiTheme="minorHAnsi" w:hAnsiTheme="minorHAnsi" w:cs="Times"/>
            <w:szCs w:val="21"/>
          </w:rPr>
          <w:delText xml:space="preserve">to </w:delText>
        </w:r>
      </w:del>
      <w:ins w:id="35" w:author="Maggie Wei" w:date="2018-06-29T14:17:00Z">
        <w:r w:rsidR="00EF0373">
          <w:rPr>
            <w:rFonts w:asciiTheme="minorHAnsi" w:hAnsiTheme="minorHAnsi" w:cs="Times"/>
            <w:szCs w:val="21"/>
          </w:rPr>
          <w:t>in</w:t>
        </w:r>
        <w:r w:rsidR="00EF0373" w:rsidRPr="004D56DF">
          <w:rPr>
            <w:rFonts w:asciiTheme="minorHAnsi" w:hAnsiTheme="minorHAnsi" w:cs="Times"/>
            <w:szCs w:val="21"/>
          </w:rPr>
          <w:t xml:space="preserve"> </w:t>
        </w:r>
      </w:ins>
      <w:r w:rsidRPr="004D56DF">
        <w:rPr>
          <w:rFonts w:asciiTheme="minorHAnsi" w:hAnsiTheme="minorHAnsi" w:cs="Times"/>
          <w:szCs w:val="21"/>
        </w:rPr>
        <w:t>aid</w:t>
      </w:r>
      <w:ins w:id="36" w:author="Maggie Wei" w:date="2018-06-29T14:17:00Z">
        <w:r w:rsidR="00EF0373">
          <w:rPr>
            <w:rFonts w:asciiTheme="minorHAnsi" w:hAnsiTheme="minorHAnsi" w:cs="Times"/>
            <w:szCs w:val="21"/>
          </w:rPr>
          <w:t xml:space="preserve"> of</w:t>
        </w:r>
      </w:ins>
      <w:del w:id="37" w:author="Maggie Wei" w:date="2018-06-29T14:17:00Z">
        <w:r w:rsidRPr="004D56DF" w:rsidDel="00EF0373">
          <w:rPr>
            <w:rFonts w:asciiTheme="minorHAnsi" w:hAnsiTheme="minorHAnsi" w:cs="Times"/>
            <w:szCs w:val="21"/>
          </w:rPr>
          <w:delText xml:space="preserve"> in</w:delText>
        </w:r>
      </w:del>
      <w:r w:rsidRPr="004D56DF">
        <w:rPr>
          <w:rFonts w:asciiTheme="minorHAnsi" w:hAnsiTheme="minorHAnsi" w:cs="Times"/>
          <w:szCs w:val="21"/>
        </w:rPr>
        <w:t xml:space="preserve"> detection, regardless of whether the data utilized for detection is inherently malicious or not. The underlying premise and intuition of our study </w:t>
      </w:r>
      <w:ins w:id="38" w:author="Maggie Wei" w:date="2018-07-02T10:00:00Z">
        <w:r w:rsidR="009848FC">
          <w:rPr>
            <w:rFonts w:asciiTheme="minorHAnsi" w:hAnsiTheme="minorHAnsi" w:cs="Times"/>
            <w:szCs w:val="21"/>
          </w:rPr>
          <w:t>are</w:t>
        </w:r>
      </w:ins>
      <w:del w:id="39" w:author="Maggie Wei" w:date="2018-07-02T10:00:00Z">
        <w:r w:rsidRPr="004D56DF" w:rsidDel="009848FC">
          <w:rPr>
            <w:rFonts w:asciiTheme="minorHAnsi" w:hAnsiTheme="minorHAnsi" w:cs="Times"/>
            <w:szCs w:val="21"/>
          </w:rPr>
          <w:delText>is</w:delText>
        </w:r>
      </w:del>
      <w:r w:rsidRPr="004D56DF">
        <w:rPr>
          <w:rFonts w:asciiTheme="minorHAnsi" w:hAnsiTheme="minorHAnsi" w:cs="Times"/>
          <w:szCs w:val="21"/>
        </w:rPr>
        <w:t xml:space="preserve"> that malicious documents do have similarities to other malicious documents; they also have dissimilarities to benign documents, regardless of the specific vulnerability exploited or the specific malware embedded in the document. We posit that features based on document structure and metadata are adequate for reliable document classification </w:t>
      </w:r>
      <w:r w:rsidRPr="007F196F">
        <w:rPr>
          <w:rFonts w:asciiTheme="minorHAnsi" w:hAnsiTheme="minorHAnsi" w:cs="Times"/>
          <w:szCs w:val="21"/>
          <w:highlight w:val="yellow"/>
          <w:rPrChange w:id="40" w:author="Maggie Wei" w:date="2018-07-03T15:32:00Z">
            <w:rPr>
              <w:rFonts w:asciiTheme="minorHAnsi" w:hAnsiTheme="minorHAnsi" w:cs="Times"/>
              <w:szCs w:val="21"/>
            </w:rPr>
          </w:rPrChange>
        </w:rPr>
        <w:t>given appropriate statistical methods are applied to these features</w:t>
      </w:r>
      <w:r w:rsidRPr="004D56DF">
        <w:rPr>
          <w:rFonts w:asciiTheme="minorHAnsi" w:hAnsiTheme="minorHAnsi" w:cs="Times"/>
          <w:szCs w:val="21"/>
        </w:rPr>
        <w:t xml:space="preserve">. This ensemble classifier is also able to classify previously unseen variants. </w:t>
      </w:r>
    </w:p>
    <w:p w14:paraId="67A768A3" w14:textId="3D0126E3" w:rsidR="003912C7" w:rsidRPr="004D56DF" w:rsidRDefault="003912C7" w:rsidP="003912C7">
      <w:pPr>
        <w:autoSpaceDE w:val="0"/>
        <w:autoSpaceDN w:val="0"/>
        <w:adjustRightInd w:val="0"/>
        <w:spacing w:after="240" w:line="300" w:lineRule="atLeast"/>
        <w:ind w:firstLine="360"/>
        <w:rPr>
          <w:rFonts w:asciiTheme="minorHAnsi" w:hAnsiTheme="minorHAnsi" w:cs="Times"/>
          <w:szCs w:val="21"/>
        </w:rPr>
      </w:pPr>
      <w:r w:rsidRPr="004D56DF">
        <w:rPr>
          <w:rFonts w:asciiTheme="minorHAnsi" w:hAnsiTheme="minorHAnsi" w:cs="Times"/>
          <w:szCs w:val="21"/>
        </w:rPr>
        <w:t>Clearly, deployment of learning methods in any security-critical context requires that they can withstand potential attacks. The security of machine learning methods has been previously discussed from conceptual, methodical and practical viewpoints. Typically, the security analysis of proposed learning-based techniques is carried out informally and is occasionally supported by experimental evaluation. From the practical perspective, the success of attacks against learning algorithms crucially depends on the amount of knowledge available to an attacker. Most of the previously reported successful attacks assume that the attacker has full knowledge of the learned model.</w:t>
      </w:r>
      <w:commentRangeStart w:id="41"/>
      <w:r w:rsidRPr="004D56DF">
        <w:rPr>
          <w:rFonts w:asciiTheme="minorHAnsi" w:hAnsiTheme="minorHAnsi" w:cs="Times"/>
          <w:szCs w:val="21"/>
        </w:rPr>
        <w:t xml:space="preserve"> </w:t>
      </w:r>
      <w:r w:rsidRPr="00C837F8">
        <w:rPr>
          <w:rFonts w:asciiTheme="minorHAnsi" w:hAnsiTheme="minorHAnsi" w:cs="Times"/>
          <w:szCs w:val="21"/>
          <w:highlight w:val="yellow"/>
          <w:rPrChange w:id="42" w:author="Maggie Wei" w:date="2018-06-29T14:23:00Z">
            <w:rPr>
              <w:rFonts w:asciiTheme="minorHAnsi" w:hAnsiTheme="minorHAnsi" w:cs="Times"/>
              <w:szCs w:val="21"/>
            </w:rPr>
          </w:rPrChange>
        </w:rPr>
        <w:t xml:space="preserve">It can, therefore, be argued that reducing the amount of knowledge leaked about the model, as well as a proactive response to </w:t>
      </w:r>
      <w:ins w:id="43" w:author="Maggie Wei" w:date="2018-07-02T10:01:00Z">
        <w:r w:rsidR="009848FC">
          <w:rPr>
            <w:rFonts w:asciiTheme="minorHAnsi" w:hAnsiTheme="minorHAnsi" w:cs="Times"/>
            <w:szCs w:val="21"/>
            <w:highlight w:val="yellow"/>
          </w:rPr>
          <w:t xml:space="preserve">the </w:t>
        </w:r>
      </w:ins>
      <w:r w:rsidRPr="00C837F8">
        <w:rPr>
          <w:rFonts w:asciiTheme="minorHAnsi" w:hAnsiTheme="minorHAnsi" w:cs="Times"/>
          <w:szCs w:val="21"/>
          <w:highlight w:val="yellow"/>
          <w:rPrChange w:id="44" w:author="Maggie Wei" w:date="2018-06-29T14:23:00Z">
            <w:rPr>
              <w:rFonts w:asciiTheme="minorHAnsi" w:hAnsiTheme="minorHAnsi" w:cs="Times"/>
              <w:szCs w:val="21"/>
            </w:rPr>
          </w:rPrChange>
        </w:rPr>
        <w:t>potential exploitation of such knowledge should provide adequate protection against adversarial data manipulation.</w:t>
      </w:r>
      <w:commentRangeEnd w:id="41"/>
      <w:r w:rsidR="00C837F8">
        <w:rPr>
          <w:rStyle w:val="aa"/>
        </w:rPr>
        <w:commentReference w:id="41"/>
      </w:r>
      <w:r w:rsidRPr="004D56DF">
        <w:rPr>
          <w:rFonts w:asciiTheme="minorHAnsi" w:hAnsiTheme="minorHAnsi" w:cs="Times"/>
          <w:szCs w:val="21"/>
        </w:rPr>
        <w:t xml:space="preserve"> </w:t>
      </w:r>
    </w:p>
    <w:p w14:paraId="1C662E60" w14:textId="07139939" w:rsidR="003912C7" w:rsidDel="00CB5419" w:rsidRDefault="003912C7" w:rsidP="00CB5419">
      <w:pPr>
        <w:autoSpaceDE w:val="0"/>
        <w:autoSpaceDN w:val="0"/>
        <w:adjustRightInd w:val="0"/>
        <w:spacing w:after="240" w:line="300" w:lineRule="atLeast"/>
        <w:ind w:firstLine="360"/>
        <w:rPr>
          <w:del w:id="45" w:author="Maggie Wei" w:date="2018-07-04T10:43:00Z"/>
          <w:rFonts w:asciiTheme="minorHAnsi" w:hAnsiTheme="minorHAnsi" w:cs="Times"/>
          <w:szCs w:val="21"/>
        </w:rPr>
      </w:pPr>
      <w:r w:rsidRPr="004D56DF">
        <w:rPr>
          <w:rFonts w:asciiTheme="minorHAnsi" w:hAnsiTheme="minorHAnsi" w:cs="Times"/>
          <w:szCs w:val="21"/>
        </w:rPr>
        <w:lastRenderedPageBreak/>
        <w:t xml:space="preserve">Still, it remains largely unclear what an attacker may learn about a learning-based method deployed “in the wild” and how this information can be exploited. To investigate this problem, we present the results of a case study we performed on a real learning-based model. For any submitted PDF file, the model provides a probabilistic estimate of its maliciousness. </w:t>
      </w:r>
      <w:r w:rsidRPr="003539C6">
        <w:rPr>
          <w:rFonts w:asciiTheme="minorHAnsi" w:hAnsiTheme="minorHAnsi" w:cs="Times"/>
          <w:szCs w:val="21"/>
        </w:rPr>
        <w:t>Our study addresses the case when an attacker attempts to evade detection by modifying the submitted PDF file so that its malicious functionality remains intact but the probabilistic score returned by the model is decreased.</w:t>
      </w:r>
      <w:r w:rsidRPr="004D56DF">
        <w:rPr>
          <w:rFonts w:asciiTheme="minorHAnsi" w:hAnsiTheme="minorHAnsi" w:cs="Times"/>
          <w:szCs w:val="21"/>
        </w:rPr>
        <w:t xml:space="preserve"> </w:t>
      </w:r>
    </w:p>
    <w:p w14:paraId="17C37FEA" w14:textId="77777777" w:rsidR="00CB5419" w:rsidRPr="004D56DF" w:rsidRDefault="00CB5419" w:rsidP="00CB5419">
      <w:pPr>
        <w:autoSpaceDE w:val="0"/>
        <w:autoSpaceDN w:val="0"/>
        <w:adjustRightInd w:val="0"/>
        <w:spacing w:after="240" w:line="300" w:lineRule="atLeast"/>
        <w:ind w:firstLine="360"/>
        <w:rPr>
          <w:ins w:id="46" w:author="Maggie Wei" w:date="2018-07-04T10:43:00Z"/>
          <w:rFonts w:asciiTheme="minorHAnsi" w:hAnsiTheme="minorHAnsi" w:cs="Times"/>
          <w:szCs w:val="21"/>
        </w:rPr>
      </w:pPr>
    </w:p>
    <w:p w14:paraId="170DE7B4" w14:textId="77777777" w:rsidR="003912C7" w:rsidRPr="004D56DF" w:rsidRDefault="003912C7" w:rsidP="00CB5419">
      <w:pPr>
        <w:autoSpaceDE w:val="0"/>
        <w:autoSpaceDN w:val="0"/>
        <w:adjustRightInd w:val="0"/>
        <w:spacing w:after="240" w:line="300" w:lineRule="atLeast"/>
        <w:ind w:firstLine="360"/>
        <w:rPr>
          <w:rFonts w:asciiTheme="minorHAnsi" w:hAnsiTheme="minorHAnsi" w:cs="Times"/>
          <w:szCs w:val="21"/>
        </w:rPr>
      </w:pPr>
      <w:r w:rsidRPr="004D56DF">
        <w:rPr>
          <w:rFonts w:asciiTheme="minorHAnsi" w:hAnsiTheme="minorHAnsi" w:cs="Times"/>
          <w:szCs w:val="21"/>
        </w:rPr>
        <w:t xml:space="preserve">To systematically explore the attacker’s options, we define an orthogonal set of evasion strategies reflecting various degrees of available knowledge. The general idea of our evasion technique is based on insertion of dummy content into PDF files which is ignored by PDF renderers but affects the computation of features. Once we can </w:t>
      </w:r>
      <w:r w:rsidRPr="00AC53C0">
        <w:rPr>
          <w:rFonts w:asciiTheme="minorHAnsi" w:hAnsiTheme="minorHAnsi" w:cs="Times"/>
          <w:szCs w:val="21"/>
          <w:highlight w:val="yellow"/>
          <w:rPrChange w:id="47" w:author="Maggie Wei" w:date="2018-07-04T10:54:00Z">
            <w:rPr>
              <w:rFonts w:asciiTheme="minorHAnsi" w:hAnsiTheme="minorHAnsi" w:cs="Times"/>
              <w:szCs w:val="21"/>
            </w:rPr>
          </w:rPrChange>
        </w:rPr>
        <w:t>influence</w:t>
      </w:r>
      <w:r w:rsidRPr="004D56DF">
        <w:rPr>
          <w:rFonts w:asciiTheme="minorHAnsi" w:hAnsiTheme="minorHAnsi" w:cs="Times"/>
          <w:szCs w:val="21"/>
        </w:rPr>
        <w:t xml:space="preserve"> a subset of features, we develop algorithms for constructing attack instances. In the experiments, we evaluate the effectiveness of our strategies against our model. </w:t>
      </w:r>
    </w:p>
    <w:p w14:paraId="0B7E9B2B" w14:textId="77777777" w:rsidR="003912C7" w:rsidRPr="004D56DF" w:rsidRDefault="003912C7" w:rsidP="003912C7">
      <w:pPr>
        <w:autoSpaceDE w:val="0"/>
        <w:autoSpaceDN w:val="0"/>
        <w:adjustRightInd w:val="0"/>
        <w:spacing w:after="240" w:line="280" w:lineRule="atLeast"/>
        <w:rPr>
          <w:rFonts w:asciiTheme="minorHAnsi" w:hAnsiTheme="minorHAnsi" w:cs="Times"/>
          <w:szCs w:val="21"/>
        </w:rPr>
      </w:pPr>
      <w:r w:rsidRPr="004D56DF">
        <w:rPr>
          <w:rFonts w:asciiTheme="minorHAnsi" w:hAnsiTheme="minorHAnsi" w:cs="Times"/>
          <w:szCs w:val="21"/>
        </w:rPr>
        <w:t>In summary, this paper makes the following contributions:</w:t>
      </w:r>
    </w:p>
    <w:p w14:paraId="13136BA2" w14:textId="77777777" w:rsidR="003912C7" w:rsidRPr="004D56DF" w:rsidRDefault="003912C7" w:rsidP="003912C7">
      <w:pPr>
        <w:pStyle w:val="a5"/>
        <w:widowControl/>
        <w:numPr>
          <w:ilvl w:val="0"/>
          <w:numId w:val="5"/>
        </w:numPr>
        <w:ind w:firstLineChars="0"/>
        <w:contextualSpacing/>
        <w:jc w:val="left"/>
        <w:rPr>
          <w:rFonts w:asciiTheme="minorHAnsi" w:hAnsiTheme="minorHAnsi"/>
          <w:szCs w:val="21"/>
        </w:rPr>
      </w:pPr>
      <w:r w:rsidRPr="004D56DF">
        <w:rPr>
          <w:rFonts w:asciiTheme="minorHAnsi" w:hAnsiTheme="minorHAnsi"/>
          <w:szCs w:val="21"/>
        </w:rPr>
        <w:t xml:space="preserve">A new document dataset with 173036 malicious files and 28332 benign files </w:t>
      </w:r>
    </w:p>
    <w:p w14:paraId="6B14E35E" w14:textId="77777777" w:rsidR="003912C7" w:rsidRPr="004D56DF" w:rsidRDefault="003912C7" w:rsidP="003912C7">
      <w:pPr>
        <w:pStyle w:val="a5"/>
        <w:widowControl/>
        <w:numPr>
          <w:ilvl w:val="0"/>
          <w:numId w:val="5"/>
        </w:numPr>
        <w:ind w:firstLineChars="0"/>
        <w:contextualSpacing/>
        <w:jc w:val="left"/>
        <w:rPr>
          <w:rFonts w:asciiTheme="minorHAnsi" w:hAnsiTheme="minorHAnsi"/>
          <w:szCs w:val="21"/>
        </w:rPr>
      </w:pPr>
      <w:r w:rsidRPr="004D56DF">
        <w:rPr>
          <w:rFonts w:asciiTheme="minorHAnsi" w:hAnsiTheme="minorHAnsi"/>
          <w:szCs w:val="21"/>
        </w:rPr>
        <w:t>Identification of 133 useful and comprehensive static features for detection</w:t>
      </w:r>
    </w:p>
    <w:p w14:paraId="1B636BDC" w14:textId="2C92A8FA" w:rsidR="003912C7" w:rsidRPr="004D56DF" w:rsidRDefault="009848FC" w:rsidP="003912C7">
      <w:pPr>
        <w:pStyle w:val="a5"/>
        <w:widowControl/>
        <w:numPr>
          <w:ilvl w:val="0"/>
          <w:numId w:val="5"/>
        </w:numPr>
        <w:ind w:firstLineChars="0"/>
        <w:contextualSpacing/>
        <w:jc w:val="left"/>
        <w:rPr>
          <w:rFonts w:asciiTheme="minorHAnsi" w:hAnsiTheme="minorHAnsi"/>
          <w:szCs w:val="21"/>
        </w:rPr>
      </w:pPr>
      <w:ins w:id="48" w:author="Maggie Wei" w:date="2018-07-02T10:01:00Z">
        <w:r>
          <w:rPr>
            <w:rFonts w:asciiTheme="minorHAnsi" w:hAnsiTheme="minorHAnsi"/>
            <w:szCs w:val="21"/>
          </w:rPr>
          <w:t>A h</w:t>
        </w:r>
      </w:ins>
      <w:del w:id="49" w:author="Maggie Wei" w:date="2018-07-02T10:01:00Z">
        <w:r w:rsidR="003912C7" w:rsidRPr="004D56DF" w:rsidDel="009848FC">
          <w:rPr>
            <w:rFonts w:asciiTheme="minorHAnsi" w:hAnsiTheme="minorHAnsi"/>
            <w:szCs w:val="21"/>
          </w:rPr>
          <w:delText>H</w:delText>
        </w:r>
      </w:del>
      <w:r w:rsidR="003912C7" w:rsidRPr="004D56DF">
        <w:rPr>
          <w:rFonts w:asciiTheme="minorHAnsi" w:hAnsiTheme="minorHAnsi"/>
          <w:szCs w:val="21"/>
        </w:rPr>
        <w:t>igh accuracy rate of 99.82%, with a false positive rate of less than 0.01% for the learned model</w:t>
      </w:r>
    </w:p>
    <w:p w14:paraId="502DA12D" w14:textId="11693E23" w:rsidR="003912C7" w:rsidRPr="004D56DF" w:rsidRDefault="003912C7" w:rsidP="003912C7">
      <w:pPr>
        <w:pStyle w:val="a5"/>
        <w:widowControl/>
        <w:numPr>
          <w:ilvl w:val="0"/>
          <w:numId w:val="5"/>
        </w:numPr>
        <w:ind w:firstLineChars="0"/>
        <w:contextualSpacing/>
        <w:jc w:val="left"/>
        <w:rPr>
          <w:rFonts w:asciiTheme="minorHAnsi" w:hAnsiTheme="minorHAnsi"/>
          <w:szCs w:val="21"/>
        </w:rPr>
      </w:pPr>
      <w:r w:rsidRPr="004D56DF">
        <w:rPr>
          <w:rFonts w:asciiTheme="minorHAnsi" w:hAnsiTheme="minorHAnsi"/>
          <w:szCs w:val="21"/>
        </w:rPr>
        <w:t xml:space="preserve">Prediction time for single file maintains at </w:t>
      </w:r>
      <w:ins w:id="50" w:author="Maggie Wei" w:date="2018-07-02T10:01:00Z">
        <w:r w:rsidR="009848FC">
          <w:rPr>
            <w:rFonts w:asciiTheme="minorHAnsi" w:hAnsiTheme="minorHAnsi"/>
            <w:szCs w:val="21"/>
          </w:rPr>
          <w:t xml:space="preserve">a </w:t>
        </w:r>
      </w:ins>
      <w:r w:rsidRPr="004D56DF">
        <w:rPr>
          <w:rFonts w:asciiTheme="minorHAnsi" w:hAnsiTheme="minorHAnsi"/>
          <w:szCs w:val="21"/>
        </w:rPr>
        <w:t>millisecond level</w:t>
      </w:r>
    </w:p>
    <w:p w14:paraId="018D156A" w14:textId="0D818ADA" w:rsidR="003912C7" w:rsidRPr="004D56DF" w:rsidRDefault="003912C7" w:rsidP="003912C7">
      <w:pPr>
        <w:pStyle w:val="a5"/>
        <w:widowControl/>
        <w:numPr>
          <w:ilvl w:val="0"/>
          <w:numId w:val="5"/>
        </w:numPr>
        <w:ind w:firstLineChars="0"/>
        <w:contextualSpacing/>
        <w:jc w:val="left"/>
        <w:rPr>
          <w:rFonts w:asciiTheme="minorHAnsi" w:hAnsiTheme="minorHAnsi"/>
          <w:szCs w:val="21"/>
        </w:rPr>
      </w:pPr>
      <w:r w:rsidRPr="004D56DF">
        <w:rPr>
          <w:rFonts w:asciiTheme="minorHAnsi" w:hAnsiTheme="minorHAnsi"/>
          <w:szCs w:val="21"/>
        </w:rPr>
        <w:t>Develop an adversarial examples detection framework including adversarial example generation, robust model generation</w:t>
      </w:r>
      <w:ins w:id="51" w:author="Maggie Wei" w:date="2018-07-02T10:02:00Z">
        <w:r w:rsidR="009848FC">
          <w:rPr>
            <w:rFonts w:asciiTheme="minorHAnsi" w:hAnsiTheme="minorHAnsi"/>
            <w:szCs w:val="21"/>
          </w:rPr>
          <w:t>,</w:t>
        </w:r>
      </w:ins>
      <w:r w:rsidRPr="004D56DF">
        <w:rPr>
          <w:rFonts w:asciiTheme="minorHAnsi" w:hAnsiTheme="minorHAnsi"/>
          <w:szCs w:val="21"/>
        </w:rPr>
        <w:t xml:space="preserve"> and evasion detection</w:t>
      </w:r>
    </w:p>
    <w:p w14:paraId="1C7B43B9" w14:textId="3DB88145" w:rsidR="003912C7" w:rsidRPr="004D56DF" w:rsidRDefault="003912C7" w:rsidP="003912C7">
      <w:pPr>
        <w:pStyle w:val="a5"/>
        <w:widowControl/>
        <w:numPr>
          <w:ilvl w:val="0"/>
          <w:numId w:val="5"/>
        </w:numPr>
        <w:ind w:firstLineChars="0"/>
        <w:contextualSpacing/>
        <w:jc w:val="left"/>
        <w:rPr>
          <w:rFonts w:asciiTheme="minorHAnsi" w:hAnsiTheme="minorHAnsi"/>
          <w:szCs w:val="21"/>
        </w:rPr>
      </w:pPr>
      <w:r w:rsidRPr="004D56DF">
        <w:rPr>
          <w:rFonts w:asciiTheme="minorHAnsi" w:hAnsiTheme="minorHAnsi"/>
          <w:szCs w:val="21"/>
        </w:rPr>
        <w:t>Present a general model for practical assessment of</w:t>
      </w:r>
      <w:ins w:id="52" w:author="Maggie Wei" w:date="2018-07-02T10:02:00Z">
        <w:r w:rsidR="009848FC">
          <w:rPr>
            <w:rFonts w:asciiTheme="minorHAnsi" w:hAnsiTheme="minorHAnsi"/>
            <w:szCs w:val="21"/>
          </w:rPr>
          <w:t xml:space="preserve"> the</w:t>
        </w:r>
      </w:ins>
      <w:r w:rsidRPr="004D56DF">
        <w:rPr>
          <w:rFonts w:asciiTheme="minorHAnsi" w:hAnsiTheme="minorHAnsi"/>
          <w:szCs w:val="21"/>
        </w:rPr>
        <w:t xml:space="preserve"> security of learning-based detection techniques. This model enables systematic exploration of various kinds of information leaks exploitable by an attacker and is applicable to systems that have a modifiable subset of features.</w:t>
      </w:r>
    </w:p>
    <w:p w14:paraId="3FE1DD3C" w14:textId="77777777" w:rsidR="003912C7" w:rsidRPr="004D56DF" w:rsidRDefault="003912C7" w:rsidP="003912C7">
      <w:pPr>
        <w:pStyle w:val="a5"/>
        <w:widowControl/>
        <w:numPr>
          <w:ilvl w:val="0"/>
          <w:numId w:val="5"/>
        </w:numPr>
        <w:ind w:firstLineChars="0"/>
        <w:contextualSpacing/>
        <w:jc w:val="left"/>
        <w:rPr>
          <w:rFonts w:asciiTheme="minorHAnsi" w:hAnsiTheme="minorHAnsi"/>
          <w:szCs w:val="21"/>
        </w:rPr>
      </w:pPr>
      <w:r w:rsidRPr="004D56DF">
        <w:rPr>
          <w:rFonts w:asciiTheme="minorHAnsi" w:hAnsiTheme="minorHAnsi"/>
          <w:szCs w:val="21"/>
        </w:rPr>
        <w:t xml:space="preserve">We provide an open source software framework for all experiments carried out in our study for independent verification and extension of our results. </w:t>
      </w:r>
    </w:p>
    <w:p w14:paraId="56F121A5" w14:textId="77777777" w:rsidR="00953BB0" w:rsidRPr="004D56DF" w:rsidRDefault="00953BB0" w:rsidP="00953BB0">
      <w:pPr>
        <w:rPr>
          <w:rFonts w:asciiTheme="minorHAnsi" w:hAnsiTheme="minorHAnsi"/>
          <w:szCs w:val="21"/>
        </w:rPr>
      </w:pPr>
    </w:p>
    <w:p w14:paraId="7BA4AD2D" w14:textId="77777777" w:rsidR="00953BB0" w:rsidRPr="004D56DF" w:rsidRDefault="00953BB0" w:rsidP="00953BB0">
      <w:pPr>
        <w:rPr>
          <w:rFonts w:asciiTheme="minorHAnsi" w:hAnsiTheme="minorHAnsi"/>
          <w:szCs w:val="21"/>
        </w:rPr>
      </w:pPr>
    </w:p>
    <w:p w14:paraId="7794894F" w14:textId="77777777" w:rsidR="006673AF" w:rsidRPr="004D56DF" w:rsidRDefault="00953BB0" w:rsidP="00953BB0">
      <w:pPr>
        <w:pStyle w:val="2"/>
        <w:numPr>
          <w:ilvl w:val="0"/>
          <w:numId w:val="2"/>
        </w:numPr>
        <w:rPr>
          <w:rFonts w:asciiTheme="minorHAnsi" w:hAnsiTheme="minorHAnsi"/>
          <w:sz w:val="21"/>
          <w:szCs w:val="21"/>
        </w:rPr>
      </w:pPr>
      <w:r w:rsidRPr="004D56DF">
        <w:rPr>
          <w:rFonts w:asciiTheme="minorHAnsi" w:hAnsiTheme="minorHAnsi"/>
          <w:sz w:val="21"/>
          <w:szCs w:val="21"/>
        </w:rPr>
        <w:t>Related work</w:t>
      </w:r>
    </w:p>
    <w:p w14:paraId="1864A68B" w14:textId="44E082A2" w:rsidR="00E96744" w:rsidRDefault="00E96744" w:rsidP="00E96744">
      <w:pPr>
        <w:ind w:firstLine="360"/>
        <w:rPr>
          <w:rFonts w:ascii="华文宋体" w:hAnsi="华文宋体"/>
        </w:rPr>
      </w:pPr>
      <w:r w:rsidRPr="004D56DF">
        <w:rPr>
          <w:rFonts w:asciiTheme="minorHAnsi" w:hAnsiTheme="minorHAnsi"/>
          <w:szCs w:val="21"/>
        </w:rPr>
        <w:t>Existing mal</w:t>
      </w:r>
      <w:ins w:id="53" w:author="Maggie Wei" w:date="2018-07-03T16:44:00Z">
        <w:r w:rsidR="00152E8B">
          <w:rPr>
            <w:rFonts w:asciiTheme="minorHAnsi" w:hAnsiTheme="minorHAnsi"/>
            <w:szCs w:val="21"/>
          </w:rPr>
          <w:t xml:space="preserve">icious </w:t>
        </w:r>
      </w:ins>
      <w:r w:rsidRPr="004D56DF">
        <w:rPr>
          <w:rFonts w:asciiTheme="minorHAnsi" w:hAnsiTheme="minorHAnsi"/>
          <w:szCs w:val="21"/>
        </w:rPr>
        <w:t>doc</w:t>
      </w:r>
      <w:ins w:id="54" w:author="Maggie Wei" w:date="2018-07-03T16:44:00Z">
        <w:r w:rsidR="00152E8B">
          <w:rPr>
            <w:rFonts w:asciiTheme="minorHAnsi" w:hAnsiTheme="minorHAnsi"/>
            <w:szCs w:val="21"/>
          </w:rPr>
          <w:t>uments</w:t>
        </w:r>
      </w:ins>
      <w:r w:rsidRPr="004D56DF">
        <w:rPr>
          <w:rFonts w:asciiTheme="minorHAnsi" w:hAnsiTheme="minorHAnsi"/>
          <w:szCs w:val="21"/>
        </w:rPr>
        <w:t xml:space="preserve"> detection methods can be classified broadly into two categories: </w:t>
      </w:r>
      <w:ins w:id="55" w:author="Maggie Wei" w:date="2018-07-03T16:44:00Z">
        <w:r w:rsidR="008E5D5A">
          <w:rPr>
            <w:rFonts w:asciiTheme="minorHAnsi" w:hAnsiTheme="minorHAnsi" w:hint="eastAsia"/>
            <w:szCs w:val="21"/>
          </w:rPr>
          <w:t>d</w:t>
        </w:r>
      </w:ins>
      <w:del w:id="56" w:author="Maggie Wei" w:date="2018-07-03T16:44:00Z">
        <w:r w:rsidRPr="004D56DF" w:rsidDel="008E5D5A">
          <w:rPr>
            <w:rFonts w:asciiTheme="minorHAnsi" w:hAnsiTheme="minorHAnsi"/>
            <w:szCs w:val="21"/>
          </w:rPr>
          <w:delText>D</w:delText>
        </w:r>
      </w:del>
      <w:r w:rsidRPr="004D56DF">
        <w:rPr>
          <w:rFonts w:asciiTheme="minorHAnsi" w:hAnsiTheme="minorHAnsi"/>
          <w:szCs w:val="21"/>
        </w:rPr>
        <w:t xml:space="preserve">ynamic and static analysis. Dynamic analysis, in which malicious documents are executed and examined in a specially </w:t>
      </w:r>
      <w:del w:id="57" w:author="Maggie Wei" w:date="2018-07-02T15:18:00Z">
        <w:r w:rsidRPr="004D56DF" w:rsidDel="00C1772D">
          <w:rPr>
            <w:rFonts w:asciiTheme="minorHAnsi" w:hAnsiTheme="minorHAnsi"/>
            <w:szCs w:val="21"/>
          </w:rPr>
          <w:delText xml:space="preserve">instrumented </w:delText>
        </w:r>
      </w:del>
      <w:ins w:id="58" w:author="Maggie Wei" w:date="2018-07-02T15:18:00Z">
        <w:r w:rsidR="00C1772D">
          <w:rPr>
            <w:rFonts w:asciiTheme="minorHAnsi" w:hAnsiTheme="minorHAnsi"/>
            <w:szCs w:val="21"/>
          </w:rPr>
          <w:t>crea</w:t>
        </w:r>
        <w:r w:rsidR="00C1772D" w:rsidRPr="004D56DF">
          <w:rPr>
            <w:rFonts w:asciiTheme="minorHAnsi" w:hAnsiTheme="minorHAnsi"/>
            <w:szCs w:val="21"/>
          </w:rPr>
          <w:t xml:space="preserve">ted </w:t>
        </w:r>
      </w:ins>
      <w:r w:rsidRPr="004D56DF">
        <w:rPr>
          <w:rFonts w:asciiTheme="minorHAnsi" w:hAnsiTheme="minorHAnsi"/>
          <w:szCs w:val="21"/>
        </w:rPr>
        <w:t xml:space="preserve">environment in order to capture the samples’ malicious behavior; </w:t>
      </w:r>
      <w:ins w:id="59" w:author="Maggie Wei" w:date="2018-07-02T15:17:00Z">
        <w:r w:rsidR="00E912DE">
          <w:rPr>
            <w:rFonts w:asciiTheme="minorHAnsi" w:hAnsiTheme="minorHAnsi" w:hint="eastAsia"/>
            <w:szCs w:val="21"/>
          </w:rPr>
          <w:t>w</w:t>
        </w:r>
      </w:ins>
      <w:del w:id="60" w:author="Maggie Wei" w:date="2018-07-02T15:17:00Z">
        <w:r w:rsidRPr="004D56DF" w:rsidDel="00E912DE">
          <w:rPr>
            <w:rFonts w:asciiTheme="minorHAnsi" w:hAnsiTheme="minorHAnsi"/>
            <w:szCs w:val="21"/>
          </w:rPr>
          <w:delText>W</w:delText>
        </w:r>
      </w:del>
      <w:r w:rsidRPr="004D56DF">
        <w:rPr>
          <w:rFonts w:asciiTheme="minorHAnsi" w:hAnsiTheme="minorHAnsi"/>
          <w:szCs w:val="21"/>
        </w:rPr>
        <w:t xml:space="preserve">hile for </w:t>
      </w:r>
      <w:ins w:id="61" w:author="Maggie Wei" w:date="2018-07-02T15:17:00Z">
        <w:r w:rsidR="00E912DE">
          <w:rPr>
            <w:rFonts w:asciiTheme="minorHAnsi" w:hAnsiTheme="minorHAnsi"/>
            <w:szCs w:val="21"/>
          </w:rPr>
          <w:t xml:space="preserve">the </w:t>
        </w:r>
      </w:ins>
      <w:r w:rsidRPr="004D56DF">
        <w:rPr>
          <w:rFonts w:asciiTheme="minorHAnsi" w:hAnsiTheme="minorHAnsi"/>
          <w:szCs w:val="21"/>
        </w:rPr>
        <w:t xml:space="preserve">static analysis, the detection is carried out without code execution but </w:t>
      </w:r>
      <w:del w:id="62" w:author="Maggie Wei" w:date="2018-07-02T15:42:00Z">
        <w:r w:rsidRPr="004D56DF" w:rsidDel="00E7277E">
          <w:rPr>
            <w:rFonts w:asciiTheme="minorHAnsi" w:hAnsiTheme="minorHAnsi"/>
            <w:szCs w:val="21"/>
          </w:rPr>
          <w:delText>by</w:delText>
        </w:r>
      </w:del>
      <w:ins w:id="63" w:author="Maggie Wei" w:date="2018-07-02T15:42:00Z">
        <w:r w:rsidR="00E7277E">
          <w:rPr>
            <w:rFonts w:asciiTheme="minorHAnsi" w:hAnsiTheme="minorHAnsi" w:hint="eastAsia"/>
            <w:szCs w:val="21"/>
          </w:rPr>
          <w:t>with</w:t>
        </w:r>
      </w:ins>
      <w:r w:rsidRPr="004D56DF">
        <w:rPr>
          <w:rFonts w:asciiTheme="minorHAnsi" w:hAnsiTheme="minorHAnsi"/>
          <w:szCs w:val="21"/>
        </w:rPr>
        <w:t xml:space="preserve"> static</w:t>
      </w:r>
      <w:del w:id="64" w:author="Maggie Wei" w:date="2018-07-02T15:42:00Z">
        <w:r w:rsidRPr="004D56DF" w:rsidDel="00A77817">
          <w:rPr>
            <w:rFonts w:asciiTheme="minorHAnsi" w:hAnsiTheme="minorHAnsi"/>
            <w:szCs w:val="21"/>
          </w:rPr>
          <w:delText>ally</w:delText>
        </w:r>
      </w:del>
      <w:r w:rsidRPr="004D56DF">
        <w:rPr>
          <w:rFonts w:asciiTheme="minorHAnsi" w:hAnsiTheme="minorHAnsi"/>
          <w:szCs w:val="21"/>
        </w:rPr>
        <w:t xml:space="preserve"> scanning and exami</w:t>
      </w:r>
      <w:ins w:id="65" w:author="Maggie Wei" w:date="2018-07-02T15:42:00Z">
        <w:r w:rsidR="00A77817">
          <w:rPr>
            <w:rFonts w:asciiTheme="minorHAnsi" w:hAnsiTheme="minorHAnsi"/>
            <w:szCs w:val="21"/>
          </w:rPr>
          <w:t>nation for</w:t>
        </w:r>
      </w:ins>
      <w:del w:id="66" w:author="Maggie Wei" w:date="2018-07-02T15:42:00Z">
        <w:r w:rsidRPr="004D56DF" w:rsidDel="00A77817">
          <w:rPr>
            <w:rFonts w:asciiTheme="minorHAnsi" w:hAnsiTheme="minorHAnsi"/>
            <w:szCs w:val="21"/>
          </w:rPr>
          <w:delText>ning</w:delText>
        </w:r>
      </w:del>
      <w:r w:rsidRPr="004D56DF">
        <w:rPr>
          <w:rFonts w:asciiTheme="minorHAnsi" w:hAnsiTheme="minorHAnsi"/>
          <w:szCs w:val="21"/>
        </w:rPr>
        <w:t xml:space="preserve"> the header, binary level N-gram of files</w:t>
      </w:r>
      <w:ins w:id="67" w:author="Maggie Wei" w:date="2018-06-29T15:53:00Z">
        <w:r w:rsidR="00486DE8">
          <w:rPr>
            <w:rFonts w:asciiTheme="minorHAnsi" w:hAnsiTheme="minorHAnsi"/>
            <w:szCs w:val="21"/>
          </w:rPr>
          <w:t>,</w:t>
        </w:r>
      </w:ins>
      <w:r w:rsidRPr="004D56DF">
        <w:rPr>
          <w:rFonts w:asciiTheme="minorHAnsi" w:hAnsiTheme="minorHAnsi"/>
          <w:szCs w:val="21"/>
        </w:rPr>
        <w:t xml:space="preserve"> etc. In general, the advantages of static analysis are: easy to deploy, good speed but relatively low accuracy. </w:t>
      </w:r>
      <w:ins w:id="68" w:author="Maggie Wei" w:date="2018-07-02T16:20:00Z">
        <w:r w:rsidR="000E30E2">
          <w:rPr>
            <w:rFonts w:asciiTheme="minorHAnsi" w:hAnsiTheme="minorHAnsi"/>
            <w:szCs w:val="21"/>
          </w:rPr>
          <w:t>Compared with that, d</w:t>
        </w:r>
      </w:ins>
      <w:del w:id="69" w:author="Maggie Wei" w:date="2018-07-02T16:20:00Z">
        <w:r w:rsidRPr="004D56DF" w:rsidDel="000E30E2">
          <w:rPr>
            <w:rFonts w:asciiTheme="minorHAnsi" w:hAnsiTheme="minorHAnsi"/>
            <w:szCs w:val="21"/>
          </w:rPr>
          <w:delText>D</w:delText>
        </w:r>
      </w:del>
      <w:r w:rsidRPr="004D56DF">
        <w:rPr>
          <w:rFonts w:asciiTheme="minorHAnsi" w:hAnsiTheme="minorHAnsi"/>
          <w:szCs w:val="21"/>
        </w:rPr>
        <w:t>ynamic analysis</w:t>
      </w:r>
      <w:del w:id="70" w:author="Maggie Wei" w:date="2018-07-02T16:20:00Z">
        <w:r w:rsidRPr="004D56DF" w:rsidDel="00FF3CFB">
          <w:rPr>
            <w:rFonts w:asciiTheme="minorHAnsi" w:hAnsiTheme="minorHAnsi"/>
            <w:szCs w:val="21"/>
          </w:rPr>
          <w:delText>, on the other hand</w:delText>
        </w:r>
      </w:del>
      <w:r w:rsidRPr="004D56DF">
        <w:rPr>
          <w:rFonts w:asciiTheme="minorHAnsi" w:hAnsiTheme="minorHAnsi"/>
          <w:szCs w:val="21"/>
        </w:rPr>
        <w:t>,</w:t>
      </w:r>
      <w:ins w:id="71" w:author="Maggie Wei" w:date="2018-07-02T16:22:00Z">
        <w:r w:rsidR="00CB7362">
          <w:rPr>
            <w:rFonts w:asciiTheme="minorHAnsi" w:hAnsiTheme="minorHAnsi" w:hint="eastAsia"/>
            <w:szCs w:val="21"/>
          </w:rPr>
          <w:t xml:space="preserve"> </w:t>
        </w:r>
      </w:ins>
      <w:del w:id="72" w:author="Maggie Wei" w:date="2018-07-02T16:22:00Z">
        <w:r w:rsidRPr="004D56DF" w:rsidDel="00CB7362">
          <w:rPr>
            <w:rFonts w:asciiTheme="minorHAnsi" w:hAnsiTheme="minorHAnsi"/>
            <w:szCs w:val="21"/>
          </w:rPr>
          <w:delText xml:space="preserve"> al</w:delText>
        </w:r>
      </w:del>
      <w:r w:rsidRPr="004D56DF">
        <w:rPr>
          <w:rFonts w:asciiTheme="minorHAnsi" w:hAnsiTheme="minorHAnsi"/>
          <w:szCs w:val="21"/>
        </w:rPr>
        <w:t>though suffering from low-speed</w:t>
      </w:r>
      <w:ins w:id="73" w:author="Maggie Wei" w:date="2018-07-02T16:20:00Z">
        <w:r w:rsidR="00FF3CFB">
          <w:rPr>
            <w:rFonts w:asciiTheme="minorHAnsi" w:hAnsiTheme="minorHAnsi"/>
            <w:szCs w:val="21"/>
          </w:rPr>
          <w:t xml:space="preserve"> and</w:t>
        </w:r>
      </w:ins>
      <w:del w:id="74" w:author="Maggie Wei" w:date="2018-07-02T16:20:00Z">
        <w:r w:rsidRPr="004D56DF" w:rsidDel="00FF3CFB">
          <w:rPr>
            <w:rFonts w:asciiTheme="minorHAnsi" w:hAnsiTheme="minorHAnsi"/>
            <w:szCs w:val="21"/>
          </w:rPr>
          <w:delText>,</w:delText>
        </w:r>
      </w:del>
      <w:r w:rsidRPr="004D56DF">
        <w:rPr>
          <w:rFonts w:asciiTheme="minorHAnsi" w:hAnsiTheme="minorHAnsi"/>
          <w:szCs w:val="21"/>
        </w:rPr>
        <w:t xml:space="preserve"> intense resources-consuming, </w:t>
      </w:r>
      <w:del w:id="75" w:author="Maggie Wei" w:date="2018-07-02T16:20:00Z">
        <w:r w:rsidRPr="004D56DF" w:rsidDel="000E30E2">
          <w:rPr>
            <w:rFonts w:asciiTheme="minorHAnsi" w:hAnsiTheme="minorHAnsi"/>
            <w:szCs w:val="21"/>
          </w:rPr>
          <w:delText xml:space="preserve">they </w:delText>
        </w:r>
      </w:del>
      <w:r w:rsidRPr="004D56DF">
        <w:rPr>
          <w:rFonts w:asciiTheme="minorHAnsi" w:hAnsiTheme="minorHAnsi"/>
          <w:szCs w:val="21"/>
        </w:rPr>
        <w:t>enjoy</w:t>
      </w:r>
      <w:ins w:id="76" w:author="Maggie Wei" w:date="2018-07-02T16:20:00Z">
        <w:r w:rsidR="000E30E2">
          <w:rPr>
            <w:rFonts w:asciiTheme="minorHAnsi" w:hAnsiTheme="minorHAnsi"/>
            <w:szCs w:val="21"/>
          </w:rPr>
          <w:t>s</w:t>
        </w:r>
      </w:ins>
      <w:r w:rsidRPr="004D56DF">
        <w:rPr>
          <w:rFonts w:asciiTheme="minorHAnsi" w:hAnsiTheme="minorHAnsi"/>
          <w:szCs w:val="21"/>
        </w:rPr>
        <w:t xml:space="preserve"> the highest accuracy. Both techniques nowadays </w:t>
      </w:r>
      <w:ins w:id="77" w:author="Maggie Wei" w:date="2018-06-29T15:54:00Z">
        <w:r w:rsidR="00D84390">
          <w:rPr>
            <w:rFonts w:asciiTheme="minorHAnsi" w:hAnsiTheme="minorHAnsi"/>
            <w:szCs w:val="21"/>
          </w:rPr>
          <w:t xml:space="preserve">have </w:t>
        </w:r>
      </w:ins>
      <w:r w:rsidRPr="004D56DF">
        <w:rPr>
          <w:rFonts w:asciiTheme="minorHAnsi" w:hAnsiTheme="minorHAnsi"/>
          <w:szCs w:val="21"/>
        </w:rPr>
        <w:t xml:space="preserve">already had a large </w:t>
      </w:r>
      <w:ins w:id="78" w:author="Maggie Wei" w:date="2018-07-02T10:02:00Z">
        <w:r w:rsidR="009848FC">
          <w:rPr>
            <w:rFonts w:asciiTheme="minorHAnsi" w:hAnsiTheme="minorHAnsi"/>
            <w:szCs w:val="21"/>
          </w:rPr>
          <w:t>number</w:t>
        </w:r>
      </w:ins>
      <w:del w:id="79" w:author="Maggie Wei" w:date="2018-07-02T10:02:00Z">
        <w:r w:rsidRPr="004D56DF" w:rsidDel="009848FC">
          <w:rPr>
            <w:rFonts w:asciiTheme="minorHAnsi" w:hAnsiTheme="minorHAnsi"/>
            <w:szCs w:val="21"/>
          </w:rPr>
          <w:delText>amount</w:delText>
        </w:r>
      </w:del>
      <w:r w:rsidRPr="004D56DF">
        <w:rPr>
          <w:rFonts w:asciiTheme="minorHAnsi" w:hAnsiTheme="minorHAnsi"/>
          <w:szCs w:val="21"/>
        </w:rPr>
        <w:t xml:space="preserve"> of successful stories. More advanced solutions in this line usually involve the hybrids of dynamic and static</w:t>
      </w:r>
      <w:ins w:id="80" w:author="Maggie Wei" w:date="2018-07-02T16:22:00Z">
        <w:r w:rsidR="00CB7362">
          <w:rPr>
            <w:rFonts w:asciiTheme="minorHAnsi" w:hAnsiTheme="minorHAnsi" w:hint="eastAsia"/>
            <w:szCs w:val="21"/>
          </w:rPr>
          <w:t xml:space="preserve"> detection methods</w:t>
        </w:r>
      </w:ins>
      <w:r w:rsidRPr="004D56DF">
        <w:rPr>
          <w:rFonts w:asciiTheme="minorHAnsi" w:hAnsiTheme="minorHAnsi"/>
          <w:szCs w:val="21"/>
        </w:rPr>
        <w:t xml:space="preserve"> (Please see Maiorca et al. [9] for detail). A summary of existing methods </w:t>
      </w:r>
      <w:r w:rsidRPr="004D56DF">
        <w:rPr>
          <w:rFonts w:asciiTheme="minorHAnsi" w:hAnsiTheme="minorHAnsi"/>
          <w:szCs w:val="21"/>
        </w:rPr>
        <w:lastRenderedPageBreak/>
        <w:t xml:space="preserve">is presented in Table1. </w:t>
      </w:r>
    </w:p>
    <w:p w14:paraId="6855EC4C" w14:textId="77777777" w:rsidR="00E96744" w:rsidRPr="001F54A6" w:rsidRDefault="00E96744" w:rsidP="00E96744">
      <w:pPr>
        <w:rPr>
          <w:rFonts w:ascii="华文宋体" w:hAnsi="华文宋体"/>
        </w:rPr>
      </w:pPr>
    </w:p>
    <w:p w14:paraId="43571C97" w14:textId="77777777" w:rsidR="00E96744" w:rsidRPr="00585909" w:rsidRDefault="00E96744" w:rsidP="00E96744">
      <w:pPr>
        <w:jc w:val="left"/>
        <w:rPr>
          <w:rFonts w:ascii="华文宋体" w:hAnsi="华文宋体"/>
          <w:sz w:val="18"/>
        </w:rPr>
      </w:pPr>
      <w:r>
        <w:rPr>
          <w:rFonts w:ascii="华文宋体" w:hAnsi="华文宋体" w:hint="eastAsia"/>
          <w:sz w:val="18"/>
        </w:rPr>
        <w:t>Table 1: A taxonomy of malicious PDF document techniques. This taxonomy is partially based on Platform Diversity [8] with the addition of works after 2016 as well as summaries parser, machine learning, and pattern dependencies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
        <w:gridCol w:w="930"/>
        <w:gridCol w:w="2525"/>
        <w:gridCol w:w="1260"/>
        <w:gridCol w:w="390"/>
        <w:gridCol w:w="1025"/>
        <w:gridCol w:w="300"/>
        <w:gridCol w:w="1110"/>
      </w:tblGrid>
      <w:tr w:rsidR="00E96744" w:rsidRPr="00C11781" w14:paraId="4806D562" w14:textId="77777777" w:rsidTr="005B4D6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F0A5CB" w14:textId="77777777" w:rsidR="00E96744" w:rsidRPr="000B7BE0" w:rsidRDefault="00E96744" w:rsidP="005B4D6E">
            <w:pPr>
              <w:widowControl/>
              <w:jc w:val="center"/>
              <w:rPr>
                <w:rFonts w:ascii="宋体" w:hAnsi="宋体"/>
                <w:kern w:val="0"/>
                <w:sz w:val="18"/>
              </w:rPr>
            </w:pPr>
            <w:r>
              <w:rPr>
                <w:rFonts w:ascii="宋体" w:hAnsi="宋体" w:hint="eastAsia"/>
                <w:kern w:val="0"/>
                <w:sz w:val="18"/>
              </w:rPr>
              <w:t>Category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54DE3" w14:textId="77777777" w:rsidR="00E96744" w:rsidRPr="000B7BE0" w:rsidRDefault="00E96744" w:rsidP="005B4D6E">
            <w:pPr>
              <w:widowControl/>
              <w:jc w:val="center"/>
              <w:rPr>
                <w:rFonts w:ascii="宋体" w:hAnsi="宋体"/>
                <w:kern w:val="0"/>
                <w:sz w:val="18"/>
              </w:rPr>
            </w:pPr>
            <w:r>
              <w:rPr>
                <w:rFonts w:ascii="宋体" w:hAnsi="宋体" w:hint="eastAsia"/>
                <w:kern w:val="0"/>
                <w:sz w:val="18"/>
              </w:rPr>
              <w:t>F</w:t>
            </w:r>
            <w:r>
              <w:rPr>
                <w:rFonts w:ascii="宋体" w:hAnsi="宋体"/>
                <w:kern w:val="0"/>
                <w:sz w:val="18"/>
              </w:rPr>
              <w:t>o</w:t>
            </w:r>
            <w:r>
              <w:rPr>
                <w:rFonts w:ascii="宋体" w:hAnsi="宋体" w:hint="eastAsia"/>
                <w:kern w:val="0"/>
                <w:sz w:val="18"/>
              </w:rPr>
              <w:t>cus</w:t>
            </w:r>
          </w:p>
        </w:tc>
        <w:tc>
          <w:tcPr>
            <w:tcW w:w="0" w:type="auto"/>
            <w:tcBorders>
              <w:top w:val="outset" w:sz="6" w:space="0" w:color="auto"/>
              <w:left w:val="outset" w:sz="6" w:space="0" w:color="auto"/>
              <w:bottom w:val="outset" w:sz="6" w:space="0" w:color="auto"/>
              <w:right w:val="outset" w:sz="6" w:space="0" w:color="auto"/>
            </w:tcBorders>
            <w:vAlign w:val="center"/>
            <w:hideMark/>
          </w:tcPr>
          <w:p w14:paraId="2259E218" w14:textId="77777777" w:rsidR="00E96744" w:rsidRPr="000B7BE0" w:rsidRDefault="00E96744" w:rsidP="005B4D6E">
            <w:pPr>
              <w:widowControl/>
              <w:jc w:val="center"/>
              <w:rPr>
                <w:rFonts w:ascii="宋体" w:hAnsi="宋体"/>
                <w:kern w:val="0"/>
                <w:sz w:val="18"/>
              </w:rPr>
            </w:pPr>
            <w:r>
              <w:rPr>
                <w:rFonts w:ascii="宋体" w:hAnsi="宋体" w:hint="eastAsia"/>
                <w:kern w:val="0"/>
                <w:sz w:val="18"/>
              </w:rPr>
              <w:t>Detection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D438A62" w14:textId="77777777" w:rsidR="00E96744" w:rsidRPr="000B7BE0" w:rsidRDefault="00E96744" w:rsidP="005B4D6E">
            <w:pPr>
              <w:widowControl/>
              <w:jc w:val="center"/>
              <w:rPr>
                <w:rFonts w:ascii="宋体" w:hAnsi="宋体"/>
                <w:kern w:val="0"/>
                <w:sz w:val="18"/>
              </w:rPr>
            </w:pPr>
            <w:r>
              <w:rPr>
                <w:rFonts w:ascii="宋体" w:hAnsi="宋体" w:hint="eastAsia"/>
                <w:kern w:val="0"/>
                <w:sz w:val="18"/>
              </w:rPr>
              <w:t>Work</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0BF5F" w14:textId="77777777" w:rsidR="00E96744" w:rsidRPr="000B7BE0" w:rsidRDefault="00E96744" w:rsidP="005B4D6E">
            <w:pPr>
              <w:widowControl/>
              <w:jc w:val="center"/>
              <w:rPr>
                <w:rFonts w:ascii="宋体" w:hAnsi="宋体"/>
                <w:kern w:val="0"/>
                <w:sz w:val="18"/>
              </w:rPr>
            </w:pPr>
            <w:r>
              <w:rPr>
                <w:rFonts w:ascii="宋体" w:hAnsi="宋体" w:hint="eastAsia"/>
                <w:kern w:val="0"/>
                <w:sz w:val="18"/>
              </w:rPr>
              <w:t>Year</w:t>
            </w:r>
          </w:p>
        </w:tc>
        <w:tc>
          <w:tcPr>
            <w:tcW w:w="0" w:type="auto"/>
            <w:tcBorders>
              <w:top w:val="outset" w:sz="6" w:space="0" w:color="auto"/>
              <w:left w:val="outset" w:sz="6" w:space="0" w:color="auto"/>
              <w:bottom w:val="outset" w:sz="6" w:space="0" w:color="auto"/>
              <w:right w:val="outset" w:sz="6" w:space="0" w:color="auto"/>
            </w:tcBorders>
            <w:vAlign w:val="center"/>
            <w:hideMark/>
          </w:tcPr>
          <w:p w14:paraId="2A5A7D66" w14:textId="77777777" w:rsidR="00E96744" w:rsidRPr="000B7BE0" w:rsidRDefault="00E96744" w:rsidP="005B4D6E">
            <w:pPr>
              <w:widowControl/>
              <w:jc w:val="center"/>
              <w:rPr>
                <w:rFonts w:ascii="宋体" w:hAnsi="宋体"/>
                <w:kern w:val="0"/>
                <w:sz w:val="18"/>
              </w:rPr>
            </w:pPr>
            <w:r>
              <w:rPr>
                <w:rFonts w:ascii="宋体" w:hAnsi="宋体" w:hint="eastAsia"/>
                <w:kern w:val="0"/>
                <w:sz w:val="18"/>
              </w:rPr>
              <w:t>External Parser?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C897C62"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ML</w:t>
            </w:r>
            <w:r>
              <w:rPr>
                <w:rFonts w:ascii="宋体" w:hAnsi="宋体" w:hint="eastAsia"/>
                <w:kern w:val="0"/>
                <w:sz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59CA2" w14:textId="77777777" w:rsidR="00E96744" w:rsidRPr="000B7BE0" w:rsidRDefault="00E96744" w:rsidP="005B4D6E">
            <w:pPr>
              <w:widowControl/>
              <w:jc w:val="center"/>
              <w:rPr>
                <w:rFonts w:ascii="宋体" w:hAnsi="宋体"/>
                <w:kern w:val="0"/>
                <w:sz w:val="18"/>
              </w:rPr>
            </w:pPr>
            <w:r>
              <w:rPr>
                <w:rFonts w:ascii="宋体" w:hAnsi="宋体" w:hint="eastAsia"/>
                <w:kern w:val="0"/>
                <w:sz w:val="18"/>
              </w:rPr>
              <w:t>Discrepancy?</w:t>
            </w:r>
          </w:p>
        </w:tc>
      </w:tr>
      <w:tr w:rsidR="00E96744" w:rsidRPr="00C11781" w14:paraId="50D6BFD4" w14:textId="77777777" w:rsidTr="005B4D6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4934E50C" w14:textId="77777777" w:rsidR="00E96744" w:rsidRPr="000B7BE0" w:rsidRDefault="00E96744" w:rsidP="005B4D6E">
            <w:pPr>
              <w:widowControl/>
              <w:jc w:val="left"/>
              <w:rPr>
                <w:rFonts w:ascii="宋体" w:hAnsi="宋体"/>
                <w:kern w:val="0"/>
                <w:sz w:val="18"/>
              </w:rPr>
            </w:pPr>
            <w:r>
              <w:rPr>
                <w:rFonts w:ascii="宋体" w:hAnsi="宋体" w:hint="eastAsia"/>
                <w:kern w:val="0"/>
                <w:sz w:val="18"/>
              </w:rPr>
              <w:t>Static</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CC0A"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7CF74477"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 xml:space="preserve">Lexical </w:t>
            </w:r>
            <w:r>
              <w:rPr>
                <w:rFonts w:ascii="宋体" w:hAnsi="宋体" w:hint="eastAsia"/>
                <w:kern w:val="0"/>
                <w:sz w:val="18"/>
              </w:rPr>
              <w:t>Analysis</w:t>
            </w:r>
            <w:r w:rsidRPr="000B7BE0">
              <w:rPr>
                <w:rFonts w:ascii="宋体" w:hAnsi="宋体" w:hint="eastAsia"/>
                <w:kern w:val="0"/>
                <w:sz w:val="18"/>
              </w:rPr>
              <w:t xml:space="preserve"> [5]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0A8935"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PJScan</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E9962"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F2A5B"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B58B250"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D64F4"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1C0FBF5F"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8A0407"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EC95C7B"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DAFA7"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 xml:space="preserve">Token </w:t>
            </w:r>
            <w:r>
              <w:rPr>
                <w:rFonts w:ascii="宋体" w:hAnsi="宋体" w:hint="eastAsia"/>
                <w:kern w:val="0"/>
                <w:sz w:val="18"/>
              </w:rPr>
              <w:t>Clustering</w:t>
            </w:r>
            <w:r w:rsidRPr="000B7BE0">
              <w:rPr>
                <w:rFonts w:ascii="宋体" w:hAnsi="宋体" w:hint="eastAsia"/>
                <w:kern w:val="0"/>
                <w:sz w:val="18"/>
              </w:rPr>
              <w:t xml:space="preserve"> [12]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872C3"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Vatamanu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75531"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EC150A"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FEB1C"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1B8024"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49A9E046"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2D4E45"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C206DBB"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231E6F69"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 xml:space="preserve">API </w:t>
            </w:r>
            <w:r>
              <w:rPr>
                <w:rFonts w:ascii="宋体" w:hAnsi="宋体" w:hint="eastAsia"/>
                <w:kern w:val="0"/>
                <w:sz w:val="18"/>
              </w:rPr>
              <w:t>Reference Classification</w:t>
            </w:r>
            <w:r w:rsidRPr="000B7BE0">
              <w:rPr>
                <w:rFonts w:ascii="宋体" w:hAnsi="宋体" w:hint="eastAsia"/>
                <w:kern w:val="0"/>
                <w:sz w:val="18"/>
              </w:rPr>
              <w:t xml:space="preserve"> [7]</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4C5C4"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Lux0r</w:t>
            </w:r>
          </w:p>
        </w:tc>
        <w:tc>
          <w:tcPr>
            <w:tcW w:w="0" w:type="auto"/>
            <w:tcBorders>
              <w:top w:val="outset" w:sz="6" w:space="0" w:color="auto"/>
              <w:left w:val="outset" w:sz="6" w:space="0" w:color="auto"/>
              <w:bottom w:val="outset" w:sz="6" w:space="0" w:color="auto"/>
              <w:right w:val="outset" w:sz="6" w:space="0" w:color="auto"/>
            </w:tcBorders>
            <w:vAlign w:val="center"/>
            <w:hideMark/>
          </w:tcPr>
          <w:p w14:paraId="0943DA01"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F1E20"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36938"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3E88101"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1865AA37"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0DC043"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B959438"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446405EE"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 xml:space="preserve">Shellcode and opcode </w:t>
            </w:r>
            <w:r>
              <w:rPr>
                <w:rFonts w:ascii="宋体" w:hAnsi="宋体" w:hint="eastAsia"/>
                <w:kern w:val="0"/>
                <w:sz w:val="18"/>
              </w:rPr>
              <w:t>sig</w:t>
            </w:r>
            <w:r w:rsidRPr="000B7BE0">
              <w:rPr>
                <w:rFonts w:ascii="宋体" w:hAnsi="宋体" w:hint="eastAsia"/>
                <w:kern w:val="0"/>
                <w:sz w:val="18"/>
              </w:rPr>
              <w:t xml:space="preserve"> [13]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445048"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MPScan</w:t>
            </w:r>
          </w:p>
        </w:tc>
        <w:tc>
          <w:tcPr>
            <w:tcW w:w="0" w:type="auto"/>
            <w:tcBorders>
              <w:top w:val="outset" w:sz="6" w:space="0" w:color="auto"/>
              <w:left w:val="outset" w:sz="6" w:space="0" w:color="auto"/>
              <w:bottom w:val="outset" w:sz="6" w:space="0" w:color="auto"/>
              <w:right w:val="outset" w:sz="6" w:space="0" w:color="auto"/>
            </w:tcBorders>
            <w:vAlign w:val="center"/>
            <w:hideMark/>
          </w:tcPr>
          <w:p w14:paraId="73C8A54E"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7AA8A7"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510AB"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E7D4FA8"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r>
      <w:tr w:rsidR="00E96744" w:rsidRPr="00C11781" w14:paraId="44471B28"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3FACB7"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8D1ACD1"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F9A94"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Linearized object path [11]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9F2A3"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PDF Malware Slayer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E2D03"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DB17EBD"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810C6"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84189"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589EC515"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E9A711"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CBB39B3"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5A1720D" w14:textId="77777777" w:rsidR="00E96744" w:rsidRPr="000B7BE0" w:rsidRDefault="00E96744" w:rsidP="005B4D6E">
            <w:pPr>
              <w:widowControl/>
              <w:jc w:val="left"/>
              <w:rPr>
                <w:rFonts w:ascii="宋体" w:hAnsi="宋体"/>
                <w:kern w:val="0"/>
                <w:sz w:val="18"/>
              </w:rPr>
            </w:pPr>
            <w:r>
              <w:rPr>
                <w:rFonts w:ascii="宋体" w:hAnsi="宋体" w:hint="eastAsia"/>
                <w:kern w:val="0"/>
                <w:sz w:val="18"/>
              </w:rPr>
              <w:t>Hierarchical Structure</w:t>
            </w:r>
            <w:r w:rsidR="000A6F5F">
              <w:rPr>
                <w:rFonts w:ascii="宋体" w:hAnsi="宋体" w:hint="eastAsia"/>
                <w:kern w:val="0"/>
                <w:sz w:val="18"/>
              </w:rPr>
              <w:t xml:space="preserve"> [</w:t>
            </w:r>
            <w:r w:rsidRPr="000B7BE0">
              <w:rPr>
                <w:rFonts w:ascii="宋体" w:hAnsi="宋体" w:hint="eastAsia"/>
                <w:kern w:val="0"/>
                <w:sz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A13777"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Srndic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9826E"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DAAA0"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78EEB"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2C290"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73EE731D"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FBAE5D"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B5D09AB"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Metadata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89D77" w14:textId="77777777" w:rsidR="00E96744" w:rsidRPr="000B7BE0" w:rsidRDefault="00E96744" w:rsidP="005B4D6E">
            <w:pPr>
              <w:widowControl/>
              <w:jc w:val="left"/>
              <w:rPr>
                <w:rFonts w:ascii="宋体" w:hAnsi="宋体"/>
                <w:kern w:val="0"/>
                <w:sz w:val="18"/>
              </w:rPr>
            </w:pPr>
            <w:r>
              <w:rPr>
                <w:rFonts w:ascii="宋体" w:hAnsi="宋体" w:hint="eastAsia"/>
                <w:kern w:val="0"/>
                <w:sz w:val="18"/>
              </w:rPr>
              <w:t>Content Meta-features</w:t>
            </w:r>
            <w:r w:rsidRPr="000B7BE0">
              <w:rPr>
                <w:rFonts w:ascii="宋体" w:hAnsi="宋体" w:hint="eastAsia"/>
                <w:kern w:val="0"/>
                <w:sz w:val="18"/>
              </w:rPr>
              <w:t xml:space="preserve"> [24]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CDCEDA"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PDFrate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534E5"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E4B1BC5"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427521AB"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2997371"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1AFBD67B"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DC3212A"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1DC0506"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99CEE" w14:textId="77777777" w:rsidR="00E96744" w:rsidRPr="000B7BE0" w:rsidRDefault="00E96744" w:rsidP="005B4D6E">
            <w:pPr>
              <w:widowControl/>
              <w:jc w:val="left"/>
              <w:rPr>
                <w:rFonts w:ascii="宋体" w:hAnsi="宋体"/>
                <w:kern w:val="0"/>
                <w:sz w:val="18"/>
              </w:rPr>
            </w:pPr>
            <w:r>
              <w:rPr>
                <w:rFonts w:ascii="宋体" w:hAnsi="宋体" w:hint="eastAsia"/>
                <w:kern w:val="0"/>
                <w:sz w:val="18"/>
              </w:rPr>
              <w:t>Many Heuristics Combined</w:t>
            </w:r>
            <w:r w:rsidRPr="000B7BE0">
              <w:rPr>
                <w:rFonts w:ascii="宋体" w:hAnsi="宋体" w:hint="eastAsia"/>
                <w:kern w:val="0"/>
                <w:sz w:val="18"/>
              </w:rPr>
              <w:t xml:space="preserve"> [8]</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649EC"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Maiorca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EDF6B"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DC8F0"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A327A73"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D907C43"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18B8F413"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5FF2BE"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DF0367E"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Both</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766F3" w14:textId="77777777" w:rsidR="00E96744" w:rsidRPr="000B7BE0" w:rsidRDefault="00E96744" w:rsidP="005B4D6E">
            <w:pPr>
              <w:widowControl/>
              <w:jc w:val="left"/>
              <w:rPr>
                <w:rFonts w:ascii="宋体" w:hAnsi="宋体"/>
                <w:kern w:val="0"/>
                <w:sz w:val="18"/>
              </w:rPr>
            </w:pPr>
            <w:r>
              <w:rPr>
                <w:rFonts w:ascii="宋体" w:hAnsi="宋体" w:hint="eastAsia"/>
                <w:kern w:val="0"/>
                <w:sz w:val="18"/>
              </w:rPr>
              <w:t>Many Heuristics Combined</w:t>
            </w:r>
            <w:r w:rsidRPr="000B7BE0">
              <w:rPr>
                <w:rFonts w:ascii="宋体" w:hAnsi="宋体" w:hint="eastAsia"/>
                <w:kern w:val="0"/>
                <w:sz w:val="18"/>
              </w:rPr>
              <w:t xml:space="preserve"> [9]</w:t>
            </w:r>
          </w:p>
        </w:tc>
        <w:tc>
          <w:tcPr>
            <w:tcW w:w="0" w:type="auto"/>
            <w:tcBorders>
              <w:top w:val="outset" w:sz="6" w:space="0" w:color="auto"/>
              <w:left w:val="outset" w:sz="6" w:space="0" w:color="auto"/>
              <w:bottom w:val="outset" w:sz="6" w:space="0" w:color="auto"/>
              <w:right w:val="outset" w:sz="6" w:space="0" w:color="auto"/>
            </w:tcBorders>
            <w:vAlign w:val="center"/>
            <w:hideMark/>
          </w:tcPr>
          <w:p w14:paraId="10E556B1"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Maiorca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93B72AE"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B67C3"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2B8628E"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9BCB2"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6D55A359" w14:textId="77777777" w:rsidTr="005B4D6E">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0A78369A" w14:textId="77777777" w:rsidR="00E96744" w:rsidRPr="000B7BE0" w:rsidRDefault="00E96744" w:rsidP="005B4D6E">
            <w:pPr>
              <w:widowControl/>
              <w:jc w:val="left"/>
              <w:rPr>
                <w:rFonts w:ascii="宋体" w:hAnsi="宋体"/>
                <w:kern w:val="0"/>
                <w:sz w:val="18"/>
              </w:rPr>
            </w:pPr>
            <w:r>
              <w:rPr>
                <w:rFonts w:ascii="宋体" w:hAnsi="宋体" w:hint="eastAsia"/>
                <w:kern w:val="0"/>
                <w:sz w:val="18"/>
              </w:rPr>
              <w:t>Dynamic</w:t>
            </w:r>
          </w:p>
        </w:tc>
        <w:tc>
          <w:tcPr>
            <w:tcW w:w="0" w:type="auto"/>
            <w:tcBorders>
              <w:top w:val="outset" w:sz="6" w:space="0" w:color="auto"/>
              <w:left w:val="outset" w:sz="6" w:space="0" w:color="auto"/>
              <w:bottom w:val="outset" w:sz="6" w:space="0" w:color="auto"/>
              <w:right w:val="outset" w:sz="6" w:space="0" w:color="auto"/>
            </w:tcBorders>
            <w:vAlign w:val="center"/>
            <w:hideMark/>
          </w:tcPr>
          <w:p w14:paraId="40D3602D"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D7AF6"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Shellcode and opcode</w:t>
            </w:r>
            <w:r>
              <w:rPr>
                <w:rFonts w:ascii="宋体" w:hAnsi="宋体" w:hint="eastAsia"/>
                <w:kern w:val="0"/>
                <w:sz w:val="18"/>
              </w:rPr>
              <w:t xml:space="preserve"> sig</w:t>
            </w:r>
            <w:r w:rsidRPr="000B7BE0">
              <w:rPr>
                <w:rFonts w:ascii="宋体" w:hAnsi="宋体" w:hint="eastAsia"/>
                <w:kern w:val="0"/>
                <w:sz w:val="18"/>
              </w:rPr>
              <w:t xml:space="preserve"> [15]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E02F652"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MDScan</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0A885"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DAC30"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39E49"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C0FC4"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r>
      <w:tr w:rsidR="00E96744" w:rsidRPr="00C11781" w14:paraId="139FFAA4"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96882AC"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969C559"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49809" w14:textId="77777777" w:rsidR="00E96744" w:rsidRPr="000B7BE0" w:rsidRDefault="00E96744" w:rsidP="005B4D6E">
            <w:pPr>
              <w:widowControl/>
              <w:jc w:val="left"/>
              <w:rPr>
                <w:rFonts w:ascii="宋体" w:hAnsi="宋体"/>
                <w:kern w:val="0"/>
                <w:sz w:val="18"/>
              </w:rPr>
            </w:pPr>
            <w:r>
              <w:rPr>
                <w:rFonts w:ascii="宋体" w:hAnsi="宋体" w:hint="eastAsia"/>
                <w:kern w:val="0"/>
                <w:sz w:val="18"/>
              </w:rPr>
              <w:t>Known Attack Patterns</w:t>
            </w:r>
            <w:r w:rsidRPr="000B7BE0">
              <w:rPr>
                <w:rFonts w:ascii="宋体" w:hAnsi="宋体" w:hint="eastAsia"/>
                <w:kern w:val="0"/>
                <w:sz w:val="18"/>
              </w:rPr>
              <w:t xml:space="preserve"> [16]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096DA8"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PDF Scrutinizer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09E72"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8B6224"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0DA1E"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C7EFA"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r>
      <w:tr w:rsidR="00E96744" w:rsidRPr="00C11781" w14:paraId="01B8C38D"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5F136E"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9796976"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F8925" w14:textId="77777777" w:rsidR="00E96744" w:rsidRPr="000B7BE0" w:rsidRDefault="00E96744" w:rsidP="005B4D6E">
            <w:pPr>
              <w:widowControl/>
              <w:jc w:val="left"/>
              <w:rPr>
                <w:rFonts w:ascii="宋体" w:hAnsi="宋体"/>
                <w:kern w:val="0"/>
                <w:sz w:val="18"/>
              </w:rPr>
            </w:pPr>
            <w:r>
              <w:rPr>
                <w:rFonts w:ascii="宋体" w:hAnsi="宋体" w:hint="eastAsia"/>
                <w:kern w:val="0"/>
                <w:sz w:val="18"/>
              </w:rPr>
              <w:t>Memory Access Patterns</w:t>
            </w:r>
            <w:r w:rsidRPr="000B7BE0">
              <w:rPr>
                <w:rFonts w:ascii="宋体" w:hAnsi="宋体" w:hint="eastAsia"/>
                <w:kern w:val="0"/>
                <w:sz w:val="18"/>
              </w:rPr>
              <w:t xml:space="preserve"> [17]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D0989"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ShellOS</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3B659"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7252F"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A6666"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147273A"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6A3A4D63"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32A5C8"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A0EADEB"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2ED0E" w14:textId="77777777" w:rsidR="00E96744" w:rsidRPr="000B7BE0" w:rsidRDefault="00E96744" w:rsidP="005B4D6E">
            <w:pPr>
              <w:widowControl/>
              <w:jc w:val="left"/>
              <w:rPr>
                <w:rFonts w:ascii="宋体" w:hAnsi="宋体"/>
                <w:kern w:val="0"/>
                <w:sz w:val="18"/>
              </w:rPr>
            </w:pPr>
            <w:r>
              <w:rPr>
                <w:rFonts w:ascii="宋体" w:hAnsi="宋体" w:hint="eastAsia"/>
                <w:kern w:val="0"/>
                <w:sz w:val="18"/>
              </w:rPr>
              <w:t>Common M</w:t>
            </w:r>
            <w:r w:rsidRPr="000B7BE0">
              <w:rPr>
                <w:rFonts w:ascii="宋体" w:hAnsi="宋体" w:hint="eastAsia"/>
                <w:kern w:val="0"/>
                <w:sz w:val="18"/>
              </w:rPr>
              <w:t xml:space="preserve">aldoc </w:t>
            </w:r>
            <w:r>
              <w:rPr>
                <w:rFonts w:ascii="宋体" w:hAnsi="宋体" w:hint="eastAsia"/>
                <w:kern w:val="0"/>
                <w:sz w:val="18"/>
              </w:rPr>
              <w:t>Behaviors</w:t>
            </w:r>
            <w:r w:rsidRPr="000B7BE0">
              <w:rPr>
                <w:rFonts w:ascii="宋体" w:hAnsi="宋体" w:hint="eastAsia"/>
                <w:kern w:val="0"/>
                <w:sz w:val="18"/>
              </w:rPr>
              <w:t xml:space="preserve"> [18]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CBD2661"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Liu et 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F76071F"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BE65D"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136CF"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05F70"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495FE537"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B7B8FD"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8409C92"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384FF" w14:textId="77777777" w:rsidR="00E96744" w:rsidRPr="000B7BE0" w:rsidRDefault="00E96744" w:rsidP="005B4D6E">
            <w:pPr>
              <w:widowControl/>
              <w:jc w:val="left"/>
              <w:rPr>
                <w:rFonts w:ascii="宋体" w:hAnsi="宋体"/>
                <w:kern w:val="0"/>
                <w:sz w:val="18"/>
              </w:rPr>
            </w:pPr>
            <w:r>
              <w:rPr>
                <w:rFonts w:ascii="宋体" w:hAnsi="宋体" w:hint="eastAsia"/>
                <w:kern w:val="0"/>
                <w:sz w:val="18"/>
              </w:rPr>
              <w:t>Platform Independent Tap P</w:t>
            </w:r>
            <w:r w:rsidRPr="000B7BE0">
              <w:rPr>
                <w:rFonts w:ascii="宋体" w:hAnsi="宋体" w:hint="eastAsia"/>
                <w:kern w:val="0"/>
                <w:sz w:val="18"/>
              </w:rPr>
              <w:t>oint</w:t>
            </w:r>
            <w:r>
              <w:rPr>
                <w:rFonts w:ascii="宋体" w:hAnsi="宋体" w:hint="eastAsia"/>
                <w:kern w:val="0"/>
                <w:sz w:val="18"/>
              </w:rPr>
              <w:t xml:space="preserve"> Identification </w:t>
            </w:r>
            <w:r w:rsidRPr="000B7BE0">
              <w:rPr>
                <w:rFonts w:ascii="宋体" w:hAnsi="宋体" w:hint="eastAsia"/>
                <w:kern w:val="0"/>
                <w:sz w:val="18"/>
              </w:rPr>
              <w:t>[2</w:t>
            </w:r>
            <w:r w:rsidR="000A6F5F">
              <w:rPr>
                <w:rFonts w:ascii="宋体" w:hAnsi="宋体" w:hint="eastAsia"/>
                <w:kern w:val="0"/>
                <w:sz w:val="18"/>
              </w:rPr>
              <w:t>0</w:t>
            </w:r>
            <w:r w:rsidRPr="000B7BE0">
              <w:rPr>
                <w:rFonts w:ascii="宋体" w:hAnsi="宋体" w:hint="eastAsia"/>
                <w:kern w:val="0"/>
                <w:sz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237F"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tap point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A89874"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D6165"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5FBE55ED"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3F35711"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r w:rsidR="00E96744" w:rsidRPr="00C11781" w14:paraId="33655F90" w14:textId="77777777" w:rsidTr="005B4D6E">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E9581A"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8E5D794" w14:textId="77777777" w:rsidR="00E96744" w:rsidRPr="000B7BE0" w:rsidRDefault="00E96744" w:rsidP="005B4D6E">
            <w:pPr>
              <w:widowControl/>
              <w:jc w:val="center"/>
              <w:rPr>
                <w:rFonts w:ascii="宋体" w:hAnsi="宋体"/>
                <w:kern w:val="0"/>
                <w:sz w:val="18"/>
              </w:rPr>
            </w:pPr>
            <w:r>
              <w:rPr>
                <w:rFonts w:ascii="宋体" w:hAnsi="宋体" w:hint="eastAsia"/>
                <w:kern w:val="0"/>
                <w:sz w:val="18"/>
              </w:rPr>
              <w:t>Memory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C259B" w14:textId="77777777" w:rsidR="00E96744" w:rsidRPr="000B7BE0" w:rsidRDefault="00E96744" w:rsidP="005B4D6E">
            <w:pPr>
              <w:widowControl/>
              <w:jc w:val="left"/>
              <w:rPr>
                <w:rFonts w:ascii="宋体" w:hAnsi="宋体"/>
                <w:kern w:val="0"/>
                <w:sz w:val="18"/>
              </w:rPr>
            </w:pPr>
            <w:r>
              <w:rPr>
                <w:rFonts w:ascii="宋体" w:hAnsi="宋体" w:hint="eastAsia"/>
                <w:kern w:val="0"/>
                <w:sz w:val="18"/>
              </w:rPr>
              <w:t>Violation of Invariants</w:t>
            </w:r>
            <w:r w:rsidRPr="000B7BE0">
              <w:rPr>
                <w:rFonts w:ascii="宋体" w:hAnsi="宋体" w:hint="eastAsia"/>
                <w:kern w:val="0"/>
                <w:sz w:val="18"/>
              </w:rPr>
              <w:t xml:space="preserve"> [19]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B60D0"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CWXDetector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710DB332"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2012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5A088BD"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A9300"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646C3"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r>
      <w:tr w:rsidR="00E96744" w:rsidRPr="00C11781" w14:paraId="69906F94" w14:textId="77777777" w:rsidTr="005B4D6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0FDE0B" w14:textId="77777777" w:rsidR="00E96744" w:rsidRPr="000B7BE0" w:rsidRDefault="00E96744" w:rsidP="005B4D6E">
            <w:pPr>
              <w:widowControl/>
              <w:jc w:val="left"/>
              <w:rPr>
                <w:rFonts w:ascii="宋体" w:hAnsi="宋体"/>
                <w:kern w:val="0"/>
                <w:sz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2C637D2" w14:textId="77777777" w:rsidR="00E96744" w:rsidRPr="000B7BE0" w:rsidRDefault="00E96744" w:rsidP="005B4D6E">
            <w:pPr>
              <w:widowControl/>
              <w:jc w:val="center"/>
              <w:rPr>
                <w:rFonts w:ascii="宋体" w:hAnsi="宋体"/>
                <w:kern w:val="0"/>
                <w:sz w:val="18"/>
              </w:rPr>
            </w:pPr>
            <w:r>
              <w:rPr>
                <w:rFonts w:ascii="宋体" w:hAnsi="宋体" w:hint="eastAsia"/>
                <w:kern w:val="0"/>
                <w:sz w:val="18"/>
              </w:rPr>
              <w:t>OS</w:t>
            </w:r>
          </w:p>
        </w:tc>
        <w:tc>
          <w:tcPr>
            <w:tcW w:w="0" w:type="auto"/>
            <w:tcBorders>
              <w:top w:val="outset" w:sz="6" w:space="0" w:color="auto"/>
              <w:left w:val="outset" w:sz="6" w:space="0" w:color="auto"/>
              <w:bottom w:val="outset" w:sz="6" w:space="0" w:color="auto"/>
              <w:right w:val="outset" w:sz="6" w:space="0" w:color="auto"/>
            </w:tcBorders>
            <w:vAlign w:val="center"/>
            <w:hideMark/>
          </w:tcPr>
          <w:p w14:paraId="29583561" w14:textId="77777777" w:rsidR="00E96744" w:rsidRPr="000B7BE0" w:rsidRDefault="00E96744" w:rsidP="005B4D6E">
            <w:pPr>
              <w:widowControl/>
              <w:jc w:val="left"/>
              <w:rPr>
                <w:rFonts w:ascii="宋体" w:hAnsi="宋体"/>
                <w:kern w:val="0"/>
                <w:sz w:val="18"/>
              </w:rPr>
            </w:pPr>
            <w:r>
              <w:rPr>
                <w:rFonts w:ascii="宋体" w:hAnsi="宋体" w:hint="eastAsia"/>
                <w:kern w:val="0"/>
                <w:sz w:val="18"/>
              </w:rPr>
              <w:t>Platform Diversity [2</w:t>
            </w:r>
            <w:r w:rsidR="000A6F5F">
              <w:rPr>
                <w:rFonts w:ascii="宋体" w:hAnsi="宋体" w:hint="eastAsia"/>
                <w:kern w:val="0"/>
                <w:sz w:val="18"/>
              </w:rPr>
              <w:t>1</w:t>
            </w:r>
            <w:r w:rsidRPr="000B7BE0">
              <w:rPr>
                <w:rFonts w:ascii="宋体" w:hAnsi="宋体" w:hint="eastAsia"/>
                <w:kern w:val="0"/>
                <w:sz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80485A8" w14:textId="77777777" w:rsidR="00E96744" w:rsidRPr="000B7BE0" w:rsidRDefault="00E96744" w:rsidP="005B4D6E">
            <w:pPr>
              <w:widowControl/>
              <w:jc w:val="left"/>
              <w:rPr>
                <w:rFonts w:ascii="宋体" w:hAnsi="宋体"/>
                <w:kern w:val="0"/>
                <w:sz w:val="18"/>
              </w:rPr>
            </w:pPr>
            <w:r w:rsidRPr="000B7BE0">
              <w:rPr>
                <w:rFonts w:ascii="宋体" w:hAnsi="宋体" w:hint="eastAsia"/>
                <w:kern w:val="0"/>
                <w:sz w:val="18"/>
              </w:rPr>
              <w:t>PlatPal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85972" w14:textId="77777777" w:rsidR="00E96744" w:rsidRPr="000B7BE0" w:rsidRDefault="00E96744" w:rsidP="005B4D6E">
            <w:pPr>
              <w:widowControl/>
              <w:jc w:val="left"/>
              <w:rPr>
                <w:rFonts w:ascii="宋体" w:hAnsi="宋体"/>
                <w:kern w:val="0"/>
                <w:sz w:val="18"/>
              </w:rPr>
            </w:pPr>
            <w:r w:rsidRPr="004E0CA3">
              <w:rPr>
                <w:rFonts w:ascii="宋体" w:hAnsi="宋体" w:hint="eastAsia"/>
                <w:color w:val="00B050"/>
                <w:kern w:val="0"/>
                <w:sz w:val="18"/>
              </w:rPr>
              <w:t>2017</w:t>
            </w:r>
          </w:p>
        </w:tc>
        <w:tc>
          <w:tcPr>
            <w:tcW w:w="0" w:type="auto"/>
            <w:tcBorders>
              <w:top w:val="outset" w:sz="6" w:space="0" w:color="auto"/>
              <w:left w:val="outset" w:sz="6" w:space="0" w:color="auto"/>
              <w:bottom w:val="outset" w:sz="6" w:space="0" w:color="auto"/>
              <w:right w:val="outset" w:sz="6" w:space="0" w:color="auto"/>
            </w:tcBorders>
            <w:vAlign w:val="center"/>
            <w:hideMark/>
          </w:tcPr>
          <w:p w14:paraId="29DC34F8"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FE8DDAA"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N</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CBF37" w14:textId="77777777" w:rsidR="00E96744" w:rsidRPr="000B7BE0" w:rsidRDefault="00E96744" w:rsidP="005B4D6E">
            <w:pPr>
              <w:widowControl/>
              <w:jc w:val="center"/>
              <w:rPr>
                <w:rFonts w:ascii="宋体" w:hAnsi="宋体"/>
                <w:kern w:val="0"/>
                <w:sz w:val="18"/>
              </w:rPr>
            </w:pPr>
            <w:r w:rsidRPr="000B7BE0">
              <w:rPr>
                <w:rFonts w:ascii="宋体" w:hAnsi="宋体" w:hint="eastAsia"/>
                <w:kern w:val="0"/>
                <w:sz w:val="18"/>
              </w:rPr>
              <w:t>Y</w:t>
            </w:r>
          </w:p>
        </w:tc>
      </w:tr>
    </w:tbl>
    <w:p w14:paraId="65156F5C" w14:textId="77777777" w:rsidR="00E96744" w:rsidRDefault="00E96744" w:rsidP="00E96744">
      <w:pPr>
        <w:rPr>
          <w:rFonts w:ascii="华文宋体" w:hAnsi="华文宋体"/>
        </w:rPr>
      </w:pPr>
    </w:p>
    <w:p w14:paraId="025DFA29" w14:textId="72104123" w:rsidR="00E96744" w:rsidRDefault="00E96744" w:rsidP="00E96744">
      <w:pPr>
        <w:ind w:firstLine="420"/>
        <w:rPr>
          <w:rFonts w:ascii="华文宋体" w:hAnsi="华文宋体"/>
        </w:rPr>
      </w:pPr>
      <w:r>
        <w:rPr>
          <w:rFonts w:ascii="华文宋体" w:hAnsi="华文宋体" w:hint="eastAsia"/>
        </w:rPr>
        <w:t>From Table1, we can conclude that the main focus of static analysis is JavaScript or Metadata from files. Typical detection technique includes Shellcode and Opcode Sig based MPScan[13], Structure and Content</w:t>
      </w:r>
      <w:ins w:id="81" w:author="Maggie Wei" w:date="2018-07-02T09:04:00Z">
        <w:r w:rsidR="00EE5A53">
          <w:rPr>
            <w:rFonts w:ascii="华文宋体" w:hAnsi="华文宋体" w:hint="eastAsia"/>
          </w:rPr>
          <w:t>-</w:t>
        </w:r>
      </w:ins>
      <w:del w:id="82" w:author="Maggie Wei" w:date="2018-07-02T09:04:00Z">
        <w:r w:rsidDel="00EE5A53">
          <w:rPr>
            <w:rFonts w:ascii="华文宋体" w:hAnsi="华文宋体" w:hint="eastAsia"/>
          </w:rPr>
          <w:delText xml:space="preserve"> </w:delText>
        </w:r>
      </w:del>
      <w:r>
        <w:rPr>
          <w:rFonts w:ascii="华文宋体" w:hAnsi="华文宋体" w:hint="eastAsia"/>
        </w:rPr>
        <w:t xml:space="preserve">based classification[9]. On the other hand, dynamic </w:t>
      </w:r>
      <w:r>
        <w:rPr>
          <w:rFonts w:ascii="华文宋体" w:hAnsi="华文宋体"/>
        </w:rPr>
        <w:t>analysis</w:t>
      </w:r>
      <w:del w:id="83" w:author="Maggie Wei" w:date="2018-07-02T09:04:00Z">
        <w:r w:rsidDel="00BB0D03">
          <w:rPr>
            <w:rFonts w:ascii="华文宋体" w:hAnsi="华文宋体" w:hint="eastAsia"/>
          </w:rPr>
          <w:delText xml:space="preserve"> is</w:delText>
        </w:r>
      </w:del>
      <w:r>
        <w:rPr>
          <w:rFonts w:ascii="华文宋体" w:hAnsi="华文宋体" w:hint="eastAsia"/>
        </w:rPr>
        <w:t xml:space="preserve"> mainly focus</w:t>
      </w:r>
      <w:ins w:id="84" w:author="Maggie Wei" w:date="2018-07-02T09:04:00Z">
        <w:r w:rsidR="00BB0D03">
          <w:rPr>
            <w:rFonts w:ascii="华文宋体" w:hAnsi="华文宋体" w:hint="eastAsia"/>
          </w:rPr>
          <w:t>es</w:t>
        </w:r>
      </w:ins>
      <w:r>
        <w:rPr>
          <w:rFonts w:ascii="华文宋体" w:hAnsi="华文宋体" w:hint="eastAsia"/>
        </w:rPr>
        <w:t xml:space="preserve"> on </w:t>
      </w:r>
      <w:r>
        <w:rPr>
          <w:rFonts w:ascii="华文宋体" w:hAnsi="华文宋体"/>
        </w:rPr>
        <w:t>extracting</w:t>
      </w:r>
      <w:r>
        <w:rPr>
          <w:rFonts w:ascii="华文宋体" w:hAnsi="华文宋体" w:hint="eastAsia"/>
        </w:rPr>
        <w:t xml:space="preserve"> the JavaScript Snippet from </w:t>
      </w:r>
      <w:ins w:id="85" w:author="Maggie Wei" w:date="2018-07-02T09:04:00Z">
        <w:r w:rsidR="00BB0D03">
          <w:rPr>
            <w:rFonts w:ascii="华文宋体" w:hAnsi="华文宋体"/>
          </w:rPr>
          <w:t xml:space="preserve">the </w:t>
        </w:r>
      </w:ins>
      <w:r>
        <w:rPr>
          <w:rFonts w:ascii="华文宋体" w:hAnsi="华文宋体" w:hint="eastAsia"/>
        </w:rPr>
        <w:t>file and run</w:t>
      </w:r>
      <w:ins w:id="86" w:author="Maggie Wei" w:date="2018-07-02T11:44:00Z">
        <w:r w:rsidR="00EB463F">
          <w:rPr>
            <w:rFonts w:ascii="华文宋体" w:hAnsi="华文宋体"/>
          </w:rPr>
          <w:t>ning</w:t>
        </w:r>
      </w:ins>
      <w:r>
        <w:rPr>
          <w:rFonts w:ascii="华文宋体" w:hAnsi="华文宋体" w:hint="eastAsia"/>
        </w:rPr>
        <w:t xml:space="preserve"> them directly in order for malicious </w:t>
      </w:r>
      <w:r>
        <w:rPr>
          <w:rFonts w:ascii="华文宋体" w:hAnsi="华文宋体"/>
        </w:rPr>
        <w:t>behavior</w:t>
      </w:r>
      <w:r>
        <w:rPr>
          <w:rFonts w:ascii="华文宋体" w:hAnsi="华文宋体" w:hint="eastAsia"/>
        </w:rPr>
        <w:t xml:space="preserve"> detection. </w:t>
      </w:r>
      <w:r w:rsidRPr="005B2A97">
        <w:rPr>
          <w:rFonts w:ascii="华文宋体" w:hAnsi="华文宋体" w:hint="eastAsia"/>
        </w:rPr>
        <w:t xml:space="preserve">Typical work in this line includes </w:t>
      </w:r>
      <w:r w:rsidRPr="005B2A97">
        <w:rPr>
          <w:rFonts w:ascii="华文宋体" w:hAnsi="华文宋体"/>
        </w:rPr>
        <w:t>behavior</w:t>
      </w:r>
      <w:ins w:id="87" w:author="Maggie Wei" w:date="2018-07-02T09:04:00Z">
        <w:r w:rsidR="00BB0D03">
          <w:rPr>
            <w:rFonts w:ascii="华文宋体" w:hAnsi="华文宋体"/>
          </w:rPr>
          <w:t>-</w:t>
        </w:r>
      </w:ins>
      <w:del w:id="88" w:author="Maggie Wei" w:date="2018-07-02T09:04:00Z">
        <w:r w:rsidRPr="005B2A97" w:rsidDel="00BB0D03">
          <w:rPr>
            <w:rFonts w:ascii="华文宋体" w:hAnsi="华文宋体" w:hint="eastAsia"/>
          </w:rPr>
          <w:delText xml:space="preserve"> </w:delText>
        </w:r>
      </w:del>
      <w:r w:rsidRPr="005B2A97">
        <w:rPr>
          <w:rFonts w:ascii="华文宋体" w:hAnsi="华文宋体" w:hint="eastAsia"/>
        </w:rPr>
        <w:t>based analysis[</w:t>
      </w:r>
      <w:r w:rsidR="000A6F5F" w:rsidRPr="005B2A97">
        <w:rPr>
          <w:rFonts w:ascii="华文宋体" w:hAnsi="华文宋体" w:hint="eastAsia"/>
        </w:rPr>
        <w:t>20</w:t>
      </w:r>
      <w:r w:rsidRPr="005B2A97">
        <w:rPr>
          <w:rFonts w:ascii="华文宋体" w:hAnsi="华文宋体" w:hint="eastAsia"/>
        </w:rPr>
        <w:t>] and platform diversity</w:t>
      </w:r>
      <w:ins w:id="89" w:author="Maggie Wei" w:date="2018-07-03T16:59:00Z">
        <w:r w:rsidR="00767C4D">
          <w:rPr>
            <w:rFonts w:ascii="华文宋体" w:hAnsi="华文宋体"/>
          </w:rPr>
          <w:t>-</w:t>
        </w:r>
      </w:ins>
      <w:del w:id="90" w:author="Maggie Wei" w:date="2018-07-03T16:59:00Z">
        <w:r w:rsidRPr="005B2A97" w:rsidDel="00767C4D">
          <w:rPr>
            <w:rFonts w:ascii="华文宋体" w:hAnsi="华文宋体" w:hint="eastAsia"/>
          </w:rPr>
          <w:delText xml:space="preserve"> </w:delText>
        </w:r>
      </w:del>
      <w:r w:rsidRPr="005B2A97">
        <w:rPr>
          <w:rFonts w:ascii="华文宋体" w:hAnsi="华文宋体" w:hint="eastAsia"/>
        </w:rPr>
        <w:t xml:space="preserve">based </w:t>
      </w:r>
      <w:r w:rsidRPr="005B2A97">
        <w:rPr>
          <w:rFonts w:ascii="华文宋体" w:hAnsi="华文宋体"/>
        </w:rPr>
        <w:t>analysis</w:t>
      </w:r>
      <w:r w:rsidRPr="005B2A97">
        <w:rPr>
          <w:rFonts w:ascii="华文宋体" w:hAnsi="华文宋体" w:hint="eastAsia"/>
        </w:rPr>
        <w:t>[21].</w:t>
      </w:r>
    </w:p>
    <w:p w14:paraId="6A52B349" w14:textId="77777777" w:rsidR="00E96744" w:rsidRDefault="00E96744" w:rsidP="00E96744">
      <w:pPr>
        <w:rPr>
          <w:rFonts w:ascii="华文宋体" w:hAnsi="华文宋体"/>
        </w:rPr>
      </w:pPr>
    </w:p>
    <w:p w14:paraId="01B4E0CD" w14:textId="5EF929C4" w:rsidR="00E96744" w:rsidRPr="00E96744" w:rsidRDefault="00E96744" w:rsidP="00E96744">
      <w:pPr>
        <w:ind w:firstLine="420"/>
        <w:rPr>
          <w:rFonts w:ascii="华文宋体" w:hAnsi="华文宋体"/>
        </w:rPr>
      </w:pPr>
      <w:r>
        <w:rPr>
          <w:rFonts w:ascii="华文宋体" w:hAnsi="华文宋体" w:hint="eastAsia"/>
        </w:rPr>
        <w:t xml:space="preserve">We can also see from Table1 that all but three methods use either open-sourced or their home-grown parsers and assume their capability. However, Carmony et al.[20] shows that these parsers are </w:t>
      </w:r>
      <w:r>
        <w:rPr>
          <w:rFonts w:ascii="华文宋体" w:hAnsi="华文宋体"/>
        </w:rPr>
        <w:t>typically</w:t>
      </w:r>
      <w:r>
        <w:rPr>
          <w:rFonts w:ascii="华文宋体" w:hAnsi="华文宋体" w:hint="eastAsia"/>
        </w:rPr>
        <w:t xml:space="preserve"> incomplete and have </w:t>
      </w:r>
      <w:r>
        <w:rPr>
          <w:rFonts w:ascii="华文宋体" w:hAnsi="华文宋体"/>
        </w:rPr>
        <w:t>oversimplified</w:t>
      </w:r>
      <w:r>
        <w:rPr>
          <w:rFonts w:ascii="华文宋体" w:hAnsi="华文宋体" w:hint="eastAsia"/>
        </w:rPr>
        <w:t xml:space="preserve"> assumptions in regard to where JavaScript can be </w:t>
      </w:r>
      <w:r>
        <w:rPr>
          <w:rFonts w:ascii="华文宋体" w:hAnsi="华文宋体" w:hint="eastAsia"/>
        </w:rPr>
        <w:lastRenderedPageBreak/>
        <w:t xml:space="preserve">embedded. This leads to one of the most </w:t>
      </w:r>
      <w:r>
        <w:rPr>
          <w:rFonts w:ascii="华文宋体" w:hAnsi="华文宋体"/>
        </w:rPr>
        <w:t>important</w:t>
      </w:r>
      <w:r>
        <w:rPr>
          <w:rFonts w:ascii="华文宋体" w:hAnsi="华文宋体" w:hint="eastAsia"/>
        </w:rPr>
        <w:t xml:space="preserve"> research questions: Whether the external parser is robust? This is because the design and implementation of this kind of external parser </w:t>
      </w:r>
      <w:ins w:id="91" w:author="Maggie Wei" w:date="2018-07-02T09:07:00Z">
        <w:r w:rsidR="00F34EAA">
          <w:rPr>
            <w:rFonts w:ascii="华文宋体" w:hAnsi="华文宋体"/>
          </w:rPr>
          <w:t>are</w:t>
        </w:r>
      </w:ins>
      <w:del w:id="92" w:author="Maggie Wei" w:date="2018-07-02T09:07:00Z">
        <w:r w:rsidDel="00F34EAA">
          <w:rPr>
            <w:rFonts w:ascii="华文宋体" w:hAnsi="华文宋体" w:hint="eastAsia"/>
          </w:rPr>
          <w:delText>is</w:delText>
        </w:r>
      </w:del>
      <w:r>
        <w:rPr>
          <w:rFonts w:ascii="华文宋体" w:hAnsi="华文宋体" w:hint="eastAsia"/>
        </w:rPr>
        <w:t xml:space="preserve"> usually simple </w:t>
      </w:r>
      <w:del w:id="93" w:author="Maggie Wei" w:date="2018-07-02T17:01:00Z">
        <w:r w:rsidDel="00F140BC">
          <w:rPr>
            <w:rFonts w:ascii="华文宋体" w:hAnsi="华文宋体" w:hint="eastAsia"/>
          </w:rPr>
          <w:delText>and not been</w:delText>
        </w:r>
      </w:del>
      <w:ins w:id="94" w:author="Maggie Wei" w:date="2018-07-02T17:01:00Z">
        <w:r w:rsidR="00F140BC">
          <w:rPr>
            <w:rFonts w:ascii="华文宋体" w:hAnsi="华文宋体" w:hint="eastAsia"/>
          </w:rPr>
          <w:t>without being</w:t>
        </w:r>
      </w:ins>
      <w:r>
        <w:rPr>
          <w:rFonts w:ascii="华文宋体" w:hAnsi="华文宋体" w:hint="eastAsia"/>
        </w:rPr>
        <w:t xml:space="preserve"> designed to be secured, in this case,</w:t>
      </w:r>
      <w:commentRangeStart w:id="95"/>
      <w:ins w:id="96" w:author="Maggie Wei" w:date="2018-07-02T09:07:00Z">
        <w:r w:rsidR="00F34EAA">
          <w:rPr>
            <w:rFonts w:ascii="华文宋体" w:hAnsi="华文宋体" w:hint="eastAsia"/>
          </w:rPr>
          <w:t xml:space="preserve"> the</w:t>
        </w:r>
      </w:ins>
      <w:r>
        <w:rPr>
          <w:rFonts w:ascii="华文宋体" w:hAnsi="华文宋体" w:hint="eastAsia"/>
        </w:rPr>
        <w:t xml:space="preserve"> only little effect is needed for the successful evasion of malicious malwares.</w:t>
      </w:r>
      <w:commentRangeEnd w:id="95"/>
      <w:r w:rsidR="007C07E5">
        <w:rPr>
          <w:rStyle w:val="aa"/>
        </w:rPr>
        <w:commentReference w:id="95"/>
      </w:r>
      <w:r>
        <w:rPr>
          <w:rFonts w:ascii="华文宋体" w:hAnsi="华文宋体" w:hint="eastAsia"/>
        </w:rPr>
        <w:t xml:space="preserve"> We call this kind of attack </w:t>
      </w:r>
      <w:r>
        <w:rPr>
          <w:rFonts w:ascii="华文宋体" w:hAnsi="华文宋体"/>
        </w:rPr>
        <w:t>‘</w:t>
      </w:r>
      <w:r>
        <w:rPr>
          <w:rFonts w:ascii="华文宋体" w:hAnsi="华文宋体" w:hint="eastAsia"/>
        </w:rPr>
        <w:t>Parser Confusion Attacks</w:t>
      </w:r>
      <w:r>
        <w:rPr>
          <w:rFonts w:ascii="华文宋体" w:hAnsi="华文宋体"/>
        </w:rPr>
        <w:t>’</w:t>
      </w:r>
      <w:r>
        <w:rPr>
          <w:rFonts w:ascii="华文宋体" w:hAnsi="华文宋体" w:hint="eastAsia"/>
        </w:rPr>
        <w:t xml:space="preserve"> according to Carmony et. al.[20].</w:t>
      </w:r>
    </w:p>
    <w:p w14:paraId="1320C475" w14:textId="1F9A6CBC" w:rsidR="00E96744" w:rsidRPr="00E96744" w:rsidRDefault="00E96744" w:rsidP="00E96744">
      <w:pPr>
        <w:ind w:firstLine="420"/>
        <w:rPr>
          <w:rFonts w:ascii="华文宋体" w:hAnsi="华文宋体"/>
        </w:rPr>
      </w:pPr>
      <w:r>
        <w:rPr>
          <w:rFonts w:ascii="华文宋体" w:hAnsi="华文宋体" w:hint="eastAsia"/>
        </w:rPr>
        <w:t xml:space="preserve">Also from Table1, an important conclusion can be </w:t>
      </w:r>
      <w:r>
        <w:rPr>
          <w:rFonts w:ascii="华文宋体" w:hAnsi="华文宋体"/>
        </w:rPr>
        <w:t>drawn</w:t>
      </w:r>
      <w:r>
        <w:rPr>
          <w:rFonts w:ascii="华文宋体" w:hAnsi="华文宋体" w:hint="eastAsia"/>
        </w:rPr>
        <w:t xml:space="preserve">: Machine learning (ML), in general, is </w:t>
      </w:r>
      <w:del w:id="97" w:author="Maggie Wei" w:date="2018-07-02T17:39:00Z">
        <w:r w:rsidDel="00F610F7">
          <w:rPr>
            <w:rFonts w:ascii="华文宋体" w:hAnsi="华文宋体" w:hint="eastAsia"/>
          </w:rPr>
          <w:delText xml:space="preserve">NOT </w:delText>
        </w:r>
      </w:del>
      <w:r>
        <w:rPr>
          <w:rFonts w:ascii="华文宋体" w:hAnsi="华文宋体" w:hint="eastAsia"/>
        </w:rPr>
        <w:t xml:space="preserve">fitted for </w:t>
      </w:r>
      <w:ins w:id="98" w:author="Maggie Wei" w:date="2018-07-02T17:39:00Z">
        <w:r w:rsidR="00495204">
          <w:rPr>
            <w:rFonts w:ascii="华文宋体" w:hAnsi="华文宋体" w:hint="eastAsia"/>
          </w:rPr>
          <w:t>static analysis rather than</w:t>
        </w:r>
        <w:r w:rsidR="00495204">
          <w:rPr>
            <w:rFonts w:ascii="华文宋体" w:hAnsi="华文宋体"/>
          </w:rPr>
          <w:t xml:space="preserve"> </w:t>
        </w:r>
      </w:ins>
      <w:r>
        <w:rPr>
          <w:rFonts w:ascii="华文宋体" w:hAnsi="华文宋体" w:hint="eastAsia"/>
        </w:rPr>
        <w:t xml:space="preserve">dynamic </w:t>
      </w:r>
      <w:del w:id="99" w:author="Maggie Wei" w:date="2018-07-02T17:39:00Z">
        <w:r w:rsidDel="00495204">
          <w:rPr>
            <w:rFonts w:ascii="华文宋体" w:hAnsi="华文宋体" w:hint="eastAsia"/>
          </w:rPr>
          <w:delText xml:space="preserve">but for static </w:delText>
        </w:r>
      </w:del>
      <w:r>
        <w:rPr>
          <w:rFonts w:ascii="华文宋体" w:hAnsi="华文宋体" w:hint="eastAsia"/>
        </w:rPr>
        <w:t xml:space="preserve">analysis, </w:t>
      </w:r>
      <w:ins w:id="100" w:author="Maggie Wei" w:date="2018-07-03T17:01:00Z">
        <w:r w:rsidR="00AF0147">
          <w:rPr>
            <w:rFonts w:ascii="华文宋体" w:hAnsi="华文宋体"/>
          </w:rPr>
          <w:t xml:space="preserve">for </w:t>
        </w:r>
      </w:ins>
      <w:r>
        <w:rPr>
          <w:rFonts w:ascii="华文宋体" w:hAnsi="华文宋体" w:hint="eastAsia"/>
        </w:rPr>
        <w:t xml:space="preserve">which we have not seen a </w:t>
      </w:r>
      <w:r w:rsidRPr="00495204">
        <w:rPr>
          <w:rFonts w:ascii="华文宋体" w:hAnsi="华文宋体"/>
          <w:highlight w:val="yellow"/>
          <w:rPrChange w:id="101" w:author="Maggie Wei" w:date="2018-07-02T17:40:00Z">
            <w:rPr>
              <w:rFonts w:ascii="华文宋体" w:hAnsi="华文宋体"/>
            </w:rPr>
          </w:rPrChange>
        </w:rPr>
        <w:t>dynamic paper with machine learning</w:t>
      </w:r>
      <w:r>
        <w:rPr>
          <w:rFonts w:ascii="华文宋体" w:hAnsi="华文宋体" w:hint="eastAsia"/>
        </w:rPr>
        <w:t xml:space="preserve"> </w:t>
      </w:r>
      <w:r w:rsidRPr="00495204">
        <w:rPr>
          <w:rFonts w:ascii="华文宋体" w:hAnsi="华文宋体"/>
          <w:highlight w:val="yellow"/>
          <w:rPrChange w:id="102" w:author="Maggie Wei" w:date="2018-07-02T17:41:00Z">
            <w:rPr>
              <w:rFonts w:ascii="华文宋体" w:hAnsi="华文宋体"/>
            </w:rPr>
          </w:rPrChange>
        </w:rPr>
        <w:t>but ML has been the ‘default standard’ for nearly all static papers because of their ability in classification/clustering without prior knowledge of the pattern.</w:t>
      </w:r>
      <w:r>
        <w:rPr>
          <w:rFonts w:ascii="华文宋体" w:hAnsi="华文宋体" w:hint="eastAsia"/>
        </w:rPr>
        <w:t xml:space="preserve"> Typical machine learning work here </w:t>
      </w:r>
      <w:r>
        <w:rPr>
          <w:rFonts w:ascii="华文宋体" w:hAnsi="华文宋体"/>
        </w:rPr>
        <w:t>includes</w:t>
      </w:r>
      <w:r>
        <w:rPr>
          <w:rFonts w:ascii="华文宋体" w:hAnsi="华文宋体" w:hint="eastAsia"/>
        </w:rPr>
        <w:t xml:space="preserve"> PDFrate[24] and PDF Malware Slayer[11] etc. Nearly all their work </w:t>
      </w:r>
      <w:r w:rsidRPr="00BF0B60">
        <w:rPr>
          <w:rFonts w:ascii="华文宋体" w:hAnsi="华文宋体" w:hint="eastAsia"/>
          <w:color w:val="00B050"/>
        </w:rPr>
        <w:t xml:space="preserve">claim </w:t>
      </w:r>
      <w:r>
        <w:rPr>
          <w:rFonts w:ascii="华文宋体" w:hAnsi="华文宋体" w:hint="eastAsia"/>
        </w:rPr>
        <w:t xml:space="preserve">that their classifiers can attain high accuracy under resource intensive </w:t>
      </w:r>
      <w:r>
        <w:rPr>
          <w:rFonts w:ascii="华文宋体" w:hAnsi="华文宋体"/>
        </w:rPr>
        <w:t>environment</w:t>
      </w:r>
      <w:r>
        <w:rPr>
          <w:rFonts w:ascii="华文宋体" w:hAnsi="华文宋体" w:hint="eastAsia"/>
        </w:rPr>
        <w:t xml:space="preserve">, but seldom </w:t>
      </w:r>
      <w:del w:id="103" w:author="Maggie Wei" w:date="2018-07-02T17:41:00Z">
        <w:r w:rsidDel="00495204">
          <w:rPr>
            <w:rFonts w:ascii="华文宋体" w:hAnsi="华文宋体" w:hint="eastAsia"/>
          </w:rPr>
          <w:delText xml:space="preserve">of them </w:delText>
        </w:r>
      </w:del>
      <w:r>
        <w:rPr>
          <w:rFonts w:ascii="华文宋体" w:hAnsi="华文宋体" w:hint="eastAsia"/>
        </w:rPr>
        <w:t>mention the security of their deployed ML models, no need to say a comprehensive study on adversarial machine learning. This raise</w:t>
      </w:r>
      <w:ins w:id="104" w:author="Maggie Wei" w:date="2018-07-02T09:09:00Z">
        <w:r w:rsidR="002D1033">
          <w:rPr>
            <w:rFonts w:ascii="华文宋体" w:hAnsi="华文宋体" w:hint="eastAsia"/>
          </w:rPr>
          <w:t>s</w:t>
        </w:r>
      </w:ins>
      <w:r>
        <w:rPr>
          <w:rFonts w:ascii="华文宋体" w:hAnsi="华文宋体" w:hint="eastAsia"/>
        </w:rPr>
        <w:t xml:space="preserve"> serious doubts about the effectiveness of classifiers based on </w:t>
      </w:r>
      <w:r>
        <w:rPr>
          <w:rFonts w:ascii="华文宋体" w:hAnsi="华文宋体"/>
        </w:rPr>
        <w:t>superficial</w:t>
      </w:r>
      <w:r>
        <w:rPr>
          <w:rFonts w:ascii="华文宋体" w:hAnsi="华文宋体" w:hint="eastAsia"/>
        </w:rPr>
        <w:t xml:space="preserve"> features in the </w:t>
      </w:r>
      <w:r>
        <w:rPr>
          <w:rFonts w:ascii="华文宋体" w:hAnsi="华文宋体"/>
        </w:rPr>
        <w:t>presence</w:t>
      </w:r>
      <w:r>
        <w:rPr>
          <w:rFonts w:ascii="华文宋体" w:hAnsi="华文宋体" w:hint="eastAsia"/>
        </w:rPr>
        <w:t xml:space="preserve"> of adversaries. This kind of attack ha</w:t>
      </w:r>
      <w:ins w:id="105" w:author="Maggie Wei" w:date="2018-07-02T09:09:00Z">
        <w:r w:rsidR="002D1033">
          <w:rPr>
            <w:rFonts w:ascii="华文宋体" w:hAnsi="华文宋体"/>
          </w:rPr>
          <w:t>s</w:t>
        </w:r>
      </w:ins>
      <w:del w:id="106" w:author="Maggie Wei" w:date="2018-07-02T09:09:00Z">
        <w:r w:rsidDel="002D1033">
          <w:rPr>
            <w:rFonts w:ascii="华文宋体" w:hAnsi="华文宋体" w:hint="eastAsia"/>
          </w:rPr>
          <w:delText>ve</w:delText>
        </w:r>
      </w:del>
      <w:r>
        <w:rPr>
          <w:rFonts w:ascii="华文宋体" w:hAnsi="华文宋体" w:hint="eastAsia"/>
        </w:rPr>
        <w:t xml:space="preserve"> been mentioned in Xu et. al.[14], he is capable of automatically producing evasive maldoc variants. Here, for each </w:t>
      </w:r>
      <w:r>
        <w:rPr>
          <w:rFonts w:ascii="华文宋体" w:hAnsi="华文宋体"/>
        </w:rPr>
        <w:t>iteration</w:t>
      </w:r>
      <w:r>
        <w:rPr>
          <w:rFonts w:ascii="华文宋体" w:hAnsi="华文宋体" w:hint="eastAsia"/>
        </w:rPr>
        <w:t xml:space="preserve"> and for every sample, </w:t>
      </w:r>
      <w:ins w:id="107" w:author="Maggie Wei" w:date="2018-07-02T09:10:00Z">
        <w:r w:rsidR="002D1033">
          <w:rPr>
            <w:rFonts w:ascii="华文宋体" w:hAnsi="华文宋体"/>
          </w:rPr>
          <w:t xml:space="preserve">the </w:t>
        </w:r>
      </w:ins>
      <w:r>
        <w:rPr>
          <w:rFonts w:ascii="华文宋体" w:hAnsi="华文宋体" w:hint="eastAsia"/>
        </w:rPr>
        <w:t xml:space="preserve">operation such as addition, deletion and replace to the PDF structure tree </w:t>
      </w:r>
      <w:commentRangeStart w:id="108"/>
      <w:r>
        <w:rPr>
          <w:rFonts w:ascii="华文宋体" w:hAnsi="华文宋体" w:hint="eastAsia"/>
        </w:rPr>
        <w:t xml:space="preserve">is performed via genetic </w:t>
      </w:r>
      <w:ins w:id="109" w:author="Maggie Wei" w:date="2018-07-02T17:43:00Z">
        <w:r w:rsidR="00495204">
          <w:rPr>
            <w:rFonts w:ascii="华文宋体" w:hAnsi="华文宋体"/>
          </w:rPr>
          <w:t xml:space="preserve">operation </w:t>
        </w:r>
      </w:ins>
      <w:r>
        <w:rPr>
          <w:rFonts w:ascii="华文宋体" w:hAnsi="华文宋体" w:hint="eastAsia"/>
        </w:rPr>
        <w:t>like programming</w:t>
      </w:r>
      <w:commentRangeEnd w:id="108"/>
      <w:r w:rsidR="00495204">
        <w:rPr>
          <w:rStyle w:val="aa"/>
        </w:rPr>
        <w:commentReference w:id="108"/>
      </w:r>
      <w:r>
        <w:rPr>
          <w:rFonts w:ascii="华文宋体" w:hAnsi="华文宋体" w:hint="eastAsia"/>
        </w:rPr>
        <w:t xml:space="preserve">. During the whole process, the malicious </w:t>
      </w:r>
      <w:r>
        <w:rPr>
          <w:rFonts w:ascii="华文宋体" w:hAnsi="华文宋体"/>
        </w:rPr>
        <w:t>behavior</w:t>
      </w:r>
      <w:r>
        <w:rPr>
          <w:rFonts w:ascii="华文宋体" w:hAnsi="华文宋体" w:hint="eastAsia"/>
        </w:rPr>
        <w:t xml:space="preserve"> of the sample should maintain exactly the same</w:t>
      </w:r>
      <w:ins w:id="110" w:author="Maggie Wei" w:date="2018-07-02T17:46:00Z">
        <w:r w:rsidR="00A7329E">
          <w:rPr>
            <w:rFonts w:ascii="华文宋体" w:hAnsi="华文宋体"/>
          </w:rPr>
          <w:t>,</w:t>
        </w:r>
      </w:ins>
      <w:r>
        <w:rPr>
          <w:rFonts w:ascii="华文宋体" w:hAnsi="华文宋体" w:hint="eastAsia"/>
        </w:rPr>
        <w:t xml:space="preserve"> but the ability to confuse</w:t>
      </w:r>
      <w:ins w:id="111" w:author="Maggie Wei" w:date="2018-07-02T17:46:00Z">
        <w:r w:rsidR="00A7329E">
          <w:rPr>
            <w:rFonts w:ascii="华文宋体" w:hAnsi="华文宋体"/>
          </w:rPr>
          <w:t xml:space="preserve"> and </w:t>
        </w:r>
      </w:ins>
      <w:del w:id="112" w:author="Maggie Wei" w:date="2018-07-02T17:46:00Z">
        <w:r w:rsidDel="00A7329E">
          <w:rPr>
            <w:rFonts w:ascii="华文宋体" w:hAnsi="华文宋体" w:hint="eastAsia"/>
          </w:rPr>
          <w:delText>/</w:delText>
        </w:r>
      </w:del>
      <w:r>
        <w:rPr>
          <w:rFonts w:ascii="华文宋体" w:hAnsi="华文宋体" w:hint="eastAsia"/>
        </w:rPr>
        <w:t xml:space="preserve">evade the classifier is stronger at each iteration. We call this kind of attack </w:t>
      </w:r>
      <w:r>
        <w:rPr>
          <w:rFonts w:ascii="华文宋体" w:hAnsi="华文宋体"/>
        </w:rPr>
        <w:t>‘</w:t>
      </w:r>
      <w:r>
        <w:rPr>
          <w:rFonts w:ascii="华文宋体" w:hAnsi="华文宋体" w:hint="eastAsia"/>
        </w:rPr>
        <w:t>Classifier Evasion Attack</w:t>
      </w:r>
      <w:r>
        <w:rPr>
          <w:rFonts w:ascii="华文宋体" w:hAnsi="华文宋体"/>
        </w:rPr>
        <w:t>’</w:t>
      </w:r>
      <w:r>
        <w:rPr>
          <w:rFonts w:ascii="华文宋体" w:hAnsi="华文宋体" w:hint="eastAsia"/>
        </w:rPr>
        <w:t xml:space="preserve"> according to Xu et. al.[14].</w:t>
      </w:r>
    </w:p>
    <w:p w14:paraId="6B1D87E2" w14:textId="77777777" w:rsidR="00E96744" w:rsidRDefault="00E96744" w:rsidP="00E96744">
      <w:pPr>
        <w:ind w:firstLine="360"/>
        <w:rPr>
          <w:rFonts w:ascii="华文宋体" w:hAnsi="华文宋体"/>
        </w:rPr>
      </w:pPr>
      <w:r>
        <w:rPr>
          <w:rFonts w:ascii="华文宋体" w:hAnsi="华文宋体" w:hint="eastAsia"/>
        </w:rPr>
        <w:t xml:space="preserve">An implicit assumption is that structural/behavioral discrepancies exist between benign and malicious documents and such discrepancies can be observed. </w:t>
      </w:r>
      <w:r w:rsidRPr="00AD6B3B">
        <w:rPr>
          <w:rFonts w:ascii="华文宋体" w:hAnsi="华文宋体"/>
          <w:highlight w:val="yellow"/>
          <w:rPrChange w:id="113" w:author="Maggie Wei" w:date="2018-07-05T14:40:00Z">
            <w:rPr>
              <w:rFonts w:ascii="华文宋体" w:hAnsi="华文宋体"/>
            </w:rPr>
          </w:rPrChange>
        </w:rPr>
        <w:t>Since the document must follow a public format specification, commonalities (structural or behavioral) are expected in benign documents.</w:t>
      </w:r>
      <w:r>
        <w:rPr>
          <w:rFonts w:ascii="华文宋体" w:hAnsi="华文宋体" w:hint="eastAsia"/>
        </w:rPr>
        <w:t xml:space="preserve"> If a document deviates largely from the specification or the common patterns of benign samples, it is more </w:t>
      </w:r>
      <w:r>
        <w:rPr>
          <w:rFonts w:ascii="华文宋体" w:hAnsi="华文宋体"/>
        </w:rPr>
        <w:t>likely</w:t>
      </w:r>
      <w:r>
        <w:rPr>
          <w:rFonts w:ascii="华文宋体" w:hAnsi="华文宋体" w:hint="eastAsia"/>
        </w:rPr>
        <w:t xml:space="preserve"> to be a malicious document. In other words, a hyper-plane should always be found and posited in a high dimensional feature space to clearly </w:t>
      </w:r>
      <w:r>
        <w:rPr>
          <w:rFonts w:ascii="华文宋体" w:hAnsi="华文宋体"/>
        </w:rPr>
        <w:t>separate</w:t>
      </w:r>
      <w:r>
        <w:rPr>
          <w:rFonts w:ascii="华文宋体" w:hAnsi="华文宋体" w:hint="eastAsia"/>
        </w:rPr>
        <w:t xml:space="preserve"> the malicious and benign samples. But </w:t>
      </w:r>
      <w:r w:rsidRPr="009351EC">
        <w:rPr>
          <w:rFonts w:ascii="华文宋体" w:hAnsi="华文宋体" w:hint="eastAsia"/>
        </w:rPr>
        <w:t>this assumption doesn</w:t>
      </w:r>
      <w:r w:rsidRPr="009351EC">
        <w:rPr>
          <w:rFonts w:ascii="华文宋体" w:hAnsi="华文宋体"/>
        </w:rPr>
        <w:t>’</w:t>
      </w:r>
      <w:r w:rsidRPr="009351EC">
        <w:rPr>
          <w:rFonts w:ascii="华文宋体" w:hAnsi="华文宋体" w:hint="eastAsia"/>
        </w:rPr>
        <w:t>t hold</w:t>
      </w:r>
      <w:r>
        <w:rPr>
          <w:rFonts w:ascii="华文宋体" w:hAnsi="华文宋体" w:hint="eastAsia"/>
        </w:rPr>
        <w:t xml:space="preserve"> if we can answer the following research questions:</w:t>
      </w:r>
    </w:p>
    <w:p w14:paraId="66F2CF9A" w14:textId="1DE087C2" w:rsidR="00E96744" w:rsidRDefault="00E96744" w:rsidP="00E96744">
      <w:pPr>
        <w:pStyle w:val="a5"/>
        <w:numPr>
          <w:ilvl w:val="0"/>
          <w:numId w:val="6"/>
        </w:numPr>
        <w:ind w:firstLineChars="0"/>
        <w:rPr>
          <w:rFonts w:ascii="华文宋体" w:hAnsi="华文宋体"/>
        </w:rPr>
      </w:pPr>
      <w:r>
        <w:rPr>
          <w:rFonts w:ascii="华文宋体" w:hAnsi="华文宋体" w:hint="eastAsia"/>
        </w:rPr>
        <w:t>C</w:t>
      </w:r>
      <w:r w:rsidRPr="00706779">
        <w:rPr>
          <w:rFonts w:ascii="华文宋体" w:hAnsi="华文宋体" w:hint="eastAsia"/>
        </w:rPr>
        <w:t>an we evade the classif</w:t>
      </w:r>
      <w:r>
        <w:rPr>
          <w:rFonts w:ascii="华文宋体" w:hAnsi="华文宋体" w:hint="eastAsia"/>
        </w:rPr>
        <w:t xml:space="preserve">ier </w:t>
      </w:r>
      <w:r w:rsidRPr="00706779">
        <w:rPr>
          <w:rFonts w:ascii="华文宋体" w:hAnsi="华文宋体" w:hint="eastAsia"/>
        </w:rPr>
        <w:t>by adding</w:t>
      </w:r>
      <w:ins w:id="114" w:author="Maggie Wei" w:date="2018-07-05T15:43:00Z">
        <w:r w:rsidR="002B298B">
          <w:rPr>
            <w:rFonts w:ascii="华文宋体" w:hAnsi="华文宋体"/>
          </w:rPr>
          <w:t xml:space="preserve">, </w:t>
        </w:r>
      </w:ins>
      <w:del w:id="115" w:author="Maggie Wei" w:date="2018-07-05T15:42:00Z">
        <w:r w:rsidDel="002B298B">
          <w:rPr>
            <w:rFonts w:ascii="华文宋体" w:hAnsi="华文宋体" w:hint="eastAsia"/>
          </w:rPr>
          <w:delText>/</w:delText>
        </w:r>
      </w:del>
      <w:r>
        <w:rPr>
          <w:rFonts w:ascii="华文宋体" w:hAnsi="华文宋体" w:hint="eastAsia"/>
        </w:rPr>
        <w:t>deleting</w:t>
      </w:r>
      <w:ins w:id="116" w:author="Maggie Wei" w:date="2018-07-05T15:43:00Z">
        <w:r w:rsidR="002B298B">
          <w:rPr>
            <w:rFonts w:ascii="华文宋体" w:hAnsi="华文宋体"/>
          </w:rPr>
          <w:t xml:space="preserve">, or </w:t>
        </w:r>
      </w:ins>
      <w:del w:id="117" w:author="Maggie Wei" w:date="2018-07-05T15:43:00Z">
        <w:r w:rsidDel="002B298B">
          <w:rPr>
            <w:rFonts w:ascii="华文宋体" w:hAnsi="华文宋体" w:hint="eastAsia"/>
          </w:rPr>
          <w:delText>/</w:delText>
        </w:r>
      </w:del>
      <w:r>
        <w:rPr>
          <w:rFonts w:ascii="华文宋体" w:hAnsi="华文宋体" w:hint="eastAsia"/>
        </w:rPr>
        <w:t>replacing</w:t>
      </w:r>
      <w:r w:rsidRPr="00706779">
        <w:rPr>
          <w:rFonts w:ascii="华文宋体" w:hAnsi="华文宋体" w:hint="eastAsia"/>
        </w:rPr>
        <w:t xml:space="preserve"> </w:t>
      </w:r>
      <w:r>
        <w:rPr>
          <w:rFonts w:ascii="华文宋体" w:hAnsi="华文宋体" w:hint="eastAsia"/>
        </w:rPr>
        <w:t>content to t</w:t>
      </w:r>
      <w:r w:rsidRPr="00706779">
        <w:rPr>
          <w:rFonts w:ascii="华文宋体" w:hAnsi="华文宋体" w:hint="eastAsia"/>
        </w:rPr>
        <w:t xml:space="preserve">he </w:t>
      </w:r>
      <w:r>
        <w:rPr>
          <w:rFonts w:ascii="华文宋体" w:hAnsi="华文宋体" w:hint="eastAsia"/>
        </w:rPr>
        <w:t xml:space="preserve">malicious </w:t>
      </w:r>
      <w:r w:rsidRPr="00706779">
        <w:rPr>
          <w:rFonts w:ascii="华文宋体" w:hAnsi="华文宋体" w:hint="eastAsia"/>
        </w:rPr>
        <w:t>PDF</w:t>
      </w:r>
      <w:r>
        <w:rPr>
          <w:rFonts w:ascii="华文宋体" w:hAnsi="华文宋体" w:hint="eastAsia"/>
        </w:rPr>
        <w:t xml:space="preserve"> files </w:t>
      </w:r>
      <w:r w:rsidRPr="00706779">
        <w:rPr>
          <w:rFonts w:ascii="华文宋体" w:hAnsi="华文宋体" w:hint="eastAsia"/>
        </w:rPr>
        <w:t xml:space="preserve">while </w:t>
      </w:r>
      <w:r>
        <w:rPr>
          <w:rFonts w:ascii="华文宋体" w:hAnsi="华文宋体" w:hint="eastAsia"/>
        </w:rPr>
        <w:t xml:space="preserve">still keeping </w:t>
      </w:r>
      <w:r w:rsidRPr="00706779">
        <w:rPr>
          <w:rFonts w:ascii="华文宋体" w:hAnsi="华文宋体" w:hint="eastAsia"/>
        </w:rPr>
        <w:t xml:space="preserve">the malicious </w:t>
      </w:r>
      <w:r w:rsidRPr="00706779">
        <w:rPr>
          <w:rFonts w:ascii="华文宋体" w:hAnsi="华文宋体"/>
        </w:rPr>
        <w:t>behavior</w:t>
      </w:r>
      <w:ins w:id="118" w:author="Maggie Wei" w:date="2018-07-05T15:43:00Z">
        <w:r w:rsidR="00444F3D">
          <w:rPr>
            <w:rFonts w:ascii="华文宋体" w:hAnsi="华文宋体" w:hint="eastAsia"/>
          </w:rPr>
          <w:t xml:space="preserve">s </w:t>
        </w:r>
        <w:r w:rsidR="00444F3D">
          <w:rPr>
            <w:rFonts w:ascii="华文宋体" w:hAnsi="华文宋体"/>
          </w:rPr>
          <w:t>of files</w:t>
        </w:r>
      </w:ins>
      <w:r w:rsidRPr="00706779">
        <w:rPr>
          <w:rFonts w:ascii="华文宋体" w:hAnsi="华文宋体" w:hint="eastAsia"/>
        </w:rPr>
        <w:t xml:space="preserve">? </w:t>
      </w:r>
    </w:p>
    <w:p w14:paraId="0C13335F" w14:textId="77777777" w:rsidR="00E96744" w:rsidRDefault="00E96744" w:rsidP="00E96744">
      <w:pPr>
        <w:pStyle w:val="a5"/>
        <w:numPr>
          <w:ilvl w:val="0"/>
          <w:numId w:val="6"/>
        </w:numPr>
        <w:ind w:firstLineChars="0"/>
        <w:rPr>
          <w:rFonts w:ascii="华文宋体" w:hAnsi="华文宋体"/>
        </w:rPr>
      </w:pPr>
      <w:r w:rsidRPr="00444F3D">
        <w:rPr>
          <w:rFonts w:ascii="华文宋体" w:hAnsi="华文宋体"/>
          <w:highlight w:val="yellow"/>
          <w:rPrChange w:id="119" w:author="Maggie Wei" w:date="2018-07-05T15:44:00Z">
            <w:rPr>
              <w:rFonts w:ascii="华文宋体" w:hAnsi="华文宋体"/>
            </w:rPr>
          </w:rPrChange>
        </w:rPr>
        <w:t xml:space="preserve">Can we evade the classifier by gradually adding malicious stuff to the benign PDF files </w:t>
      </w:r>
      <w:r w:rsidRPr="00444F3D">
        <w:rPr>
          <w:rFonts w:ascii="华文宋体" w:hAnsi="华文宋体"/>
          <w:strike/>
          <w:highlight w:val="yellow"/>
          <w:rPrChange w:id="120" w:author="Maggie Wei" w:date="2018-07-05T15:46:00Z">
            <w:rPr>
              <w:rFonts w:ascii="华文宋体" w:hAnsi="华文宋体"/>
            </w:rPr>
          </w:rPrChange>
        </w:rPr>
        <w:t>and still fly under the radar without being detected</w:t>
      </w:r>
      <w:r w:rsidRPr="00444F3D">
        <w:rPr>
          <w:rFonts w:ascii="华文宋体" w:hAnsi="华文宋体"/>
          <w:highlight w:val="yellow"/>
          <w:rPrChange w:id="121" w:author="Maggie Wei" w:date="2018-07-05T15:44:00Z">
            <w:rPr>
              <w:rFonts w:ascii="华文宋体" w:hAnsi="华文宋体"/>
            </w:rPr>
          </w:rPrChange>
        </w:rPr>
        <w:t>?</w:t>
      </w:r>
      <w:r>
        <w:rPr>
          <w:rFonts w:ascii="华文宋体" w:hAnsi="华文宋体" w:hint="eastAsia"/>
        </w:rPr>
        <w:t xml:space="preserve"> </w:t>
      </w:r>
    </w:p>
    <w:p w14:paraId="57A6709E" w14:textId="62AFDE57" w:rsidR="00E96744" w:rsidRPr="00706779" w:rsidRDefault="00E96744" w:rsidP="002D1033">
      <w:pPr>
        <w:ind w:firstLine="360"/>
        <w:rPr>
          <w:rFonts w:ascii="华文宋体" w:hAnsi="华文宋体"/>
        </w:rPr>
      </w:pPr>
      <w:r>
        <w:rPr>
          <w:rFonts w:ascii="华文宋体" w:hAnsi="华文宋体" w:hint="eastAsia"/>
        </w:rPr>
        <w:t xml:space="preserve">The </w:t>
      </w:r>
      <w:r w:rsidRPr="00706779">
        <w:rPr>
          <w:rFonts w:ascii="华文宋体" w:hAnsi="华文宋体" w:hint="eastAsia"/>
        </w:rPr>
        <w:t>work by Srndic et. al.[4]</w:t>
      </w:r>
      <w:r>
        <w:rPr>
          <w:rFonts w:ascii="华文宋体" w:hAnsi="华文宋体" w:hint="eastAsia"/>
        </w:rPr>
        <w:t xml:space="preserve">, </w:t>
      </w:r>
      <w:ins w:id="122" w:author="Maggie Wei" w:date="2018-07-05T15:52:00Z">
        <w:r w:rsidR="004C5EF2">
          <w:rPr>
            <w:rFonts w:ascii="华文宋体" w:hAnsi="华文宋体"/>
          </w:rPr>
          <w:t xml:space="preserve">starting with malicious files, has </w:t>
        </w:r>
      </w:ins>
      <w:r>
        <w:rPr>
          <w:rFonts w:ascii="华文宋体" w:hAnsi="华文宋体" w:hint="eastAsia"/>
        </w:rPr>
        <w:t>answer</w:t>
      </w:r>
      <w:ins w:id="123" w:author="Maggie Wei" w:date="2018-07-05T15:52:00Z">
        <w:r w:rsidR="004C5EF2">
          <w:rPr>
            <w:rFonts w:ascii="华文宋体" w:hAnsi="华文宋体"/>
          </w:rPr>
          <w:t>ed</w:t>
        </w:r>
      </w:ins>
      <w:del w:id="124" w:author="Maggie Wei" w:date="2018-07-05T15:52:00Z">
        <w:r w:rsidDel="004C5EF2">
          <w:rPr>
            <w:rFonts w:ascii="华文宋体" w:hAnsi="华文宋体" w:hint="eastAsia"/>
          </w:rPr>
          <w:delText>ing</w:delText>
        </w:r>
      </w:del>
      <w:r>
        <w:rPr>
          <w:rFonts w:ascii="华文宋体" w:hAnsi="华文宋体" w:hint="eastAsia"/>
        </w:rPr>
        <w:t xml:space="preserve"> the 1</w:t>
      </w:r>
      <w:r w:rsidRPr="00BE4078">
        <w:rPr>
          <w:rFonts w:ascii="华文宋体" w:hAnsi="华文宋体" w:hint="eastAsia"/>
          <w:vertAlign w:val="superscript"/>
        </w:rPr>
        <w:t>st</w:t>
      </w:r>
      <w:r>
        <w:rPr>
          <w:rFonts w:ascii="华文宋体" w:hAnsi="华文宋体" w:hint="eastAsia"/>
        </w:rPr>
        <w:t xml:space="preserve"> question</w:t>
      </w:r>
      <w:del w:id="125" w:author="Maggie Wei" w:date="2018-07-05T15:49:00Z">
        <w:r w:rsidDel="001B31F5">
          <w:rPr>
            <w:rFonts w:ascii="华文宋体" w:hAnsi="华文宋体" w:hint="eastAsia"/>
          </w:rPr>
          <w:delText xml:space="preserve">, </w:delText>
        </w:r>
        <w:r w:rsidRPr="00706779" w:rsidDel="001B31F5">
          <w:rPr>
            <w:rFonts w:ascii="华文宋体" w:hAnsi="华文宋体" w:hint="eastAsia"/>
          </w:rPr>
          <w:delText xml:space="preserve">starts </w:delText>
        </w:r>
      </w:del>
      <w:del w:id="126" w:author="Maggie Wei" w:date="2018-07-02T09:10:00Z">
        <w:r w:rsidRPr="00706779" w:rsidDel="002D1033">
          <w:rPr>
            <w:rFonts w:ascii="华文宋体" w:hAnsi="华文宋体" w:hint="eastAsia"/>
          </w:rPr>
          <w:delText>from</w:delText>
        </w:r>
      </w:del>
      <w:del w:id="127" w:author="Maggie Wei" w:date="2018-07-05T15:49:00Z">
        <w:r w:rsidRPr="00706779" w:rsidDel="001B31F5">
          <w:rPr>
            <w:rFonts w:ascii="华文宋体" w:hAnsi="华文宋体" w:hint="eastAsia"/>
          </w:rPr>
          <w:delText xml:space="preserve"> </w:delText>
        </w:r>
        <w:r w:rsidDel="001B31F5">
          <w:rPr>
            <w:rFonts w:ascii="华文宋体" w:hAnsi="华文宋体" w:hint="eastAsia"/>
          </w:rPr>
          <w:delText xml:space="preserve">malicious </w:delText>
        </w:r>
        <w:r w:rsidRPr="00706779" w:rsidDel="001B31F5">
          <w:rPr>
            <w:rFonts w:ascii="华文宋体" w:hAnsi="华文宋体" w:hint="eastAsia"/>
          </w:rPr>
          <w:delText>files</w:delText>
        </w:r>
      </w:del>
      <w:r>
        <w:rPr>
          <w:rFonts w:ascii="华文宋体" w:hAnsi="华文宋体" w:hint="eastAsia"/>
        </w:rPr>
        <w:t xml:space="preserve"> which </w:t>
      </w:r>
      <w:ins w:id="128" w:author="Maggie Wei" w:date="2018-07-05T15:50:00Z">
        <w:r w:rsidR="004C5EF2">
          <w:rPr>
            <w:rFonts w:ascii="华文宋体" w:hAnsi="华文宋体"/>
          </w:rPr>
          <w:t xml:space="preserve">is </w:t>
        </w:r>
      </w:ins>
      <w:del w:id="129" w:author="Maggie Wei" w:date="2018-07-05T15:50:00Z">
        <w:r w:rsidRPr="00706779" w:rsidDel="004C5EF2">
          <w:rPr>
            <w:rFonts w:ascii="华文宋体" w:hAnsi="华文宋体" w:hint="eastAsia"/>
          </w:rPr>
          <w:delText xml:space="preserve">we </w:delText>
        </w:r>
      </w:del>
      <w:r w:rsidRPr="00706779">
        <w:rPr>
          <w:rFonts w:ascii="华文宋体" w:hAnsi="华文宋体" w:hint="eastAsia"/>
        </w:rPr>
        <w:t>call</w:t>
      </w:r>
      <w:ins w:id="130" w:author="Maggie Wei" w:date="2018-07-05T15:50:00Z">
        <w:r w:rsidR="004C5EF2">
          <w:rPr>
            <w:rFonts w:ascii="华文宋体" w:hAnsi="华文宋体"/>
          </w:rPr>
          <w:t>ed</w:t>
        </w:r>
      </w:ins>
      <w:del w:id="131" w:author="Maggie Wei" w:date="2018-07-05T15:49:00Z">
        <w:r w:rsidRPr="00706779" w:rsidDel="001B31F5">
          <w:rPr>
            <w:rFonts w:ascii="华文宋体" w:hAnsi="华文宋体" w:hint="eastAsia"/>
          </w:rPr>
          <w:delText xml:space="preserve"> it</w:delText>
        </w:r>
      </w:del>
      <w:del w:id="132" w:author="Maggie Wei" w:date="2018-07-05T15:51:00Z">
        <w:r w:rsidRPr="00706779" w:rsidDel="004C5EF2">
          <w:rPr>
            <w:rFonts w:ascii="华文宋体" w:hAnsi="华文宋体" w:hint="eastAsia"/>
          </w:rPr>
          <w:delText xml:space="preserve"> </w:delText>
        </w:r>
      </w:del>
      <w:ins w:id="133" w:author="Maggie Wei" w:date="2018-07-05T15:49:00Z">
        <w:r w:rsidR="001B31F5">
          <w:rPr>
            <w:rFonts w:ascii="华文宋体" w:hAnsi="华文宋体"/>
          </w:rPr>
          <w:t xml:space="preserve"> “</w:t>
        </w:r>
      </w:ins>
      <w:del w:id="134" w:author="Maggie Wei" w:date="2018-07-05T15:49:00Z">
        <w:r w:rsidRPr="00706779" w:rsidDel="001B31F5">
          <w:rPr>
            <w:rFonts w:ascii="华文宋体" w:hAnsi="华文宋体"/>
          </w:rPr>
          <w:delText>‘</w:delText>
        </w:r>
      </w:del>
      <w:r w:rsidRPr="00706779">
        <w:rPr>
          <w:rFonts w:ascii="华文宋体" w:hAnsi="华文宋体" w:hint="eastAsia"/>
        </w:rPr>
        <w:t>Mimicry Attack</w:t>
      </w:r>
      <w:ins w:id="135" w:author="Maggie Wei" w:date="2018-07-05T15:50:00Z">
        <w:r w:rsidR="001B31F5">
          <w:rPr>
            <w:rFonts w:ascii="华文宋体" w:hAnsi="华文宋体"/>
          </w:rPr>
          <w:t>”</w:t>
        </w:r>
      </w:ins>
      <w:del w:id="136" w:author="Maggie Wei" w:date="2018-07-05T15:49:00Z">
        <w:r w:rsidRPr="00706779" w:rsidDel="001B31F5">
          <w:rPr>
            <w:rFonts w:ascii="华文宋体" w:hAnsi="华文宋体"/>
          </w:rPr>
          <w:delText>’</w:delText>
        </w:r>
      </w:del>
      <w:r w:rsidRPr="00706779">
        <w:rPr>
          <w:rFonts w:ascii="华文宋体" w:hAnsi="华文宋体" w:hint="eastAsia"/>
        </w:rPr>
        <w:t>; While Maiorca et. al.[10]</w:t>
      </w:r>
      <w:r>
        <w:rPr>
          <w:rFonts w:ascii="华文宋体" w:hAnsi="华文宋体" w:hint="eastAsia"/>
        </w:rPr>
        <w:t xml:space="preserve">, </w:t>
      </w:r>
      <w:ins w:id="137" w:author="Maggie Wei" w:date="2018-07-05T15:52:00Z">
        <w:r w:rsidR="004C5EF2">
          <w:rPr>
            <w:rFonts w:ascii="华文宋体" w:hAnsi="华文宋体"/>
          </w:rPr>
          <w:t>starting with benign files, has</w:t>
        </w:r>
        <w:r w:rsidR="004C5EF2">
          <w:rPr>
            <w:rFonts w:ascii="华文宋体" w:hAnsi="华文宋体" w:hint="eastAsia"/>
          </w:rPr>
          <w:t xml:space="preserve"> </w:t>
        </w:r>
      </w:ins>
      <w:del w:id="138" w:author="Maggie Wei" w:date="2018-07-05T15:52:00Z">
        <w:r w:rsidDel="004C5EF2">
          <w:rPr>
            <w:rFonts w:ascii="华文宋体" w:hAnsi="华文宋体" w:hint="eastAsia"/>
          </w:rPr>
          <w:delText xml:space="preserve">answering </w:delText>
        </w:r>
      </w:del>
      <w:ins w:id="139" w:author="Maggie Wei" w:date="2018-07-05T15:52:00Z">
        <w:r w:rsidR="004C5EF2">
          <w:rPr>
            <w:rFonts w:ascii="华文宋体" w:hAnsi="华文宋体" w:hint="eastAsia"/>
          </w:rPr>
          <w:t>answer</w:t>
        </w:r>
        <w:r w:rsidR="004C5EF2">
          <w:rPr>
            <w:rFonts w:ascii="华文宋体" w:hAnsi="华文宋体"/>
          </w:rPr>
          <w:t>ed</w:t>
        </w:r>
        <w:r w:rsidR="004C5EF2">
          <w:rPr>
            <w:rFonts w:ascii="华文宋体" w:hAnsi="华文宋体" w:hint="eastAsia"/>
          </w:rPr>
          <w:t xml:space="preserve"> </w:t>
        </w:r>
      </w:ins>
      <w:r>
        <w:rPr>
          <w:rFonts w:ascii="华文宋体" w:hAnsi="华文宋体" w:hint="eastAsia"/>
        </w:rPr>
        <w:t>the 2</w:t>
      </w:r>
      <w:ins w:id="140" w:author="Maggie Wei" w:date="2018-07-02T09:11:00Z">
        <w:r w:rsidR="002D1033" w:rsidRPr="002D1033">
          <w:rPr>
            <w:rFonts w:ascii="华文宋体" w:hAnsi="华文宋体"/>
            <w:vertAlign w:val="superscript"/>
            <w:rPrChange w:id="141" w:author="Maggie Wei" w:date="2018-07-02T09:11:00Z">
              <w:rPr>
                <w:rFonts w:ascii="华文宋体" w:hAnsi="华文宋体"/>
              </w:rPr>
            </w:rPrChange>
          </w:rPr>
          <w:t>nd</w:t>
        </w:r>
      </w:ins>
      <w:del w:id="142" w:author="Maggie Wei" w:date="2018-07-02T09:11:00Z">
        <w:r w:rsidDel="002D1033">
          <w:rPr>
            <w:rFonts w:ascii="华文宋体" w:hAnsi="华文宋体" w:hint="eastAsia"/>
          </w:rPr>
          <w:delText>th</w:delText>
        </w:r>
      </w:del>
      <w:r>
        <w:rPr>
          <w:rFonts w:ascii="华文宋体" w:hAnsi="华文宋体" w:hint="eastAsia"/>
        </w:rPr>
        <w:t xml:space="preserve"> question</w:t>
      </w:r>
      <w:del w:id="143" w:author="Maggie Wei" w:date="2018-07-05T15:51:00Z">
        <w:r w:rsidDel="004C5EF2">
          <w:rPr>
            <w:rFonts w:ascii="华文宋体" w:hAnsi="华文宋体" w:hint="eastAsia"/>
          </w:rPr>
          <w:delText xml:space="preserve">, </w:delText>
        </w:r>
        <w:r w:rsidRPr="00706779" w:rsidDel="004C5EF2">
          <w:rPr>
            <w:rFonts w:ascii="华文宋体" w:hAnsi="华文宋体" w:hint="eastAsia"/>
          </w:rPr>
          <w:delText xml:space="preserve">starts </w:delText>
        </w:r>
      </w:del>
      <w:del w:id="144" w:author="Maggie Wei" w:date="2018-07-02T17:48:00Z">
        <w:r w:rsidRPr="00706779" w:rsidDel="00836133">
          <w:rPr>
            <w:rFonts w:ascii="华文宋体" w:hAnsi="华文宋体" w:hint="eastAsia"/>
          </w:rPr>
          <w:delText xml:space="preserve">from </w:delText>
        </w:r>
      </w:del>
      <w:del w:id="145" w:author="Maggie Wei" w:date="2018-07-05T15:51:00Z">
        <w:r w:rsidRPr="00706779" w:rsidDel="004C5EF2">
          <w:rPr>
            <w:rFonts w:ascii="华文宋体" w:hAnsi="华文宋体" w:hint="eastAsia"/>
          </w:rPr>
          <w:delText>benign files</w:delText>
        </w:r>
      </w:del>
      <w:r w:rsidRPr="00706779">
        <w:rPr>
          <w:rFonts w:ascii="华文宋体" w:hAnsi="华文宋体" w:hint="eastAsia"/>
        </w:rPr>
        <w:t xml:space="preserve"> </w:t>
      </w:r>
      <w:r>
        <w:rPr>
          <w:rFonts w:ascii="华文宋体" w:hAnsi="华文宋体" w:hint="eastAsia"/>
        </w:rPr>
        <w:t xml:space="preserve">which </w:t>
      </w:r>
      <w:del w:id="146" w:author="Maggie Wei" w:date="2018-07-05T15:51:00Z">
        <w:r w:rsidRPr="00706779" w:rsidDel="004C5EF2">
          <w:rPr>
            <w:rFonts w:ascii="华文宋体" w:hAnsi="华文宋体" w:hint="eastAsia"/>
          </w:rPr>
          <w:delText>we call i</w:delText>
        </w:r>
      </w:del>
      <w:ins w:id="147" w:author="Maggie Wei" w:date="2018-07-05T15:51:00Z">
        <w:r w:rsidR="004C5EF2">
          <w:rPr>
            <w:rFonts w:ascii="华文宋体" w:hAnsi="华文宋体"/>
          </w:rPr>
          <w:t>is called</w:t>
        </w:r>
      </w:ins>
      <w:del w:id="148" w:author="Maggie Wei" w:date="2018-07-05T15:51:00Z">
        <w:r w:rsidRPr="00706779" w:rsidDel="004C5EF2">
          <w:rPr>
            <w:rFonts w:ascii="华文宋体" w:hAnsi="华文宋体" w:hint="eastAsia"/>
          </w:rPr>
          <w:delText>t</w:delText>
        </w:r>
      </w:del>
      <w:r w:rsidRPr="00706779">
        <w:rPr>
          <w:rFonts w:ascii="华文宋体" w:hAnsi="华文宋体" w:hint="eastAsia"/>
        </w:rPr>
        <w:t xml:space="preserve"> </w:t>
      </w:r>
      <w:ins w:id="149" w:author="Maggie Wei" w:date="2018-07-05T15:51:00Z">
        <w:r w:rsidR="004C5EF2">
          <w:rPr>
            <w:rFonts w:ascii="华文宋体" w:hAnsi="华文宋体"/>
          </w:rPr>
          <w:t>“</w:t>
        </w:r>
      </w:ins>
      <w:del w:id="150" w:author="Maggie Wei" w:date="2018-07-05T15:51:00Z">
        <w:r w:rsidRPr="00706779" w:rsidDel="004C5EF2">
          <w:rPr>
            <w:rFonts w:ascii="华文宋体" w:hAnsi="华文宋体"/>
          </w:rPr>
          <w:delText>‘</w:delText>
        </w:r>
      </w:del>
      <w:bookmarkStart w:id="151" w:name="OLE_LINK12"/>
      <w:bookmarkStart w:id="152" w:name="OLE_LINK15"/>
      <w:r w:rsidRPr="00706779">
        <w:rPr>
          <w:rFonts w:ascii="华文宋体" w:hAnsi="华文宋体" w:hint="eastAsia"/>
        </w:rPr>
        <w:t>Reverse Mimicry Attacks</w:t>
      </w:r>
      <w:bookmarkEnd w:id="151"/>
      <w:bookmarkEnd w:id="152"/>
      <w:ins w:id="153" w:author="Maggie Wei" w:date="2018-07-05T15:51:00Z">
        <w:r w:rsidR="004C5EF2">
          <w:rPr>
            <w:rFonts w:ascii="华文宋体" w:hAnsi="华文宋体"/>
          </w:rPr>
          <w:t>”</w:t>
        </w:r>
      </w:ins>
      <w:del w:id="154" w:author="Maggie Wei" w:date="2018-07-05T15:51:00Z">
        <w:r w:rsidRPr="00706779" w:rsidDel="004C5EF2">
          <w:rPr>
            <w:rFonts w:ascii="华文宋体" w:hAnsi="华文宋体"/>
          </w:rPr>
          <w:delText>’</w:delText>
        </w:r>
      </w:del>
      <w:r>
        <w:rPr>
          <w:rFonts w:ascii="华文宋体" w:hAnsi="华文宋体" w:hint="eastAsia"/>
        </w:rPr>
        <w:t>. Both work</w:t>
      </w:r>
      <w:ins w:id="155" w:author="Maggie Wei" w:date="2018-07-02T09:11:00Z">
        <w:r w:rsidR="002D1033">
          <w:rPr>
            <w:rFonts w:ascii="华文宋体" w:hAnsi="华文宋体"/>
          </w:rPr>
          <w:t>s</w:t>
        </w:r>
      </w:ins>
      <w:r>
        <w:rPr>
          <w:rFonts w:ascii="华文宋体" w:hAnsi="华文宋体" w:hint="eastAsia"/>
        </w:rPr>
        <w:t xml:space="preserve"> show that how a mal</w:t>
      </w:r>
      <w:ins w:id="156" w:author="Maggie Wei" w:date="2018-07-05T15:52:00Z">
        <w:r w:rsidR="004C5EF2">
          <w:rPr>
            <w:rFonts w:ascii="华文宋体" w:hAnsi="华文宋体"/>
          </w:rPr>
          <w:t xml:space="preserve">icious </w:t>
        </w:r>
      </w:ins>
      <w:r>
        <w:rPr>
          <w:rFonts w:ascii="华文宋体" w:hAnsi="华文宋体" w:hint="eastAsia"/>
        </w:rPr>
        <w:t>doc</w:t>
      </w:r>
      <w:ins w:id="157" w:author="Maggie Wei" w:date="2018-07-05T15:53:00Z">
        <w:r w:rsidR="004C5EF2">
          <w:rPr>
            <w:rFonts w:ascii="华文宋体" w:hAnsi="华文宋体"/>
          </w:rPr>
          <w:t>ument</w:t>
        </w:r>
      </w:ins>
      <w:r>
        <w:rPr>
          <w:rFonts w:ascii="华文宋体" w:hAnsi="华文宋体" w:hint="eastAsia"/>
        </w:rPr>
        <w:t xml:space="preserve"> can systematically evad</w:t>
      </w:r>
      <w:ins w:id="158" w:author="Maggie Wei" w:date="2018-07-02T09:11:00Z">
        <w:r w:rsidR="002D1033">
          <w:rPr>
            <w:rFonts w:ascii="华文宋体" w:hAnsi="华文宋体"/>
          </w:rPr>
          <w:t>e</w:t>
        </w:r>
      </w:ins>
      <w:del w:id="159" w:author="Maggie Wei" w:date="2018-07-02T09:11:00Z">
        <w:r w:rsidDel="002D1033">
          <w:rPr>
            <w:rFonts w:ascii="华文宋体" w:hAnsi="华文宋体" w:hint="eastAsia"/>
          </w:rPr>
          <w:delText>es</w:delText>
        </w:r>
      </w:del>
      <w:r>
        <w:rPr>
          <w:rFonts w:ascii="华文宋体" w:hAnsi="华文宋体" w:hint="eastAsia"/>
        </w:rPr>
        <w:t xml:space="preserve"> detection.</w:t>
      </w:r>
    </w:p>
    <w:p w14:paraId="273B4494" w14:textId="77777777" w:rsidR="00E96744" w:rsidRDefault="00E96744" w:rsidP="00E96744">
      <w:pPr>
        <w:rPr>
          <w:rFonts w:ascii="华文宋体" w:hAnsi="华文宋体"/>
        </w:rPr>
      </w:pPr>
    </w:p>
    <w:p w14:paraId="27C299D0" w14:textId="0E5D5EB7" w:rsidR="00E96744" w:rsidRDefault="00E96744" w:rsidP="00E96744">
      <w:pPr>
        <w:ind w:firstLine="420"/>
        <w:rPr>
          <w:rFonts w:ascii="华文宋体" w:hAnsi="华文宋体"/>
        </w:rPr>
      </w:pPr>
      <w:r>
        <w:rPr>
          <w:rFonts w:ascii="华文宋体" w:hAnsi="华文宋体" w:hint="eastAsia"/>
        </w:rPr>
        <w:t xml:space="preserve">In summary, for attacking external parser, the current technique is called </w:t>
      </w:r>
      <w:r>
        <w:rPr>
          <w:rFonts w:ascii="华文宋体" w:hAnsi="华文宋体"/>
        </w:rPr>
        <w:t>‘</w:t>
      </w:r>
      <w:r>
        <w:rPr>
          <w:rFonts w:ascii="华文宋体" w:hAnsi="华文宋体" w:hint="eastAsia"/>
        </w:rPr>
        <w:t>Parser-Confusion Attacks</w:t>
      </w:r>
      <w:r>
        <w:rPr>
          <w:rFonts w:ascii="华文宋体" w:hAnsi="华文宋体"/>
        </w:rPr>
        <w:t>’</w:t>
      </w:r>
      <w:r>
        <w:rPr>
          <w:rFonts w:ascii="华文宋体" w:hAnsi="华文宋体" w:hint="eastAsia"/>
        </w:rPr>
        <w:t xml:space="preserve">; For attacking ML models, the current technique is called </w:t>
      </w:r>
      <w:r>
        <w:rPr>
          <w:rFonts w:ascii="华文宋体" w:hAnsi="华文宋体"/>
        </w:rPr>
        <w:t>‘</w:t>
      </w:r>
      <w:r>
        <w:rPr>
          <w:rFonts w:ascii="华文宋体" w:hAnsi="华文宋体" w:hint="eastAsia"/>
        </w:rPr>
        <w:t>Automatic Classifier Evasion Attacks</w:t>
      </w:r>
      <w:r>
        <w:rPr>
          <w:rFonts w:ascii="华文宋体" w:hAnsi="华文宋体"/>
        </w:rPr>
        <w:t>’</w:t>
      </w:r>
      <w:r>
        <w:rPr>
          <w:rFonts w:ascii="华文宋体" w:hAnsi="华文宋体" w:hint="eastAsia"/>
        </w:rPr>
        <w:t xml:space="preserve">; </w:t>
      </w:r>
      <w:r>
        <w:rPr>
          <w:rFonts w:ascii="华文宋体" w:hAnsi="华文宋体"/>
        </w:rPr>
        <w:t xml:space="preserve">For the assumed detectable discrepancy, the </w:t>
      </w:r>
      <w:del w:id="160" w:author="Maggie Wei" w:date="2018-07-02T17:49:00Z">
        <w:r w:rsidDel="00836133">
          <w:rPr>
            <w:rFonts w:ascii="华文宋体" w:hAnsi="华文宋体"/>
          </w:rPr>
          <w:delText xml:space="preserve">current </w:delText>
        </w:r>
      </w:del>
      <w:r>
        <w:rPr>
          <w:rFonts w:ascii="华文宋体" w:hAnsi="华文宋体"/>
        </w:rPr>
        <w:t>existing attack is called ‘</w:t>
      </w:r>
      <w:r>
        <w:rPr>
          <w:rFonts w:ascii="华文宋体" w:hAnsi="华文宋体" w:hint="eastAsia"/>
        </w:rPr>
        <w:t>Mimicry and Reverse Mimicry</w:t>
      </w:r>
      <w:r>
        <w:rPr>
          <w:rFonts w:ascii="华文宋体" w:hAnsi="华文宋体"/>
        </w:rPr>
        <w:t>’</w:t>
      </w:r>
      <w:r>
        <w:rPr>
          <w:rFonts w:ascii="华文宋体" w:hAnsi="华文宋体" w:hint="eastAsia"/>
        </w:rPr>
        <w:t xml:space="preserve">. </w:t>
      </w:r>
    </w:p>
    <w:p w14:paraId="6F93954E" w14:textId="77777777" w:rsidR="00E96744" w:rsidRDefault="00E96744" w:rsidP="00E96744">
      <w:pPr>
        <w:rPr>
          <w:rFonts w:ascii="华文宋体" w:hAnsi="华文宋体"/>
        </w:rPr>
      </w:pPr>
    </w:p>
    <w:p w14:paraId="0BD3BBE3" w14:textId="113284B6" w:rsidR="00E96744" w:rsidRPr="000B7BE0" w:rsidRDefault="00E96744" w:rsidP="00E96744">
      <w:pPr>
        <w:ind w:firstLine="420"/>
        <w:rPr>
          <w:rFonts w:ascii="华文宋体" w:hAnsi="华文宋体"/>
        </w:rPr>
      </w:pPr>
      <w:del w:id="161" w:author="Maggie Wei" w:date="2018-07-02T17:50:00Z">
        <w:r w:rsidDel="00ED5917">
          <w:rPr>
            <w:rFonts w:ascii="华文宋体" w:hAnsi="华文宋体" w:hint="eastAsia"/>
          </w:rPr>
          <w:delText xml:space="preserve">It </w:delText>
        </w:r>
      </w:del>
      <w:ins w:id="162" w:author="Maggie Wei" w:date="2018-07-02T17:50:00Z">
        <w:r w:rsidR="00ED5917">
          <w:rPr>
            <w:rFonts w:ascii="华文宋体" w:hAnsi="华文宋体"/>
          </w:rPr>
          <w:t>There</w:t>
        </w:r>
        <w:r w:rsidR="00ED5917">
          <w:rPr>
            <w:rFonts w:ascii="华文宋体" w:hAnsi="华文宋体" w:hint="eastAsia"/>
          </w:rPr>
          <w:t xml:space="preserve"> </w:t>
        </w:r>
      </w:ins>
      <w:r>
        <w:rPr>
          <w:rFonts w:ascii="华文宋体" w:hAnsi="华文宋体" w:hint="eastAsia"/>
        </w:rPr>
        <w:t>is no doubt</w:t>
      </w:r>
      <w:del w:id="163" w:author="Maggie Wei" w:date="2018-07-02T17:50:00Z">
        <w:r w:rsidDel="00ED5917">
          <w:rPr>
            <w:rFonts w:ascii="华文宋体" w:hAnsi="华文宋体" w:hint="eastAsia"/>
          </w:rPr>
          <w:delText>s</w:delText>
        </w:r>
      </w:del>
      <w:r>
        <w:rPr>
          <w:rFonts w:ascii="华文宋体" w:hAnsi="华文宋体" w:hint="eastAsia"/>
        </w:rPr>
        <w:t xml:space="preserve"> that attacks mentioned above have raised significant challenges on the security of the ML models, extending to the entire framework. </w:t>
      </w:r>
      <w:del w:id="164" w:author="Maggie Wei" w:date="2018-07-05T16:03:00Z">
        <w:r w:rsidDel="006D3DE7">
          <w:rPr>
            <w:rFonts w:ascii="华文宋体" w:hAnsi="华文宋体" w:hint="eastAsia"/>
          </w:rPr>
          <w:delText>Because of this</w:delText>
        </w:r>
      </w:del>
      <w:ins w:id="165" w:author="Maggie Wei" w:date="2018-07-05T16:03:00Z">
        <w:r w:rsidR="006D3DE7">
          <w:rPr>
            <w:rFonts w:ascii="华文宋体" w:hAnsi="华文宋体" w:hint="eastAsia"/>
          </w:rPr>
          <w:t>Therefore</w:t>
        </w:r>
      </w:ins>
      <w:r>
        <w:rPr>
          <w:rFonts w:ascii="华文宋体" w:hAnsi="华文宋体" w:hint="eastAsia"/>
        </w:rPr>
        <w:t xml:space="preserve">, in this paper, we </w:t>
      </w:r>
      <w:ins w:id="166" w:author="Maggie Wei" w:date="2018-07-02T17:51:00Z">
        <w:r w:rsidR="00ED5917">
          <w:rPr>
            <w:rFonts w:ascii="华文宋体" w:hAnsi="华文宋体" w:hint="eastAsia"/>
          </w:rPr>
          <w:t xml:space="preserve">propose </w:t>
        </w:r>
      </w:ins>
      <w:r>
        <w:rPr>
          <w:rFonts w:ascii="华文宋体" w:hAnsi="华文宋体" w:hint="eastAsia"/>
        </w:rPr>
        <w:t>not only</w:t>
      </w:r>
      <w:del w:id="167" w:author="Maggie Wei" w:date="2018-07-02T17:51:00Z">
        <w:r w:rsidDel="00ED5917">
          <w:rPr>
            <w:rFonts w:ascii="华文宋体" w:hAnsi="华文宋体" w:hint="eastAsia"/>
          </w:rPr>
          <w:delText xml:space="preserve"> propose</w:delText>
        </w:r>
      </w:del>
      <w:r>
        <w:rPr>
          <w:rFonts w:ascii="华文宋体" w:hAnsi="华文宋体" w:hint="eastAsia"/>
        </w:rPr>
        <w:t xml:space="preserve"> s</w:t>
      </w:r>
      <w:ins w:id="168" w:author="Maggie Wei" w:date="2018-07-02T17:50:00Z">
        <w:r w:rsidR="00ED5917">
          <w:rPr>
            <w:rFonts w:ascii="华文宋体" w:hAnsi="华文宋体"/>
          </w:rPr>
          <w:t>ome approaches</w:t>
        </w:r>
      </w:ins>
      <w:del w:id="169" w:author="Maggie Wei" w:date="2018-07-02T17:50:00Z">
        <w:r w:rsidDel="00ED5917">
          <w:rPr>
            <w:rFonts w:ascii="华文宋体" w:hAnsi="华文宋体" w:hint="eastAsia"/>
          </w:rPr>
          <w:delText>th.</w:delText>
        </w:r>
      </w:del>
      <w:r>
        <w:rPr>
          <w:rFonts w:ascii="华文宋体" w:hAnsi="华文宋体" w:hint="eastAsia"/>
        </w:rPr>
        <w:t xml:space="preserve"> </w:t>
      </w:r>
      <w:r>
        <w:rPr>
          <w:rFonts w:ascii="华文宋体" w:hAnsi="华文宋体"/>
        </w:rPr>
        <w:t xml:space="preserve">that </w:t>
      </w:r>
      <w:r>
        <w:rPr>
          <w:rFonts w:ascii="华文宋体" w:hAnsi="华文宋体" w:hint="eastAsia"/>
        </w:rPr>
        <w:t>can achieve high accuracy, but</w:t>
      </w:r>
      <w:ins w:id="170" w:author="Maggie Wei" w:date="2018-07-02T17:51:00Z">
        <w:r w:rsidR="00ED5917">
          <w:rPr>
            <w:rFonts w:ascii="华文宋体" w:hAnsi="华文宋体"/>
          </w:rPr>
          <w:t xml:space="preserve"> also</w:t>
        </w:r>
      </w:ins>
      <w:r>
        <w:rPr>
          <w:rFonts w:ascii="华文宋体" w:hAnsi="华文宋体" w:hint="eastAsia"/>
        </w:rPr>
        <w:t xml:space="preserve"> a truly </w:t>
      </w:r>
      <w:r w:rsidRPr="00F36F17">
        <w:rPr>
          <w:rFonts w:ascii="华文宋体" w:hAnsi="华文宋体" w:hint="eastAsia"/>
          <w:color w:val="00B050"/>
        </w:rPr>
        <w:t xml:space="preserve">secured, robust and </w:t>
      </w:r>
      <w:r w:rsidRPr="004915DB">
        <w:rPr>
          <w:rFonts w:ascii="华文宋体" w:hAnsi="华文宋体"/>
          <w:color w:val="00B050"/>
          <w:highlight w:val="yellow"/>
          <w:rPrChange w:id="171" w:author="Maggie Wei" w:date="2018-07-05T16:04:00Z">
            <w:rPr>
              <w:rFonts w:ascii="华文宋体" w:hAnsi="华文宋体"/>
              <w:color w:val="00B050"/>
            </w:rPr>
          </w:rPrChange>
        </w:rPr>
        <w:t>working</w:t>
      </w:r>
      <w:r w:rsidRPr="00F36F17">
        <w:rPr>
          <w:rFonts w:ascii="华文宋体" w:hAnsi="华文宋体" w:hint="eastAsia"/>
          <w:color w:val="00B050"/>
        </w:rPr>
        <w:t xml:space="preserve"> model</w:t>
      </w:r>
      <w:r>
        <w:rPr>
          <w:rFonts w:ascii="华文宋体" w:hAnsi="华文宋体" w:hint="eastAsia"/>
        </w:rPr>
        <w:t xml:space="preserve"> under our effective </w:t>
      </w:r>
      <w:r>
        <w:rPr>
          <w:rFonts w:ascii="华文宋体" w:hAnsi="华文宋体"/>
        </w:rPr>
        <w:t>defense</w:t>
      </w:r>
      <w:r>
        <w:rPr>
          <w:rFonts w:ascii="华文宋体" w:hAnsi="华文宋体" w:hint="eastAsia"/>
        </w:rPr>
        <w:t xml:space="preserve"> </w:t>
      </w:r>
      <w:r>
        <w:rPr>
          <w:rFonts w:ascii="华文宋体" w:hAnsi="华文宋体"/>
        </w:rPr>
        <w:t>strategies</w:t>
      </w:r>
      <w:r>
        <w:rPr>
          <w:rFonts w:ascii="华文宋体" w:hAnsi="华文宋体" w:hint="eastAsia"/>
        </w:rPr>
        <w:t>.</w:t>
      </w:r>
    </w:p>
    <w:p w14:paraId="54DBB254" w14:textId="77777777" w:rsidR="00953BB0" w:rsidRPr="00E96744" w:rsidRDefault="00953BB0" w:rsidP="00953BB0"/>
    <w:p w14:paraId="0B552992" w14:textId="77777777" w:rsidR="00953BB0" w:rsidRPr="00953BB0" w:rsidRDefault="00953BB0" w:rsidP="00953BB0"/>
    <w:p w14:paraId="5D286C7A" w14:textId="77777777" w:rsidR="00953BB0" w:rsidRDefault="00953BB0" w:rsidP="00953BB0">
      <w:pPr>
        <w:pStyle w:val="2"/>
        <w:numPr>
          <w:ilvl w:val="0"/>
          <w:numId w:val="2"/>
        </w:numPr>
      </w:pPr>
      <w:r w:rsidRPr="00953BB0">
        <w:t xml:space="preserve">Design and Implementation of </w:t>
      </w:r>
      <w:r>
        <w:t>ML Model</w:t>
      </w:r>
    </w:p>
    <w:p w14:paraId="4D7295FF" w14:textId="0E2C8700" w:rsidR="006B12E0" w:rsidRDefault="001105ED" w:rsidP="006B12E0">
      <w:pPr>
        <w:rPr>
          <w:ins w:id="172" w:author="Maggie Wei" w:date="2018-07-02T17:55:00Z"/>
        </w:rPr>
      </w:pPr>
      <w:r>
        <w:t xml:space="preserve">In this session, we present a </w:t>
      </w:r>
      <w:ins w:id="173" w:author="Maggie Wei" w:date="2018-07-02T17:52:00Z">
        <w:r w:rsidR="00ED5917">
          <w:t xml:space="preserve">machine learning-based </w:t>
        </w:r>
      </w:ins>
      <w:r>
        <w:t xml:space="preserve">framework </w:t>
      </w:r>
      <w:ins w:id="174" w:author="Maggie Wei" w:date="2018-07-02T09:12:00Z">
        <w:r w:rsidR="002D1033">
          <w:t>for</w:t>
        </w:r>
      </w:ins>
      <w:del w:id="175" w:author="Maggie Wei" w:date="2018-07-02T09:12:00Z">
        <w:r w:rsidDel="002D1033">
          <w:delText>of</w:delText>
        </w:r>
      </w:del>
      <w:r>
        <w:t xml:space="preserve"> detecting malicious documents</w:t>
      </w:r>
      <w:del w:id="176" w:author="Maggie Wei" w:date="2018-07-02T17:52:00Z">
        <w:r w:rsidDel="00ED5917">
          <w:delText xml:space="preserve"> based on machine learning</w:delText>
        </w:r>
      </w:del>
      <w:r>
        <w:t xml:space="preserve">. </w:t>
      </w:r>
      <w:ins w:id="177" w:author="Maggie Wei" w:date="2018-07-02T17:53:00Z">
        <w:r w:rsidR="006B12E0">
          <w:t xml:space="preserve">The dataset used in our experiment contains 200,000 samples, including all </w:t>
        </w:r>
      </w:ins>
      <w:ins w:id="178" w:author="Maggie Wei" w:date="2018-07-02T17:54:00Z">
        <w:r w:rsidR="006B12E0">
          <w:t>format</w:t>
        </w:r>
      </w:ins>
      <w:ins w:id="179" w:author="Maggie Wei" w:date="2018-07-02T17:53:00Z">
        <w:r w:rsidR="006B12E0">
          <w:t xml:space="preserve">s of PDF files. </w:t>
        </w:r>
      </w:ins>
      <w:ins w:id="180" w:author="Maggie Wei" w:date="2018-07-02T17:55:00Z">
        <w:r w:rsidR="006B12E0">
          <w:t>We mainly parse the content and structure of these files and select features with good classification performances, and then classify the extracted features by using machine learning method. The experiment results reveal that</w:t>
        </w:r>
      </w:ins>
      <w:ins w:id="181" w:author="Maggie Wei" w:date="2018-07-02T17:56:00Z">
        <w:r w:rsidR="006B12E0">
          <w:t xml:space="preserve"> based on </w:t>
        </w:r>
      </w:ins>
      <w:ins w:id="182" w:author="Maggie Wei" w:date="2018-07-02T17:57:00Z">
        <w:r w:rsidR="006B12E0">
          <w:t>the extracted</w:t>
        </w:r>
      </w:ins>
      <w:ins w:id="183" w:author="Maggie Wei" w:date="2018-07-02T17:56:00Z">
        <w:r w:rsidR="006B12E0">
          <w:t xml:space="preserve"> features and </w:t>
        </w:r>
      </w:ins>
      <w:ins w:id="184" w:author="Maggie Wei" w:date="2018-07-02T17:57:00Z">
        <w:r w:rsidR="006B12E0">
          <w:t xml:space="preserve">the </w:t>
        </w:r>
      </w:ins>
      <w:ins w:id="185" w:author="Maggie Wei" w:date="2018-07-02T17:56:00Z">
        <w:r w:rsidR="006B12E0">
          <w:t>classification method we used</w:t>
        </w:r>
      </w:ins>
      <w:ins w:id="186" w:author="Maggie Wei" w:date="2018-07-02T17:57:00Z">
        <w:r w:rsidR="006B12E0">
          <w:t>,</w:t>
        </w:r>
      </w:ins>
      <w:ins w:id="187" w:author="Maggie Wei" w:date="2018-07-02T17:55:00Z">
        <w:r w:rsidR="006B12E0">
          <w:t xml:space="preserve"> the accuracy rate </w:t>
        </w:r>
      </w:ins>
      <w:ins w:id="188" w:author="Maggie Wei" w:date="2018-07-02T17:57:00Z">
        <w:r w:rsidR="006B12E0">
          <w:t xml:space="preserve">of our model </w:t>
        </w:r>
      </w:ins>
      <w:ins w:id="189" w:author="Maggie Wei" w:date="2018-07-02T17:55:00Z">
        <w:r w:rsidR="006B12E0">
          <w:t>is over 99%</w:t>
        </w:r>
      </w:ins>
      <w:ins w:id="190" w:author="Maggie Wei" w:date="2018-07-02T17:58:00Z">
        <w:r w:rsidR="006B12E0">
          <w:t>,</w:t>
        </w:r>
      </w:ins>
      <w:ins w:id="191" w:author="Maggie Wei" w:date="2018-07-02T17:55:00Z">
        <w:r w:rsidR="006B12E0">
          <w:t xml:space="preserve"> </w:t>
        </w:r>
      </w:ins>
      <w:ins w:id="192" w:author="Maggie Wei" w:date="2018-07-02T17:57:00Z">
        <w:r w:rsidR="006B12E0">
          <w:t xml:space="preserve">with a </w:t>
        </w:r>
      </w:ins>
      <w:ins w:id="193" w:author="Maggie Wei" w:date="2018-07-02T17:55:00Z">
        <w:r w:rsidR="006B12E0">
          <w:t xml:space="preserve">false positive rate </w:t>
        </w:r>
      </w:ins>
      <w:ins w:id="194" w:author="Maggie Wei" w:date="2018-07-02T17:57:00Z">
        <w:r w:rsidR="006B12E0">
          <w:t>which is</w:t>
        </w:r>
      </w:ins>
      <w:ins w:id="195" w:author="Maggie Wei" w:date="2018-07-02T17:55:00Z">
        <w:r w:rsidR="006B12E0">
          <w:t xml:space="preserve"> less than 0.01%.</w:t>
        </w:r>
      </w:ins>
    </w:p>
    <w:p w14:paraId="72D66520" w14:textId="4507B487" w:rsidR="001105ED" w:rsidDel="006B12E0" w:rsidRDefault="001105ED" w:rsidP="001105ED">
      <w:pPr>
        <w:rPr>
          <w:del w:id="196" w:author="Maggie Wei" w:date="2018-07-02T17:57:00Z"/>
        </w:rPr>
      </w:pPr>
      <w:del w:id="197" w:author="Maggie Wei" w:date="2018-07-02T17:57:00Z">
        <w:r w:rsidDel="006B12E0">
          <w:delText xml:space="preserve">The main method we used is to extract features from file structure and metadata.  We use real dataset for testing, and the experiment results reveal that how to satisfy the malware detection requirement by file attributes, and durability of those features to unknown samples. From the analysis, we have found that Random Forest, an ensemble classifier which can extract features randomly from each decision tree, can reach the highest accuracy rate even using unknown samples.  </w:delText>
        </w:r>
      </w:del>
    </w:p>
    <w:p w14:paraId="25F2708A" w14:textId="18353D05" w:rsidR="001105ED" w:rsidDel="006B12E0" w:rsidRDefault="001105ED" w:rsidP="001105ED">
      <w:pPr>
        <w:rPr>
          <w:del w:id="198" w:author="Maggie Wei" w:date="2018-07-02T17:55:00Z"/>
        </w:rPr>
      </w:pPr>
      <w:del w:id="199" w:author="Maggie Wei" w:date="2018-07-02T17:54:00Z">
        <w:r w:rsidDel="006B12E0">
          <w:delText xml:space="preserve">We adopt a dataset includes 200,000 samples which contain all kinds of PDF files. </w:delText>
        </w:r>
      </w:del>
      <w:del w:id="200" w:author="Maggie Wei" w:date="2018-07-02T17:55:00Z">
        <w:r w:rsidDel="006B12E0">
          <w:delText>We parse the content and structure of these files and select features with good classification performs</w:delText>
        </w:r>
      </w:del>
      <w:del w:id="201" w:author="Maggie Wei" w:date="2018-07-02T09:13:00Z">
        <w:r w:rsidDel="002D1033">
          <w:delText>,</w:delText>
        </w:r>
      </w:del>
      <w:del w:id="202" w:author="Maggie Wei" w:date="2018-07-02T17:55:00Z">
        <w:r w:rsidDel="006B12E0">
          <w:delText xml:space="preserve"> and then classify the features by using machine learning. The experiment results reveal that the accuracy rate is over 99% and false positive rate is less than 0.01%.</w:delText>
        </w:r>
      </w:del>
    </w:p>
    <w:p w14:paraId="60D437F8" w14:textId="53A57955" w:rsidR="001105ED" w:rsidDel="006B12E0" w:rsidRDefault="001105ED" w:rsidP="001105ED">
      <w:pPr>
        <w:rPr>
          <w:del w:id="203" w:author="Maggie Wei" w:date="2018-07-02T17:57:00Z"/>
        </w:rPr>
      </w:pPr>
    </w:p>
    <w:p w14:paraId="48741D21" w14:textId="77777777" w:rsidR="001105ED" w:rsidRDefault="001105ED" w:rsidP="001105ED">
      <w:pPr>
        <w:pStyle w:val="3"/>
      </w:pPr>
      <w:r>
        <w:t>3.1 Dataset</w:t>
      </w:r>
    </w:p>
    <w:p w14:paraId="298E5461" w14:textId="58A929DB" w:rsidR="001105ED" w:rsidRDefault="001105ED" w:rsidP="001105ED">
      <w:r>
        <w:t>The PDF dataset, a total of 201368</w:t>
      </w:r>
      <w:ins w:id="204" w:author="Maggie Wei" w:date="2018-07-05T16:05:00Z">
        <w:r w:rsidR="004915DB">
          <w:rPr>
            <w:rFonts w:hint="eastAsia"/>
          </w:rPr>
          <w:t xml:space="preserve"> samples</w:t>
        </w:r>
      </w:ins>
      <w:r>
        <w:t xml:space="preserve">, is divided into two categories: 28332 benign samples and 173036 malicious samples. Among these samples, 156035 are downloaded from VirusShare, with a size of 6.8G; 9000 benign samples of Contagio dataset, 2026 are obtained from Sogou and Baidu (two search engine in China). </w:t>
      </w:r>
    </w:p>
    <w:p w14:paraId="5447DB76" w14:textId="279776E4" w:rsidR="001105ED" w:rsidRDefault="001105ED" w:rsidP="001105ED">
      <w:r>
        <w:t xml:space="preserve">We use VirusShare as </w:t>
      </w:r>
      <w:ins w:id="205" w:author="Maggie Wei" w:date="2018-07-02T18:00:00Z">
        <w:r w:rsidR="00D910EE">
          <w:t xml:space="preserve">the </w:t>
        </w:r>
      </w:ins>
      <w:r>
        <w:t xml:space="preserve">source </w:t>
      </w:r>
      <w:del w:id="206" w:author="Maggie Wei" w:date="2018-07-02T18:00:00Z">
        <w:r w:rsidDel="00D910EE">
          <w:delText xml:space="preserve">samples </w:delText>
        </w:r>
      </w:del>
      <w:r>
        <w:t xml:space="preserve">to generate 7000 adversarial samples which are used in testing in the experiment. </w:t>
      </w:r>
    </w:p>
    <w:p w14:paraId="63BB2FFB" w14:textId="27EB78FE" w:rsidR="001105ED" w:rsidRDefault="001105ED" w:rsidP="001105ED">
      <w:r>
        <w:t>Besides, we obtained the open source dataset from mimicus which is used for assessing PDFRATE[4]. This dataset contains 20,000 balanced samples, with 5,000 benign and 5,000 malicious subsamples of Contagio dataset,</w:t>
      </w:r>
      <w:ins w:id="207" w:author="Maggie Wei" w:date="2018-07-02T18:00:00Z">
        <w:r w:rsidR="00842A0C">
          <w:t xml:space="preserve"> and</w:t>
        </w:r>
      </w:ins>
      <w:r>
        <w:t xml:space="preserve"> 5,000 benign samples obtained from Google </w:t>
      </w:r>
      <w:ins w:id="208" w:author="Maggie Wei" w:date="2018-07-02T18:01:00Z">
        <w:r w:rsidR="00842A0C">
          <w:t>as well as</w:t>
        </w:r>
      </w:ins>
      <w:del w:id="209" w:author="Maggie Wei" w:date="2018-07-02T18:00:00Z">
        <w:r w:rsidDel="00842A0C">
          <w:delText>and</w:delText>
        </w:r>
      </w:del>
      <w:r>
        <w:t xml:space="preserve"> 5,000 malicious samples downloaded from VirusTotal.</w:t>
      </w:r>
    </w:p>
    <w:p w14:paraId="1F2CA287" w14:textId="77777777" w:rsidR="001105ED" w:rsidRDefault="001105ED" w:rsidP="001105ED"/>
    <w:p w14:paraId="0E63CF91" w14:textId="77777777" w:rsidR="001105ED" w:rsidRDefault="001105ED" w:rsidP="001105ED">
      <w:pPr>
        <w:pStyle w:val="3"/>
      </w:pPr>
      <w:r>
        <w:t>3.2 Feature Extraction</w:t>
      </w:r>
    </w:p>
    <w:p w14:paraId="261E9BD5" w14:textId="76305AFB" w:rsidR="001105ED" w:rsidRDefault="001105ED" w:rsidP="001105ED">
      <w:r>
        <w:t>Effective methods for extracting features are based on structure, metadata, content</w:t>
      </w:r>
      <w:ins w:id="210" w:author="Maggie Wei" w:date="2018-07-02T09:14:00Z">
        <w:r w:rsidR="002D1033">
          <w:t>,</w:t>
        </w:r>
      </w:ins>
      <w:r>
        <w:t xml:space="preserve"> and Javascript. The experiment results reveal that </w:t>
      </w:r>
      <w:ins w:id="211" w:author="Maggie Wei" w:date="2018-07-02T18:01:00Z">
        <w:r w:rsidR="00F81F93">
          <w:t xml:space="preserve">structure-based </w:t>
        </w:r>
      </w:ins>
      <w:r>
        <w:t xml:space="preserve">features </w:t>
      </w:r>
      <w:del w:id="212" w:author="Maggie Wei" w:date="2018-07-02T18:01:00Z">
        <w:r w:rsidDel="00F81F93">
          <w:delText xml:space="preserve">based on structure </w:delText>
        </w:r>
      </w:del>
      <w:r>
        <w:t xml:space="preserve">perform well in classification. </w:t>
      </w:r>
      <w:commentRangeStart w:id="213"/>
      <w:r w:rsidRPr="004871BF">
        <w:rPr>
          <w:highlight w:val="yellow"/>
          <w:rPrChange w:id="214" w:author="Maggie Wei" w:date="2018-07-05T16:09:00Z">
            <w:rPr/>
          </w:rPrChange>
        </w:rPr>
        <w:t>We calculate the average value of each feature</w:t>
      </w:r>
      <w:del w:id="215" w:author="Maggie Wei" w:date="2018-07-02T09:15:00Z">
        <w:r w:rsidRPr="004871BF" w:rsidDel="002D1033">
          <w:rPr>
            <w:highlight w:val="yellow"/>
            <w:rPrChange w:id="216" w:author="Maggie Wei" w:date="2018-07-05T16:09:00Z">
              <w:rPr/>
            </w:rPrChange>
          </w:rPr>
          <w:delText>s</w:delText>
        </w:r>
      </w:del>
      <w:r w:rsidRPr="004871BF">
        <w:rPr>
          <w:highlight w:val="yellow"/>
          <w:rPrChange w:id="217" w:author="Maggie Wei" w:date="2018-07-05T16:09:00Z">
            <w:rPr/>
          </w:rPrChange>
        </w:rPr>
        <w:t xml:space="preserve"> in the dataset and find that the average values of some features in benign and malicious samples are different.</w:t>
      </w:r>
      <w:commentRangeEnd w:id="213"/>
      <w:r w:rsidR="004871BF">
        <w:rPr>
          <w:rStyle w:val="aa"/>
        </w:rPr>
        <w:commentReference w:id="213"/>
      </w:r>
    </w:p>
    <w:p w14:paraId="7F4D1005" w14:textId="76406EEC" w:rsidR="001105ED" w:rsidRDefault="001105ED" w:rsidP="001105ED">
      <w:r>
        <w:t xml:space="preserve">Features such as count_font,count_box: There are several objects like font, box contained in the benign samples as PDF file mainly uses these objects for description. However, malicious files </w:t>
      </w:r>
      <w:ins w:id="218" w:author="Maggie Wei" w:date="2018-07-05T16:17:00Z">
        <w:r w:rsidR="003E5A25">
          <w:t>do not aim at</w:t>
        </w:r>
      </w:ins>
      <w:ins w:id="219" w:author="Maggie Wei" w:date="2018-07-05T16:15:00Z">
        <w:r w:rsidR="003E5A25">
          <w:t xml:space="preserve"> </w:t>
        </w:r>
      </w:ins>
      <w:del w:id="220" w:author="Maggie Wei" w:date="2018-07-05T16:15:00Z">
        <w:r w:rsidDel="003E5A25">
          <w:delText xml:space="preserve">do not </w:delText>
        </w:r>
      </w:del>
      <w:r>
        <w:t>describ</w:t>
      </w:r>
      <w:ins w:id="221" w:author="Maggie Wei" w:date="2018-07-05T16:16:00Z">
        <w:r w:rsidR="003E5A25">
          <w:t>ing</w:t>
        </w:r>
      </w:ins>
      <w:del w:id="222" w:author="Maggie Wei" w:date="2018-07-05T16:16:00Z">
        <w:r w:rsidDel="003E5A25">
          <w:delText>e</w:delText>
        </w:r>
      </w:del>
      <w:r>
        <w:t xml:space="preserve"> information, </w:t>
      </w:r>
      <w:ins w:id="223" w:author="Maggie Wei" w:date="2018-07-05T16:17:00Z">
        <w:r w:rsidR="003E5A25">
          <w:t xml:space="preserve">instead </w:t>
        </w:r>
      </w:ins>
      <w:del w:id="224" w:author="Maggie Wei" w:date="2018-07-05T16:16:00Z">
        <w:r w:rsidDel="003E5A25">
          <w:delText xml:space="preserve">they </w:delText>
        </w:r>
      </w:del>
      <w:ins w:id="225" w:author="Maggie Wei" w:date="2018-07-05T16:17:00Z">
        <w:r w:rsidR="003E5A25">
          <w:t>they</w:t>
        </w:r>
      </w:ins>
      <w:del w:id="226" w:author="Maggie Wei" w:date="2018-07-05T16:17:00Z">
        <w:r w:rsidDel="003E5A25">
          <w:delText>usually</w:delText>
        </w:r>
      </w:del>
      <w:r>
        <w:t xml:space="preserve"> run the malicious code embedded in the file</w:t>
      </w:r>
      <w:ins w:id="227" w:author="Maggie Wei" w:date="2018-07-05T16:17:00Z">
        <w:r w:rsidR="003E5A25">
          <w:t xml:space="preserve"> to launch the attack</w:t>
        </w:r>
      </w:ins>
      <w:r>
        <w:t>.</w:t>
      </w:r>
    </w:p>
    <w:p w14:paraId="4A6C8142" w14:textId="628E0902" w:rsidR="001105ED" w:rsidRDefault="001105ED" w:rsidP="001105ED">
      <w:r>
        <w:t xml:space="preserve">Features such as count_page_obj and count_obj: Generally, obj in benign files are much more than those in malicious files. When calculating </w:t>
      </w:r>
      <w:ins w:id="228" w:author="Maggie Wei" w:date="2018-07-05T16:22:00Z">
        <w:r w:rsidR="005A3604">
          <w:t xml:space="preserve">the </w:t>
        </w:r>
      </w:ins>
      <w:ins w:id="229" w:author="Maggie Wei" w:date="2018-07-05T16:25:00Z">
        <w:r w:rsidR="00E73D18">
          <w:t>number</w:t>
        </w:r>
      </w:ins>
      <w:ins w:id="230" w:author="Maggie Wei" w:date="2018-07-05T16:23:00Z">
        <w:r w:rsidR="005A3604">
          <w:t xml:space="preserve"> of</w:t>
        </w:r>
        <w:r w:rsidR="005A3604" w:rsidDel="005A3604">
          <w:t xml:space="preserve"> </w:t>
        </w:r>
      </w:ins>
      <w:del w:id="231" w:author="Maggie Wei" w:date="2018-07-05T16:22:00Z">
        <w:r w:rsidDel="005A3604">
          <w:delText>the</w:delText>
        </w:r>
      </w:del>
      <w:del w:id="232" w:author="Maggie Wei" w:date="2018-07-05T16:21:00Z">
        <w:r w:rsidDel="005A3604">
          <w:delText xml:space="preserve"> </w:delText>
        </w:r>
      </w:del>
      <w:r>
        <w:t xml:space="preserve">obj in the same page, </w:t>
      </w:r>
      <w:del w:id="233" w:author="Maggie Wei" w:date="2018-07-05T16:23:00Z">
        <w:r w:rsidDel="005A3604">
          <w:delText xml:space="preserve">the amount of obj </w:delText>
        </w:r>
      </w:del>
      <w:ins w:id="234" w:author="Maggie Wei" w:date="2018-07-05T16:23:00Z">
        <w:r w:rsidR="005A3604">
          <w:t xml:space="preserve">that </w:t>
        </w:r>
      </w:ins>
      <w:r>
        <w:t>in</w:t>
      </w:r>
      <w:ins w:id="235" w:author="Maggie Wei" w:date="2018-07-02T09:15:00Z">
        <w:r w:rsidR="002D1033">
          <w:t xml:space="preserve"> a</w:t>
        </w:r>
      </w:ins>
      <w:r>
        <w:t xml:space="preserve"> </w:t>
      </w:r>
      <w:del w:id="236" w:author="Maggie Wei" w:date="2018-07-05T16:23:00Z">
        <w:r w:rsidDel="005A3604">
          <w:delText xml:space="preserve">benign </w:delText>
        </w:r>
      </w:del>
      <w:ins w:id="237" w:author="Maggie Wei" w:date="2018-07-05T16:23:00Z">
        <w:r w:rsidR="005A3604">
          <w:t xml:space="preserve">malicious </w:t>
        </w:r>
      </w:ins>
      <w:r w:rsidR="003F35D6">
        <w:t>file</w:t>
      </w:r>
      <w:ins w:id="238" w:author="Maggie Wei" w:date="2018-07-05T16:23:00Z">
        <w:r w:rsidR="005A3604">
          <w:t xml:space="preserve"> is twice as </w:t>
        </w:r>
      </w:ins>
      <w:ins w:id="239" w:author="Maggie Wei" w:date="2018-07-05T16:25:00Z">
        <w:r w:rsidR="00E73D18">
          <w:rPr>
            <w:rFonts w:hint="eastAsia"/>
          </w:rPr>
          <w:t>many</w:t>
        </w:r>
      </w:ins>
      <w:ins w:id="240" w:author="Maggie Wei" w:date="2018-07-05T16:23:00Z">
        <w:r w:rsidR="00E73D18">
          <w:t xml:space="preserve"> as that</w:t>
        </w:r>
        <w:r w:rsidR="005A3604">
          <w:t xml:space="preserve"> in a benign file</w:t>
        </w:r>
      </w:ins>
      <w:del w:id="241" w:author="Maggie Wei" w:date="2018-07-02T09:15:00Z">
        <w:r w:rsidR="003F35D6" w:rsidDel="002D1033">
          <w:delText xml:space="preserve"> </w:delText>
        </w:r>
      </w:del>
      <w:r>
        <w:t xml:space="preserve">. Thus, if </w:t>
      </w:r>
      <w:ins w:id="242" w:author="Maggie Wei" w:date="2018-07-05T16:26:00Z">
        <w:r w:rsidR="00E73D18">
          <w:t xml:space="preserve">the number of </w:t>
        </w:r>
      </w:ins>
      <w:r>
        <w:t xml:space="preserve">obj in the same page increases sharply, the file is </w:t>
      </w:r>
      <w:ins w:id="243" w:author="Maggie Wei" w:date="2018-07-05T16:26:00Z">
        <w:r w:rsidR="00E73D18">
          <w:t xml:space="preserve">likely to be </w:t>
        </w:r>
      </w:ins>
      <w:del w:id="244" w:author="Maggie Wei" w:date="2018-07-05T16:26:00Z">
        <w:r w:rsidDel="00E73D18">
          <w:delText xml:space="preserve">a </w:delText>
        </w:r>
      </w:del>
      <w:r>
        <w:t>malicious</w:t>
      </w:r>
      <w:del w:id="245" w:author="Maggie Wei" w:date="2018-07-05T16:26:00Z">
        <w:r w:rsidDel="00E73D18">
          <w:delText xml:space="preserve"> one with high probability</w:delText>
        </w:r>
      </w:del>
      <w:r>
        <w:t>.</w:t>
      </w:r>
    </w:p>
    <w:p w14:paraId="3FA79B1E" w14:textId="49D60F85" w:rsidR="001105ED" w:rsidRDefault="001105ED" w:rsidP="001105ED">
      <w:r>
        <w:t xml:space="preserve">Features such as count_endobj and count_endstream: In benign files, </w:t>
      </w:r>
      <w:ins w:id="246" w:author="Maggie Wei" w:date="2018-07-05T16:30:00Z">
        <w:r w:rsidR="00A22DB6">
          <w:rPr>
            <w:rFonts w:hint="eastAsia"/>
          </w:rPr>
          <w:t>the</w:t>
        </w:r>
        <w:r w:rsidR="00A22DB6">
          <w:t xml:space="preserve"> </w:t>
        </w:r>
      </w:ins>
      <w:r>
        <w:t xml:space="preserve">endobj </w:t>
      </w:r>
      <w:ins w:id="247" w:author="Maggie Wei" w:date="2018-07-05T16:30:00Z">
        <w:r w:rsidR="00A22DB6">
          <w:t xml:space="preserve">refers to the end </w:t>
        </w:r>
        <w:r w:rsidR="00A22DB6">
          <w:lastRenderedPageBreak/>
          <w:t xml:space="preserve">of </w:t>
        </w:r>
      </w:ins>
      <w:del w:id="248" w:author="Maggie Wei" w:date="2018-07-05T16:30:00Z">
        <w:r w:rsidDel="00A22DB6">
          <w:delText xml:space="preserve">occurs when </w:delText>
        </w:r>
      </w:del>
      <w:r>
        <w:t>an object</w:t>
      </w:r>
      <w:del w:id="249" w:author="Maggie Wei" w:date="2018-07-05T16:30:00Z">
        <w:r w:rsidDel="00A22DB6">
          <w:delText xml:space="preserve"> ends</w:delText>
        </w:r>
      </w:del>
      <w:r>
        <w:t xml:space="preserve">. Yet </w:t>
      </w:r>
      <w:ins w:id="250" w:author="Maggie Wei" w:date="2018-07-05T16:41:00Z">
        <w:r w:rsidR="009B0CE7">
          <w:t xml:space="preserve">a </w:t>
        </w:r>
      </w:ins>
      <w:r>
        <w:t>mal</w:t>
      </w:r>
      <w:del w:id="251" w:author="Maggie Wei" w:date="2018-07-05T16:41:00Z">
        <w:r w:rsidDel="009B0CE7">
          <w:delText>icious PDF file</w:delText>
        </w:r>
      </w:del>
      <w:ins w:id="252" w:author="Maggie Wei" w:date="2018-07-05T16:41:00Z">
        <w:r w:rsidR="009B0CE7">
          <w:t>doc</w:t>
        </w:r>
      </w:ins>
      <w:del w:id="253" w:author="Maggie Wei" w:date="2018-07-05T16:41:00Z">
        <w:r w:rsidDel="009B0CE7">
          <w:delText>s</w:delText>
        </w:r>
      </w:del>
      <w:r>
        <w:t xml:space="preserve"> seldom </w:t>
      </w:r>
      <w:del w:id="254" w:author="Maggie Wei" w:date="2018-07-05T16:30:00Z">
        <w:r w:rsidDel="00A22DB6">
          <w:delText>u</w:delText>
        </w:r>
      </w:del>
      <w:del w:id="255" w:author="Maggie Wei" w:date="2018-07-05T16:33:00Z">
        <w:r w:rsidDel="006A4FB3">
          <w:delText>se</w:delText>
        </w:r>
      </w:del>
      <w:ins w:id="256" w:author="Maggie Wei" w:date="2018-07-05T16:33:00Z">
        <w:r w:rsidR="006A4FB3">
          <w:t>contains</w:t>
        </w:r>
      </w:ins>
      <w:r>
        <w:t xml:space="preserve"> endobj and endstream</w:t>
      </w:r>
      <w:ins w:id="257" w:author="Maggie Wei" w:date="2018-07-05T16:30:00Z">
        <w:r w:rsidR="00A22DB6">
          <w:t>,</w:t>
        </w:r>
      </w:ins>
      <w:r>
        <w:t xml:space="preserve"> </w:t>
      </w:r>
      <w:ins w:id="258" w:author="Maggie Wei" w:date="2018-07-05T16:33:00Z">
        <w:r w:rsidR="006A4FB3">
          <w:t xml:space="preserve">for </w:t>
        </w:r>
      </w:ins>
      <w:ins w:id="259" w:author="Maggie Wei" w:date="2018-07-05T16:30:00Z">
        <w:r w:rsidR="00A22DB6">
          <w:t>which</w:t>
        </w:r>
      </w:ins>
      <w:ins w:id="260" w:author="Maggie Wei" w:date="2018-07-05T16:31:00Z">
        <w:r w:rsidR="00A22DB6">
          <w:t xml:space="preserve"> </w:t>
        </w:r>
      </w:ins>
      <w:ins w:id="261" w:author="Maggie Wei" w:date="2018-07-05T16:33:00Z">
        <w:r w:rsidR="006A4FB3">
          <w:t xml:space="preserve">it </w:t>
        </w:r>
      </w:ins>
      <w:ins w:id="262" w:author="Maggie Wei" w:date="2018-07-05T16:31:00Z">
        <w:r w:rsidR="006A4FB3">
          <w:t>aims</w:t>
        </w:r>
        <w:r w:rsidR="00A22DB6">
          <w:t xml:space="preserve"> at</w:t>
        </w:r>
      </w:ins>
      <w:del w:id="263" w:author="Maggie Wei" w:date="2018-07-05T16:30:00Z">
        <w:r w:rsidDel="00A22DB6">
          <w:delText>so as to</w:delText>
        </w:r>
      </w:del>
      <w:r>
        <w:t xml:space="preserve"> confus</w:t>
      </w:r>
      <w:ins w:id="264" w:author="Maggie Wei" w:date="2018-07-05T16:31:00Z">
        <w:r w:rsidR="00A22DB6">
          <w:t>ing</w:t>
        </w:r>
      </w:ins>
      <w:del w:id="265" w:author="Maggie Wei" w:date="2018-07-05T16:31:00Z">
        <w:r w:rsidDel="00A22DB6">
          <w:delText>e</w:delText>
        </w:r>
      </w:del>
      <w:r>
        <w:t xml:space="preserve"> the parser</w:t>
      </w:r>
      <w:ins w:id="266" w:author="Maggie Wei" w:date="2018-07-05T16:31:00Z">
        <w:r w:rsidR="006A4FB3">
          <w:t xml:space="preserve"> to</w:t>
        </w:r>
        <w:r w:rsidR="00A22DB6">
          <w:t xml:space="preserve"> make it</w:t>
        </w:r>
      </w:ins>
      <w:del w:id="267" w:author="Maggie Wei" w:date="2018-07-05T16:31:00Z">
        <w:r w:rsidDel="00A22DB6">
          <w:delText>. Thus, the parser</w:delText>
        </w:r>
      </w:del>
      <w:r>
        <w:t xml:space="preserve"> fail</w:t>
      </w:r>
      <w:del w:id="268" w:author="Maggie Wei" w:date="2018-07-05T16:31:00Z">
        <w:r w:rsidDel="00A22DB6">
          <w:delText>s</w:delText>
        </w:r>
      </w:del>
      <w:r>
        <w:t xml:space="preserve"> to obtain the whole object when parsing </w:t>
      </w:r>
      <w:ins w:id="269" w:author="Maggie Wei" w:date="2018-07-02T09:16:00Z">
        <w:r w:rsidR="002D1033">
          <w:t xml:space="preserve">the </w:t>
        </w:r>
      </w:ins>
      <w:r>
        <w:t>malicious file, or fail</w:t>
      </w:r>
      <w:del w:id="270" w:author="Maggie Wei" w:date="2018-07-05T16:33:00Z">
        <w:r w:rsidDel="006A4FB3">
          <w:delText>s</w:delText>
        </w:r>
      </w:del>
      <w:r>
        <w:t xml:space="preserve"> to parse </w:t>
      </w:r>
      <w:ins w:id="271" w:author="Maggie Wei" w:date="2018-07-02T09:16:00Z">
        <w:r w:rsidR="002D1033">
          <w:t xml:space="preserve">the </w:t>
        </w:r>
      </w:ins>
      <w:r>
        <w:t xml:space="preserve">malicious </w:t>
      </w:r>
      <w:del w:id="272" w:author="Maggie Wei" w:date="2018-07-05T16:41:00Z">
        <w:r w:rsidDel="009B0CE7">
          <w:delText xml:space="preserve">file </w:delText>
        </w:r>
      </w:del>
      <w:ins w:id="273" w:author="Maggie Wei" w:date="2018-07-05T16:41:00Z">
        <w:r w:rsidR="009B0CE7">
          <w:t xml:space="preserve">documents </w:t>
        </w:r>
      </w:ins>
      <w:r>
        <w:t xml:space="preserve">which can </w:t>
      </w:r>
      <w:ins w:id="274" w:author="Maggie Wei" w:date="2018-07-05T16:34:00Z">
        <w:r w:rsidR="006A4FB3">
          <w:t xml:space="preserve">then </w:t>
        </w:r>
      </w:ins>
      <w:r>
        <w:t xml:space="preserve">evade </w:t>
      </w:r>
      <w:ins w:id="275" w:author="Maggie Wei" w:date="2018-07-05T16:34:00Z">
        <w:r w:rsidR="006A4FB3">
          <w:t xml:space="preserve">detection </w:t>
        </w:r>
      </w:ins>
      <w:r>
        <w:t>successfully</w:t>
      </w:r>
      <w:del w:id="276" w:author="Maggie Wei" w:date="2018-07-05T16:34:00Z">
        <w:r w:rsidDel="006A4FB3">
          <w:delText xml:space="preserve"> finally</w:delText>
        </w:r>
      </w:del>
      <w:r>
        <w:t>. That is the common evasion</w:t>
      </w:r>
      <w:del w:id="277" w:author="Maggie Wei" w:date="2018-07-05T16:40:00Z">
        <w:r w:rsidDel="009B0CE7">
          <w:delText xml:space="preserve"> </w:delText>
        </w:r>
      </w:del>
      <w:ins w:id="278" w:author="Maggie Wei" w:date="2018-07-05T16:40:00Z">
        <w:r w:rsidR="009B0CE7">
          <w:rPr>
            <w:rFonts w:hint="eastAsia"/>
          </w:rPr>
          <w:t xml:space="preserve"> against</w:t>
        </w:r>
      </w:ins>
      <w:del w:id="279" w:author="Maggie Wei" w:date="2018-07-05T16:37:00Z">
        <w:r w:rsidDel="00785567">
          <w:delText>of</w:delText>
        </w:r>
      </w:del>
      <w:r>
        <w:t xml:space="preserve"> </w:t>
      </w:r>
      <w:ins w:id="280" w:author="Maggie Wei" w:date="2018-07-02T09:16:00Z">
        <w:r w:rsidR="002D1033">
          <w:t xml:space="preserve">the </w:t>
        </w:r>
      </w:ins>
      <w:r>
        <w:t>parser.</w:t>
      </w:r>
    </w:p>
    <w:p w14:paraId="1BF69515" w14:textId="35536343" w:rsidR="001105ED" w:rsidRDefault="001105ED" w:rsidP="001105ED">
      <w:r>
        <w:t xml:space="preserve">Features such as count_js: The main tactic of </w:t>
      </w:r>
      <w:ins w:id="281" w:author="Maggie Wei" w:date="2018-07-02T09:16:00Z">
        <w:r w:rsidR="002D1033">
          <w:t xml:space="preserve">the </w:t>
        </w:r>
      </w:ins>
      <w:r>
        <w:t xml:space="preserve">malicious </w:t>
      </w:r>
      <w:del w:id="282" w:author="Maggie Wei" w:date="2018-07-05T16:41:00Z">
        <w:r w:rsidDel="009B0CE7">
          <w:delText xml:space="preserve">file </w:delText>
        </w:r>
      </w:del>
      <w:ins w:id="283" w:author="Maggie Wei" w:date="2018-07-05T16:41:00Z">
        <w:r w:rsidR="009B0CE7">
          <w:t xml:space="preserve">document </w:t>
        </w:r>
      </w:ins>
      <w:r>
        <w:t xml:space="preserve">is to embed JS code </w:t>
      </w:r>
      <w:ins w:id="284" w:author="Maggie Wei" w:date="2018-07-05T16:40:00Z">
        <w:r w:rsidR="009B0CE7">
          <w:rPr>
            <w:rFonts w:hint="eastAsia"/>
          </w:rPr>
          <w:t>in</w:t>
        </w:r>
      </w:ins>
      <w:ins w:id="285" w:author="Maggie Wei" w:date="2018-07-05T16:41:00Z">
        <w:r w:rsidR="009B0CE7">
          <w:t xml:space="preserve"> the file</w:t>
        </w:r>
      </w:ins>
      <w:ins w:id="286" w:author="Maggie Wei" w:date="2018-07-05T16:42:00Z">
        <w:r w:rsidR="00134B79">
          <w:t xml:space="preserve"> </w:t>
        </w:r>
      </w:ins>
      <w:r>
        <w:t>to execute malicious behavior</w:t>
      </w:r>
      <w:ins w:id="287" w:author="Maggie Wei" w:date="2018-07-05T16:42:00Z">
        <w:r w:rsidR="00134B79">
          <w:t>s</w:t>
        </w:r>
      </w:ins>
      <w:r>
        <w:t>. In this way, JS code</w:t>
      </w:r>
      <w:ins w:id="288" w:author="Maggie Wei" w:date="2018-07-05T16:42:00Z">
        <w:r w:rsidR="00134B79">
          <w:t>s</w:t>
        </w:r>
      </w:ins>
      <w:del w:id="289" w:author="Maggie Wei" w:date="2018-07-05T16:42:00Z">
        <w:r w:rsidDel="00134B79">
          <w:delText>s</w:delText>
        </w:r>
      </w:del>
      <w:r>
        <w:t xml:space="preserve"> contained in a mal</w:t>
      </w:r>
      <w:del w:id="290" w:author="Maggie Wei" w:date="2018-07-05T16:42:00Z">
        <w:r w:rsidDel="00134B79">
          <w:delText>icious file</w:delText>
        </w:r>
      </w:del>
      <w:ins w:id="291" w:author="Maggie Wei" w:date="2018-07-05T16:42:00Z">
        <w:r w:rsidR="00134B79">
          <w:t>doc</w:t>
        </w:r>
      </w:ins>
      <w:r>
        <w:t xml:space="preserve"> are much more than those in a benign file.</w:t>
      </w:r>
    </w:p>
    <w:p w14:paraId="5DC20F88" w14:textId="26A5C410" w:rsidR="00953BB0" w:rsidRPr="001105ED" w:rsidRDefault="001105ED" w:rsidP="001105ED">
      <w:r>
        <w:t>Features such as count_acroform_obs: AcroForm is introduced in PDF Specification 1.2, which is t</w:t>
      </w:r>
      <w:ins w:id="292" w:author="Maggie Wei" w:date="2018-07-05T16:44:00Z">
        <w:r w:rsidR="001F1200">
          <w:t>o</w:t>
        </w:r>
        <w:r w:rsidR="001F1200">
          <w:rPr>
            <w:rFonts w:hint="eastAsia"/>
          </w:rPr>
          <w:t xml:space="preserve"> </w:t>
        </w:r>
      </w:ins>
      <w:del w:id="293" w:author="Maggie Wei" w:date="2018-07-05T16:44:00Z">
        <w:r w:rsidDel="001F1200">
          <w:delText xml:space="preserve">o </w:delText>
        </w:r>
      </w:del>
      <w:r>
        <w:t>collect information from users via interaction. The form can display</w:t>
      </w:r>
      <w:del w:id="294" w:author="Maggie Wei" w:date="2018-07-05T16:44:00Z">
        <w:r w:rsidDel="001F1200">
          <w:delText xml:space="preserve"> data</w:delText>
        </w:r>
      </w:del>
      <w:r>
        <w:t xml:space="preserve">, capture </w:t>
      </w:r>
      <w:del w:id="295" w:author="Maggie Wei" w:date="2018-07-05T16:44:00Z">
        <w:r w:rsidDel="001F1200">
          <w:delText xml:space="preserve">data </w:delText>
        </w:r>
      </w:del>
      <w:r>
        <w:t xml:space="preserve">and edit </w:t>
      </w:r>
      <w:ins w:id="296" w:author="Maggie Wei" w:date="2018-07-05T16:44:00Z">
        <w:r w:rsidR="001F1200">
          <w:t xml:space="preserve">the </w:t>
        </w:r>
      </w:ins>
      <w:r>
        <w:t>data</w:t>
      </w:r>
      <w:ins w:id="297" w:author="Maggie Wei" w:date="2018-07-05T16:45:00Z">
        <w:r w:rsidR="001F1200">
          <w:t>,</w:t>
        </w:r>
      </w:ins>
      <w:del w:id="298" w:author="Maggie Wei" w:date="2018-07-05T16:45:00Z">
        <w:r w:rsidDel="001F1200">
          <w:delText>,</w:delText>
        </w:r>
      </w:del>
      <w:r>
        <w:t xml:space="preserve"> etc. Moreover, </w:t>
      </w:r>
      <w:commentRangeStart w:id="299"/>
      <w:r>
        <w:t>it can conduct dynamic interaction</w:t>
      </w:r>
      <w:del w:id="300" w:author="Maggie Wei" w:date="2018-07-05T16:45:00Z">
        <w:r w:rsidDel="001F1200">
          <w:delText xml:space="preserve"> including:</w:delText>
        </w:r>
      </w:del>
      <w:r>
        <w:t xml:space="preserve"> from the interactive and editable forms which contain characteristics like dynamic calculation, verification and so on, to the forms generated by servers and filled in by machine</w:t>
      </w:r>
      <w:commentRangeEnd w:id="299"/>
      <w:r w:rsidR="001F1200">
        <w:rPr>
          <w:rStyle w:val="aa"/>
        </w:rPr>
        <w:commentReference w:id="299"/>
      </w:r>
      <w:r>
        <w:t xml:space="preserve">. With those characteristics, the form is vulnerable to obscuration and encryption by </w:t>
      </w:r>
      <w:ins w:id="301" w:author="Maggie Wei" w:date="2018-07-02T09:16:00Z">
        <w:r w:rsidR="002D1033">
          <w:t xml:space="preserve">the </w:t>
        </w:r>
      </w:ins>
      <w:r>
        <w:t>attacker. As a result, the value of AcroForm in a malicious sample</w:t>
      </w:r>
      <w:del w:id="302" w:author="Maggie Wei" w:date="2018-07-05T16:47:00Z">
        <w:r w:rsidDel="001F1200">
          <w:delText xml:space="preserve"> is</w:delText>
        </w:r>
      </w:del>
      <w:r>
        <w:t xml:space="preserve"> </w:t>
      </w:r>
      <w:ins w:id="303" w:author="Maggie Wei" w:date="2018-07-05T16:47:00Z">
        <w:r w:rsidR="001F1200">
          <w:t xml:space="preserve">usually </w:t>
        </w:r>
      </w:ins>
      <w:r>
        <w:t>double</w:t>
      </w:r>
      <w:ins w:id="304" w:author="Maggie Wei" w:date="2018-07-05T16:47:00Z">
        <w:r w:rsidR="001F1200">
          <w:t>s</w:t>
        </w:r>
      </w:ins>
      <w:r>
        <w:t xml:space="preserve"> that of a benign sample.</w:t>
      </w:r>
    </w:p>
    <w:p w14:paraId="78DACA7D" w14:textId="77777777" w:rsidR="001105ED" w:rsidRPr="000B7BE0" w:rsidRDefault="001105ED" w:rsidP="001105ED">
      <w:pPr>
        <w:widowControl/>
        <w:ind w:firstLine="420"/>
        <w:jc w:val="left"/>
        <w:rPr>
          <w:sz w:val="18"/>
        </w:rPr>
      </w:pPr>
    </w:p>
    <w:p w14:paraId="7C9727CD" w14:textId="69E53621" w:rsidR="001105ED" w:rsidRPr="00B80E09" w:rsidRDefault="00786373" w:rsidP="001105ED">
      <w:pPr>
        <w:pStyle w:val="a7"/>
        <w:keepNext/>
        <w:ind w:firstLine="360"/>
        <w:rPr>
          <w:rFonts w:asciiTheme="minorEastAsia" w:eastAsia="宋体" w:hAnsiTheme="minorEastAsia"/>
          <w:sz w:val="18"/>
        </w:rPr>
      </w:pPr>
      <w:ins w:id="305" w:author="Maggie Wei" w:date="2018-07-05T17:46:00Z">
        <w:r>
          <w:rPr>
            <w:rFonts w:asciiTheme="minorEastAsia" w:hAnsiTheme="minorEastAsia"/>
            <w:sz w:val="18"/>
          </w:rPr>
          <w:t xml:space="preserve">Table 2: </w:t>
        </w:r>
      </w:ins>
      <w:del w:id="306" w:author="Maggie Wei" w:date="2018-07-05T17:46:00Z">
        <w:r w:rsidR="001105ED" w:rsidRPr="00C51EB9" w:rsidDel="00786373">
          <w:rPr>
            <w:rFonts w:asciiTheme="minorEastAsia" w:hAnsiTheme="minorEastAsia" w:hint="eastAsia"/>
            <w:sz w:val="18"/>
          </w:rPr>
          <w:delText>表</w:delText>
        </w:r>
        <w:r w:rsidR="001105ED" w:rsidRPr="00C51EB9" w:rsidDel="00786373">
          <w:rPr>
            <w:rFonts w:asciiTheme="minorEastAsia" w:hAnsiTheme="minorEastAsia"/>
            <w:sz w:val="18"/>
          </w:rPr>
          <w:delText xml:space="preserve"> </w:delText>
        </w:r>
        <w:r w:rsidR="001105ED" w:rsidRPr="00C51EB9" w:rsidDel="00786373">
          <w:rPr>
            <w:rFonts w:asciiTheme="minorEastAsia" w:hAnsiTheme="minorEastAsia" w:hint="eastAsia"/>
            <w:sz w:val="18"/>
          </w:rPr>
          <w:delText>2</w:delText>
        </w:r>
        <w:r w:rsidR="001105ED" w:rsidRPr="00C51EB9" w:rsidDel="00786373">
          <w:rPr>
            <w:rFonts w:asciiTheme="minorEastAsia" w:hAnsiTheme="minorEastAsia"/>
            <w:sz w:val="18"/>
          </w:rPr>
          <w:delText xml:space="preserve">: </w:delText>
        </w:r>
        <w:r w:rsidR="001105ED" w:rsidRPr="00C51EB9" w:rsidDel="00786373">
          <w:rPr>
            <w:rFonts w:asciiTheme="minorEastAsia" w:hAnsiTheme="minorEastAsia" w:cs="Times New Roman" w:hint="eastAsia"/>
            <w:sz w:val="18"/>
          </w:rPr>
          <w:delText>良性样本与恶意样本之间的特征</w:delText>
        </w:r>
        <w:r w:rsidR="001105ED" w:rsidDel="00786373">
          <w:rPr>
            <w:rFonts w:asciiTheme="minorEastAsia" w:eastAsia="宋体" w:hAnsiTheme="minorEastAsia" w:cs="Times New Roman" w:hint="eastAsia"/>
            <w:sz w:val="18"/>
          </w:rPr>
          <w:delText>均值对比</w:delText>
        </w:r>
      </w:del>
      <w:ins w:id="307" w:author="Maggie Wei" w:date="2018-07-05T17:46:00Z">
        <w:r>
          <w:rPr>
            <w:rFonts w:asciiTheme="minorEastAsia" w:eastAsia="宋体" w:hAnsiTheme="minorEastAsia" w:cs="Times New Roman"/>
            <w:sz w:val="18"/>
          </w:rPr>
          <w:t xml:space="preserve">Average Value Comparison of Features in Benign and Malicious </w:t>
        </w:r>
      </w:ins>
      <w:ins w:id="308" w:author="Maggie Wei" w:date="2018-07-05T17:47:00Z">
        <w:r>
          <w:rPr>
            <w:rFonts w:asciiTheme="minorEastAsia" w:eastAsia="宋体" w:hAnsiTheme="minorEastAsia" w:cs="Times New Roman"/>
            <w:sz w:val="18"/>
          </w:rPr>
          <w:t>File</w:t>
        </w:r>
      </w:ins>
      <w:ins w:id="309" w:author="Maggie Wei" w:date="2018-07-05T17:46:00Z">
        <w:r>
          <w:rPr>
            <w:rFonts w:asciiTheme="minorEastAsia" w:eastAsia="宋体" w:hAnsiTheme="minorEastAsia" w:cs="Times New Roman"/>
            <w:sz w:val="18"/>
          </w:rPr>
          <w:t>s.</w:t>
        </w:r>
      </w:ins>
    </w:p>
    <w:tbl>
      <w:tblPr>
        <w:tblW w:w="5000" w:type="pct"/>
        <w:jc w:val="center"/>
        <w:tblBorders>
          <w:top w:val="single" w:sz="18" w:space="0" w:color="auto"/>
          <w:bottom w:val="single" w:sz="18" w:space="0" w:color="auto"/>
        </w:tblBorders>
        <w:tblLook w:val="04A0" w:firstRow="1" w:lastRow="0" w:firstColumn="1" w:lastColumn="0" w:noHBand="0" w:noVBand="1"/>
      </w:tblPr>
      <w:tblGrid>
        <w:gridCol w:w="3384"/>
        <w:gridCol w:w="2334"/>
        <w:gridCol w:w="2588"/>
      </w:tblGrid>
      <w:tr w:rsidR="001105ED" w:rsidRPr="00124ED3" w14:paraId="55C2CB4D" w14:textId="77777777" w:rsidTr="005B4D6E">
        <w:trPr>
          <w:trHeight w:val="320"/>
          <w:jc w:val="center"/>
        </w:trPr>
        <w:tc>
          <w:tcPr>
            <w:tcW w:w="2037" w:type="pct"/>
            <w:tcBorders>
              <w:top w:val="single" w:sz="4" w:space="0" w:color="auto"/>
              <w:bottom w:val="single" w:sz="4" w:space="0" w:color="auto"/>
            </w:tcBorders>
            <w:shd w:val="clear" w:color="auto" w:fill="auto"/>
            <w:noWrap/>
            <w:vAlign w:val="center"/>
            <w:hideMark/>
          </w:tcPr>
          <w:p w14:paraId="4DDED031"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Feature</w:t>
            </w:r>
          </w:p>
        </w:tc>
        <w:tc>
          <w:tcPr>
            <w:tcW w:w="1405" w:type="pct"/>
            <w:tcBorders>
              <w:top w:val="single" w:sz="4" w:space="0" w:color="auto"/>
              <w:bottom w:val="single" w:sz="4" w:space="0" w:color="auto"/>
            </w:tcBorders>
            <w:shd w:val="clear" w:color="auto" w:fill="auto"/>
            <w:noWrap/>
            <w:vAlign w:val="center"/>
            <w:hideMark/>
          </w:tcPr>
          <w:p w14:paraId="77E5D737"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Benign File</w:t>
            </w:r>
          </w:p>
        </w:tc>
        <w:tc>
          <w:tcPr>
            <w:tcW w:w="1558" w:type="pct"/>
            <w:tcBorders>
              <w:top w:val="single" w:sz="4" w:space="0" w:color="auto"/>
              <w:bottom w:val="single" w:sz="4" w:space="0" w:color="auto"/>
            </w:tcBorders>
            <w:shd w:val="clear" w:color="auto" w:fill="auto"/>
            <w:noWrap/>
            <w:vAlign w:val="center"/>
            <w:hideMark/>
          </w:tcPr>
          <w:p w14:paraId="477E5D01"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Malware File</w:t>
            </w:r>
          </w:p>
        </w:tc>
      </w:tr>
      <w:tr w:rsidR="001105ED" w:rsidRPr="00124ED3" w14:paraId="5D660C7B" w14:textId="77777777" w:rsidTr="005B4D6E">
        <w:trPr>
          <w:trHeight w:val="320"/>
          <w:jc w:val="center"/>
        </w:trPr>
        <w:tc>
          <w:tcPr>
            <w:tcW w:w="2037" w:type="pct"/>
            <w:tcBorders>
              <w:top w:val="single" w:sz="4" w:space="0" w:color="auto"/>
              <w:left w:val="nil"/>
              <w:bottom w:val="nil"/>
              <w:right w:val="nil"/>
            </w:tcBorders>
            <w:shd w:val="clear" w:color="auto" w:fill="auto"/>
            <w:vAlign w:val="center"/>
          </w:tcPr>
          <w:p w14:paraId="2CFE1DF1"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count_font</w:t>
            </w:r>
          </w:p>
        </w:tc>
        <w:tc>
          <w:tcPr>
            <w:tcW w:w="1405" w:type="pct"/>
            <w:tcBorders>
              <w:top w:val="single" w:sz="4" w:space="0" w:color="auto"/>
              <w:left w:val="nil"/>
              <w:bottom w:val="nil"/>
              <w:right w:val="nil"/>
            </w:tcBorders>
            <w:shd w:val="clear" w:color="auto" w:fill="auto"/>
            <w:vAlign w:val="center"/>
          </w:tcPr>
          <w:p w14:paraId="2BCF7FA4"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14.64</w:t>
            </w:r>
          </w:p>
        </w:tc>
        <w:tc>
          <w:tcPr>
            <w:tcW w:w="1558" w:type="pct"/>
            <w:tcBorders>
              <w:top w:val="single" w:sz="4" w:space="0" w:color="auto"/>
              <w:left w:val="nil"/>
              <w:bottom w:val="nil"/>
              <w:right w:val="nil"/>
            </w:tcBorders>
            <w:shd w:val="clear" w:color="auto" w:fill="auto"/>
            <w:vAlign w:val="center"/>
          </w:tcPr>
          <w:p w14:paraId="52608F4B"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0.55</w:t>
            </w:r>
          </w:p>
        </w:tc>
      </w:tr>
      <w:tr w:rsidR="001105ED" w:rsidRPr="00124ED3" w14:paraId="208C5078" w14:textId="77777777" w:rsidTr="005B4D6E">
        <w:trPr>
          <w:trHeight w:val="320"/>
          <w:jc w:val="center"/>
        </w:trPr>
        <w:tc>
          <w:tcPr>
            <w:tcW w:w="2037" w:type="pct"/>
            <w:tcBorders>
              <w:top w:val="nil"/>
              <w:left w:val="nil"/>
              <w:bottom w:val="nil"/>
              <w:right w:val="nil"/>
            </w:tcBorders>
            <w:shd w:val="clear" w:color="auto" w:fill="auto"/>
            <w:vAlign w:val="center"/>
          </w:tcPr>
          <w:p w14:paraId="2EF9BB87"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count_acroform_ob</w:t>
            </w:r>
            <w:r>
              <w:rPr>
                <w:rFonts w:ascii="Times New Roman" w:hAnsi="Times New Roman" w:hint="eastAsia"/>
                <w:b/>
                <w:sz w:val="18"/>
                <w:szCs w:val="18"/>
              </w:rPr>
              <w:t>j</w:t>
            </w:r>
          </w:p>
        </w:tc>
        <w:tc>
          <w:tcPr>
            <w:tcW w:w="1405" w:type="pct"/>
            <w:tcBorders>
              <w:top w:val="nil"/>
              <w:left w:val="nil"/>
              <w:bottom w:val="nil"/>
              <w:right w:val="nil"/>
            </w:tcBorders>
            <w:shd w:val="clear" w:color="auto" w:fill="auto"/>
            <w:vAlign w:val="center"/>
          </w:tcPr>
          <w:p w14:paraId="3D9BF2A6"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700</w:t>
            </w:r>
          </w:p>
        </w:tc>
        <w:tc>
          <w:tcPr>
            <w:tcW w:w="1558" w:type="pct"/>
            <w:tcBorders>
              <w:top w:val="nil"/>
              <w:left w:val="nil"/>
              <w:bottom w:val="nil"/>
              <w:right w:val="nil"/>
            </w:tcBorders>
            <w:shd w:val="clear" w:color="auto" w:fill="auto"/>
            <w:vAlign w:val="center"/>
          </w:tcPr>
          <w:p w14:paraId="22B8A485"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1400</w:t>
            </w:r>
          </w:p>
        </w:tc>
      </w:tr>
      <w:tr w:rsidR="001105ED" w:rsidRPr="00124ED3" w14:paraId="7AFC65CA" w14:textId="77777777" w:rsidTr="005B4D6E">
        <w:trPr>
          <w:trHeight w:val="320"/>
          <w:jc w:val="center"/>
        </w:trPr>
        <w:tc>
          <w:tcPr>
            <w:tcW w:w="2037" w:type="pct"/>
            <w:tcBorders>
              <w:top w:val="nil"/>
              <w:left w:val="nil"/>
              <w:bottom w:val="nil"/>
              <w:right w:val="nil"/>
            </w:tcBorders>
            <w:shd w:val="clear" w:color="auto" w:fill="auto"/>
            <w:vAlign w:val="center"/>
            <w:hideMark/>
          </w:tcPr>
          <w:p w14:paraId="41F7D061"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count_box_a4</w:t>
            </w:r>
          </w:p>
        </w:tc>
        <w:tc>
          <w:tcPr>
            <w:tcW w:w="1405" w:type="pct"/>
            <w:tcBorders>
              <w:top w:val="nil"/>
              <w:left w:val="nil"/>
              <w:bottom w:val="nil"/>
              <w:right w:val="nil"/>
            </w:tcBorders>
            <w:shd w:val="clear" w:color="auto" w:fill="auto"/>
            <w:vAlign w:val="center"/>
            <w:hideMark/>
          </w:tcPr>
          <w:p w14:paraId="5B01E956"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12001</w:t>
            </w:r>
          </w:p>
        </w:tc>
        <w:tc>
          <w:tcPr>
            <w:tcW w:w="1558" w:type="pct"/>
            <w:tcBorders>
              <w:top w:val="nil"/>
              <w:left w:val="nil"/>
              <w:bottom w:val="nil"/>
              <w:right w:val="nil"/>
            </w:tcBorders>
            <w:shd w:val="clear" w:color="auto" w:fill="auto"/>
            <w:vAlign w:val="center"/>
            <w:hideMark/>
          </w:tcPr>
          <w:p w14:paraId="736168BF"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200</w:t>
            </w:r>
          </w:p>
        </w:tc>
      </w:tr>
      <w:tr w:rsidR="001105ED" w:rsidRPr="00124ED3" w14:paraId="4EF12B36" w14:textId="77777777" w:rsidTr="005B4D6E">
        <w:trPr>
          <w:trHeight w:val="320"/>
          <w:jc w:val="center"/>
        </w:trPr>
        <w:tc>
          <w:tcPr>
            <w:tcW w:w="2037" w:type="pct"/>
            <w:tcBorders>
              <w:top w:val="nil"/>
              <w:left w:val="nil"/>
              <w:bottom w:val="nil"/>
              <w:right w:val="nil"/>
            </w:tcBorders>
            <w:shd w:val="clear" w:color="auto" w:fill="auto"/>
            <w:vAlign w:val="center"/>
            <w:hideMark/>
          </w:tcPr>
          <w:p w14:paraId="3FD9E0B5"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count_box_legal</w:t>
            </w:r>
          </w:p>
        </w:tc>
        <w:tc>
          <w:tcPr>
            <w:tcW w:w="1405" w:type="pct"/>
            <w:tcBorders>
              <w:top w:val="nil"/>
              <w:left w:val="nil"/>
              <w:bottom w:val="nil"/>
              <w:right w:val="nil"/>
            </w:tcBorders>
            <w:shd w:val="clear" w:color="auto" w:fill="auto"/>
            <w:vAlign w:val="center"/>
            <w:hideMark/>
          </w:tcPr>
          <w:p w14:paraId="248E5001"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395040</w:t>
            </w:r>
          </w:p>
        </w:tc>
        <w:tc>
          <w:tcPr>
            <w:tcW w:w="1558" w:type="pct"/>
            <w:tcBorders>
              <w:top w:val="nil"/>
              <w:left w:val="nil"/>
              <w:bottom w:val="nil"/>
              <w:right w:val="nil"/>
            </w:tcBorders>
            <w:shd w:val="clear" w:color="auto" w:fill="auto"/>
            <w:vAlign w:val="center"/>
            <w:hideMark/>
          </w:tcPr>
          <w:p w14:paraId="029FFE73"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0</w:t>
            </w:r>
          </w:p>
        </w:tc>
      </w:tr>
      <w:tr w:rsidR="001105ED" w:rsidRPr="00124ED3" w14:paraId="468E30C1" w14:textId="77777777" w:rsidTr="005B4D6E">
        <w:trPr>
          <w:trHeight w:val="320"/>
          <w:jc w:val="center"/>
        </w:trPr>
        <w:tc>
          <w:tcPr>
            <w:tcW w:w="2037" w:type="pct"/>
            <w:tcBorders>
              <w:top w:val="nil"/>
              <w:left w:val="nil"/>
              <w:bottom w:val="nil"/>
              <w:right w:val="nil"/>
            </w:tcBorders>
            <w:shd w:val="clear" w:color="auto" w:fill="auto"/>
            <w:vAlign w:val="center"/>
            <w:hideMark/>
          </w:tcPr>
          <w:p w14:paraId="1513A19F"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count_box_letter</w:t>
            </w:r>
          </w:p>
        </w:tc>
        <w:tc>
          <w:tcPr>
            <w:tcW w:w="1405" w:type="pct"/>
            <w:tcBorders>
              <w:top w:val="nil"/>
              <w:left w:val="nil"/>
              <w:bottom w:val="nil"/>
              <w:right w:val="nil"/>
            </w:tcBorders>
            <w:shd w:val="clear" w:color="auto" w:fill="auto"/>
            <w:vAlign w:val="center"/>
            <w:hideMark/>
          </w:tcPr>
          <w:p w14:paraId="2D2C0391"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7291529</w:t>
            </w:r>
          </w:p>
        </w:tc>
        <w:tc>
          <w:tcPr>
            <w:tcW w:w="1558" w:type="pct"/>
            <w:tcBorders>
              <w:top w:val="nil"/>
              <w:left w:val="nil"/>
              <w:bottom w:val="nil"/>
              <w:right w:val="nil"/>
            </w:tcBorders>
            <w:shd w:val="clear" w:color="auto" w:fill="auto"/>
            <w:vAlign w:val="center"/>
            <w:hideMark/>
          </w:tcPr>
          <w:p w14:paraId="0C918B00"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866773</w:t>
            </w:r>
          </w:p>
        </w:tc>
      </w:tr>
      <w:tr w:rsidR="001105ED" w:rsidRPr="00124ED3" w14:paraId="548740D0" w14:textId="77777777" w:rsidTr="005B4D6E">
        <w:trPr>
          <w:trHeight w:val="320"/>
          <w:jc w:val="center"/>
        </w:trPr>
        <w:tc>
          <w:tcPr>
            <w:tcW w:w="2037" w:type="pct"/>
            <w:tcBorders>
              <w:top w:val="nil"/>
              <w:left w:val="nil"/>
              <w:bottom w:val="nil"/>
              <w:right w:val="nil"/>
            </w:tcBorders>
            <w:shd w:val="clear" w:color="auto" w:fill="auto"/>
            <w:vAlign w:val="center"/>
            <w:hideMark/>
          </w:tcPr>
          <w:p w14:paraId="57F126F7"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count_box_other</w:t>
            </w:r>
          </w:p>
        </w:tc>
        <w:tc>
          <w:tcPr>
            <w:tcW w:w="1405" w:type="pct"/>
            <w:tcBorders>
              <w:top w:val="nil"/>
              <w:left w:val="nil"/>
              <w:bottom w:val="nil"/>
              <w:right w:val="nil"/>
            </w:tcBorders>
            <w:shd w:val="clear" w:color="auto" w:fill="auto"/>
            <w:vAlign w:val="center"/>
            <w:hideMark/>
          </w:tcPr>
          <w:p w14:paraId="5970BD2D"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32.18</w:t>
            </w:r>
          </w:p>
        </w:tc>
        <w:tc>
          <w:tcPr>
            <w:tcW w:w="1558" w:type="pct"/>
            <w:tcBorders>
              <w:top w:val="nil"/>
              <w:left w:val="nil"/>
              <w:bottom w:val="nil"/>
              <w:right w:val="nil"/>
            </w:tcBorders>
            <w:shd w:val="clear" w:color="auto" w:fill="auto"/>
            <w:vAlign w:val="center"/>
            <w:hideMark/>
          </w:tcPr>
          <w:p w14:paraId="55165352"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1.74</w:t>
            </w:r>
          </w:p>
        </w:tc>
      </w:tr>
      <w:tr w:rsidR="001105ED" w:rsidRPr="00124ED3" w14:paraId="6A20CDE0" w14:textId="77777777" w:rsidTr="005B4D6E">
        <w:trPr>
          <w:trHeight w:val="320"/>
          <w:jc w:val="center"/>
        </w:trPr>
        <w:tc>
          <w:tcPr>
            <w:tcW w:w="2037" w:type="pct"/>
            <w:tcBorders>
              <w:top w:val="nil"/>
              <w:left w:val="nil"/>
              <w:bottom w:val="nil"/>
              <w:right w:val="nil"/>
            </w:tcBorders>
            <w:shd w:val="clear" w:color="auto" w:fill="auto"/>
            <w:vAlign w:val="center"/>
            <w:hideMark/>
          </w:tcPr>
          <w:p w14:paraId="63CE451A"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count_box_overlap</w:t>
            </w:r>
          </w:p>
        </w:tc>
        <w:tc>
          <w:tcPr>
            <w:tcW w:w="1405" w:type="pct"/>
            <w:tcBorders>
              <w:top w:val="nil"/>
              <w:left w:val="nil"/>
              <w:bottom w:val="nil"/>
              <w:right w:val="nil"/>
            </w:tcBorders>
            <w:shd w:val="clear" w:color="auto" w:fill="auto"/>
            <w:vAlign w:val="center"/>
            <w:hideMark/>
          </w:tcPr>
          <w:p w14:paraId="7B3DD29B"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1000</w:t>
            </w:r>
          </w:p>
        </w:tc>
        <w:tc>
          <w:tcPr>
            <w:tcW w:w="1558" w:type="pct"/>
            <w:tcBorders>
              <w:top w:val="nil"/>
              <w:left w:val="nil"/>
              <w:bottom w:val="nil"/>
              <w:right w:val="nil"/>
            </w:tcBorders>
            <w:shd w:val="clear" w:color="auto" w:fill="auto"/>
            <w:vAlign w:val="center"/>
            <w:hideMark/>
          </w:tcPr>
          <w:p w14:paraId="0DC56E30"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0</w:t>
            </w:r>
          </w:p>
        </w:tc>
      </w:tr>
      <w:tr w:rsidR="001105ED" w:rsidRPr="00124ED3" w14:paraId="3E28CB88" w14:textId="77777777" w:rsidTr="005B4D6E">
        <w:trPr>
          <w:trHeight w:val="320"/>
          <w:jc w:val="center"/>
        </w:trPr>
        <w:tc>
          <w:tcPr>
            <w:tcW w:w="2037" w:type="pct"/>
            <w:tcBorders>
              <w:top w:val="nil"/>
              <w:left w:val="nil"/>
              <w:bottom w:val="nil"/>
              <w:right w:val="nil"/>
            </w:tcBorders>
            <w:shd w:val="clear" w:color="auto" w:fill="auto"/>
            <w:vAlign w:val="center"/>
            <w:hideMark/>
          </w:tcPr>
          <w:p w14:paraId="0786EB30"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count_endobj</w:t>
            </w:r>
          </w:p>
        </w:tc>
        <w:tc>
          <w:tcPr>
            <w:tcW w:w="1405" w:type="pct"/>
            <w:tcBorders>
              <w:top w:val="nil"/>
              <w:left w:val="nil"/>
              <w:bottom w:val="nil"/>
              <w:right w:val="nil"/>
            </w:tcBorders>
            <w:shd w:val="clear" w:color="auto" w:fill="auto"/>
            <w:vAlign w:val="center"/>
            <w:hideMark/>
          </w:tcPr>
          <w:p w14:paraId="5DF937A0"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95.80</w:t>
            </w:r>
          </w:p>
        </w:tc>
        <w:tc>
          <w:tcPr>
            <w:tcW w:w="1558" w:type="pct"/>
            <w:tcBorders>
              <w:top w:val="nil"/>
              <w:left w:val="nil"/>
              <w:bottom w:val="nil"/>
              <w:right w:val="nil"/>
            </w:tcBorders>
            <w:shd w:val="clear" w:color="auto" w:fill="auto"/>
            <w:vAlign w:val="center"/>
            <w:hideMark/>
          </w:tcPr>
          <w:p w14:paraId="3CD7CEE4"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9.68</w:t>
            </w:r>
          </w:p>
        </w:tc>
      </w:tr>
      <w:tr w:rsidR="001105ED" w:rsidRPr="00124ED3" w14:paraId="479FB0C4" w14:textId="77777777" w:rsidTr="005B4D6E">
        <w:trPr>
          <w:trHeight w:val="320"/>
          <w:jc w:val="center"/>
        </w:trPr>
        <w:tc>
          <w:tcPr>
            <w:tcW w:w="2037" w:type="pct"/>
            <w:tcBorders>
              <w:top w:val="nil"/>
              <w:left w:val="nil"/>
              <w:bottom w:val="nil"/>
              <w:right w:val="nil"/>
            </w:tcBorders>
            <w:shd w:val="clear" w:color="auto" w:fill="auto"/>
            <w:vAlign w:val="center"/>
            <w:hideMark/>
          </w:tcPr>
          <w:p w14:paraId="3E14FDEB"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count_endstream</w:t>
            </w:r>
          </w:p>
        </w:tc>
        <w:tc>
          <w:tcPr>
            <w:tcW w:w="1405" w:type="pct"/>
            <w:tcBorders>
              <w:top w:val="nil"/>
              <w:left w:val="nil"/>
              <w:bottom w:val="nil"/>
              <w:right w:val="nil"/>
            </w:tcBorders>
            <w:shd w:val="clear" w:color="auto" w:fill="auto"/>
            <w:vAlign w:val="center"/>
            <w:hideMark/>
          </w:tcPr>
          <w:p w14:paraId="465DEE39"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30.43</w:t>
            </w:r>
          </w:p>
        </w:tc>
        <w:tc>
          <w:tcPr>
            <w:tcW w:w="1558" w:type="pct"/>
            <w:tcBorders>
              <w:top w:val="nil"/>
              <w:left w:val="nil"/>
              <w:bottom w:val="nil"/>
              <w:right w:val="nil"/>
            </w:tcBorders>
            <w:shd w:val="clear" w:color="auto" w:fill="auto"/>
            <w:vAlign w:val="center"/>
            <w:hideMark/>
          </w:tcPr>
          <w:p w14:paraId="1C88CFFC"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3.78</w:t>
            </w:r>
          </w:p>
        </w:tc>
      </w:tr>
      <w:tr w:rsidR="001105ED" w:rsidRPr="00124ED3" w14:paraId="7F623ECD" w14:textId="77777777" w:rsidTr="005B4D6E">
        <w:trPr>
          <w:trHeight w:val="320"/>
          <w:jc w:val="center"/>
        </w:trPr>
        <w:tc>
          <w:tcPr>
            <w:tcW w:w="2037" w:type="pct"/>
            <w:tcBorders>
              <w:top w:val="nil"/>
              <w:left w:val="nil"/>
              <w:bottom w:val="nil"/>
              <w:right w:val="nil"/>
            </w:tcBorders>
            <w:shd w:val="clear" w:color="auto" w:fill="auto"/>
            <w:vAlign w:val="center"/>
          </w:tcPr>
          <w:p w14:paraId="544D2E36"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count_page_obj</w:t>
            </w:r>
          </w:p>
        </w:tc>
        <w:tc>
          <w:tcPr>
            <w:tcW w:w="1405" w:type="pct"/>
            <w:tcBorders>
              <w:top w:val="nil"/>
              <w:left w:val="nil"/>
              <w:bottom w:val="nil"/>
              <w:right w:val="nil"/>
            </w:tcBorders>
            <w:shd w:val="clear" w:color="auto" w:fill="auto"/>
            <w:vAlign w:val="center"/>
          </w:tcPr>
          <w:p w14:paraId="2FF2B3BF"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8001</w:t>
            </w:r>
          </w:p>
        </w:tc>
        <w:tc>
          <w:tcPr>
            <w:tcW w:w="1558" w:type="pct"/>
            <w:tcBorders>
              <w:top w:val="nil"/>
              <w:left w:val="nil"/>
              <w:bottom w:val="nil"/>
              <w:right w:val="nil"/>
            </w:tcBorders>
            <w:shd w:val="clear" w:color="auto" w:fill="auto"/>
            <w:vAlign w:val="center"/>
          </w:tcPr>
          <w:p w14:paraId="0CE66FF8"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16003</w:t>
            </w:r>
          </w:p>
        </w:tc>
      </w:tr>
      <w:tr w:rsidR="001105ED" w:rsidRPr="00124ED3" w14:paraId="17AB6BE0" w14:textId="77777777" w:rsidTr="005B4D6E">
        <w:trPr>
          <w:trHeight w:val="320"/>
          <w:jc w:val="center"/>
        </w:trPr>
        <w:tc>
          <w:tcPr>
            <w:tcW w:w="2037" w:type="pct"/>
            <w:tcBorders>
              <w:top w:val="nil"/>
              <w:left w:val="nil"/>
              <w:bottom w:val="nil"/>
              <w:right w:val="nil"/>
            </w:tcBorders>
            <w:shd w:val="clear" w:color="auto" w:fill="auto"/>
            <w:vAlign w:val="center"/>
            <w:hideMark/>
          </w:tcPr>
          <w:p w14:paraId="77104A23"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count_image_large</w:t>
            </w:r>
          </w:p>
        </w:tc>
        <w:tc>
          <w:tcPr>
            <w:tcW w:w="1405" w:type="pct"/>
            <w:tcBorders>
              <w:top w:val="nil"/>
              <w:left w:val="nil"/>
              <w:bottom w:val="nil"/>
              <w:right w:val="nil"/>
            </w:tcBorders>
            <w:shd w:val="clear" w:color="auto" w:fill="auto"/>
            <w:vAlign w:val="center"/>
            <w:hideMark/>
          </w:tcPr>
          <w:p w14:paraId="46F910BC"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110711</w:t>
            </w:r>
          </w:p>
        </w:tc>
        <w:tc>
          <w:tcPr>
            <w:tcW w:w="1558" w:type="pct"/>
            <w:tcBorders>
              <w:top w:val="nil"/>
              <w:left w:val="nil"/>
              <w:bottom w:val="nil"/>
              <w:right w:val="nil"/>
            </w:tcBorders>
            <w:shd w:val="clear" w:color="auto" w:fill="auto"/>
            <w:vAlign w:val="center"/>
            <w:hideMark/>
          </w:tcPr>
          <w:p w14:paraId="5C03C50D"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400</w:t>
            </w:r>
          </w:p>
        </w:tc>
      </w:tr>
      <w:tr w:rsidR="001105ED" w:rsidRPr="00124ED3" w14:paraId="51E150BD" w14:textId="77777777" w:rsidTr="005B4D6E">
        <w:trPr>
          <w:trHeight w:val="320"/>
          <w:jc w:val="center"/>
        </w:trPr>
        <w:tc>
          <w:tcPr>
            <w:tcW w:w="2037" w:type="pct"/>
            <w:tcBorders>
              <w:top w:val="nil"/>
              <w:left w:val="nil"/>
              <w:bottom w:val="nil"/>
              <w:right w:val="nil"/>
            </w:tcBorders>
            <w:shd w:val="clear" w:color="auto" w:fill="auto"/>
            <w:vAlign w:val="center"/>
            <w:hideMark/>
          </w:tcPr>
          <w:p w14:paraId="26563649"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count_image_med</w:t>
            </w:r>
          </w:p>
        </w:tc>
        <w:tc>
          <w:tcPr>
            <w:tcW w:w="1405" w:type="pct"/>
            <w:tcBorders>
              <w:top w:val="nil"/>
              <w:left w:val="nil"/>
              <w:bottom w:val="nil"/>
              <w:right w:val="nil"/>
            </w:tcBorders>
            <w:shd w:val="clear" w:color="auto" w:fill="auto"/>
            <w:vAlign w:val="center"/>
            <w:hideMark/>
          </w:tcPr>
          <w:p w14:paraId="546D540D"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465247</w:t>
            </w:r>
          </w:p>
        </w:tc>
        <w:tc>
          <w:tcPr>
            <w:tcW w:w="1558" w:type="pct"/>
            <w:tcBorders>
              <w:top w:val="nil"/>
              <w:left w:val="nil"/>
              <w:bottom w:val="nil"/>
              <w:right w:val="nil"/>
            </w:tcBorders>
            <w:shd w:val="clear" w:color="auto" w:fill="auto"/>
            <w:vAlign w:val="center"/>
            <w:hideMark/>
          </w:tcPr>
          <w:p w14:paraId="013E6625"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6401</w:t>
            </w:r>
          </w:p>
        </w:tc>
      </w:tr>
      <w:tr w:rsidR="001105ED" w:rsidRPr="00124ED3" w14:paraId="7436D8A4" w14:textId="77777777" w:rsidTr="005B4D6E">
        <w:trPr>
          <w:trHeight w:val="320"/>
          <w:jc w:val="center"/>
        </w:trPr>
        <w:tc>
          <w:tcPr>
            <w:tcW w:w="2037" w:type="pct"/>
            <w:tcBorders>
              <w:top w:val="nil"/>
              <w:left w:val="nil"/>
              <w:bottom w:val="nil"/>
              <w:right w:val="nil"/>
            </w:tcBorders>
            <w:shd w:val="clear" w:color="auto" w:fill="auto"/>
            <w:vAlign w:val="center"/>
            <w:hideMark/>
          </w:tcPr>
          <w:p w14:paraId="4BE33E73"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count_image_small</w:t>
            </w:r>
          </w:p>
        </w:tc>
        <w:tc>
          <w:tcPr>
            <w:tcW w:w="1405" w:type="pct"/>
            <w:tcBorders>
              <w:top w:val="nil"/>
              <w:left w:val="nil"/>
              <w:bottom w:val="nil"/>
              <w:right w:val="nil"/>
            </w:tcBorders>
            <w:shd w:val="clear" w:color="auto" w:fill="auto"/>
            <w:vAlign w:val="center"/>
            <w:hideMark/>
          </w:tcPr>
          <w:p w14:paraId="67DF9445"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915892</w:t>
            </w:r>
          </w:p>
        </w:tc>
        <w:tc>
          <w:tcPr>
            <w:tcW w:w="1558" w:type="pct"/>
            <w:tcBorders>
              <w:top w:val="nil"/>
              <w:left w:val="nil"/>
              <w:bottom w:val="nil"/>
              <w:right w:val="nil"/>
            </w:tcBorders>
            <w:shd w:val="clear" w:color="auto" w:fill="auto"/>
            <w:vAlign w:val="center"/>
            <w:hideMark/>
          </w:tcPr>
          <w:p w14:paraId="07481ABF"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12002</w:t>
            </w:r>
          </w:p>
        </w:tc>
      </w:tr>
      <w:tr w:rsidR="001105ED" w:rsidRPr="00124ED3" w14:paraId="7ECDBF43" w14:textId="77777777" w:rsidTr="005B4D6E">
        <w:trPr>
          <w:trHeight w:val="320"/>
          <w:jc w:val="center"/>
        </w:trPr>
        <w:tc>
          <w:tcPr>
            <w:tcW w:w="2037" w:type="pct"/>
            <w:tcBorders>
              <w:top w:val="nil"/>
              <w:left w:val="nil"/>
              <w:bottom w:val="nil"/>
              <w:right w:val="nil"/>
            </w:tcBorders>
            <w:shd w:val="clear" w:color="auto" w:fill="auto"/>
            <w:vAlign w:val="center"/>
            <w:hideMark/>
          </w:tcPr>
          <w:p w14:paraId="772201D0"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count_image_total</w:t>
            </w:r>
          </w:p>
        </w:tc>
        <w:tc>
          <w:tcPr>
            <w:tcW w:w="1405" w:type="pct"/>
            <w:tcBorders>
              <w:top w:val="nil"/>
              <w:left w:val="nil"/>
              <w:bottom w:val="nil"/>
              <w:right w:val="nil"/>
            </w:tcBorders>
            <w:shd w:val="clear" w:color="auto" w:fill="auto"/>
            <w:vAlign w:val="center"/>
            <w:hideMark/>
          </w:tcPr>
          <w:p w14:paraId="6EAC7AAD"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36.56</w:t>
            </w:r>
          </w:p>
        </w:tc>
        <w:tc>
          <w:tcPr>
            <w:tcW w:w="1558" w:type="pct"/>
            <w:tcBorders>
              <w:top w:val="nil"/>
              <w:left w:val="nil"/>
              <w:bottom w:val="nil"/>
              <w:right w:val="nil"/>
            </w:tcBorders>
            <w:shd w:val="clear" w:color="auto" w:fill="auto"/>
            <w:vAlign w:val="center"/>
            <w:hideMark/>
          </w:tcPr>
          <w:p w14:paraId="69EB3143" w14:textId="77777777" w:rsidR="001105ED" w:rsidRPr="00A352D1" w:rsidRDefault="001105ED" w:rsidP="005B4D6E">
            <w:pPr>
              <w:jc w:val="center"/>
              <w:rPr>
                <w:rFonts w:ascii="Times New Roman" w:hAnsi="Times New Roman"/>
                <w:sz w:val="18"/>
                <w:szCs w:val="18"/>
              </w:rPr>
            </w:pPr>
            <w:r w:rsidRPr="00A352D1">
              <w:rPr>
                <w:rFonts w:ascii="Times New Roman" w:hAnsi="Times New Roman"/>
                <w:kern w:val="0"/>
                <w:sz w:val="18"/>
                <w:szCs w:val="18"/>
              </w:rPr>
              <w:t>0.30</w:t>
            </w:r>
          </w:p>
        </w:tc>
      </w:tr>
      <w:tr w:rsidR="001105ED" w:rsidRPr="00124ED3" w14:paraId="2FF67468" w14:textId="77777777" w:rsidTr="005B4D6E">
        <w:trPr>
          <w:trHeight w:val="320"/>
          <w:jc w:val="center"/>
        </w:trPr>
        <w:tc>
          <w:tcPr>
            <w:tcW w:w="2037" w:type="pct"/>
            <w:tcBorders>
              <w:top w:val="nil"/>
              <w:left w:val="nil"/>
              <w:bottom w:val="nil"/>
              <w:right w:val="nil"/>
            </w:tcBorders>
            <w:shd w:val="clear" w:color="auto" w:fill="auto"/>
            <w:vAlign w:val="center"/>
            <w:hideMark/>
          </w:tcPr>
          <w:p w14:paraId="362F6B12"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count_image_xlarge</w:t>
            </w:r>
          </w:p>
        </w:tc>
        <w:tc>
          <w:tcPr>
            <w:tcW w:w="1405" w:type="pct"/>
            <w:tcBorders>
              <w:top w:val="nil"/>
              <w:left w:val="nil"/>
              <w:bottom w:val="nil"/>
              <w:right w:val="nil"/>
            </w:tcBorders>
            <w:shd w:val="clear" w:color="auto" w:fill="auto"/>
            <w:vAlign w:val="center"/>
            <w:hideMark/>
          </w:tcPr>
          <w:p w14:paraId="542B6396"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300</w:t>
            </w:r>
          </w:p>
        </w:tc>
        <w:tc>
          <w:tcPr>
            <w:tcW w:w="1558" w:type="pct"/>
            <w:tcBorders>
              <w:top w:val="nil"/>
              <w:left w:val="nil"/>
              <w:bottom w:val="nil"/>
              <w:right w:val="nil"/>
            </w:tcBorders>
            <w:shd w:val="clear" w:color="auto" w:fill="auto"/>
            <w:vAlign w:val="center"/>
            <w:hideMark/>
          </w:tcPr>
          <w:p w14:paraId="1F98475D"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0</w:t>
            </w:r>
          </w:p>
        </w:tc>
      </w:tr>
      <w:tr w:rsidR="001105ED" w:rsidRPr="00124ED3" w14:paraId="404644A8" w14:textId="77777777" w:rsidTr="005B4D6E">
        <w:trPr>
          <w:trHeight w:val="320"/>
          <w:jc w:val="center"/>
        </w:trPr>
        <w:tc>
          <w:tcPr>
            <w:tcW w:w="2037" w:type="pct"/>
            <w:tcBorders>
              <w:top w:val="nil"/>
              <w:left w:val="nil"/>
              <w:bottom w:val="nil"/>
              <w:right w:val="nil"/>
            </w:tcBorders>
            <w:shd w:val="clear" w:color="auto" w:fill="auto"/>
            <w:vAlign w:val="center"/>
            <w:hideMark/>
          </w:tcPr>
          <w:p w14:paraId="1CDC8769"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count_image_xsmall</w:t>
            </w:r>
          </w:p>
        </w:tc>
        <w:tc>
          <w:tcPr>
            <w:tcW w:w="1405" w:type="pct"/>
            <w:tcBorders>
              <w:top w:val="nil"/>
              <w:left w:val="nil"/>
              <w:bottom w:val="nil"/>
              <w:right w:val="nil"/>
            </w:tcBorders>
            <w:shd w:val="clear" w:color="auto" w:fill="auto"/>
            <w:vAlign w:val="center"/>
            <w:hideMark/>
          </w:tcPr>
          <w:p w14:paraId="53438183"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21.64</w:t>
            </w:r>
          </w:p>
        </w:tc>
        <w:tc>
          <w:tcPr>
            <w:tcW w:w="1558" w:type="pct"/>
            <w:tcBorders>
              <w:top w:val="nil"/>
              <w:left w:val="nil"/>
              <w:bottom w:val="nil"/>
              <w:right w:val="nil"/>
            </w:tcBorders>
            <w:shd w:val="clear" w:color="auto" w:fill="auto"/>
            <w:vAlign w:val="center"/>
            <w:hideMark/>
          </w:tcPr>
          <w:p w14:paraId="5FCC6B89"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0.11</w:t>
            </w:r>
          </w:p>
        </w:tc>
      </w:tr>
      <w:tr w:rsidR="001105ED" w:rsidRPr="00124ED3" w14:paraId="451B3FFC" w14:textId="77777777" w:rsidTr="005B4D6E">
        <w:trPr>
          <w:trHeight w:val="320"/>
          <w:jc w:val="center"/>
        </w:trPr>
        <w:tc>
          <w:tcPr>
            <w:tcW w:w="2037" w:type="pct"/>
            <w:tcBorders>
              <w:top w:val="nil"/>
              <w:left w:val="nil"/>
              <w:bottom w:val="nil"/>
              <w:right w:val="nil"/>
            </w:tcBorders>
            <w:shd w:val="clear" w:color="auto" w:fill="auto"/>
            <w:vAlign w:val="center"/>
            <w:hideMark/>
          </w:tcPr>
          <w:p w14:paraId="62C4AB5C"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count_js</w:t>
            </w:r>
          </w:p>
        </w:tc>
        <w:tc>
          <w:tcPr>
            <w:tcW w:w="1405" w:type="pct"/>
            <w:tcBorders>
              <w:top w:val="nil"/>
              <w:left w:val="nil"/>
              <w:bottom w:val="nil"/>
              <w:right w:val="nil"/>
            </w:tcBorders>
            <w:shd w:val="clear" w:color="auto" w:fill="auto"/>
            <w:vAlign w:val="center"/>
            <w:hideMark/>
          </w:tcPr>
          <w:p w14:paraId="2DEEC975"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0.71</w:t>
            </w:r>
          </w:p>
        </w:tc>
        <w:tc>
          <w:tcPr>
            <w:tcW w:w="1558" w:type="pct"/>
            <w:tcBorders>
              <w:top w:val="nil"/>
              <w:left w:val="nil"/>
              <w:bottom w:val="nil"/>
              <w:right w:val="nil"/>
            </w:tcBorders>
            <w:shd w:val="clear" w:color="auto" w:fill="auto"/>
            <w:vAlign w:val="center"/>
            <w:hideMark/>
          </w:tcPr>
          <w:p w14:paraId="3CB34999"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1.01</w:t>
            </w:r>
          </w:p>
        </w:tc>
      </w:tr>
      <w:tr w:rsidR="001105ED" w:rsidRPr="00124ED3" w14:paraId="1E917F9E" w14:textId="77777777" w:rsidTr="005B4D6E">
        <w:trPr>
          <w:trHeight w:val="320"/>
          <w:jc w:val="center"/>
        </w:trPr>
        <w:tc>
          <w:tcPr>
            <w:tcW w:w="2037" w:type="pct"/>
            <w:tcBorders>
              <w:top w:val="nil"/>
              <w:bottom w:val="nil"/>
            </w:tcBorders>
            <w:shd w:val="clear" w:color="auto" w:fill="auto"/>
            <w:vAlign w:val="center"/>
            <w:hideMark/>
          </w:tcPr>
          <w:p w14:paraId="41727260"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count_obj</w:t>
            </w:r>
          </w:p>
        </w:tc>
        <w:tc>
          <w:tcPr>
            <w:tcW w:w="1405" w:type="pct"/>
            <w:tcBorders>
              <w:top w:val="nil"/>
              <w:bottom w:val="nil"/>
            </w:tcBorders>
            <w:shd w:val="clear" w:color="auto" w:fill="auto"/>
            <w:vAlign w:val="center"/>
            <w:hideMark/>
          </w:tcPr>
          <w:p w14:paraId="5E9A9FD2" w14:textId="77777777" w:rsidR="001105ED" w:rsidRPr="00A352D1" w:rsidRDefault="001105ED" w:rsidP="005B4D6E">
            <w:pPr>
              <w:ind w:firstLineChars="450" w:firstLine="813"/>
              <w:rPr>
                <w:rFonts w:ascii="Times New Roman" w:hAnsi="Times New Roman"/>
                <w:b/>
                <w:sz w:val="18"/>
                <w:szCs w:val="18"/>
              </w:rPr>
            </w:pPr>
            <w:r w:rsidRPr="00A352D1">
              <w:rPr>
                <w:rFonts w:ascii="Times New Roman" w:hAnsi="Times New Roman"/>
                <w:b/>
                <w:sz w:val="18"/>
                <w:szCs w:val="18"/>
              </w:rPr>
              <w:t>100.96</w:t>
            </w:r>
          </w:p>
        </w:tc>
        <w:tc>
          <w:tcPr>
            <w:tcW w:w="1558" w:type="pct"/>
            <w:tcBorders>
              <w:top w:val="nil"/>
              <w:bottom w:val="nil"/>
            </w:tcBorders>
            <w:shd w:val="clear" w:color="auto" w:fill="auto"/>
            <w:vAlign w:val="center"/>
            <w:hideMark/>
          </w:tcPr>
          <w:p w14:paraId="6CF2180C" w14:textId="77777777" w:rsidR="001105ED" w:rsidRPr="00A352D1" w:rsidRDefault="001105ED" w:rsidP="005B4D6E">
            <w:pPr>
              <w:jc w:val="center"/>
              <w:rPr>
                <w:rFonts w:ascii="Times New Roman" w:hAnsi="Times New Roman"/>
                <w:b/>
                <w:sz w:val="18"/>
                <w:szCs w:val="18"/>
              </w:rPr>
            </w:pPr>
            <w:r w:rsidRPr="00A352D1">
              <w:rPr>
                <w:rFonts w:ascii="Times New Roman" w:hAnsi="Times New Roman"/>
                <w:b/>
                <w:sz w:val="18"/>
                <w:szCs w:val="18"/>
              </w:rPr>
              <w:t>12.01</w:t>
            </w:r>
          </w:p>
        </w:tc>
      </w:tr>
      <w:tr w:rsidR="001105ED" w:rsidRPr="00124ED3" w14:paraId="494C421C" w14:textId="77777777" w:rsidTr="005B4D6E">
        <w:trPr>
          <w:trHeight w:val="320"/>
          <w:jc w:val="center"/>
        </w:trPr>
        <w:tc>
          <w:tcPr>
            <w:tcW w:w="2037" w:type="pct"/>
            <w:tcBorders>
              <w:top w:val="nil"/>
              <w:bottom w:val="nil"/>
            </w:tcBorders>
            <w:shd w:val="clear" w:color="auto" w:fill="auto"/>
            <w:vAlign w:val="center"/>
          </w:tcPr>
          <w:p w14:paraId="4ED9A298"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count_objstm</w:t>
            </w:r>
          </w:p>
        </w:tc>
        <w:tc>
          <w:tcPr>
            <w:tcW w:w="1405" w:type="pct"/>
            <w:tcBorders>
              <w:top w:val="nil"/>
              <w:bottom w:val="nil"/>
            </w:tcBorders>
            <w:shd w:val="clear" w:color="auto" w:fill="auto"/>
            <w:vAlign w:val="center"/>
          </w:tcPr>
          <w:p w14:paraId="0E3F8507"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1.57</w:t>
            </w:r>
          </w:p>
        </w:tc>
        <w:tc>
          <w:tcPr>
            <w:tcW w:w="1558" w:type="pct"/>
            <w:tcBorders>
              <w:top w:val="nil"/>
              <w:bottom w:val="nil"/>
            </w:tcBorders>
            <w:shd w:val="clear" w:color="auto" w:fill="auto"/>
            <w:vAlign w:val="center"/>
          </w:tcPr>
          <w:p w14:paraId="35DF0EEC" w14:textId="77777777" w:rsidR="001105ED" w:rsidRPr="00A352D1" w:rsidRDefault="001105ED" w:rsidP="005B4D6E">
            <w:pPr>
              <w:jc w:val="center"/>
              <w:rPr>
                <w:rFonts w:ascii="Times New Roman" w:hAnsi="Times New Roman"/>
                <w:sz w:val="18"/>
                <w:szCs w:val="18"/>
              </w:rPr>
            </w:pPr>
            <w:r w:rsidRPr="00A352D1">
              <w:rPr>
                <w:rFonts w:ascii="Times New Roman" w:hAnsi="Times New Roman"/>
                <w:sz w:val="18"/>
                <w:szCs w:val="18"/>
              </w:rPr>
              <w:t>0.15</w:t>
            </w:r>
          </w:p>
        </w:tc>
      </w:tr>
    </w:tbl>
    <w:p w14:paraId="0D9105DD" w14:textId="77777777" w:rsidR="001105ED" w:rsidRDefault="001105ED" w:rsidP="001105ED"/>
    <w:p w14:paraId="0F9AB306" w14:textId="77777777" w:rsidR="001105ED" w:rsidRDefault="001105ED" w:rsidP="001105ED">
      <w:pPr>
        <w:widowControl/>
        <w:jc w:val="left"/>
      </w:pPr>
      <w:r>
        <w:br w:type="page"/>
      </w:r>
    </w:p>
    <w:p w14:paraId="3CD2A873" w14:textId="77777777" w:rsidR="001105ED" w:rsidRDefault="001105ED" w:rsidP="001105ED">
      <w:pPr>
        <w:pStyle w:val="3"/>
        <w:numPr>
          <w:ilvl w:val="1"/>
          <w:numId w:val="2"/>
        </w:numPr>
      </w:pPr>
      <w:r w:rsidRPr="001105ED">
        <w:lastRenderedPageBreak/>
        <w:t>Classification algorithm</w:t>
      </w:r>
    </w:p>
    <w:p w14:paraId="78951140" w14:textId="3341D142" w:rsidR="001105ED" w:rsidRPr="00A10884" w:rsidRDefault="001105ED" w:rsidP="001105ED">
      <w:pPr>
        <w:ind w:firstLine="420"/>
      </w:pPr>
      <w:r w:rsidRPr="00A10884">
        <w:rPr>
          <w:rFonts w:hint="eastAsia"/>
        </w:rPr>
        <w:t>First,</w:t>
      </w:r>
      <w:r w:rsidRPr="00A10884">
        <w:t xml:space="preserve"> we </w:t>
      </w:r>
      <w:r w:rsidRPr="00A10884">
        <w:rPr>
          <w:rFonts w:hint="eastAsia"/>
        </w:rPr>
        <w:t>classify the collected files</w:t>
      </w:r>
      <w:r w:rsidRPr="00A10884">
        <w:t xml:space="preserve"> by extracted features which are used as the training dataset. Random Forests Algorithm we used performs well during classification, with high effectiveness and low false positive rate. Moreover, it is easy to use and can classify data rapidly. </w:t>
      </w:r>
      <w:r w:rsidRPr="00A10884">
        <w:rPr>
          <w:rFonts w:hint="eastAsia"/>
        </w:rPr>
        <w:t>The</w:t>
      </w:r>
      <w:r w:rsidRPr="00A10884">
        <w:t xml:space="preserve"> output of random forests classification</w:t>
      </w:r>
      <w:r w:rsidRPr="00A10884">
        <w:rPr>
          <w:rFonts w:hint="eastAsia"/>
        </w:rPr>
        <w:t xml:space="preserve"> method</w:t>
      </w:r>
      <w:r w:rsidRPr="00A10884">
        <w:t xml:space="preserve"> is </w:t>
      </w:r>
      <w:del w:id="310" w:author="Maggie Wei" w:date="2018-07-05T16:49:00Z">
        <w:r w:rsidRPr="00A10884" w:rsidDel="001F1200">
          <w:delText xml:space="preserve">the </w:delText>
        </w:r>
      </w:del>
      <w:ins w:id="311" w:author="Maggie Wei" w:date="2018-07-05T16:49:00Z">
        <w:r w:rsidR="001F1200">
          <w:t>a</w:t>
        </w:r>
        <w:r w:rsidR="001F1200" w:rsidRPr="00A10884">
          <w:t xml:space="preserve"> </w:t>
        </w:r>
      </w:ins>
      <w:r w:rsidRPr="00A10884">
        <w:t>result</w:t>
      </w:r>
      <w:del w:id="312" w:author="Maggie Wei" w:date="2018-07-05T16:49:00Z">
        <w:r w:rsidRPr="00A10884" w:rsidDel="001F1200">
          <w:delText>s</w:delText>
        </w:r>
      </w:del>
      <w:r w:rsidRPr="00A10884">
        <w:t xml:space="preserve"> ensemble of a multitude of decision trees which is constructed from a randomly selected subset of training data. That said, Random Forests is an</w:t>
      </w:r>
      <w:r w:rsidRPr="00A10884">
        <w:rPr>
          <w:rFonts w:hint="eastAsia"/>
        </w:rPr>
        <w:t xml:space="preserve"> ense</w:t>
      </w:r>
      <w:r w:rsidRPr="00A10884">
        <w:t xml:space="preserve">mble classifier applying </w:t>
      </w:r>
      <w:r w:rsidRPr="00A10884">
        <w:rPr>
          <w:rFonts w:hint="eastAsia"/>
        </w:rPr>
        <w:t>the</w:t>
      </w:r>
      <w:r w:rsidRPr="00A10884">
        <w:t xml:space="preserve"> technique of bagging training data. Each node in a decision tree is constructed based on a randomly selected subset of features, as well as the best split at each node, which is determined by training data for that node.</w:t>
      </w:r>
      <w:del w:id="313" w:author="Maggie Wei" w:date="2018-07-05T17:01:00Z">
        <w:r w:rsidRPr="00A10884" w:rsidDel="00C80888">
          <w:rPr>
            <w:rFonts w:hint="eastAsia"/>
          </w:rPr>
          <w:delText xml:space="preserve"> Besides</w:delText>
        </w:r>
        <w:r w:rsidRPr="00A10884" w:rsidDel="00C80888">
          <w:delText>, each tree is based on an individual subset of features</w:delText>
        </w:r>
      </w:del>
      <w:r w:rsidRPr="00A10884">
        <w:t xml:space="preserve">. Finally, the </w:t>
      </w:r>
      <w:ins w:id="314" w:author="Maggie Wei" w:date="2018-07-05T17:01:00Z">
        <w:r w:rsidR="00C80888">
          <w:rPr>
            <w:rFonts w:hint="eastAsia"/>
          </w:rPr>
          <w:t>classification</w:t>
        </w:r>
      </w:ins>
      <w:ins w:id="315" w:author="Maggie Wei" w:date="2018-07-05T17:02:00Z">
        <w:r w:rsidR="00C80888">
          <w:t xml:space="preserve"> </w:t>
        </w:r>
      </w:ins>
      <w:r w:rsidRPr="00A10884">
        <w:t>result is determined by the votes of each tree</w:t>
      </w:r>
      <w:del w:id="316" w:author="Maggie Wei" w:date="2018-07-05T17:02:00Z">
        <w:r w:rsidRPr="00A10884" w:rsidDel="00C80888">
          <w:delText xml:space="preserve"> during classification</w:delText>
        </w:r>
      </w:del>
      <w:r w:rsidRPr="00A10884">
        <w:t>.</w:t>
      </w:r>
    </w:p>
    <w:p w14:paraId="09C3BD6A" w14:textId="34DCFE6E" w:rsidR="001105ED" w:rsidRDefault="001105ED" w:rsidP="001105ED">
      <w:pPr>
        <w:ind w:firstLine="420"/>
      </w:pPr>
      <w:r>
        <w:rPr>
          <w:rFonts w:hint="eastAsia"/>
        </w:rPr>
        <w:t>O</w:t>
      </w:r>
      <w:r>
        <w:t>ne of the important component</w:t>
      </w:r>
      <w:ins w:id="317" w:author="Maggie Wei" w:date="2018-07-02T09:17:00Z">
        <w:r w:rsidR="002D1033">
          <w:t>s</w:t>
        </w:r>
      </w:ins>
      <w:r>
        <w:t xml:space="preserve"> of AI engine is </w:t>
      </w:r>
      <w:r>
        <w:rPr>
          <w:rFonts w:hint="eastAsia"/>
        </w:rPr>
        <w:t>the</w:t>
      </w:r>
      <w:r>
        <w:t xml:space="preserve"> algorithm. We select</w:t>
      </w:r>
      <w:ins w:id="318" w:author="Maggie Wei" w:date="2018-07-05T17:04:00Z">
        <w:r w:rsidR="00C80888">
          <w:t xml:space="preserve"> and compare</w:t>
        </w:r>
      </w:ins>
      <w:r>
        <w:t xml:space="preserve"> several algorithms with good performance</w:t>
      </w:r>
      <w:r>
        <w:rPr>
          <w:rFonts w:hint="eastAsia"/>
        </w:rPr>
        <w:t xml:space="preserve"> </w:t>
      </w:r>
      <w:del w:id="319" w:author="Maggie Wei" w:date="2018-07-05T17:04:00Z">
        <w:r w:rsidDel="00C80888">
          <w:rPr>
            <w:rFonts w:hint="eastAsia"/>
          </w:rPr>
          <w:delText>to</w:delText>
        </w:r>
        <w:r w:rsidDel="00C80888">
          <w:delText xml:space="preserve"> compare </w:delText>
        </w:r>
      </w:del>
      <w:r>
        <w:t xml:space="preserve">including KNN, NNET, Random forests, and SVM. After </w:t>
      </w:r>
      <w:r>
        <w:rPr>
          <w:rFonts w:hint="eastAsia"/>
        </w:rPr>
        <w:t>multiple times</w:t>
      </w:r>
      <w:r>
        <w:t xml:space="preserve"> of training and classification experiments, we have found that</w:t>
      </w:r>
      <w:r>
        <w:rPr>
          <w:rFonts w:hint="eastAsia"/>
        </w:rPr>
        <w:t xml:space="preserve"> random forests</w:t>
      </w:r>
      <w:r>
        <w:t xml:space="preserve"> algorithm demonstrate</w:t>
      </w:r>
      <w:r>
        <w:rPr>
          <w:rFonts w:hint="eastAsia"/>
        </w:rPr>
        <w:t>s</w:t>
      </w:r>
      <w:r>
        <w:t xml:space="preserve"> a high detection accuracy, low false positive rate and latency,</w:t>
      </w:r>
      <w:r>
        <w:rPr>
          <w:rFonts w:hint="eastAsia"/>
        </w:rPr>
        <w:t xml:space="preserve"> and</w:t>
      </w:r>
      <w:r>
        <w:t xml:space="preserve"> good robustness</w:t>
      </w:r>
      <w:r>
        <w:rPr>
          <w:rFonts w:hint="eastAsia"/>
        </w:rPr>
        <w:t xml:space="preserve"> and</w:t>
      </w:r>
      <w:r>
        <w:t xml:space="preserve"> </w:t>
      </w:r>
      <w:r>
        <w:rPr>
          <w:rFonts w:hint="eastAsia"/>
        </w:rPr>
        <w:t>r</w:t>
      </w:r>
      <w:r w:rsidRPr="00A70F06">
        <w:t>esolvability</w:t>
      </w:r>
      <w:r>
        <w:t>. Therefore, we choose Random Forests as our default algorithm. After more than one hundred experiments, the accuracy rate of Random Forests tends to be a stable value even if the features change.</w:t>
      </w:r>
    </w:p>
    <w:p w14:paraId="3546340C" w14:textId="77777777" w:rsidR="001105ED" w:rsidRPr="003D1DB4" w:rsidRDefault="001105ED" w:rsidP="001105ED"/>
    <w:p w14:paraId="61476E19" w14:textId="77777777" w:rsidR="001105ED" w:rsidRPr="0081007B" w:rsidRDefault="001105ED" w:rsidP="001105ED">
      <w:pPr>
        <w:jc w:val="center"/>
        <w:rPr>
          <w:sz w:val="18"/>
          <w:szCs w:val="18"/>
        </w:rPr>
      </w:pPr>
      <w:r>
        <w:rPr>
          <w:sz w:val="18"/>
          <w:szCs w:val="18"/>
        </w:rPr>
        <w:t>T</w:t>
      </w:r>
      <w:r>
        <w:rPr>
          <w:rFonts w:hint="eastAsia"/>
          <w:sz w:val="18"/>
          <w:szCs w:val="18"/>
        </w:rPr>
        <w:t>able</w:t>
      </w:r>
      <w:r>
        <w:rPr>
          <w:sz w:val="18"/>
          <w:szCs w:val="18"/>
        </w:rPr>
        <w:t xml:space="preserve"> </w:t>
      </w:r>
      <w:r>
        <w:rPr>
          <w:rFonts w:hint="eastAsia"/>
          <w:sz w:val="18"/>
          <w:szCs w:val="18"/>
        </w:rPr>
        <w:t>3</w:t>
      </w:r>
      <w:r>
        <w:rPr>
          <w:sz w:val="18"/>
          <w:szCs w:val="18"/>
        </w:rPr>
        <w:t xml:space="preserve"> Comparison of Algorithm Accuracy Rate</w:t>
      </w:r>
    </w:p>
    <w:tbl>
      <w:tblPr>
        <w:tblStyle w:val="a8"/>
        <w:tblW w:w="0" w:type="auto"/>
        <w:jc w:val="center"/>
        <w:tblLook w:val="04A0" w:firstRow="1" w:lastRow="0" w:firstColumn="1" w:lastColumn="0" w:noHBand="0" w:noVBand="1"/>
      </w:tblPr>
      <w:tblGrid>
        <w:gridCol w:w="756"/>
        <w:gridCol w:w="756"/>
        <w:gridCol w:w="756"/>
        <w:gridCol w:w="756"/>
      </w:tblGrid>
      <w:tr w:rsidR="001105ED" w:rsidRPr="00A352D1" w14:paraId="49F2584E" w14:textId="77777777" w:rsidTr="005B4D6E">
        <w:trPr>
          <w:jc w:val="center"/>
        </w:trPr>
        <w:tc>
          <w:tcPr>
            <w:tcW w:w="0" w:type="auto"/>
          </w:tcPr>
          <w:p w14:paraId="0C57A8B3" w14:textId="77777777" w:rsidR="001105ED" w:rsidRPr="00A352D1" w:rsidRDefault="001105ED" w:rsidP="005B4D6E">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SVM</w:t>
            </w:r>
          </w:p>
        </w:tc>
        <w:tc>
          <w:tcPr>
            <w:tcW w:w="0" w:type="auto"/>
          </w:tcPr>
          <w:p w14:paraId="19EF98EC" w14:textId="77777777" w:rsidR="001105ED" w:rsidRPr="00A352D1" w:rsidRDefault="001105ED" w:rsidP="005B4D6E">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NNET</w:t>
            </w:r>
          </w:p>
        </w:tc>
        <w:tc>
          <w:tcPr>
            <w:tcW w:w="0" w:type="auto"/>
            <w:hideMark/>
          </w:tcPr>
          <w:p w14:paraId="17CA4A90" w14:textId="77777777" w:rsidR="001105ED" w:rsidRPr="00A352D1" w:rsidRDefault="001105ED" w:rsidP="005B4D6E">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KNN</w:t>
            </w:r>
          </w:p>
        </w:tc>
        <w:tc>
          <w:tcPr>
            <w:tcW w:w="0" w:type="auto"/>
            <w:hideMark/>
          </w:tcPr>
          <w:p w14:paraId="469B2BF6" w14:textId="77777777" w:rsidR="001105ED" w:rsidRPr="00A352D1" w:rsidRDefault="001105ED" w:rsidP="005B4D6E">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RF</w:t>
            </w:r>
          </w:p>
        </w:tc>
      </w:tr>
      <w:tr w:rsidR="001105ED" w:rsidRPr="00A352D1" w14:paraId="30806B58" w14:textId="77777777" w:rsidTr="005B4D6E">
        <w:trPr>
          <w:jc w:val="center"/>
        </w:trPr>
        <w:tc>
          <w:tcPr>
            <w:tcW w:w="0" w:type="auto"/>
          </w:tcPr>
          <w:p w14:paraId="71327D4D" w14:textId="77777777" w:rsidR="001105ED" w:rsidRPr="00A352D1" w:rsidRDefault="001105ED" w:rsidP="005B4D6E">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75</w:t>
            </w:r>
            <w:r>
              <w:rPr>
                <w:rFonts w:ascii="宋体" w:hAnsi="宋体" w:cs="宋体"/>
                <w:color w:val="000000"/>
                <w:kern w:val="0"/>
                <w:sz w:val="18"/>
                <w:szCs w:val="18"/>
              </w:rPr>
              <w:t>.</w:t>
            </w:r>
            <w:r>
              <w:rPr>
                <w:rFonts w:ascii="宋体" w:hAnsi="宋体" w:cs="宋体" w:hint="eastAsia"/>
                <w:color w:val="000000"/>
                <w:kern w:val="0"/>
                <w:sz w:val="18"/>
                <w:szCs w:val="18"/>
              </w:rPr>
              <w:t>23%</w:t>
            </w:r>
          </w:p>
        </w:tc>
        <w:tc>
          <w:tcPr>
            <w:tcW w:w="0" w:type="auto"/>
          </w:tcPr>
          <w:p w14:paraId="38FDF26D" w14:textId="77777777" w:rsidR="001105ED" w:rsidRPr="00A352D1" w:rsidRDefault="001105ED" w:rsidP="005B4D6E">
            <w:pPr>
              <w:widowControl/>
              <w:jc w:val="center"/>
              <w:rPr>
                <w:rFonts w:ascii="宋体" w:hAnsi="宋体" w:cs="宋体"/>
                <w:color w:val="000000"/>
                <w:kern w:val="0"/>
                <w:sz w:val="18"/>
                <w:szCs w:val="18"/>
              </w:rPr>
            </w:pPr>
            <w:r>
              <w:rPr>
                <w:rFonts w:ascii="宋体" w:hAnsi="宋体" w:cs="宋体" w:hint="eastAsia"/>
                <w:color w:val="000000"/>
                <w:kern w:val="0"/>
                <w:sz w:val="18"/>
                <w:szCs w:val="18"/>
              </w:rPr>
              <w:t>82</w:t>
            </w:r>
            <w:r>
              <w:rPr>
                <w:rFonts w:ascii="宋体" w:hAnsi="宋体" w:cs="宋体"/>
                <w:color w:val="000000"/>
                <w:kern w:val="0"/>
                <w:sz w:val="18"/>
                <w:szCs w:val="18"/>
              </w:rPr>
              <w:t>.</w:t>
            </w:r>
            <w:r>
              <w:rPr>
                <w:rFonts w:ascii="宋体" w:hAnsi="宋体" w:cs="宋体" w:hint="eastAsia"/>
                <w:color w:val="000000"/>
                <w:kern w:val="0"/>
                <w:sz w:val="18"/>
                <w:szCs w:val="18"/>
              </w:rPr>
              <w:t>41</w:t>
            </w:r>
            <w:r>
              <w:rPr>
                <w:rFonts w:ascii="宋体" w:hAnsi="宋体" w:cs="宋体"/>
                <w:color w:val="000000"/>
                <w:kern w:val="0"/>
                <w:sz w:val="18"/>
                <w:szCs w:val="18"/>
              </w:rPr>
              <w:t>%</w:t>
            </w:r>
          </w:p>
        </w:tc>
        <w:tc>
          <w:tcPr>
            <w:tcW w:w="0" w:type="auto"/>
            <w:hideMark/>
          </w:tcPr>
          <w:p w14:paraId="014A1864" w14:textId="77777777" w:rsidR="001105ED" w:rsidRPr="00A352D1" w:rsidRDefault="001105ED" w:rsidP="005B4D6E">
            <w:pPr>
              <w:widowControl/>
              <w:jc w:val="center"/>
              <w:rPr>
                <w:rFonts w:ascii="宋体" w:hAnsi="宋体" w:cs="宋体"/>
                <w:color w:val="000000"/>
                <w:kern w:val="0"/>
                <w:sz w:val="18"/>
                <w:szCs w:val="18"/>
              </w:rPr>
            </w:pPr>
            <w:r w:rsidRPr="00A352D1">
              <w:rPr>
                <w:rFonts w:ascii="宋体" w:hAnsi="宋体" w:cs="宋体" w:hint="eastAsia"/>
                <w:color w:val="000000"/>
                <w:kern w:val="0"/>
                <w:sz w:val="18"/>
                <w:szCs w:val="18"/>
              </w:rPr>
              <w:t>97</w:t>
            </w:r>
            <w:r>
              <w:rPr>
                <w:rFonts w:ascii="宋体" w:hAnsi="宋体" w:cs="宋体"/>
                <w:color w:val="000000"/>
                <w:kern w:val="0"/>
                <w:sz w:val="18"/>
                <w:szCs w:val="18"/>
              </w:rPr>
              <w:t>.</w:t>
            </w:r>
            <w:r w:rsidRPr="00A352D1">
              <w:rPr>
                <w:rFonts w:ascii="宋体" w:hAnsi="宋体" w:cs="宋体" w:hint="eastAsia"/>
                <w:color w:val="000000"/>
                <w:kern w:val="0"/>
                <w:sz w:val="18"/>
                <w:szCs w:val="18"/>
              </w:rPr>
              <w:t>12</w:t>
            </w:r>
            <w:r>
              <w:rPr>
                <w:rFonts w:ascii="宋体" w:hAnsi="宋体" w:cs="宋体"/>
                <w:color w:val="000000"/>
                <w:kern w:val="0"/>
                <w:sz w:val="18"/>
                <w:szCs w:val="18"/>
              </w:rPr>
              <w:t>%</w:t>
            </w:r>
          </w:p>
        </w:tc>
        <w:tc>
          <w:tcPr>
            <w:tcW w:w="0" w:type="auto"/>
            <w:hideMark/>
          </w:tcPr>
          <w:p w14:paraId="1296712C" w14:textId="77777777" w:rsidR="001105ED" w:rsidRPr="00A352D1" w:rsidRDefault="001105ED" w:rsidP="005B4D6E">
            <w:pPr>
              <w:widowControl/>
              <w:jc w:val="center"/>
              <w:rPr>
                <w:rFonts w:ascii="宋体" w:hAnsi="宋体"/>
                <w:color w:val="000000"/>
                <w:kern w:val="0"/>
                <w:sz w:val="18"/>
                <w:szCs w:val="18"/>
              </w:rPr>
            </w:pPr>
            <w:r w:rsidRPr="00A352D1">
              <w:rPr>
                <w:rFonts w:ascii="宋体" w:hAnsi="宋体" w:hint="eastAsia"/>
                <w:color w:val="000000"/>
                <w:kern w:val="0"/>
                <w:sz w:val="18"/>
                <w:szCs w:val="18"/>
              </w:rPr>
              <w:t>99</w:t>
            </w:r>
            <w:r>
              <w:rPr>
                <w:rFonts w:ascii="宋体" w:hAnsi="宋体"/>
                <w:color w:val="000000"/>
                <w:kern w:val="0"/>
                <w:sz w:val="18"/>
                <w:szCs w:val="18"/>
              </w:rPr>
              <w:t>.</w:t>
            </w:r>
            <w:r w:rsidRPr="00A352D1">
              <w:rPr>
                <w:rFonts w:ascii="宋体" w:hAnsi="宋体" w:hint="eastAsia"/>
                <w:color w:val="000000"/>
                <w:kern w:val="0"/>
                <w:sz w:val="18"/>
                <w:szCs w:val="18"/>
              </w:rPr>
              <w:t>64</w:t>
            </w:r>
            <w:r>
              <w:rPr>
                <w:rFonts w:ascii="宋体" w:hAnsi="宋体"/>
                <w:color w:val="000000"/>
                <w:kern w:val="0"/>
                <w:sz w:val="18"/>
                <w:szCs w:val="18"/>
              </w:rPr>
              <w:t>%</w:t>
            </w:r>
          </w:p>
        </w:tc>
      </w:tr>
    </w:tbl>
    <w:p w14:paraId="49A2E373" w14:textId="77777777" w:rsidR="001105ED" w:rsidRDefault="001105ED" w:rsidP="001105ED"/>
    <w:p w14:paraId="08FC981F" w14:textId="77777777" w:rsidR="00E44971" w:rsidRDefault="00E44971" w:rsidP="00E44971">
      <w:pPr>
        <w:pStyle w:val="3"/>
      </w:pPr>
      <w:r>
        <w:t>3.4 Model Construction</w:t>
      </w:r>
    </w:p>
    <w:p w14:paraId="5D649741" w14:textId="77777777" w:rsidR="00E44971" w:rsidRDefault="00E44971" w:rsidP="001105ED"/>
    <w:p w14:paraId="770B8914" w14:textId="7224F5B9" w:rsidR="001105ED" w:rsidRDefault="001105ED" w:rsidP="001105ED">
      <w:pPr>
        <w:ind w:firstLine="420"/>
      </w:pPr>
      <w:r>
        <w:t xml:space="preserve">The proposed </w:t>
      </w:r>
      <w:ins w:id="320" w:author="Maggie Wei" w:date="2018-07-05T17:05:00Z">
        <w:r w:rsidR="00C80888">
          <w:t xml:space="preserve">machine learning-based </w:t>
        </w:r>
      </w:ins>
      <w:r>
        <w:t xml:space="preserve">method of detecting </w:t>
      </w:r>
      <w:ins w:id="321" w:author="Maggie Wei" w:date="2018-07-05T17:05:00Z">
        <w:r w:rsidR="00C80888">
          <w:t xml:space="preserve">a </w:t>
        </w:r>
      </w:ins>
      <w:r>
        <w:t xml:space="preserve">malicious </w:t>
      </w:r>
      <w:del w:id="322" w:author="Maggie Wei" w:date="2018-07-05T17:05:00Z">
        <w:r w:rsidDel="00C80888">
          <w:delText>PDF file</w:delText>
        </w:r>
      </w:del>
      <w:ins w:id="323" w:author="Maggie Wei" w:date="2018-07-05T17:05:00Z">
        <w:r w:rsidR="00C80888">
          <w:t>document</w:t>
        </w:r>
      </w:ins>
      <w:r>
        <w:t xml:space="preserve"> </w:t>
      </w:r>
      <w:del w:id="324" w:author="Maggie Wei" w:date="2018-07-05T17:05:00Z">
        <w:r w:rsidDel="00C80888">
          <w:delText>based on machine learning</w:delText>
        </w:r>
        <w:r w:rsidDel="00C80888">
          <w:rPr>
            <w:rFonts w:hint="eastAsia"/>
          </w:rPr>
          <w:delText xml:space="preserve"> </w:delText>
        </w:r>
      </w:del>
      <w:r>
        <w:rPr>
          <w:rFonts w:hint="eastAsia"/>
        </w:rPr>
        <w:t>include</w:t>
      </w:r>
      <w:ins w:id="325" w:author="Maggie Wei" w:date="2018-07-05T17:06:00Z">
        <w:r w:rsidR="00C80888">
          <w:t>s</w:t>
        </w:r>
      </w:ins>
      <w:r>
        <w:t xml:space="preserve"> the following steps, as shown in Figure 1:</w:t>
      </w:r>
    </w:p>
    <w:p w14:paraId="1096B6C2" w14:textId="11238445" w:rsidR="001105ED" w:rsidRDefault="001105ED" w:rsidP="001105ED">
      <w:pPr>
        <w:ind w:firstLine="420"/>
      </w:pPr>
      <w:r>
        <w:t xml:space="preserve">1. Feature Extraction. This is a basic preprocessing step, which is to parse the structure, content and metadata in PDF files and then </w:t>
      </w:r>
      <w:r>
        <w:rPr>
          <w:rFonts w:hint="eastAsia"/>
        </w:rPr>
        <w:t xml:space="preserve">conduct </w:t>
      </w:r>
      <w:r>
        <w:t xml:space="preserve">vector </w:t>
      </w:r>
      <w:r w:rsidRPr="00066F16">
        <w:t>computation</w:t>
      </w:r>
      <w:r>
        <w:rPr>
          <w:rFonts w:hint="eastAsia"/>
        </w:rPr>
        <w:t xml:space="preserve"> on</w:t>
      </w:r>
      <w:r>
        <w:t xml:space="preserve"> these objects, </w:t>
      </w:r>
      <w:del w:id="326" w:author="Maggie Wei" w:date="2018-07-02T09:18:00Z">
        <w:r w:rsidDel="002D1033">
          <w:delText xml:space="preserve">finally </w:delText>
        </w:r>
      </w:del>
      <w:r>
        <w:t xml:space="preserve">extract them as </w:t>
      </w:r>
      <w:r w:rsidRPr="005824E0">
        <w:rPr>
          <w:highlight w:val="yellow"/>
          <w:rPrChange w:id="327" w:author="Maggie Wei" w:date="2018-07-05T17:07:00Z">
            <w:rPr/>
          </w:rPrChange>
        </w:rPr>
        <w:t>a two-dimension feature set</w:t>
      </w:r>
      <w:ins w:id="328" w:author="Maggie Wei" w:date="2018-07-02T09:18:00Z">
        <w:r w:rsidR="002D1033">
          <w:t xml:space="preserve"> finally</w:t>
        </w:r>
      </w:ins>
      <w:r>
        <w:t>. These features can be trained and classified in the model based on machine learning.</w:t>
      </w:r>
    </w:p>
    <w:p w14:paraId="00EDF8F0" w14:textId="28ECA0DA" w:rsidR="001105ED" w:rsidRDefault="001105ED" w:rsidP="001105ED">
      <w:pPr>
        <w:ind w:firstLine="420"/>
      </w:pPr>
      <w:r>
        <w:t xml:space="preserve">2. Learning and Classification. We select 80% of </w:t>
      </w:r>
      <w:ins w:id="329" w:author="Maggie Wei" w:date="2018-07-05T17:08:00Z">
        <w:r w:rsidR="00CC54B7">
          <w:t xml:space="preserve">the </w:t>
        </w:r>
      </w:ins>
      <w:r>
        <w:t>data randomly for training and then save the trained model. Later we use 20% of the files for prediction and classification, in order to calculate the information such as accuracy rate, false positive rate, etc.</w:t>
      </w:r>
    </w:p>
    <w:p w14:paraId="4473B51A" w14:textId="77777777" w:rsidR="001105ED" w:rsidRDefault="001105ED" w:rsidP="001105ED">
      <w:pPr>
        <w:jc w:val="center"/>
        <w:rPr>
          <w:sz w:val="18"/>
          <w:szCs w:val="18"/>
        </w:rPr>
      </w:pPr>
      <w:r>
        <w:rPr>
          <w:sz w:val="18"/>
          <w:szCs w:val="18"/>
        </w:rPr>
        <w:t>Figure 1 Basic Framework of Machine Learning</w:t>
      </w:r>
    </w:p>
    <w:p w14:paraId="25F77CD7" w14:textId="77777777" w:rsidR="001105ED" w:rsidRPr="003D1DB4" w:rsidRDefault="00A41D70" w:rsidP="001105ED">
      <w:pPr>
        <w:jc w:val="center"/>
        <w:rPr>
          <w:sz w:val="18"/>
          <w:szCs w:val="18"/>
        </w:rPr>
      </w:pPr>
      <w:r>
        <w:rPr>
          <w:noProof/>
        </w:rPr>
        <w:lastRenderedPageBreak/>
        <w:drawing>
          <wp:inline distT="0" distB="0" distL="0" distR="0" wp14:anchorId="7AD8B5A0" wp14:editId="66BCAC0A">
            <wp:extent cx="5274310" cy="19862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86280"/>
                    </a:xfrm>
                    <a:prstGeom prst="rect">
                      <a:avLst/>
                    </a:prstGeom>
                  </pic:spPr>
                </pic:pic>
              </a:graphicData>
            </a:graphic>
          </wp:inline>
        </w:drawing>
      </w:r>
    </w:p>
    <w:p w14:paraId="227D139B" w14:textId="54C7F007" w:rsidR="001105ED" w:rsidRDefault="001105ED" w:rsidP="00A10884">
      <w:pPr>
        <w:ind w:firstLine="420"/>
      </w:pPr>
      <w:r>
        <w:t xml:space="preserve">During the experiment, we have updated the model for four times. The initial one (Model 1) uses peepdf as the parser </w:t>
      </w:r>
      <w:r>
        <w:rPr>
          <w:rFonts w:hint="eastAsia"/>
        </w:rPr>
        <w:t>to</w:t>
      </w:r>
      <w:r>
        <w:t xml:space="preserve"> extract features. After </w:t>
      </w:r>
      <w:del w:id="330" w:author="Maggie Wei" w:date="2018-07-02T09:19:00Z">
        <w:r w:rsidDel="00902126">
          <w:delText xml:space="preserve">several </w:delText>
        </w:r>
      </w:del>
      <w:r>
        <w:t xml:space="preserve">computation and </w:t>
      </w:r>
      <w:r w:rsidRPr="008E2D04">
        <w:t>quantization</w:t>
      </w:r>
      <w:r>
        <w:t>, these features</w:t>
      </w:r>
      <w:r>
        <w:rPr>
          <w:rFonts w:hint="eastAsia"/>
        </w:rPr>
        <w:t xml:space="preserve"> can</w:t>
      </w:r>
      <w:r>
        <w:t xml:space="preserve"> be used for machine learning-based training and prediction. </w:t>
      </w:r>
      <w:r>
        <w:rPr>
          <w:rFonts w:hint="eastAsia"/>
        </w:rPr>
        <w:t>W</w:t>
      </w:r>
      <w:r>
        <w:t xml:space="preserve">e have extracted 133 features which </w:t>
      </w:r>
      <w:r>
        <w:rPr>
          <w:rFonts w:hint="eastAsia"/>
        </w:rPr>
        <w:t xml:space="preserve">contain static attributes </w:t>
      </w:r>
      <w:r>
        <w:t>of structure (</w:t>
      </w:r>
      <w:r w:rsidRPr="00F924FE">
        <w:t>count_font</w:t>
      </w:r>
      <w:r>
        <w:t>、</w:t>
      </w:r>
      <w:r>
        <w:rPr>
          <w:rFonts w:hint="eastAsia"/>
        </w:rPr>
        <w:t>s</w:t>
      </w:r>
      <w:r w:rsidRPr="00F924FE">
        <w:t>ize</w:t>
      </w:r>
      <w:r>
        <w:t>、</w:t>
      </w:r>
      <w:r w:rsidRPr="00F924FE">
        <w:t>count_startxref</w:t>
      </w:r>
      <w:r>
        <w:t>), content (</w:t>
      </w:r>
      <w:r w:rsidRPr="00F924FE">
        <w:t>title_oth</w:t>
      </w:r>
      <w:r>
        <w:t>、</w:t>
      </w:r>
      <w:r w:rsidRPr="00F924FE">
        <w:t>subject_lc</w:t>
      </w:r>
      <w:r>
        <w:t>) and metadata(</w:t>
      </w:r>
      <w:r w:rsidRPr="00F924FE">
        <w:t>producer_oth</w:t>
      </w:r>
      <w:r>
        <w:t>、</w:t>
      </w:r>
      <w:r w:rsidRPr="00F924FE">
        <w:t>producer_len</w:t>
      </w:r>
      <w:r>
        <w:t xml:space="preserve">). We classify these extracted features via Random Forests </w:t>
      </w:r>
      <w:del w:id="331" w:author="Maggie Wei" w:date="2018-07-05T17:12:00Z">
        <w:r w:rsidDel="00CC54B7">
          <w:delText xml:space="preserve">and find </w:delText>
        </w:r>
      </w:del>
      <w:ins w:id="332" w:author="Maggie Wei" w:date="2018-07-05T17:12:00Z">
        <w:r w:rsidR="00CC54B7">
          <w:t>as it bring</w:t>
        </w:r>
      </w:ins>
      <w:ins w:id="333" w:author="Maggie Wei" w:date="2018-07-05T17:13:00Z">
        <w:r w:rsidR="00CC54B7">
          <w:t>s</w:t>
        </w:r>
      </w:ins>
      <w:ins w:id="334" w:author="Maggie Wei" w:date="2018-07-05T17:12:00Z">
        <w:r w:rsidR="00CC54B7">
          <w:t xml:space="preserve"> </w:t>
        </w:r>
      </w:ins>
      <w:ins w:id="335" w:author="Maggie Wei" w:date="2018-07-05T17:13:00Z">
        <w:r w:rsidR="00CC54B7">
          <w:t>higher accuracy</w:t>
        </w:r>
      </w:ins>
      <w:del w:id="336" w:author="Maggie Wei" w:date="2018-07-05T17:13:00Z">
        <w:r w:rsidDel="00CC54B7">
          <w:delText>a good output</w:delText>
        </w:r>
      </w:del>
      <w:r>
        <w:t xml:space="preserve">. But problems also exist: only half of the files can be parsed if we use peepdf. Therefore, we reselect another parser </w:t>
      </w:r>
      <w:r>
        <w:rPr>
          <w:rFonts w:hint="eastAsia"/>
        </w:rPr>
        <w:t>mimicus[</w:t>
      </w:r>
      <w:r>
        <w:t>2</w:t>
      </w:r>
      <w:r>
        <w:rPr>
          <w:rFonts w:hint="eastAsia"/>
        </w:rPr>
        <w:t>]</w:t>
      </w:r>
      <w:r>
        <w:t xml:space="preserve"> which can help us tackle the </w:t>
      </w:r>
      <w:r>
        <w:rPr>
          <w:rFonts w:hint="eastAsia"/>
        </w:rPr>
        <w:t>failure</w:t>
      </w:r>
      <w:r>
        <w:t xml:space="preserve"> of parsing caused by structure</w:t>
      </w:r>
      <w:r>
        <w:rPr>
          <w:rFonts w:hint="eastAsia"/>
        </w:rPr>
        <w:t xml:space="preserve"> defect</w:t>
      </w:r>
      <w:r>
        <w:t xml:space="preserve"> or obs</w:t>
      </w:r>
      <w:r>
        <w:rPr>
          <w:rFonts w:hint="eastAsia"/>
        </w:rPr>
        <w:t>c</w:t>
      </w:r>
      <w:r>
        <w:t>uration. By using mimicus, all of the data can be parsed and features can be extracted.</w:t>
      </w:r>
    </w:p>
    <w:p w14:paraId="3365F06F" w14:textId="007B39CF" w:rsidR="001105ED" w:rsidRDefault="001105ED" w:rsidP="00A10884">
      <w:pPr>
        <w:ind w:firstLine="420"/>
      </w:pPr>
      <w:r>
        <w:t>For the training of Model 2, we initially use balanced dataset for training and prediction. This balanced dataset includes 20,000 malicious and 20,000 benign samples which</w:t>
      </w:r>
      <w:r>
        <w:rPr>
          <w:rFonts w:hint="eastAsia"/>
        </w:rPr>
        <w:t xml:space="preserve"> </w:t>
      </w:r>
      <w:r>
        <w:t xml:space="preserve">are selected randomly from the whole dataset. </w:t>
      </w:r>
      <w:del w:id="337" w:author="Maggie Wei" w:date="2018-07-05T17:11:00Z">
        <w:r w:rsidDel="00CC54B7">
          <w:delText xml:space="preserve">And </w:delText>
        </w:r>
      </w:del>
      <w:ins w:id="338" w:author="Maggie Wei" w:date="2018-07-05T17:11:00Z">
        <w:r w:rsidR="00CC54B7">
          <w:t xml:space="preserve">Besides, </w:t>
        </w:r>
      </w:ins>
      <w:r>
        <w:t xml:space="preserve">we use </w:t>
      </w:r>
      <w:r>
        <w:rPr>
          <w:rFonts w:hint="eastAsia"/>
        </w:rPr>
        <w:t>mimicus</w:t>
      </w:r>
      <w:r>
        <w:t xml:space="preserve"> to extract features from the beginning of training of Model 2 and </w:t>
      </w:r>
      <w:ins w:id="339" w:author="Maggie Wei" w:date="2018-07-05T17:11:00Z">
        <w:r w:rsidR="00CC54B7">
          <w:t xml:space="preserve">finally </w:t>
        </w:r>
      </w:ins>
      <w:r>
        <w:t xml:space="preserve">we extract 135 features </w:t>
      </w:r>
      <w:r>
        <w:rPr>
          <w:rFonts w:hint="eastAsia"/>
        </w:rPr>
        <w:t>in total</w:t>
      </w:r>
      <w:r>
        <w:t xml:space="preserve">. </w:t>
      </w:r>
      <w:del w:id="340" w:author="Maggie Wei" w:date="2018-07-05T17:13:00Z">
        <w:r w:rsidDel="00CC54B7">
          <w:delText>We mainly apply</w:delText>
        </w:r>
      </w:del>
      <w:ins w:id="341" w:author="Maggie Wei" w:date="2018-07-05T17:13:00Z">
        <w:r w:rsidR="00CC54B7">
          <w:t>The main algorithm we used remains to be</w:t>
        </w:r>
      </w:ins>
      <w:r>
        <w:t xml:space="preserve"> Random Forest</w:t>
      </w:r>
      <w:del w:id="342" w:author="Maggie Wei" w:date="2018-07-05T17:14:00Z">
        <w:r w:rsidDel="00CC54B7">
          <w:delText xml:space="preserve"> Algorithm</w:delText>
        </w:r>
      </w:del>
      <w:del w:id="343" w:author="Maggie Wei" w:date="2018-07-05T17:13:00Z">
        <w:r w:rsidDel="00CC54B7">
          <w:delText xml:space="preserve"> as it brings higher accuracy</w:delText>
        </w:r>
      </w:del>
      <w:r>
        <w:t xml:space="preserve">. </w:t>
      </w:r>
      <w:r>
        <w:rPr>
          <w:rFonts w:hint="eastAsia"/>
        </w:rPr>
        <w:t>After</w:t>
      </w:r>
      <w:r>
        <w:t xml:space="preserve"> </w:t>
      </w:r>
      <w:r>
        <w:rPr>
          <w:rFonts w:hint="eastAsia"/>
        </w:rPr>
        <w:t>parameter</w:t>
      </w:r>
      <w:r>
        <w:t xml:space="preserve"> tuning, the detection rate of Model 2 in multiple times of testing can increase and maintain at 99.99%, with a decreased FP rate of </w:t>
      </w:r>
      <w:r>
        <w:rPr>
          <w:rFonts w:hint="eastAsia"/>
        </w:rPr>
        <w:t>0.012%</w:t>
      </w:r>
      <w:r>
        <w:t>.</w:t>
      </w:r>
    </w:p>
    <w:p w14:paraId="68C5A4F8" w14:textId="7B43BFDA" w:rsidR="001105ED" w:rsidRPr="001105ED" w:rsidRDefault="001105ED" w:rsidP="001105ED">
      <w:r>
        <w:t>We use a new sample dataset at</w:t>
      </w:r>
      <w:ins w:id="344" w:author="Maggie Wei" w:date="2018-07-02T09:20:00Z">
        <w:r w:rsidR="00902126">
          <w:t xml:space="preserve"> a</w:t>
        </w:r>
      </w:ins>
      <w:r>
        <w:t xml:space="preserve"> ten-thousand level to retrain the model, </w:t>
      </w:r>
      <w:r>
        <w:rPr>
          <w:rFonts w:hint="eastAsia"/>
        </w:rPr>
        <w:t>with a</w:t>
      </w:r>
      <w:r>
        <w:t xml:space="preserve"> training time being only 56 seconds by utilizing a quad</w:t>
      </w:r>
      <w:ins w:id="345" w:author="Maggie Wei" w:date="2018-07-02T09:20:00Z">
        <w:r w:rsidR="00902126">
          <w:t>-</w:t>
        </w:r>
      </w:ins>
      <w:del w:id="346" w:author="Maggie Wei" w:date="2018-07-02T09:20:00Z">
        <w:r w:rsidDel="00902126">
          <w:delText xml:space="preserve"> </w:delText>
        </w:r>
      </w:del>
      <w:r>
        <w:t xml:space="preserve">core with 4G RAM. Then we test the Model 2 by using 20,000 samples, the accuracy rate still maintains at 99.81% with a </w:t>
      </w:r>
      <w:ins w:id="347" w:author="Maggie Wei" w:date="2018-07-02T09:20:00Z">
        <w:r w:rsidR="00902126">
          <w:t>false positive</w:t>
        </w:r>
      </w:ins>
      <w:del w:id="348" w:author="Maggie Wei" w:date="2018-07-02T09:20:00Z">
        <w:r w:rsidDel="00902126">
          <w:delText>FP</w:delText>
        </w:r>
      </w:del>
      <w:r>
        <w:t xml:space="preserve"> rate of </w:t>
      </w:r>
      <w:r w:rsidRPr="00D8079B">
        <w:rPr>
          <w:rFonts w:hint="eastAsia"/>
        </w:rPr>
        <w:t>0.086%</w:t>
      </w:r>
      <w:r>
        <w:t>.</w:t>
      </w:r>
      <w:ins w:id="349" w:author="Maggie Wei" w:date="2018-07-05T17:15:00Z">
        <w:r w:rsidR="00CC54B7">
          <w:t xml:space="preserve"> </w:t>
        </w:r>
        <w:commentRangeStart w:id="350"/>
        <w:r w:rsidR="00CC54B7">
          <w:t xml:space="preserve">From the experiment, we can learn that when the dataset increase to </w:t>
        </w:r>
      </w:ins>
      <w:ins w:id="351" w:author="Maggie Wei" w:date="2018-07-05T17:16:00Z">
        <w:r w:rsidR="00CC54B7">
          <w:t>a ten-thousand level</w:t>
        </w:r>
      </w:ins>
      <w:ins w:id="352" w:author="Maggie Wei" w:date="2018-07-05T17:15:00Z">
        <w:r w:rsidR="00CC54B7">
          <w:t xml:space="preserve">, the accuracy </w:t>
        </w:r>
      </w:ins>
      <w:ins w:id="353" w:author="Maggie Wei" w:date="2018-07-05T17:16:00Z">
        <w:r w:rsidR="00CC54B7">
          <w:t xml:space="preserve">drops by </w:t>
        </w:r>
        <w:r w:rsidR="00CC54B7">
          <w:rPr>
            <w:rFonts w:hint="eastAsia"/>
          </w:rPr>
          <w:t>0.18%</w:t>
        </w:r>
      </w:ins>
      <w:ins w:id="354" w:author="Maggie Wei" w:date="2018-07-05T17:15:00Z">
        <w:r w:rsidR="00CC54B7">
          <w:t>, because</w:t>
        </w:r>
      </w:ins>
      <w:ins w:id="355" w:author="Maggie Wei" w:date="2018-07-05T17:17:00Z">
        <w:r w:rsidR="00CC54B7">
          <w:t xml:space="preserve"> </w:t>
        </w:r>
      </w:ins>
      <w:ins w:id="356" w:author="Maggie Wei" w:date="2018-07-05T17:22:00Z">
        <w:r w:rsidR="00662ACA">
          <w:t xml:space="preserve">the </w:t>
        </w:r>
      </w:ins>
      <w:ins w:id="357" w:author="Maggie Wei" w:date="2018-07-05T17:23:00Z">
        <w:r w:rsidR="00662ACA">
          <w:t>ways</w:t>
        </w:r>
      </w:ins>
      <w:ins w:id="358" w:author="Maggie Wei" w:date="2018-07-05T17:22:00Z">
        <w:r w:rsidR="00662ACA">
          <w:t xml:space="preserve"> of </w:t>
        </w:r>
      </w:ins>
      <w:ins w:id="359" w:author="Maggie Wei" w:date="2018-07-05T17:23:00Z">
        <w:r w:rsidR="00662ACA">
          <w:t>file classification and code emb</w:t>
        </w:r>
      </w:ins>
      <w:ins w:id="360" w:author="Maggie Wei" w:date="2018-07-05T17:24:00Z">
        <w:r w:rsidR="00662ACA">
          <w:t xml:space="preserve">edding rise along </w:t>
        </w:r>
      </w:ins>
      <w:ins w:id="361" w:author="Maggie Wei" w:date="2018-07-05T17:17:00Z">
        <w:r w:rsidR="00CC54B7">
          <w:t>with the increase</w:t>
        </w:r>
      </w:ins>
      <w:ins w:id="362" w:author="Maggie Wei" w:date="2018-07-05T17:22:00Z">
        <w:r w:rsidR="00662ACA">
          <w:rPr>
            <w:rFonts w:hint="eastAsia"/>
          </w:rPr>
          <w:t xml:space="preserve"> of</w:t>
        </w:r>
        <w:r w:rsidR="00662ACA">
          <w:t xml:space="preserve"> dataset</w:t>
        </w:r>
      </w:ins>
      <w:commentRangeEnd w:id="350"/>
      <w:ins w:id="363" w:author="Maggie Wei" w:date="2018-07-05T17:30:00Z">
        <w:r w:rsidR="00217A3F">
          <w:rPr>
            <w:rStyle w:val="aa"/>
          </w:rPr>
          <w:commentReference w:id="350"/>
        </w:r>
      </w:ins>
      <w:ins w:id="364" w:author="Maggie Wei" w:date="2018-07-05T17:22:00Z">
        <w:r w:rsidR="00662ACA">
          <w:t>.</w:t>
        </w:r>
      </w:ins>
      <w:ins w:id="365" w:author="Maggie Wei" w:date="2018-07-05T17:24:00Z">
        <w:r w:rsidR="00662ACA">
          <w:t xml:space="preserve"> </w:t>
        </w:r>
      </w:ins>
      <w:ins w:id="366" w:author="Maggie Wei" w:date="2018-07-05T17:31:00Z">
        <w:r w:rsidR="00217A3F">
          <w:t>As a result</w:t>
        </w:r>
      </w:ins>
      <w:ins w:id="367" w:author="Maggie Wei" w:date="2018-07-05T17:28:00Z">
        <w:r w:rsidR="00217A3F">
          <w:t xml:space="preserve">, the robustness </w:t>
        </w:r>
      </w:ins>
      <w:ins w:id="368" w:author="Maggie Wei" w:date="2018-07-05T17:29:00Z">
        <w:r w:rsidR="00217A3F">
          <w:t xml:space="preserve">and security </w:t>
        </w:r>
      </w:ins>
      <w:ins w:id="369" w:author="Maggie Wei" w:date="2018-07-05T17:28:00Z">
        <w:r w:rsidR="00217A3F">
          <w:t>of</w:t>
        </w:r>
      </w:ins>
      <w:ins w:id="370" w:author="Maggie Wei" w:date="2018-07-05T17:29:00Z">
        <w:r w:rsidR="00217A3F">
          <w:t xml:space="preserve"> the model should be </w:t>
        </w:r>
      </w:ins>
      <w:ins w:id="371" w:author="Maggie Wei" w:date="2018-07-05T17:31:00Z">
        <w:r w:rsidR="00217A3F">
          <w:t>consider</w:t>
        </w:r>
      </w:ins>
      <w:ins w:id="372" w:author="Maggie Wei" w:date="2018-07-05T17:30:00Z">
        <w:r w:rsidR="00217A3F">
          <w:t>ed</w:t>
        </w:r>
      </w:ins>
      <w:ins w:id="373" w:author="Maggie Wei" w:date="2018-07-05T17:31:00Z">
        <w:r w:rsidR="00217A3F">
          <w:t xml:space="preserve"> and we will discuss this issue in the next session</w:t>
        </w:r>
      </w:ins>
      <w:ins w:id="374" w:author="Maggie Wei" w:date="2018-07-05T17:29:00Z">
        <w:r w:rsidR="00217A3F">
          <w:t>.</w:t>
        </w:r>
      </w:ins>
    </w:p>
    <w:p w14:paraId="0156A559" w14:textId="77777777" w:rsidR="001105ED" w:rsidRPr="001105ED" w:rsidRDefault="001105ED" w:rsidP="001105ED"/>
    <w:p w14:paraId="74120658" w14:textId="77777777" w:rsidR="001105ED" w:rsidRDefault="001105ED" w:rsidP="001105ED">
      <w:pPr>
        <w:widowControl/>
        <w:jc w:val="left"/>
      </w:pPr>
    </w:p>
    <w:p w14:paraId="728A54F4" w14:textId="77777777" w:rsidR="00953BB0" w:rsidRPr="00953BB0" w:rsidRDefault="00953BB0" w:rsidP="00953BB0"/>
    <w:p w14:paraId="3FEA0B1A" w14:textId="77777777" w:rsidR="00953BB0" w:rsidRDefault="00953BB0" w:rsidP="00953BB0">
      <w:pPr>
        <w:pStyle w:val="2"/>
        <w:numPr>
          <w:ilvl w:val="0"/>
          <w:numId w:val="2"/>
        </w:numPr>
      </w:pPr>
      <w:r w:rsidRPr="00953BB0">
        <w:t>Adversarial Analysis</w:t>
      </w:r>
    </w:p>
    <w:p w14:paraId="10B8C508" w14:textId="4620F77B" w:rsidR="00E44971" w:rsidRDefault="00E44971" w:rsidP="00A10884">
      <w:pPr>
        <w:ind w:firstLine="360"/>
      </w:pPr>
      <w:r>
        <w:t>Machine-learning classifiers are increasingly used in detecting malicious data. However, if the models are deployed online, attackers may evade them by using data manipulation. Such kind of attacks ha</w:t>
      </w:r>
      <w:ins w:id="375" w:author="Maggie Wei" w:date="2018-07-02T09:23:00Z">
        <w:r w:rsidR="00D07FDA">
          <w:t>s</w:t>
        </w:r>
      </w:ins>
      <w:del w:id="376" w:author="Maggie Wei" w:date="2018-07-02T09:23:00Z">
        <w:r w:rsidDel="00D07FDA">
          <w:delText>ve</w:delText>
        </w:r>
      </w:del>
      <w:r>
        <w:t xml:space="preserve"> been studied in the previous works, assuming attackers have full knowledge about the deployed classifier. In practice, this assumption is rarely </w:t>
      </w:r>
      <w:r>
        <w:rPr>
          <w:rFonts w:hint="eastAsia"/>
        </w:rPr>
        <w:t>made</w:t>
      </w:r>
      <w:r>
        <w:t xml:space="preserve">, especially for the online-deployed system. The knowledge about the deployed classifier can be obtained from all kinds of sources. In </w:t>
      </w:r>
      <w:r>
        <w:lastRenderedPageBreak/>
        <w:t xml:space="preserve">this session, we use a real, deployed Model 2 as a testing case, to </w:t>
      </w:r>
      <w:r w:rsidRPr="00987AA3">
        <w:t>verify</w:t>
      </w:r>
      <w:r>
        <w:t xml:space="preserve"> the effectiveness of classifier evasion.</w:t>
      </w:r>
    </w:p>
    <w:p w14:paraId="1B6B7C8E" w14:textId="77777777" w:rsidR="00E44971" w:rsidRPr="00C82834" w:rsidRDefault="00E44971" w:rsidP="00E44971">
      <w:pPr>
        <w:ind w:firstLine="420"/>
      </w:pPr>
      <w:r>
        <w:t>We have built a system for practical evasion strategies, and adapt several evasion algorithms for practical application scenarios. Our experiment results reveal that the detection</w:t>
      </w:r>
      <w:r>
        <w:rPr>
          <w:rFonts w:hint="eastAsia"/>
        </w:rPr>
        <w:t xml:space="preserve"> accuracy </w:t>
      </w:r>
      <w:r>
        <w:t xml:space="preserve">of Model 2 declines sharply even if it is exposed to simple attacks. In addition, we have studied some potential prevention strategies against classifier evasion. The experiment results show that two techniques can improve the robustness of model when facing such attacks. The two techniques include: (1) increasing the amount of dataset used for model training and (2) applying different feature sets to retrain model. In the discussion, we analyze some potential techniques in order to strengthen the robustness of learning-based systems against adversarial data manipulation. </w:t>
      </w:r>
    </w:p>
    <w:p w14:paraId="0596135B" w14:textId="77777777" w:rsidR="00E44971" w:rsidRPr="00E44971" w:rsidRDefault="00E44971" w:rsidP="00E44971"/>
    <w:p w14:paraId="69712D46" w14:textId="77777777" w:rsidR="00E44971" w:rsidRPr="00E44971" w:rsidRDefault="00E44971" w:rsidP="00E44971">
      <w:pPr>
        <w:pStyle w:val="3"/>
        <w:rPr>
          <w:b w:val="0"/>
        </w:rPr>
      </w:pPr>
      <w:r w:rsidRPr="00E44971">
        <w:rPr>
          <w:b w:val="0"/>
        </w:rPr>
        <w:t>4.1 Sample Evasion</w:t>
      </w:r>
    </w:p>
    <w:p w14:paraId="35E2BE82" w14:textId="3FFB2203" w:rsidR="00E44971" w:rsidRPr="004D56DF" w:rsidRDefault="00E44971" w:rsidP="00A10884">
      <w:pPr>
        <w:ind w:firstLine="420"/>
        <w:rPr>
          <w:rFonts w:asciiTheme="minorHAnsi" w:hAnsiTheme="minorHAnsi"/>
          <w:kern w:val="0"/>
          <w:szCs w:val="21"/>
        </w:rPr>
      </w:pPr>
      <w:r w:rsidRPr="004D56DF">
        <w:rPr>
          <w:rFonts w:asciiTheme="minorHAnsi" w:hAnsiTheme="minorHAnsi"/>
          <w:kern w:val="0"/>
          <w:szCs w:val="21"/>
        </w:rPr>
        <w:t xml:space="preserve">In this session, we are going to discuss adversarial learning in particular scenarios. To be specific, it is supposed that an attacker has obtained some information of a known model, such as extracted features, </w:t>
      </w:r>
      <w:ins w:id="377" w:author="Maggie Wei" w:date="2018-07-02T09:24:00Z">
        <w:r w:rsidR="00266575">
          <w:rPr>
            <w:rFonts w:asciiTheme="minorHAnsi" w:hAnsiTheme="minorHAnsi"/>
            <w:kern w:val="0"/>
            <w:szCs w:val="21"/>
          </w:rPr>
          <w:t xml:space="preserve">the </w:t>
        </w:r>
      </w:ins>
      <w:r w:rsidRPr="004D56DF">
        <w:rPr>
          <w:rFonts w:asciiTheme="minorHAnsi" w:hAnsiTheme="minorHAnsi"/>
          <w:kern w:val="0"/>
          <w:szCs w:val="21"/>
        </w:rPr>
        <w:t>algorithm applied by the model, etc. If the attacker knows more about the model, the evasion sample designed by him can evade model more easily. In this se</w:t>
      </w:r>
      <w:ins w:id="378" w:author="Maggie Wei" w:date="2018-07-02T09:24:00Z">
        <w:r w:rsidR="00266575">
          <w:rPr>
            <w:rFonts w:asciiTheme="minorHAnsi" w:hAnsiTheme="minorHAnsi"/>
            <w:kern w:val="0"/>
            <w:szCs w:val="21"/>
          </w:rPr>
          <w:t>s</w:t>
        </w:r>
      </w:ins>
      <w:del w:id="379" w:author="Maggie Wei" w:date="2018-07-02T09:24:00Z">
        <w:r w:rsidRPr="004D56DF" w:rsidDel="00266575">
          <w:rPr>
            <w:rFonts w:asciiTheme="minorHAnsi" w:hAnsiTheme="minorHAnsi"/>
            <w:kern w:val="0"/>
            <w:szCs w:val="21"/>
          </w:rPr>
          <w:delText>e</w:delText>
        </w:r>
      </w:del>
      <w:r w:rsidRPr="004D56DF">
        <w:rPr>
          <w:rFonts w:asciiTheme="minorHAnsi" w:hAnsiTheme="minorHAnsi"/>
          <w:kern w:val="0"/>
          <w:szCs w:val="21"/>
        </w:rPr>
        <w:t>sion, we mainly refer to the methods proposed by</w:t>
      </w:r>
      <w:r w:rsidRPr="004D56DF">
        <w:rPr>
          <w:rFonts w:asciiTheme="minorHAnsi" w:hAnsiTheme="minorHAnsi"/>
          <w:szCs w:val="21"/>
        </w:rPr>
        <w:t xml:space="preserve"> </w:t>
      </w:r>
      <w:r w:rsidRPr="004D56DF">
        <w:rPr>
          <w:rFonts w:asciiTheme="minorHAnsi" w:hAnsiTheme="minorHAnsi"/>
          <w:kern w:val="0"/>
          <w:szCs w:val="21"/>
        </w:rPr>
        <w:t xml:space="preserve">Nedim Smdic [4], to conduct evasion attack against </w:t>
      </w:r>
      <w:ins w:id="380" w:author="Maggie Wei" w:date="2018-07-02T09:24:00Z">
        <w:r w:rsidR="00266575">
          <w:rPr>
            <w:rFonts w:asciiTheme="minorHAnsi" w:hAnsiTheme="minorHAnsi"/>
            <w:kern w:val="0"/>
            <w:szCs w:val="21"/>
          </w:rPr>
          <w:t xml:space="preserve">the </w:t>
        </w:r>
      </w:ins>
      <w:r w:rsidRPr="004D56DF">
        <w:rPr>
          <w:rFonts w:asciiTheme="minorHAnsi" w:hAnsiTheme="minorHAnsi"/>
          <w:kern w:val="0"/>
          <w:szCs w:val="21"/>
        </w:rPr>
        <w:t>learning-based model. The four scenarios are shown as below:</w:t>
      </w:r>
    </w:p>
    <w:p w14:paraId="56B3402A" w14:textId="77777777" w:rsidR="00E44971" w:rsidRPr="004D56DF" w:rsidRDefault="00E44971" w:rsidP="00E44971">
      <w:pPr>
        <w:pStyle w:val="a5"/>
        <w:numPr>
          <w:ilvl w:val="0"/>
          <w:numId w:val="7"/>
        </w:numPr>
        <w:ind w:firstLineChars="0"/>
        <w:rPr>
          <w:rFonts w:asciiTheme="minorHAnsi" w:hAnsiTheme="minorHAnsi"/>
          <w:color w:val="000000"/>
          <w:kern w:val="0"/>
          <w:szCs w:val="21"/>
        </w:rPr>
      </w:pPr>
      <w:r w:rsidRPr="004D56DF">
        <w:rPr>
          <w:rFonts w:asciiTheme="minorHAnsi" w:hAnsiTheme="minorHAnsi"/>
          <w:color w:val="000000"/>
          <w:kern w:val="0"/>
          <w:szCs w:val="21"/>
        </w:rPr>
        <w:t>F</w:t>
      </w:r>
      <w:r w:rsidRPr="004D56DF">
        <w:rPr>
          <w:rFonts w:asciiTheme="minorHAnsi" w:hAnsiTheme="minorHAnsi"/>
          <w:color w:val="000000"/>
          <w:kern w:val="0"/>
          <w:szCs w:val="21"/>
        </w:rPr>
        <w:t>（</w:t>
      </w:r>
      <w:r w:rsidRPr="004D56DF">
        <w:rPr>
          <w:rFonts w:asciiTheme="minorHAnsi" w:hAnsiTheme="minorHAnsi"/>
          <w:color w:val="000000"/>
          <w:kern w:val="0"/>
          <w:szCs w:val="21"/>
        </w:rPr>
        <w:t>feature</w:t>
      </w:r>
      <w:r w:rsidRPr="004D56DF">
        <w:rPr>
          <w:rFonts w:asciiTheme="minorHAnsi" w:hAnsiTheme="minorHAnsi"/>
          <w:color w:val="000000"/>
          <w:kern w:val="0"/>
          <w:szCs w:val="21"/>
        </w:rPr>
        <w:t>）：</w:t>
      </w:r>
      <w:r w:rsidRPr="004D56DF">
        <w:rPr>
          <w:rFonts w:asciiTheme="minorHAnsi" w:hAnsiTheme="minorHAnsi"/>
          <w:color w:val="000000"/>
          <w:kern w:val="0"/>
          <w:szCs w:val="21"/>
        </w:rPr>
        <w:t>In this scenario, only feature set can be used by the adversary</w:t>
      </w:r>
      <w:r w:rsidRPr="004D56DF">
        <w:rPr>
          <w:rFonts w:asciiTheme="minorHAnsi" w:hAnsiTheme="minorHAnsi"/>
          <w:color w:val="000000"/>
          <w:kern w:val="0"/>
          <w:szCs w:val="21"/>
        </w:rPr>
        <w:t>；</w:t>
      </w:r>
    </w:p>
    <w:p w14:paraId="35B17B47" w14:textId="20549626" w:rsidR="00E44971" w:rsidRPr="004D56DF" w:rsidRDefault="00E44971" w:rsidP="00E44971">
      <w:pPr>
        <w:pStyle w:val="a5"/>
        <w:numPr>
          <w:ilvl w:val="0"/>
          <w:numId w:val="7"/>
        </w:numPr>
        <w:ind w:firstLineChars="0"/>
        <w:rPr>
          <w:rFonts w:asciiTheme="minorHAnsi" w:hAnsiTheme="minorHAnsi"/>
          <w:color w:val="000000"/>
          <w:kern w:val="0"/>
          <w:szCs w:val="21"/>
        </w:rPr>
      </w:pPr>
      <w:r w:rsidRPr="004D56DF">
        <w:rPr>
          <w:rFonts w:asciiTheme="minorHAnsi" w:hAnsiTheme="minorHAnsi"/>
          <w:color w:val="000000"/>
          <w:kern w:val="0"/>
          <w:szCs w:val="21"/>
        </w:rPr>
        <w:t>FT</w:t>
      </w:r>
      <w:r w:rsidRPr="004D56DF">
        <w:rPr>
          <w:rFonts w:asciiTheme="minorHAnsi" w:hAnsiTheme="minorHAnsi"/>
          <w:color w:val="000000"/>
          <w:kern w:val="0"/>
          <w:szCs w:val="21"/>
        </w:rPr>
        <w:t>（</w:t>
      </w:r>
      <w:r w:rsidRPr="004D56DF">
        <w:rPr>
          <w:rFonts w:asciiTheme="minorHAnsi" w:hAnsiTheme="minorHAnsi"/>
          <w:color w:val="000000"/>
          <w:kern w:val="0"/>
          <w:szCs w:val="21"/>
        </w:rPr>
        <w:t>feature and training</w:t>
      </w:r>
      <w:r w:rsidRPr="004D56DF">
        <w:rPr>
          <w:rFonts w:asciiTheme="minorHAnsi" w:hAnsiTheme="minorHAnsi"/>
          <w:color w:val="000000"/>
          <w:kern w:val="0"/>
          <w:szCs w:val="21"/>
        </w:rPr>
        <w:t>）：</w:t>
      </w:r>
      <w:r w:rsidRPr="004D56DF">
        <w:rPr>
          <w:rFonts w:asciiTheme="minorHAnsi" w:hAnsiTheme="minorHAnsi"/>
          <w:color w:val="000000"/>
          <w:kern w:val="0"/>
          <w:szCs w:val="21"/>
        </w:rPr>
        <w:t xml:space="preserve">In this scenario, </w:t>
      </w:r>
      <w:ins w:id="381" w:author="Maggie Wei" w:date="2018-07-02T09:24:00Z">
        <w:r w:rsidR="00266575">
          <w:rPr>
            <w:rFonts w:asciiTheme="minorHAnsi" w:hAnsiTheme="minorHAnsi"/>
            <w:color w:val="000000"/>
            <w:kern w:val="0"/>
            <w:szCs w:val="21"/>
          </w:rPr>
          <w:t xml:space="preserve">the </w:t>
        </w:r>
      </w:ins>
      <w:r w:rsidRPr="004D56DF">
        <w:rPr>
          <w:rFonts w:asciiTheme="minorHAnsi" w:hAnsiTheme="minorHAnsi"/>
          <w:color w:val="000000"/>
          <w:kern w:val="0"/>
          <w:szCs w:val="21"/>
        </w:rPr>
        <w:t>adversary can utilize the knowledge of target classifier training dataset, except for the known features.</w:t>
      </w:r>
    </w:p>
    <w:p w14:paraId="74D31B78" w14:textId="6810E71A" w:rsidR="00E44971" w:rsidRPr="004D56DF" w:rsidRDefault="00E44971" w:rsidP="00E44971">
      <w:pPr>
        <w:pStyle w:val="a5"/>
        <w:numPr>
          <w:ilvl w:val="0"/>
          <w:numId w:val="7"/>
        </w:numPr>
        <w:ind w:firstLineChars="0"/>
        <w:rPr>
          <w:rFonts w:asciiTheme="minorHAnsi" w:hAnsiTheme="minorHAnsi"/>
          <w:color w:val="000000"/>
          <w:kern w:val="0"/>
          <w:szCs w:val="21"/>
        </w:rPr>
      </w:pPr>
      <w:r w:rsidRPr="004D56DF">
        <w:rPr>
          <w:rFonts w:asciiTheme="minorHAnsi" w:hAnsiTheme="minorHAnsi"/>
          <w:color w:val="000000"/>
          <w:kern w:val="0"/>
          <w:szCs w:val="21"/>
        </w:rPr>
        <w:t>FC</w:t>
      </w:r>
      <w:r w:rsidRPr="004D56DF">
        <w:rPr>
          <w:rFonts w:asciiTheme="minorHAnsi" w:hAnsiTheme="minorHAnsi"/>
          <w:color w:val="000000"/>
          <w:kern w:val="0"/>
          <w:szCs w:val="21"/>
        </w:rPr>
        <w:t>（</w:t>
      </w:r>
      <w:r w:rsidRPr="004D56DF">
        <w:rPr>
          <w:rFonts w:asciiTheme="minorHAnsi" w:hAnsiTheme="minorHAnsi"/>
          <w:color w:val="000000"/>
          <w:kern w:val="0"/>
          <w:szCs w:val="21"/>
        </w:rPr>
        <w:t>feature and classifier</w:t>
      </w:r>
      <w:r w:rsidRPr="004D56DF">
        <w:rPr>
          <w:rFonts w:asciiTheme="minorHAnsi" w:hAnsiTheme="minorHAnsi"/>
          <w:color w:val="000000"/>
          <w:kern w:val="0"/>
          <w:szCs w:val="21"/>
        </w:rPr>
        <w:t>）</w:t>
      </w:r>
      <w:r w:rsidRPr="004D56DF">
        <w:rPr>
          <w:rFonts w:asciiTheme="minorHAnsi" w:hAnsiTheme="minorHAnsi"/>
          <w:color w:val="000000"/>
          <w:kern w:val="0"/>
          <w:szCs w:val="21"/>
        </w:rPr>
        <w:t>: The adversary know</w:t>
      </w:r>
      <w:ins w:id="382" w:author="Maggie Wei" w:date="2018-07-02T09:25:00Z">
        <w:r w:rsidR="00266575">
          <w:rPr>
            <w:rFonts w:asciiTheme="minorHAnsi" w:hAnsiTheme="minorHAnsi"/>
            <w:color w:val="000000"/>
            <w:kern w:val="0"/>
            <w:szCs w:val="21"/>
          </w:rPr>
          <w:t>s</w:t>
        </w:r>
      </w:ins>
      <w:r w:rsidRPr="004D56DF">
        <w:rPr>
          <w:rFonts w:asciiTheme="minorHAnsi" w:hAnsiTheme="minorHAnsi"/>
          <w:color w:val="000000"/>
          <w:kern w:val="0"/>
          <w:szCs w:val="21"/>
        </w:rPr>
        <w:t xml:space="preserve"> feature sets and some details about classifier such as its type, parameters or the specific implementation.</w:t>
      </w:r>
    </w:p>
    <w:p w14:paraId="61D1D223" w14:textId="77777777" w:rsidR="00E44971" w:rsidRPr="004D56DF" w:rsidRDefault="00E44971" w:rsidP="00E44971">
      <w:pPr>
        <w:pStyle w:val="a5"/>
        <w:numPr>
          <w:ilvl w:val="0"/>
          <w:numId w:val="7"/>
        </w:numPr>
        <w:ind w:firstLineChars="0"/>
        <w:rPr>
          <w:rFonts w:asciiTheme="minorHAnsi" w:hAnsiTheme="minorHAnsi"/>
          <w:color w:val="000000"/>
          <w:kern w:val="0"/>
          <w:szCs w:val="21"/>
        </w:rPr>
      </w:pPr>
      <w:r w:rsidRPr="004D56DF">
        <w:rPr>
          <w:rFonts w:asciiTheme="minorHAnsi" w:hAnsiTheme="minorHAnsi"/>
          <w:color w:val="000000"/>
          <w:kern w:val="0"/>
          <w:szCs w:val="21"/>
        </w:rPr>
        <w:t>FTC</w:t>
      </w:r>
      <w:r w:rsidRPr="004D56DF">
        <w:rPr>
          <w:rFonts w:asciiTheme="minorHAnsi" w:hAnsiTheme="minorHAnsi"/>
          <w:color w:val="000000"/>
          <w:kern w:val="0"/>
          <w:szCs w:val="21"/>
        </w:rPr>
        <w:t>（</w:t>
      </w:r>
      <w:r w:rsidRPr="004D56DF">
        <w:rPr>
          <w:rFonts w:asciiTheme="minorHAnsi" w:hAnsiTheme="minorHAnsi"/>
          <w:color w:val="000000"/>
          <w:kern w:val="0"/>
          <w:szCs w:val="21"/>
        </w:rPr>
        <w:t>all above</w:t>
      </w:r>
      <w:r w:rsidRPr="004D56DF">
        <w:rPr>
          <w:rFonts w:asciiTheme="minorHAnsi" w:hAnsiTheme="minorHAnsi"/>
          <w:color w:val="000000"/>
          <w:kern w:val="0"/>
          <w:szCs w:val="21"/>
        </w:rPr>
        <w:t>）</w:t>
      </w:r>
      <w:r w:rsidRPr="004D56DF">
        <w:rPr>
          <w:rFonts w:asciiTheme="minorHAnsi" w:hAnsiTheme="minorHAnsi"/>
          <w:color w:val="000000"/>
          <w:kern w:val="0"/>
          <w:szCs w:val="21"/>
        </w:rPr>
        <w:t>: The adversary can evade the target classifier if he knows all information about the classifier components. In that case, the adversary can fully reproduce an online classifier, submitting the attack results only when a sufficiently good evading sample has been found.</w:t>
      </w:r>
    </w:p>
    <w:p w14:paraId="4977792F" w14:textId="77777777" w:rsidR="000E2251" w:rsidRPr="007F49C1" w:rsidRDefault="000E2251" w:rsidP="00BE6A40">
      <w:pPr>
        <w:pStyle w:val="a5"/>
        <w:ind w:left="480" w:firstLineChars="0" w:firstLine="0"/>
        <w:rPr>
          <w:rFonts w:ascii="宋体" w:hAnsi="宋体"/>
          <w:color w:val="000000"/>
          <w:kern w:val="0"/>
        </w:rPr>
      </w:pPr>
    </w:p>
    <w:p w14:paraId="0770CC35" w14:textId="637702F9" w:rsidR="003F7EF3" w:rsidRPr="00A10884" w:rsidRDefault="003F7EF3" w:rsidP="003F7EF3">
      <w:pPr>
        <w:ind w:firstLine="420"/>
        <w:rPr>
          <w:rFonts w:asciiTheme="minorHAnsi" w:hAnsiTheme="minorHAnsi"/>
          <w:kern w:val="0"/>
          <w:szCs w:val="21"/>
        </w:rPr>
      </w:pPr>
      <w:r w:rsidRPr="00A10884">
        <w:rPr>
          <w:rFonts w:asciiTheme="minorHAnsi" w:hAnsiTheme="minorHAnsi"/>
          <w:kern w:val="0"/>
          <w:szCs w:val="21"/>
        </w:rPr>
        <w:t xml:space="preserve">We use 2000 </w:t>
      </w:r>
      <w:ins w:id="383" w:author="Maggie Wei" w:date="2018-07-05T17:43:00Z">
        <w:r w:rsidR="00786373">
          <w:rPr>
            <w:rFonts w:asciiTheme="minorHAnsi" w:hAnsiTheme="minorHAnsi"/>
            <w:kern w:val="0"/>
            <w:szCs w:val="21"/>
          </w:rPr>
          <w:t xml:space="preserve">malicious </w:t>
        </w:r>
      </w:ins>
      <w:del w:id="384" w:author="Maggie Wei" w:date="2018-07-05T17:43:00Z">
        <w:r w:rsidRPr="00A10884" w:rsidDel="00786373">
          <w:rPr>
            <w:rFonts w:asciiTheme="minorHAnsi" w:hAnsiTheme="minorHAnsi"/>
            <w:kern w:val="0"/>
            <w:szCs w:val="21"/>
          </w:rPr>
          <w:delText>viruse</w:delText>
        </w:r>
      </w:del>
      <w:ins w:id="385" w:author="Maggie Wei" w:date="2018-07-05T17:43:00Z">
        <w:r w:rsidR="00786373">
          <w:rPr>
            <w:rFonts w:asciiTheme="minorHAnsi" w:hAnsiTheme="minorHAnsi" w:hint="eastAsia"/>
            <w:kern w:val="0"/>
            <w:szCs w:val="21"/>
          </w:rPr>
          <w:t>sample</w:t>
        </w:r>
      </w:ins>
      <w:r w:rsidRPr="00A10884">
        <w:rPr>
          <w:rFonts w:asciiTheme="minorHAnsi" w:hAnsiTheme="minorHAnsi"/>
          <w:kern w:val="0"/>
          <w:szCs w:val="21"/>
        </w:rPr>
        <w:t xml:space="preserve">s, which are highly scored by the classifier, as the original </w:t>
      </w:r>
      <w:del w:id="386" w:author="Maggie Wei" w:date="2018-07-05T17:44:00Z">
        <w:r w:rsidRPr="00A10884" w:rsidDel="00786373">
          <w:rPr>
            <w:rFonts w:asciiTheme="minorHAnsi" w:hAnsiTheme="minorHAnsi"/>
            <w:kern w:val="0"/>
            <w:szCs w:val="21"/>
          </w:rPr>
          <w:delText>viruse</w:delText>
        </w:r>
      </w:del>
      <w:ins w:id="387" w:author="Maggie Wei" w:date="2018-07-05T17:44:00Z">
        <w:r w:rsidR="00786373">
          <w:rPr>
            <w:rFonts w:asciiTheme="minorHAnsi" w:hAnsiTheme="minorHAnsi" w:hint="eastAsia"/>
            <w:kern w:val="0"/>
            <w:szCs w:val="21"/>
          </w:rPr>
          <w:t>sample</w:t>
        </w:r>
      </w:ins>
      <w:r w:rsidRPr="00A10884">
        <w:rPr>
          <w:rFonts w:asciiTheme="minorHAnsi" w:hAnsiTheme="minorHAnsi"/>
          <w:kern w:val="0"/>
          <w:szCs w:val="21"/>
        </w:rPr>
        <w:t xml:space="preserve">s to generate </w:t>
      </w:r>
      <w:del w:id="388" w:author="Maggie Wei" w:date="2018-07-05T17:42:00Z">
        <w:r w:rsidRPr="00A10884" w:rsidDel="00786373">
          <w:rPr>
            <w:rFonts w:asciiTheme="minorHAnsi" w:hAnsiTheme="minorHAnsi"/>
            <w:kern w:val="0"/>
            <w:szCs w:val="21"/>
          </w:rPr>
          <w:delText xml:space="preserve">virus </w:delText>
        </w:r>
      </w:del>
      <w:r w:rsidRPr="00A10884">
        <w:rPr>
          <w:rFonts w:asciiTheme="minorHAnsi" w:hAnsiTheme="minorHAnsi"/>
          <w:kern w:val="0"/>
          <w:szCs w:val="21"/>
        </w:rPr>
        <w:t>variants which can evade PDFRATE and still remain malicious. Then we use these variants to attack Model 2. As shown in Table 4, this attack causes</w:t>
      </w:r>
      <w:ins w:id="389" w:author="Maggie Wei" w:date="2018-07-02T09:25:00Z">
        <w:r w:rsidR="00266575">
          <w:rPr>
            <w:rFonts w:asciiTheme="minorHAnsi" w:hAnsiTheme="minorHAnsi"/>
            <w:kern w:val="0"/>
            <w:szCs w:val="21"/>
          </w:rPr>
          <w:t xml:space="preserve"> a</w:t>
        </w:r>
      </w:ins>
      <w:r w:rsidRPr="00A10884">
        <w:rPr>
          <w:rFonts w:asciiTheme="minorHAnsi" w:hAnsiTheme="minorHAnsi"/>
          <w:kern w:val="0"/>
          <w:szCs w:val="21"/>
        </w:rPr>
        <w:t xml:space="preserve"> great effect to Model 2; in the scenario of FC, the detection accuracy rate of Model 2 is only 2.92%, which means that more than 90% of </w:t>
      </w:r>
      <w:del w:id="390" w:author="Maggie Wei" w:date="2018-07-05T17:45:00Z">
        <w:r w:rsidRPr="00A10884" w:rsidDel="00786373">
          <w:rPr>
            <w:rFonts w:asciiTheme="minorHAnsi" w:hAnsiTheme="minorHAnsi"/>
            <w:kern w:val="0"/>
            <w:szCs w:val="21"/>
          </w:rPr>
          <w:delText>virus file</w:delText>
        </w:r>
      </w:del>
      <w:ins w:id="391" w:author="Maggie Wei" w:date="2018-07-05T17:45:00Z">
        <w:r w:rsidR="00786373">
          <w:rPr>
            <w:rFonts w:asciiTheme="minorHAnsi" w:hAnsiTheme="minorHAnsi"/>
            <w:kern w:val="0"/>
            <w:szCs w:val="21"/>
          </w:rPr>
          <w:t>malicious document</w:t>
        </w:r>
      </w:ins>
      <w:r w:rsidRPr="00A10884">
        <w:rPr>
          <w:rFonts w:asciiTheme="minorHAnsi" w:hAnsiTheme="minorHAnsi"/>
          <w:kern w:val="0"/>
          <w:szCs w:val="21"/>
        </w:rPr>
        <w:t xml:space="preserve">s can evade classifier successfully after variation. </w:t>
      </w:r>
    </w:p>
    <w:p w14:paraId="0D56AF5A" w14:textId="208F7C2C" w:rsidR="00E44971" w:rsidRPr="00A10884" w:rsidRDefault="003F7EF3" w:rsidP="003F7EF3">
      <w:pPr>
        <w:ind w:firstLine="420"/>
        <w:rPr>
          <w:rFonts w:asciiTheme="minorHAnsi" w:hAnsiTheme="minorHAnsi"/>
          <w:kern w:val="0"/>
          <w:szCs w:val="21"/>
        </w:rPr>
      </w:pPr>
      <w:r w:rsidRPr="00A10884">
        <w:rPr>
          <w:rFonts w:asciiTheme="minorHAnsi" w:hAnsiTheme="minorHAnsi"/>
          <w:kern w:val="0"/>
          <w:szCs w:val="21"/>
        </w:rPr>
        <w:t xml:space="preserve">Based on the above scenarios, we construct a Model 3 by modifying features and sample sets, with an increased training data of 200,000 samples. This updated training set includes some new </w:t>
      </w:r>
      <w:del w:id="392" w:author="Maggie Wei" w:date="2018-07-05T17:45:00Z">
        <w:r w:rsidRPr="00A10884" w:rsidDel="00786373">
          <w:rPr>
            <w:rFonts w:asciiTheme="minorHAnsi" w:hAnsiTheme="minorHAnsi"/>
            <w:kern w:val="0"/>
            <w:szCs w:val="21"/>
          </w:rPr>
          <w:delText xml:space="preserve">virus </w:delText>
        </w:r>
      </w:del>
      <w:r w:rsidRPr="00A10884">
        <w:rPr>
          <w:rFonts w:asciiTheme="minorHAnsi" w:hAnsiTheme="minorHAnsi"/>
          <w:kern w:val="0"/>
          <w:szCs w:val="21"/>
        </w:rPr>
        <w:t xml:space="preserve">variants, such as some variants generated by Mimicry Attack and Reverse Mimicry Attack methodology. As shown in Table 4, when Model 3 is attacked </w:t>
      </w:r>
      <w:ins w:id="393" w:author="Maggie Wei" w:date="2018-07-05T17:47:00Z">
        <w:r w:rsidR="00786373">
          <w:rPr>
            <w:rFonts w:asciiTheme="minorHAnsi" w:hAnsiTheme="minorHAnsi"/>
            <w:kern w:val="0"/>
            <w:szCs w:val="21"/>
          </w:rPr>
          <w:t>by the ta</w:t>
        </w:r>
      </w:ins>
      <w:ins w:id="394" w:author="Maggie Wei" w:date="2018-07-05T17:48:00Z">
        <w:r w:rsidR="00786373">
          <w:rPr>
            <w:rFonts w:asciiTheme="minorHAnsi" w:hAnsiTheme="minorHAnsi"/>
            <w:kern w:val="0"/>
            <w:szCs w:val="21"/>
          </w:rPr>
          <w:t>c</w:t>
        </w:r>
      </w:ins>
      <w:ins w:id="395" w:author="Maggie Wei" w:date="2018-07-05T17:47:00Z">
        <w:r w:rsidR="00786373">
          <w:rPr>
            <w:rFonts w:asciiTheme="minorHAnsi" w:hAnsiTheme="minorHAnsi"/>
            <w:kern w:val="0"/>
            <w:szCs w:val="21"/>
          </w:rPr>
          <w:t>tic</w:t>
        </w:r>
      </w:ins>
      <w:ins w:id="396" w:author="Maggie Wei" w:date="2018-07-05T17:48:00Z">
        <w:r w:rsidR="00786373">
          <w:rPr>
            <w:rFonts w:asciiTheme="minorHAnsi" w:hAnsiTheme="minorHAnsi"/>
            <w:kern w:val="0"/>
            <w:szCs w:val="21"/>
          </w:rPr>
          <w:t>s used i</w:t>
        </w:r>
      </w:ins>
      <w:del w:id="397" w:author="Maggie Wei" w:date="2018-07-05T17:48:00Z">
        <w:r w:rsidRPr="00A10884" w:rsidDel="00786373">
          <w:rPr>
            <w:rFonts w:asciiTheme="minorHAnsi" w:hAnsiTheme="minorHAnsi"/>
            <w:kern w:val="0"/>
            <w:szCs w:val="21"/>
          </w:rPr>
          <w:delText>based o</w:delText>
        </w:r>
      </w:del>
      <w:r w:rsidRPr="00A10884">
        <w:rPr>
          <w:rFonts w:asciiTheme="minorHAnsi" w:hAnsiTheme="minorHAnsi"/>
          <w:kern w:val="0"/>
          <w:szCs w:val="21"/>
        </w:rPr>
        <w:t>n the above four scenarios, its detection accuracy rate is higher than that of Model 2.</w:t>
      </w:r>
      <w:ins w:id="398" w:author="Maggie Wei" w:date="2018-07-05T17:45:00Z">
        <w:r w:rsidR="00786373">
          <w:rPr>
            <w:rFonts w:asciiTheme="minorHAnsi" w:hAnsiTheme="minorHAnsi"/>
            <w:kern w:val="0"/>
            <w:szCs w:val="21"/>
          </w:rPr>
          <w:t xml:space="preserve"> </w:t>
        </w:r>
      </w:ins>
      <w:r w:rsidR="00483923" w:rsidRPr="00A10884">
        <w:rPr>
          <w:rFonts w:asciiTheme="minorHAnsi" w:hAnsiTheme="minorHAnsi"/>
          <w:kern w:val="0"/>
          <w:szCs w:val="21"/>
        </w:rPr>
        <w:t>As shown in Table 4:</w:t>
      </w:r>
    </w:p>
    <w:p w14:paraId="5191B59C" w14:textId="77777777" w:rsidR="00E44971" w:rsidRPr="00DB61AB" w:rsidRDefault="00E44971" w:rsidP="00E44971">
      <w:pPr>
        <w:widowControl/>
        <w:spacing w:line="204" w:lineRule="atLeast"/>
        <w:jc w:val="left"/>
        <w:rPr>
          <w:rFonts w:asciiTheme="minorEastAsia" w:hAnsiTheme="minorEastAsia" w:cs="宋体"/>
          <w:color w:val="000000"/>
          <w:kern w:val="0"/>
          <w:szCs w:val="21"/>
        </w:rPr>
      </w:pPr>
    </w:p>
    <w:p w14:paraId="5DF0F810" w14:textId="77777777" w:rsidR="00E44971" w:rsidRPr="00F34420" w:rsidRDefault="005B4D6E" w:rsidP="00E44971">
      <w:pPr>
        <w:jc w:val="center"/>
        <w:rPr>
          <w:sz w:val="18"/>
          <w:szCs w:val="18"/>
        </w:rPr>
      </w:pPr>
      <w:r>
        <w:rPr>
          <w:rFonts w:hint="eastAsia"/>
          <w:sz w:val="18"/>
          <w:szCs w:val="18"/>
        </w:rPr>
        <w:t xml:space="preserve"> </w:t>
      </w:r>
      <w:r w:rsidR="003F35D6" w:rsidRPr="003F35D6">
        <w:rPr>
          <w:rFonts w:asciiTheme="minorHAnsi" w:hAnsiTheme="minorHAnsi"/>
          <w:color w:val="1F4E79" w:themeColor="accent1" w:themeShade="80"/>
          <w:kern w:val="0"/>
          <w:szCs w:val="21"/>
        </w:rPr>
        <w:t>Table 4:</w:t>
      </w:r>
      <w:r w:rsidR="00E44971">
        <w:rPr>
          <w:sz w:val="18"/>
          <w:szCs w:val="18"/>
        </w:rPr>
        <w:t xml:space="preserve"> </w:t>
      </w:r>
      <w:r w:rsidR="003F35D6" w:rsidRPr="003F35D6">
        <w:rPr>
          <w:sz w:val="18"/>
          <w:szCs w:val="18"/>
        </w:rPr>
        <w:t xml:space="preserve">Different attack </w:t>
      </w:r>
      <w:r w:rsidR="0000118B" w:rsidRPr="0000118B">
        <w:rPr>
          <w:sz w:val="18"/>
          <w:szCs w:val="18"/>
        </w:rPr>
        <w:t>scenario</w:t>
      </w:r>
      <w:r w:rsidR="003F35D6" w:rsidRPr="003F35D6">
        <w:rPr>
          <w:sz w:val="18"/>
          <w:szCs w:val="18"/>
        </w:rPr>
        <w:t>s and accuracy</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81"/>
        <w:gridCol w:w="1185"/>
        <w:gridCol w:w="1267"/>
        <w:gridCol w:w="1267"/>
      </w:tblGrid>
      <w:tr w:rsidR="00E44971" w:rsidRPr="00AB129F" w14:paraId="03FAE2C2"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0696837" w14:textId="77777777" w:rsidR="00E44971" w:rsidRPr="00A352D1" w:rsidRDefault="0000118B" w:rsidP="005B4D6E">
            <w:pPr>
              <w:widowControl/>
              <w:spacing w:line="204" w:lineRule="atLeast"/>
              <w:jc w:val="center"/>
              <w:rPr>
                <w:rFonts w:ascii="Times New Roman" w:hAnsi="Times New Roman"/>
                <w:color w:val="000000"/>
                <w:kern w:val="0"/>
                <w:sz w:val="18"/>
                <w:szCs w:val="18"/>
              </w:rPr>
            </w:pPr>
            <w:r w:rsidRPr="0000118B">
              <w:rPr>
                <w:rFonts w:ascii="Times New Roman" w:hAnsi="Times New Roman"/>
                <w:color w:val="000000"/>
                <w:kern w:val="0"/>
                <w:sz w:val="18"/>
                <w:szCs w:val="18"/>
              </w:rPr>
              <w:lastRenderedPageBreak/>
              <w:t>scenario</w:t>
            </w:r>
          </w:p>
        </w:tc>
        <w:tc>
          <w:tcPr>
            <w:tcW w:w="0" w:type="auto"/>
            <w:tcBorders>
              <w:top w:val="outset" w:sz="6" w:space="0" w:color="auto"/>
              <w:left w:val="outset" w:sz="6" w:space="0" w:color="auto"/>
              <w:bottom w:val="outset" w:sz="6" w:space="0" w:color="auto"/>
              <w:right w:val="outset" w:sz="6" w:space="0" w:color="auto"/>
            </w:tcBorders>
            <w:vAlign w:val="center"/>
            <w:hideMark/>
          </w:tcPr>
          <w:p w14:paraId="66CFB6C2" w14:textId="77777777" w:rsidR="00E44971" w:rsidRPr="00A352D1" w:rsidRDefault="0000118B" w:rsidP="005B4D6E">
            <w:pPr>
              <w:widowControl/>
              <w:spacing w:line="204" w:lineRule="atLeast"/>
              <w:jc w:val="left"/>
              <w:rPr>
                <w:rFonts w:ascii="Times New Roman" w:hAnsi="Times New Roman"/>
                <w:color w:val="000000"/>
                <w:kern w:val="0"/>
                <w:sz w:val="18"/>
                <w:szCs w:val="18"/>
              </w:rPr>
            </w:pPr>
            <w:r w:rsidRPr="0000118B">
              <w:rPr>
                <w:rFonts w:ascii="Times New Roman" w:hAnsi="Times New Roman"/>
                <w:color w:val="000000"/>
                <w:kern w:val="0"/>
                <w:sz w:val="18"/>
                <w:szCs w:val="18"/>
              </w:rPr>
              <w:t>evasive variants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9A313D5" w14:textId="77777777" w:rsidR="00E44971" w:rsidRPr="00A352D1" w:rsidRDefault="00E44971" w:rsidP="005B4D6E">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Model2</w:t>
            </w:r>
            <w:r w:rsidR="0000118B" w:rsidRPr="003F35D6">
              <w:rPr>
                <w:sz w:val="18"/>
                <w:szCs w:val="18"/>
              </w:rPr>
              <w:t xml:space="preserve"> accuracy</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CB510" w14:textId="77777777" w:rsidR="00E44971" w:rsidRPr="00A352D1" w:rsidRDefault="00E44971" w:rsidP="005B4D6E">
            <w:pPr>
              <w:widowControl/>
              <w:spacing w:line="204" w:lineRule="atLeast"/>
              <w:jc w:val="left"/>
              <w:rPr>
                <w:rFonts w:ascii="Times New Roman" w:hAnsi="Times New Roman"/>
                <w:color w:val="000000"/>
                <w:kern w:val="0"/>
                <w:sz w:val="18"/>
                <w:szCs w:val="18"/>
              </w:rPr>
            </w:pPr>
            <w:r w:rsidRPr="00A352D1">
              <w:rPr>
                <w:rFonts w:ascii="Times New Roman" w:hAnsi="Times New Roman"/>
                <w:color w:val="000000"/>
                <w:kern w:val="0"/>
                <w:sz w:val="18"/>
                <w:szCs w:val="18"/>
              </w:rPr>
              <w:t>Model3</w:t>
            </w:r>
            <w:r w:rsidR="0000118B" w:rsidRPr="003F35D6">
              <w:rPr>
                <w:sz w:val="18"/>
                <w:szCs w:val="18"/>
              </w:rPr>
              <w:t xml:space="preserve"> accuracy</w:t>
            </w:r>
          </w:p>
        </w:tc>
      </w:tr>
      <w:tr w:rsidR="00E44971" w:rsidRPr="00AB129F" w14:paraId="6255EBF0"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AD9EBF1"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253D509F"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2157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AB5F5"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71.18%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9335BD0"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96.71%</w:t>
            </w:r>
          </w:p>
        </w:tc>
      </w:tr>
      <w:tr w:rsidR="00E44971" w:rsidRPr="00AB129F" w14:paraId="6B555AE1"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5494AEE"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37CC3FCA"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7EC1F"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2.92%</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A1C87"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12.5</w:t>
            </w:r>
            <w:r>
              <w:rPr>
                <w:rFonts w:ascii="Times New Roman" w:hAnsi="Times New Roman"/>
                <w:color w:val="000000"/>
                <w:kern w:val="0"/>
                <w:sz w:val="18"/>
                <w:szCs w:val="18"/>
              </w:rPr>
              <w:t>0</w:t>
            </w:r>
            <w:r w:rsidRPr="00A352D1">
              <w:rPr>
                <w:rFonts w:ascii="Times New Roman" w:hAnsi="Times New Roman"/>
                <w:color w:val="000000"/>
                <w:kern w:val="0"/>
                <w:sz w:val="18"/>
                <w:szCs w:val="18"/>
              </w:rPr>
              <w:t>%</w:t>
            </w:r>
          </w:p>
        </w:tc>
      </w:tr>
      <w:tr w:rsidR="00E44971" w:rsidRPr="00AB129F" w14:paraId="05B5ADC9"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48C630C"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0A032"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4196</w:t>
            </w:r>
          </w:p>
        </w:tc>
        <w:tc>
          <w:tcPr>
            <w:tcW w:w="0" w:type="auto"/>
            <w:tcBorders>
              <w:top w:val="outset" w:sz="6" w:space="0" w:color="auto"/>
              <w:left w:val="outset" w:sz="6" w:space="0" w:color="auto"/>
              <w:bottom w:val="outset" w:sz="6" w:space="0" w:color="auto"/>
              <w:right w:val="outset" w:sz="6" w:space="0" w:color="auto"/>
            </w:tcBorders>
            <w:vAlign w:val="center"/>
            <w:hideMark/>
          </w:tcPr>
          <w:p w14:paraId="70CE7A06"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84.25%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C2C8B"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96.76%</w:t>
            </w:r>
          </w:p>
        </w:tc>
      </w:tr>
      <w:tr w:rsidR="00E44971" w:rsidRPr="00AB129F" w14:paraId="2E75D452"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5D8B0F8"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FTC</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9CF5F"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65289B"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15.83%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3ABE3" w14:textId="77777777" w:rsidR="00E44971" w:rsidRPr="00A352D1" w:rsidRDefault="00E44971" w:rsidP="005B4D6E">
            <w:pPr>
              <w:widowControl/>
              <w:spacing w:line="204" w:lineRule="atLeast"/>
              <w:ind w:firstLine="420"/>
              <w:jc w:val="left"/>
              <w:rPr>
                <w:rFonts w:ascii="Times New Roman" w:hAnsi="Times New Roman"/>
                <w:color w:val="000000"/>
                <w:kern w:val="0"/>
                <w:sz w:val="18"/>
                <w:szCs w:val="18"/>
              </w:rPr>
            </w:pPr>
            <w:r w:rsidRPr="00A352D1">
              <w:rPr>
                <w:rFonts w:ascii="Times New Roman" w:hAnsi="Times New Roman"/>
                <w:color w:val="000000"/>
                <w:kern w:val="0"/>
                <w:sz w:val="18"/>
                <w:szCs w:val="18"/>
              </w:rPr>
              <w:t>18.71%</w:t>
            </w:r>
          </w:p>
        </w:tc>
      </w:tr>
    </w:tbl>
    <w:p w14:paraId="795F11BF" w14:textId="77777777" w:rsidR="00E44971" w:rsidRPr="00E44971" w:rsidRDefault="00E44971" w:rsidP="00E44971"/>
    <w:p w14:paraId="4F38C2EC" w14:textId="77777777" w:rsidR="00E44971" w:rsidRPr="00E44971" w:rsidRDefault="00E44971" w:rsidP="00E44971"/>
    <w:p w14:paraId="4F9ABF5C" w14:textId="5B15AFBE" w:rsidR="00E44971" w:rsidRDefault="00E44971" w:rsidP="00E44971">
      <w:pPr>
        <w:pStyle w:val="3"/>
      </w:pPr>
      <w:r>
        <w:t xml:space="preserve">4.2 </w:t>
      </w:r>
      <w:r>
        <w:rPr>
          <w:rFonts w:hint="eastAsia"/>
        </w:rPr>
        <w:t>A</w:t>
      </w:r>
      <w:r>
        <w:t xml:space="preserve"> </w:t>
      </w:r>
      <w:r>
        <w:rPr>
          <w:rFonts w:hint="eastAsia"/>
        </w:rPr>
        <w:t>case</w:t>
      </w:r>
      <w:r>
        <w:t xml:space="preserve"> study</w:t>
      </w:r>
      <w:bookmarkStart w:id="399" w:name="_GoBack"/>
      <w:bookmarkEnd w:id="399"/>
    </w:p>
    <w:p w14:paraId="7EAC0E46" w14:textId="54228930" w:rsidR="003F7EF3" w:rsidRDefault="003F7EF3" w:rsidP="003F7EF3">
      <w:pPr>
        <w:ind w:firstLine="420"/>
      </w:pPr>
      <w:r>
        <w:rPr>
          <w:rFonts w:hint="eastAsia"/>
        </w:rPr>
        <w:t>For</w:t>
      </w:r>
      <w:r>
        <w:t xml:space="preserve"> the variation, we select some typical samples to conduct </w:t>
      </w:r>
      <w:ins w:id="400" w:author="Maggie Wei" w:date="2018-07-02T09:26:00Z">
        <w:r w:rsidR="00266575">
          <w:t xml:space="preserve">a </w:t>
        </w:r>
      </w:ins>
      <w:r>
        <w:t>case study. For example, we select a file with CVE ID (</w:t>
      </w:r>
      <w:r w:rsidRPr="00680C45">
        <w:t>CVE-2013-0641</w:t>
      </w:r>
      <w:r>
        <w:t>),</w:t>
      </w:r>
      <w:ins w:id="401" w:author="Maggie Wei" w:date="2018-07-02T09:26:00Z">
        <w:r w:rsidR="00266575">
          <w:t xml:space="preserve"> </w:t>
        </w:r>
      </w:ins>
      <w:ins w:id="402" w:author="Maggie Wei" w:date="2018-07-05T17:49:00Z">
        <w:r w:rsidR="00164712">
          <w:rPr>
            <w:rFonts w:hint="eastAsia"/>
          </w:rPr>
          <w:t>which</w:t>
        </w:r>
        <w:r w:rsidR="00164712">
          <w:t xml:space="preserve"> can execute any code remotely by exploiting the vulnerability. </w:t>
        </w:r>
      </w:ins>
      <w:ins w:id="403" w:author="Maggie Wei" w:date="2018-07-02T09:26:00Z">
        <w:r w:rsidR="00164712">
          <w:t>W</w:t>
        </w:r>
      </w:ins>
      <w:del w:id="404" w:author="Maggie Wei" w:date="2018-07-02T09:26:00Z">
        <w:r w:rsidDel="00266575">
          <w:rPr>
            <w:rFonts w:hint="eastAsia"/>
          </w:rPr>
          <w:delText>W</w:delText>
        </w:r>
      </w:del>
      <w:r>
        <w:rPr>
          <w:rFonts w:hint="eastAsia"/>
        </w:rPr>
        <w:t>e</w:t>
      </w:r>
      <w:r>
        <w:t xml:space="preserve"> </w:t>
      </w:r>
      <w:del w:id="405" w:author="Maggie Wei" w:date="2018-07-05T17:50:00Z">
        <w:r w:rsidDel="00164712">
          <w:delText>have applied</w:delText>
        </w:r>
      </w:del>
      <w:ins w:id="406" w:author="Maggie Wei" w:date="2018-07-05T17:50:00Z">
        <w:r w:rsidR="00164712">
          <w:t>apply</w:t>
        </w:r>
      </w:ins>
      <w:r>
        <w:t xml:space="preserve"> the methodologies in the above four scenarios to var</w:t>
      </w:r>
      <w:r>
        <w:rPr>
          <w:rFonts w:hint="eastAsia"/>
        </w:rPr>
        <w:t>y</w:t>
      </w:r>
      <w:r>
        <w:t xml:space="preserve"> selected samples and then check</w:t>
      </w:r>
      <w:del w:id="407" w:author="Maggie Wei" w:date="2018-07-05T17:50:00Z">
        <w:r w:rsidDel="00164712">
          <w:delText>ed</w:delText>
        </w:r>
      </w:del>
      <w:r>
        <w:t xml:space="preserve"> the VT reports of these samples and their variants. The VT reports show that original samples can be detected by 61 detection engines, within which 33 engines can identify the malicious information. Yet after variation</w:t>
      </w:r>
      <w:del w:id="408" w:author="Maggie Wei" w:date="2018-07-05T17:50:00Z">
        <w:r w:rsidDel="00164712">
          <w:delText>s</w:delText>
        </w:r>
      </w:del>
      <w:r>
        <w:t xml:space="preserve">, only 60 engines can detect these variants and 22 engines </w:t>
      </w:r>
      <w:del w:id="409" w:author="Maggie Wei" w:date="2018-07-05T17:50:00Z">
        <w:r w:rsidDel="00164712">
          <w:delText xml:space="preserve">can </w:delText>
        </w:r>
      </w:del>
      <w:ins w:id="410" w:author="Maggie Wei" w:date="2018-07-05T17:50:00Z">
        <w:r w:rsidR="00164712">
          <w:t xml:space="preserve">are able to </w:t>
        </w:r>
      </w:ins>
      <w:r>
        <w:t>identify their malicious information.</w:t>
      </w:r>
    </w:p>
    <w:p w14:paraId="29AC9C2D" w14:textId="77777777" w:rsidR="00483923" w:rsidRPr="003F7EF3" w:rsidRDefault="00483923" w:rsidP="00483923">
      <w:pPr>
        <w:ind w:firstLine="420"/>
        <w:rPr>
          <w:rFonts w:ascii="宋体" w:hAnsi="宋体"/>
          <w:kern w:val="0"/>
        </w:rPr>
      </w:pPr>
    </w:p>
    <w:p w14:paraId="5DF030DB" w14:textId="77777777" w:rsidR="00483923" w:rsidRPr="00B000BF" w:rsidRDefault="0000118B" w:rsidP="00483923">
      <w:pPr>
        <w:jc w:val="center"/>
        <w:rPr>
          <w:sz w:val="18"/>
          <w:szCs w:val="18"/>
        </w:rPr>
      </w:pPr>
      <w:r w:rsidRPr="00B000BF">
        <w:rPr>
          <w:rFonts w:hint="eastAsia"/>
          <w:sz w:val="18"/>
          <w:szCs w:val="18"/>
        </w:rPr>
        <w:t>Table</w:t>
      </w:r>
      <w:r w:rsidRPr="00B000BF">
        <w:rPr>
          <w:sz w:val="18"/>
          <w:szCs w:val="18"/>
        </w:rPr>
        <w:t xml:space="preserve"> </w:t>
      </w:r>
      <w:r w:rsidR="00483923" w:rsidRPr="00B000BF">
        <w:rPr>
          <w:sz w:val="18"/>
          <w:szCs w:val="18"/>
        </w:rPr>
        <w:t xml:space="preserve">5 </w:t>
      </w:r>
      <w:r w:rsidR="00B000BF" w:rsidRPr="00B000BF">
        <w:rPr>
          <w:sz w:val="18"/>
          <w:szCs w:val="18"/>
        </w:rPr>
        <w:t xml:space="preserve">VT </w:t>
      </w:r>
      <w:r w:rsidR="00B000BF" w:rsidRPr="00B000BF">
        <w:rPr>
          <w:rFonts w:ascii="Arial" w:hAnsi="Arial" w:cs="Arial"/>
          <w:sz w:val="18"/>
          <w:szCs w:val="18"/>
          <w:shd w:val="clear" w:color="auto" w:fill="FFFFFF"/>
        </w:rPr>
        <w:t xml:space="preserve">detection result of </w:t>
      </w:r>
      <w:r w:rsidR="00B000BF" w:rsidRPr="00B000BF">
        <w:rPr>
          <w:rFonts w:asciiTheme="minorHAnsi" w:hAnsiTheme="minorHAnsi"/>
          <w:kern w:val="0"/>
          <w:szCs w:val="21"/>
        </w:rPr>
        <w:t>generate new malware</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70"/>
        <w:gridCol w:w="750"/>
        <w:gridCol w:w="630"/>
        <w:gridCol w:w="630"/>
        <w:gridCol w:w="630"/>
        <w:gridCol w:w="630"/>
      </w:tblGrid>
      <w:tr w:rsidR="00483923" w:rsidRPr="00A25771" w14:paraId="5959A759"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28F1879" w14:textId="77777777" w:rsidR="00483923" w:rsidRPr="00A25771" w:rsidRDefault="00483923" w:rsidP="005B4D6E">
            <w:pPr>
              <w:widowControl/>
              <w:jc w:val="left"/>
              <w:rPr>
                <w:rFonts w:ascii="宋体" w:hAnsi="宋体" w:cs="宋体"/>
                <w:kern w:val="0"/>
                <w:sz w:val="24"/>
                <w:szCs w:val="24"/>
              </w:rPr>
            </w:pPr>
            <w:r>
              <w:rPr>
                <w:rFonts w:ascii="宋体" w:hAnsi="宋体" w:cs="宋体"/>
                <w:kern w:val="0"/>
                <w:sz w:val="24"/>
                <w:szCs w:val="24"/>
              </w:rPr>
              <w:t>File_H</w:t>
            </w:r>
            <w:r>
              <w:rPr>
                <w:rFonts w:ascii="宋体" w:hAnsi="宋体" w:cs="宋体" w:hint="eastAsia"/>
                <w:kern w:val="0"/>
                <w:sz w:val="24"/>
                <w:szCs w:val="24"/>
              </w:rPr>
              <w:t>ASH</w:t>
            </w:r>
          </w:p>
        </w:tc>
        <w:tc>
          <w:tcPr>
            <w:tcW w:w="0" w:type="auto"/>
            <w:tcBorders>
              <w:top w:val="outset" w:sz="6" w:space="0" w:color="auto"/>
              <w:left w:val="outset" w:sz="6" w:space="0" w:color="auto"/>
              <w:bottom w:val="outset" w:sz="6" w:space="0" w:color="auto"/>
              <w:right w:val="outset" w:sz="6" w:space="0" w:color="auto"/>
            </w:tcBorders>
            <w:vAlign w:val="center"/>
            <w:hideMark/>
          </w:tcPr>
          <w:p w14:paraId="26AACEC6" w14:textId="77777777" w:rsidR="00483923" w:rsidRPr="00A25771" w:rsidRDefault="00483923" w:rsidP="005B4D6E">
            <w:pPr>
              <w:widowControl/>
              <w:jc w:val="left"/>
              <w:rPr>
                <w:rFonts w:ascii="宋体" w:hAnsi="宋体" w:cs="宋体"/>
                <w:kern w:val="0"/>
                <w:sz w:val="24"/>
                <w:szCs w:val="24"/>
              </w:rPr>
            </w:pPr>
            <w:r>
              <w:rPr>
                <w:rFonts w:ascii="宋体" w:hAnsi="宋体" w:cs="宋体"/>
                <w:kern w:val="0"/>
                <w:sz w:val="24"/>
                <w:szCs w:val="24"/>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1CB3C3A"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6CD23CAF"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586EE795"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7202A"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FTC</w:t>
            </w:r>
          </w:p>
        </w:tc>
      </w:tr>
      <w:tr w:rsidR="00483923" w:rsidRPr="00A25771" w14:paraId="0853C4DC"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F75F518"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00ba5c43b1cec186c634c24ac21982d3</w:t>
            </w:r>
            <w:r w:rsidRPr="00A25771">
              <w:rPr>
                <w:rFonts w:ascii="宋体" w:hAnsi="宋体" w:cs="宋体"/>
                <w:kern w:val="0"/>
                <w:sz w:val="24"/>
                <w:szCs w:val="24"/>
              </w:rPr>
              <w:br/>
              <w:t>cve-2013-0641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88BE9"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33/61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C3C97"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22/60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D499D"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23/60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9E074C"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22/60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8A9A71"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22/60</w:t>
            </w:r>
          </w:p>
        </w:tc>
      </w:tr>
    </w:tbl>
    <w:p w14:paraId="10B3DD4E" w14:textId="77777777" w:rsidR="00483923" w:rsidRDefault="00483923" w:rsidP="00483923">
      <w:pPr>
        <w:rPr>
          <w:rFonts w:ascii="宋体" w:hAnsi="宋体"/>
          <w:kern w:val="0"/>
        </w:rPr>
      </w:pPr>
    </w:p>
    <w:p w14:paraId="5F3DA159" w14:textId="01035E6D" w:rsidR="003F7EF3" w:rsidRDefault="003F7EF3" w:rsidP="003F7EF3">
      <w:pPr>
        <w:ind w:firstLine="420"/>
      </w:pPr>
      <w:r>
        <w:t xml:space="preserve">As most PDF detection engines are based on structure and content, </w:t>
      </w:r>
      <w:r>
        <w:rPr>
          <w:rFonts w:hint="eastAsia"/>
        </w:rPr>
        <w:t>once</w:t>
      </w:r>
      <w:r>
        <w:t xml:space="preserve"> we modify the structure and content, such as add some objects of benign samples or modify the file size, the malicious file can evade classifier. </w:t>
      </w:r>
      <w:r>
        <w:rPr>
          <w:rFonts w:hint="eastAsia"/>
        </w:rPr>
        <w:t>W</w:t>
      </w:r>
      <w:r>
        <w:t>e compare the files before and after variation. As shown in Table 6, varia</w:t>
      </w:r>
      <w:r>
        <w:rPr>
          <w:rFonts w:hint="eastAsia"/>
        </w:rPr>
        <w:t>tion</w:t>
      </w:r>
      <w:r>
        <w:t xml:space="preserve"> includes modifying </w:t>
      </w:r>
      <w:ins w:id="411" w:author="Maggie Wei" w:date="2018-07-05T17:51:00Z">
        <w:r w:rsidR="00164712">
          <w:t xml:space="preserve">the </w:t>
        </w:r>
      </w:ins>
      <w:r>
        <w:t xml:space="preserve">size and content of metadata, adding the </w:t>
      </w:r>
      <w:del w:id="412" w:author="Maggie Wei" w:date="2018-07-05T17:51:00Z">
        <w:r w:rsidDel="00164712">
          <w:delText xml:space="preserve">amount </w:delText>
        </w:r>
      </w:del>
      <w:ins w:id="413" w:author="Maggie Wei" w:date="2018-07-05T17:51:00Z">
        <w:r w:rsidR="00164712">
          <w:t xml:space="preserve">number </w:t>
        </w:r>
      </w:ins>
      <w:r>
        <w:t xml:space="preserve">of </w:t>
      </w:r>
      <w:r w:rsidRPr="00DA16A4">
        <w:t>Count_javascript</w:t>
      </w:r>
      <w:r>
        <w:t xml:space="preserve"> and some content of Keywords which are objects </w:t>
      </w:r>
      <w:del w:id="414" w:author="Maggie Wei" w:date="2018-07-05T17:52:00Z">
        <w:r w:rsidDel="00164712">
          <w:delText xml:space="preserve">of </w:delText>
        </w:r>
      </w:del>
      <w:ins w:id="415" w:author="Maggie Wei" w:date="2018-07-05T17:52:00Z">
        <w:r w:rsidR="00164712">
          <w:t xml:space="preserve">in a </w:t>
        </w:r>
      </w:ins>
      <w:r>
        <w:t>benign sample</w:t>
      </w:r>
      <w:del w:id="416" w:author="Maggie Wei" w:date="2018-07-05T17:52:00Z">
        <w:r w:rsidDel="00164712">
          <w:delText>s</w:delText>
        </w:r>
      </w:del>
      <w:r>
        <w:t xml:space="preserve">, upgrading </w:t>
      </w:r>
      <w:ins w:id="417" w:author="Maggie Wei" w:date="2018-07-05T17:52:00Z">
        <w:r w:rsidR="00164712">
          <w:t xml:space="preserve">the file </w:t>
        </w:r>
      </w:ins>
      <w:r>
        <w:t>version from 4 to 7. After variation, the sample remain</w:t>
      </w:r>
      <w:ins w:id="418" w:author="Maggie Wei" w:date="2018-07-02T09:26:00Z">
        <w:r w:rsidR="00266575">
          <w:t>s</w:t>
        </w:r>
      </w:ins>
      <w:r>
        <w:t xml:space="preserve"> malicious while 10 classifiers have already failed to detect the malicious code of th</w:t>
      </w:r>
      <w:ins w:id="419" w:author="Maggie Wei" w:date="2018-07-05T17:52:00Z">
        <w:r w:rsidR="00164712">
          <w:t>is</w:t>
        </w:r>
      </w:ins>
      <w:del w:id="420" w:author="Maggie Wei" w:date="2018-07-05T17:52:00Z">
        <w:r w:rsidDel="00164712">
          <w:delText>e</w:delText>
        </w:r>
      </w:del>
      <w:r>
        <w:t xml:space="preserve"> file.</w:t>
      </w:r>
    </w:p>
    <w:p w14:paraId="5A63AD05" w14:textId="77777777" w:rsidR="00483923" w:rsidRPr="003F7EF3" w:rsidRDefault="00483923" w:rsidP="00483923">
      <w:pPr>
        <w:rPr>
          <w:rFonts w:ascii="宋体" w:hAnsi="宋体"/>
          <w:kern w:val="0"/>
        </w:rPr>
      </w:pPr>
    </w:p>
    <w:p w14:paraId="3CF182EA" w14:textId="794A1CDD" w:rsidR="00483923" w:rsidRPr="00834C29" w:rsidRDefault="00164712" w:rsidP="00483923">
      <w:pPr>
        <w:jc w:val="center"/>
        <w:rPr>
          <w:sz w:val="18"/>
          <w:szCs w:val="18"/>
        </w:rPr>
      </w:pPr>
      <w:ins w:id="421" w:author="Maggie Wei" w:date="2018-07-05T17:53:00Z">
        <w:r>
          <w:rPr>
            <w:sz w:val="18"/>
            <w:szCs w:val="18"/>
          </w:rPr>
          <w:t xml:space="preserve">Table </w:t>
        </w:r>
      </w:ins>
      <w:del w:id="422" w:author="Maggie Wei" w:date="2018-07-05T17:53:00Z">
        <w:r w:rsidR="00483923" w:rsidDel="00164712">
          <w:rPr>
            <w:rFonts w:hint="eastAsia"/>
            <w:sz w:val="18"/>
            <w:szCs w:val="18"/>
          </w:rPr>
          <w:delText>表</w:delText>
        </w:r>
      </w:del>
      <w:r w:rsidR="00483923">
        <w:rPr>
          <w:sz w:val="18"/>
          <w:szCs w:val="18"/>
        </w:rPr>
        <w:t xml:space="preserve">6 </w:t>
      </w:r>
      <w:r w:rsidR="006F1908">
        <w:rPr>
          <w:sz w:val="18"/>
          <w:szCs w:val="18"/>
        </w:rPr>
        <w:t xml:space="preserve">Comparison of </w:t>
      </w:r>
      <w:r w:rsidR="006F1908" w:rsidRPr="00B000BF">
        <w:rPr>
          <w:rFonts w:asciiTheme="minorHAnsi" w:hAnsiTheme="minorHAnsi"/>
          <w:kern w:val="0"/>
          <w:szCs w:val="21"/>
        </w:rPr>
        <w:t>generate new malware</w:t>
      </w:r>
      <w:r w:rsidR="006F1908">
        <w:rPr>
          <w:sz w:val="18"/>
          <w:szCs w:val="18"/>
        </w:rPr>
        <w:t xml:space="preserve"> feature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0"/>
        <w:gridCol w:w="750"/>
        <w:gridCol w:w="1110"/>
      </w:tblGrid>
      <w:tr w:rsidR="00483923" w:rsidRPr="00A25771" w14:paraId="0DEB10EE"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382CA4"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Feature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55D0E"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FB4E1" w14:textId="77777777" w:rsidR="00483923" w:rsidRPr="00A25771" w:rsidRDefault="006F1908" w:rsidP="005B4D6E">
            <w:pPr>
              <w:widowControl/>
              <w:jc w:val="left"/>
              <w:rPr>
                <w:rFonts w:ascii="宋体" w:hAnsi="宋体" w:cs="宋体"/>
                <w:kern w:val="0"/>
                <w:sz w:val="24"/>
                <w:szCs w:val="24"/>
              </w:rPr>
            </w:pPr>
            <w:r w:rsidRPr="006F1908">
              <w:rPr>
                <w:rFonts w:ascii="宋体" w:hAnsi="宋体" w:cs="宋体"/>
                <w:kern w:val="0"/>
                <w:sz w:val="24"/>
                <w:szCs w:val="24"/>
              </w:rPr>
              <w:t>evasive</w:t>
            </w:r>
          </w:p>
        </w:tc>
      </w:tr>
      <w:tr w:rsidR="00483923" w:rsidRPr="00A25771" w14:paraId="55C86A35"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DF5313D"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author_lc</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E9C2C"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A0180"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6</w:t>
            </w:r>
          </w:p>
        </w:tc>
      </w:tr>
      <w:tr w:rsidR="00483923" w:rsidRPr="00A25771" w14:paraId="76EBBAC8"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49F63E0"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author_len</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73C13"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88B7C"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14</w:t>
            </w:r>
          </w:p>
        </w:tc>
      </w:tr>
      <w:tr w:rsidR="00483923" w:rsidRPr="00A25771" w14:paraId="710A185D"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C698756"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author_uc</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9D1AD"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D8EBF"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6</w:t>
            </w:r>
          </w:p>
        </w:tc>
      </w:tr>
      <w:tr w:rsidR="00483923" w:rsidRPr="00A25771" w14:paraId="1291B612"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B55A5F7"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count_javascript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CCA14"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11079"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6</w:t>
            </w:r>
          </w:p>
        </w:tc>
      </w:tr>
      <w:tr w:rsidR="00483923" w:rsidRPr="00A25771" w14:paraId="6FA9AB1B"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B028848"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createdate_ts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337C1"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EEBBDB"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650616173</w:t>
            </w:r>
          </w:p>
        </w:tc>
      </w:tr>
      <w:tr w:rsidR="00483923" w:rsidRPr="00A25771" w14:paraId="4B0C6B26"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B160FE3"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createdate_tz</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C52A6"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BACAD"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10020</w:t>
            </w:r>
          </w:p>
        </w:tc>
      </w:tr>
      <w:tr w:rsidR="00483923" w:rsidRPr="00A25771" w14:paraId="00BE2BDA"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67765D9"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moddate_ts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8B15E4"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3A06B"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482083775</w:t>
            </w:r>
          </w:p>
        </w:tc>
      </w:tr>
      <w:tr w:rsidR="00483923" w:rsidRPr="00A25771" w14:paraId="28F2D90D"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AA4EACB"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keywords_lc</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021BF"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B83FA"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4</w:t>
            </w:r>
          </w:p>
        </w:tc>
      </w:tr>
      <w:tr w:rsidR="00483923" w:rsidRPr="00A25771" w14:paraId="5EF461CA"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77D894A"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keywords_len</w:t>
            </w:r>
          </w:p>
        </w:tc>
        <w:tc>
          <w:tcPr>
            <w:tcW w:w="0" w:type="auto"/>
            <w:tcBorders>
              <w:top w:val="outset" w:sz="6" w:space="0" w:color="auto"/>
              <w:left w:val="outset" w:sz="6" w:space="0" w:color="auto"/>
              <w:bottom w:val="outset" w:sz="6" w:space="0" w:color="auto"/>
              <w:right w:val="outset" w:sz="6" w:space="0" w:color="auto"/>
            </w:tcBorders>
            <w:vAlign w:val="center"/>
            <w:hideMark/>
          </w:tcPr>
          <w:p w14:paraId="76088CE2"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1B25D"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7</w:t>
            </w:r>
          </w:p>
        </w:tc>
      </w:tr>
      <w:tr w:rsidR="00483923" w:rsidRPr="00A25771" w14:paraId="1AE3DA81"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0587193"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lastRenderedPageBreak/>
              <w:t>producer_lc</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A0386"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35ED77"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8</w:t>
            </w:r>
          </w:p>
        </w:tc>
      </w:tr>
      <w:tr w:rsidR="00483923" w:rsidRPr="00A25771" w14:paraId="5398D82A"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2424C66"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producer_len</w:t>
            </w:r>
          </w:p>
        </w:tc>
        <w:tc>
          <w:tcPr>
            <w:tcW w:w="0" w:type="auto"/>
            <w:tcBorders>
              <w:top w:val="outset" w:sz="6" w:space="0" w:color="auto"/>
              <w:left w:val="outset" w:sz="6" w:space="0" w:color="auto"/>
              <w:bottom w:val="outset" w:sz="6" w:space="0" w:color="auto"/>
              <w:right w:val="outset" w:sz="6" w:space="0" w:color="auto"/>
            </w:tcBorders>
            <w:vAlign w:val="center"/>
            <w:hideMark/>
          </w:tcPr>
          <w:p w14:paraId="3479AE1C"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1945D5"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19</w:t>
            </w:r>
          </w:p>
        </w:tc>
      </w:tr>
      <w:tr w:rsidR="00483923" w:rsidRPr="00A25771" w14:paraId="2DA19A29"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9A9B0A8"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AD7FF"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D4FF7" w14:textId="77777777" w:rsidR="00483923" w:rsidRPr="00A25771" w:rsidRDefault="00483923" w:rsidP="005B4D6E">
            <w:pPr>
              <w:widowControl/>
              <w:jc w:val="left"/>
              <w:rPr>
                <w:rFonts w:ascii="宋体" w:hAnsi="宋体" w:cs="宋体"/>
                <w:kern w:val="0"/>
                <w:sz w:val="24"/>
                <w:szCs w:val="24"/>
              </w:rPr>
            </w:pPr>
            <w:r w:rsidRPr="00A25771">
              <w:rPr>
                <w:rFonts w:ascii="宋体" w:hAnsi="宋体" w:cs="宋体"/>
                <w:kern w:val="0"/>
                <w:sz w:val="24"/>
                <w:szCs w:val="24"/>
              </w:rPr>
              <w:t>7</w:t>
            </w:r>
          </w:p>
        </w:tc>
      </w:tr>
    </w:tbl>
    <w:p w14:paraId="2BA3F229" w14:textId="77777777" w:rsidR="00483923" w:rsidRDefault="00483923" w:rsidP="00483923">
      <w:pPr>
        <w:rPr>
          <w:rFonts w:ascii="宋体" w:hAnsi="宋体"/>
          <w:kern w:val="0"/>
        </w:rPr>
      </w:pPr>
      <w:r>
        <w:rPr>
          <w:rFonts w:ascii="宋体" w:hAnsi="宋体" w:hint="eastAsia"/>
          <w:kern w:val="0"/>
        </w:rPr>
        <w:t xml:space="preserve"> </w:t>
      </w:r>
    </w:p>
    <w:p w14:paraId="4B8DCB83" w14:textId="77777777" w:rsidR="00E44971" w:rsidRPr="00E44971" w:rsidRDefault="00E44971" w:rsidP="00E44971"/>
    <w:p w14:paraId="19C53869" w14:textId="77777777" w:rsidR="00E44971" w:rsidRDefault="00E44971" w:rsidP="00E44971">
      <w:pPr>
        <w:pStyle w:val="3"/>
      </w:pPr>
      <w:r>
        <w:t xml:space="preserve">4.3 </w:t>
      </w:r>
      <w:r>
        <w:rPr>
          <w:rFonts w:ascii="宋体" w:hAnsi="宋体" w:hint="eastAsia"/>
        </w:rPr>
        <w:t>Model</w:t>
      </w:r>
      <w:r>
        <w:rPr>
          <w:rFonts w:ascii="宋体" w:hAnsi="宋体"/>
        </w:rPr>
        <w:t xml:space="preserve"> Update</w:t>
      </w:r>
    </w:p>
    <w:p w14:paraId="3E11C320" w14:textId="711D6923" w:rsidR="00E44971" w:rsidRDefault="00E44971" w:rsidP="00E44971">
      <w:pPr>
        <w:ind w:firstLine="420"/>
        <w:rPr>
          <w:rFonts w:ascii="宋体" w:hAnsi="宋体" w:cs="宋体"/>
          <w:kern w:val="0"/>
          <w:szCs w:val="21"/>
        </w:rPr>
      </w:pPr>
      <w:r>
        <w:rPr>
          <w:rFonts w:ascii="宋体" w:hAnsi="宋体" w:cs="宋体"/>
          <w:kern w:val="0"/>
          <w:szCs w:val="21"/>
        </w:rPr>
        <w:t xml:space="preserve">For the evasion samples, we use two kinds of methods to update the above model. </w:t>
      </w:r>
      <w:ins w:id="423" w:author="Maggie Wei" w:date="2018-07-09T13:52:00Z">
        <w:r w:rsidR="006B0603">
          <w:rPr>
            <w:rFonts w:ascii="宋体" w:hAnsi="宋体" w:cs="宋体" w:hint="eastAsia"/>
            <w:kern w:val="0"/>
            <w:szCs w:val="21"/>
          </w:rPr>
          <w:t>The f</w:t>
        </w:r>
      </w:ins>
      <w:del w:id="424" w:author="Maggie Wei" w:date="2018-07-09T13:52:00Z">
        <w:r w:rsidDel="006B0603">
          <w:rPr>
            <w:rFonts w:ascii="宋体" w:hAnsi="宋体" w:cs="宋体"/>
            <w:kern w:val="0"/>
            <w:szCs w:val="21"/>
          </w:rPr>
          <w:delText>F</w:delText>
        </w:r>
      </w:del>
      <w:r>
        <w:rPr>
          <w:rFonts w:ascii="宋体" w:hAnsi="宋体" w:cs="宋体"/>
          <w:kern w:val="0"/>
          <w:szCs w:val="21"/>
        </w:rPr>
        <w:t>irst</w:t>
      </w:r>
      <w:ins w:id="425" w:author="Maggie Wei" w:date="2018-07-09T13:52:00Z">
        <w:r w:rsidR="006B0603">
          <w:rPr>
            <w:rFonts w:ascii="宋体" w:hAnsi="宋体" w:cs="宋体" w:hint="eastAsia"/>
            <w:kern w:val="0"/>
            <w:szCs w:val="21"/>
          </w:rPr>
          <w:t xml:space="preserve"> method is</w:t>
        </w:r>
      </w:ins>
      <w:del w:id="426" w:author="Maggie Wei" w:date="2018-07-09T13:52:00Z">
        <w:r w:rsidDel="006B0603">
          <w:rPr>
            <w:rFonts w:ascii="宋体" w:hAnsi="宋体" w:cs="宋体"/>
            <w:kern w:val="0"/>
            <w:szCs w:val="21"/>
          </w:rPr>
          <w:delText>,</w:delText>
        </w:r>
      </w:del>
      <w:ins w:id="427" w:author="Maggie Wei" w:date="2018-07-09T13:52:00Z">
        <w:r w:rsidR="006B0603">
          <w:rPr>
            <w:rFonts w:ascii="宋体" w:hAnsi="宋体" w:cs="宋体" w:hint="eastAsia"/>
            <w:kern w:val="0"/>
            <w:szCs w:val="21"/>
          </w:rPr>
          <w:t xml:space="preserve"> to</w:t>
        </w:r>
      </w:ins>
      <w:del w:id="428" w:author="Maggie Wei" w:date="2018-07-09T13:52:00Z">
        <w:r w:rsidDel="006B0603">
          <w:rPr>
            <w:rFonts w:ascii="宋体" w:hAnsi="宋体" w:cs="宋体"/>
            <w:kern w:val="0"/>
            <w:szCs w:val="21"/>
          </w:rPr>
          <w:delText xml:space="preserve"> we</w:delText>
        </w:r>
      </w:del>
      <w:r>
        <w:rPr>
          <w:rFonts w:ascii="宋体" w:hAnsi="宋体" w:cs="宋体"/>
          <w:kern w:val="0"/>
          <w:szCs w:val="21"/>
        </w:rPr>
        <w:t xml:space="preserve"> increase the </w:t>
      </w:r>
      <w:del w:id="429" w:author="Maggie Wei" w:date="2018-07-02T09:27:00Z">
        <w:r w:rsidDel="00373407">
          <w:rPr>
            <w:rFonts w:ascii="宋体" w:hAnsi="宋体" w:cs="宋体"/>
            <w:kern w:val="0"/>
            <w:szCs w:val="21"/>
          </w:rPr>
          <w:delText>amount</w:delText>
        </w:r>
      </w:del>
      <w:ins w:id="430" w:author="Maggie Wei" w:date="2018-07-02T09:27:00Z">
        <w:r w:rsidR="00373407">
          <w:rPr>
            <w:rFonts w:ascii="宋体" w:hAnsi="宋体" w:cs="宋体" w:hint="eastAsia"/>
            <w:kern w:val="0"/>
            <w:szCs w:val="21"/>
          </w:rPr>
          <w:t>number</w:t>
        </w:r>
      </w:ins>
      <w:r>
        <w:rPr>
          <w:rFonts w:ascii="宋体" w:hAnsi="宋体" w:cs="宋体"/>
          <w:kern w:val="0"/>
          <w:szCs w:val="21"/>
        </w:rPr>
        <w:t xml:space="preserve"> of training samples in order to avoid data overfitting and achieve the </w:t>
      </w:r>
      <w:r w:rsidR="00A10884" w:rsidRPr="00A10884">
        <w:rPr>
          <w:rFonts w:ascii="宋体" w:hAnsi="宋体" w:cs="宋体"/>
          <w:kern w:val="0"/>
          <w:szCs w:val="21"/>
        </w:rPr>
        <w:t>local optimum</w:t>
      </w:r>
      <w:r>
        <w:rPr>
          <w:rFonts w:ascii="宋体" w:hAnsi="宋体" w:cs="宋体"/>
          <w:kern w:val="0"/>
          <w:szCs w:val="21"/>
        </w:rPr>
        <w:t xml:space="preserve">. </w:t>
      </w:r>
      <w:ins w:id="431" w:author="Maggie Wei" w:date="2018-07-09T13:52:00Z">
        <w:r w:rsidR="006B0603">
          <w:rPr>
            <w:rFonts w:ascii="宋体" w:hAnsi="宋体" w:cs="宋体" w:hint="eastAsia"/>
            <w:kern w:val="0"/>
            <w:szCs w:val="21"/>
          </w:rPr>
          <w:t>The</w:t>
        </w:r>
      </w:ins>
      <w:del w:id="432" w:author="Maggie Wei" w:date="2018-07-09T13:52:00Z">
        <w:r w:rsidDel="006B0603">
          <w:rPr>
            <w:rFonts w:ascii="宋体" w:hAnsi="宋体" w:cs="宋体"/>
            <w:kern w:val="0"/>
            <w:szCs w:val="21"/>
          </w:rPr>
          <w:delText>The second one is to</w:delText>
        </w:r>
      </w:del>
      <w:ins w:id="433" w:author="Maggie Wei" w:date="2018-07-09T13:52:00Z">
        <w:r w:rsidR="006B0603">
          <w:rPr>
            <w:rFonts w:ascii="宋体" w:hAnsi="宋体" w:cs="宋体" w:hint="eastAsia"/>
            <w:kern w:val="0"/>
            <w:szCs w:val="21"/>
          </w:rPr>
          <w:t xml:space="preserve"> second</w:t>
        </w:r>
      </w:ins>
      <w:r>
        <w:rPr>
          <w:rFonts w:ascii="宋体" w:hAnsi="宋体" w:cs="宋体"/>
          <w:kern w:val="0"/>
          <w:szCs w:val="21"/>
        </w:rPr>
        <w:t xml:space="preserve"> </w:t>
      </w:r>
      <w:ins w:id="434" w:author="Maggie Wei" w:date="2018-07-09T13:53:00Z">
        <w:r w:rsidR="006B0603">
          <w:rPr>
            <w:rFonts w:ascii="宋体" w:hAnsi="宋体" w:cs="宋体" w:hint="eastAsia"/>
            <w:kern w:val="0"/>
            <w:szCs w:val="21"/>
          </w:rPr>
          <w:t xml:space="preserve">one is to </w:t>
        </w:r>
      </w:ins>
      <w:r>
        <w:rPr>
          <w:rFonts w:ascii="宋体" w:hAnsi="宋体" w:cs="宋体"/>
          <w:kern w:val="0"/>
          <w:szCs w:val="21"/>
        </w:rPr>
        <w:t>adjust the feature set to improve the detection rate.</w:t>
      </w:r>
    </w:p>
    <w:p w14:paraId="4A777831" w14:textId="65BDC4FC" w:rsidR="00E44971" w:rsidRDefault="00E44971" w:rsidP="00E44971">
      <w:pPr>
        <w:ind w:firstLine="420"/>
        <w:rPr>
          <w:rFonts w:ascii="宋体" w:hAnsi="宋体" w:cs="宋体"/>
          <w:kern w:val="0"/>
          <w:szCs w:val="21"/>
        </w:rPr>
      </w:pPr>
      <w:r>
        <w:rPr>
          <w:rFonts w:ascii="宋体" w:hAnsi="宋体" w:cs="宋体"/>
          <w:kern w:val="0"/>
          <w:szCs w:val="21"/>
        </w:rPr>
        <w:t xml:space="preserve">If the feature sets are exploited by attackers, we can modify the datasets </w:t>
      </w:r>
      <w:del w:id="435" w:author="Maggie Wei" w:date="2018-07-09T13:53:00Z">
        <w:r w:rsidDel="006B0603">
          <w:rPr>
            <w:rFonts w:ascii="宋体" w:hAnsi="宋体" w:cs="宋体"/>
            <w:kern w:val="0"/>
            <w:szCs w:val="21"/>
          </w:rPr>
          <w:delText xml:space="preserve">and </w:delText>
        </w:r>
      </w:del>
      <w:ins w:id="436" w:author="Maggie Wei" w:date="2018-07-09T13:53:00Z">
        <w:r w:rsidR="006B0603">
          <w:rPr>
            <w:rFonts w:ascii="宋体" w:hAnsi="宋体" w:cs="宋体" w:hint="eastAsia"/>
            <w:kern w:val="0"/>
            <w:szCs w:val="21"/>
          </w:rPr>
          <w:t>such as modify</w:t>
        </w:r>
        <w:r w:rsidR="006B0603">
          <w:rPr>
            <w:rFonts w:ascii="宋体" w:hAnsi="宋体" w:cs="宋体"/>
            <w:kern w:val="0"/>
            <w:szCs w:val="21"/>
          </w:rPr>
          <w:t xml:space="preserve"> </w:t>
        </w:r>
        <w:r w:rsidR="006B0603">
          <w:rPr>
            <w:rFonts w:ascii="宋体" w:hAnsi="宋体" w:cs="宋体" w:hint="eastAsia"/>
            <w:kern w:val="0"/>
            <w:szCs w:val="21"/>
          </w:rPr>
          <w:t xml:space="preserve">the </w:t>
        </w:r>
      </w:ins>
      <w:r>
        <w:rPr>
          <w:rFonts w:ascii="宋体" w:hAnsi="宋体" w:cs="宋体" w:hint="eastAsia"/>
          <w:kern w:val="0"/>
          <w:szCs w:val="21"/>
        </w:rPr>
        <w:t>weight</w:t>
      </w:r>
      <w:r>
        <w:rPr>
          <w:rFonts w:ascii="宋体" w:hAnsi="宋体" w:cs="宋体"/>
          <w:kern w:val="0"/>
          <w:szCs w:val="21"/>
        </w:rPr>
        <w:t xml:space="preserve"> of features</w:t>
      </w:r>
      <w:ins w:id="437" w:author="Maggie Wei" w:date="2018-07-09T13:53:00Z">
        <w:r w:rsidR="006B0603">
          <w:rPr>
            <w:rFonts w:ascii="宋体" w:hAnsi="宋体" w:cs="宋体" w:hint="eastAsia"/>
            <w:kern w:val="0"/>
            <w:szCs w:val="21"/>
          </w:rPr>
          <w:t xml:space="preserve"> </w:t>
        </w:r>
      </w:ins>
      <w:del w:id="438" w:author="Maggie Wei" w:date="2018-07-09T13:53:00Z">
        <w:r w:rsidDel="006B0603">
          <w:rPr>
            <w:rFonts w:ascii="宋体" w:hAnsi="宋体" w:cs="宋体"/>
            <w:kern w:val="0"/>
            <w:szCs w:val="21"/>
          </w:rPr>
          <w:delText xml:space="preserve">, </w:delText>
        </w:r>
      </w:del>
      <w:r>
        <w:rPr>
          <w:rFonts w:ascii="宋体" w:hAnsi="宋体" w:cs="宋体"/>
          <w:kern w:val="0"/>
          <w:szCs w:val="21"/>
        </w:rPr>
        <w:t xml:space="preserve">or delete important features in order to retrain this model. As shown in Figure 2, the top 30 features are </w:t>
      </w:r>
      <w:r>
        <w:rPr>
          <w:rFonts w:ascii="宋体" w:hAnsi="宋体" w:cs="宋体" w:hint="eastAsia"/>
          <w:kern w:val="0"/>
          <w:szCs w:val="21"/>
        </w:rPr>
        <w:t>sorted</w:t>
      </w:r>
      <w:r>
        <w:rPr>
          <w:rFonts w:ascii="宋体" w:hAnsi="宋体" w:cs="宋体"/>
          <w:kern w:val="0"/>
          <w:szCs w:val="21"/>
        </w:rPr>
        <w:t xml:space="preserve"> by the importance of features after</w:t>
      </w:r>
      <w:r>
        <w:rPr>
          <w:rFonts w:ascii="宋体" w:hAnsi="宋体" w:cs="宋体" w:hint="eastAsia"/>
          <w:kern w:val="0"/>
          <w:szCs w:val="21"/>
        </w:rPr>
        <w:t xml:space="preserve"> </w:t>
      </w:r>
      <w:ins w:id="439" w:author="Maggie Wei" w:date="2018-07-09T13:53:00Z">
        <w:r w:rsidR="006B0603">
          <w:rPr>
            <w:rFonts w:ascii="宋体" w:hAnsi="宋体" w:cs="宋体" w:hint="eastAsia"/>
            <w:kern w:val="0"/>
            <w:szCs w:val="21"/>
          </w:rPr>
          <w:t>M</w:t>
        </w:r>
      </w:ins>
      <w:del w:id="440" w:author="Maggie Wei" w:date="2018-07-09T13:53:00Z">
        <w:r w:rsidDel="006B0603">
          <w:rPr>
            <w:rFonts w:ascii="宋体" w:hAnsi="宋体" w:cs="宋体" w:hint="eastAsia"/>
            <w:kern w:val="0"/>
            <w:szCs w:val="21"/>
          </w:rPr>
          <w:delText>m</w:delText>
        </w:r>
      </w:del>
      <w:r>
        <w:rPr>
          <w:rFonts w:ascii="宋体" w:hAnsi="宋体" w:cs="宋体" w:hint="eastAsia"/>
          <w:kern w:val="0"/>
          <w:szCs w:val="21"/>
        </w:rPr>
        <w:t>odel</w:t>
      </w:r>
      <w:ins w:id="441" w:author="Maggie Wei" w:date="2018-07-09T13:55:00Z">
        <w:r w:rsidR="006B0603">
          <w:rPr>
            <w:rFonts w:ascii="宋体" w:hAnsi="宋体" w:cs="宋体" w:hint="eastAsia"/>
            <w:kern w:val="0"/>
            <w:szCs w:val="21"/>
          </w:rPr>
          <w:t xml:space="preserve"> </w:t>
        </w:r>
      </w:ins>
      <w:del w:id="442" w:author="Maggie Wei" w:date="2018-07-09T13:54:00Z">
        <w:r w:rsidDel="006B0603">
          <w:rPr>
            <w:rFonts w:ascii="宋体" w:hAnsi="宋体" w:cs="宋体"/>
            <w:kern w:val="0"/>
            <w:szCs w:val="21"/>
          </w:rPr>
          <w:delText xml:space="preserve"> </w:delText>
        </w:r>
      </w:del>
      <w:ins w:id="443" w:author="Maggie Wei" w:date="2018-07-09T13:54:00Z">
        <w:r w:rsidR="006B0603">
          <w:rPr>
            <w:rFonts w:ascii="宋体" w:hAnsi="宋体" w:cs="宋体" w:hint="eastAsia"/>
            <w:kern w:val="0"/>
            <w:szCs w:val="21"/>
          </w:rPr>
          <w:t xml:space="preserve">3 is </w:t>
        </w:r>
      </w:ins>
      <w:del w:id="444" w:author="Maggie Wei" w:date="2018-07-09T13:54:00Z">
        <w:r w:rsidDel="006B0603">
          <w:rPr>
            <w:rFonts w:ascii="宋体" w:hAnsi="宋体" w:cs="宋体"/>
            <w:kern w:val="0"/>
            <w:szCs w:val="21"/>
          </w:rPr>
          <w:delText>re</w:delText>
        </w:r>
      </w:del>
      <w:r>
        <w:rPr>
          <w:rFonts w:ascii="宋体" w:hAnsi="宋体" w:cs="宋体"/>
          <w:kern w:val="0"/>
          <w:szCs w:val="21"/>
        </w:rPr>
        <w:t>train</w:t>
      </w:r>
      <w:ins w:id="445" w:author="Maggie Wei" w:date="2018-07-09T13:54:00Z">
        <w:r w:rsidR="006B0603">
          <w:rPr>
            <w:rFonts w:ascii="宋体" w:hAnsi="宋体" w:cs="宋体" w:hint="eastAsia"/>
            <w:kern w:val="0"/>
            <w:szCs w:val="21"/>
          </w:rPr>
          <w:t>ed</w:t>
        </w:r>
      </w:ins>
      <w:del w:id="446" w:author="Maggie Wei" w:date="2018-07-09T13:54:00Z">
        <w:r w:rsidDel="006B0603">
          <w:rPr>
            <w:rFonts w:ascii="宋体" w:hAnsi="宋体" w:cs="宋体"/>
            <w:kern w:val="0"/>
            <w:szCs w:val="21"/>
          </w:rPr>
          <w:delText>ing</w:delText>
        </w:r>
      </w:del>
      <w:r>
        <w:rPr>
          <w:rFonts w:ascii="宋体" w:hAnsi="宋体" w:cs="宋体"/>
          <w:kern w:val="0"/>
          <w:szCs w:val="21"/>
        </w:rPr>
        <w:t xml:space="preserve">. From </w:t>
      </w:r>
      <w:ins w:id="447" w:author="Maggie Wei" w:date="2018-07-09T13:54:00Z">
        <w:r w:rsidR="006B0603">
          <w:rPr>
            <w:rFonts w:ascii="宋体" w:hAnsi="宋体" w:cs="宋体" w:hint="eastAsia"/>
            <w:kern w:val="0"/>
            <w:szCs w:val="21"/>
          </w:rPr>
          <w:t>F</w:t>
        </w:r>
      </w:ins>
      <w:del w:id="448" w:author="Maggie Wei" w:date="2018-07-09T13:54:00Z">
        <w:r w:rsidDel="006B0603">
          <w:rPr>
            <w:rFonts w:ascii="宋体" w:hAnsi="宋体" w:cs="宋体"/>
            <w:kern w:val="0"/>
            <w:szCs w:val="21"/>
          </w:rPr>
          <w:delText>F</w:delText>
        </w:r>
      </w:del>
      <w:r>
        <w:rPr>
          <w:rFonts w:ascii="宋体" w:hAnsi="宋体" w:cs="宋体"/>
          <w:kern w:val="0"/>
          <w:szCs w:val="21"/>
        </w:rPr>
        <w:t xml:space="preserve">igure 2 we can find that features including </w:t>
      </w:r>
      <w:r w:rsidRPr="000A36CD">
        <w:rPr>
          <w:rFonts w:ascii="宋体" w:hAnsi="宋体" w:cs="宋体" w:hint="eastAsia"/>
          <w:kern w:val="0"/>
          <w:szCs w:val="21"/>
        </w:rPr>
        <w:t>count_font</w:t>
      </w:r>
      <w:r>
        <w:rPr>
          <w:rFonts w:ascii="宋体" w:hAnsi="宋体" w:cs="宋体" w:hint="eastAsia"/>
          <w:kern w:val="0"/>
          <w:szCs w:val="21"/>
        </w:rPr>
        <w:t>,</w:t>
      </w:r>
      <w:r>
        <w:rPr>
          <w:rFonts w:ascii="宋体" w:hAnsi="宋体" w:cs="宋体"/>
          <w:kern w:val="0"/>
          <w:szCs w:val="21"/>
        </w:rPr>
        <w:t xml:space="preserve"> </w:t>
      </w:r>
      <w:r w:rsidRPr="000A36CD">
        <w:rPr>
          <w:rFonts w:ascii="宋体" w:hAnsi="宋体" w:cs="宋体" w:hint="eastAsia"/>
          <w:kern w:val="0"/>
          <w:szCs w:val="21"/>
        </w:rPr>
        <w:t>count_javascript</w:t>
      </w:r>
      <w:r>
        <w:rPr>
          <w:rFonts w:ascii="宋体" w:hAnsi="宋体" w:cs="宋体" w:hint="eastAsia"/>
          <w:kern w:val="0"/>
          <w:szCs w:val="21"/>
        </w:rPr>
        <w:t xml:space="preserve">, </w:t>
      </w:r>
      <w:r w:rsidRPr="000A36CD">
        <w:rPr>
          <w:rFonts w:ascii="宋体" w:hAnsi="宋体" w:cs="宋体" w:hint="eastAsia"/>
          <w:kern w:val="0"/>
          <w:szCs w:val="21"/>
        </w:rPr>
        <w:t>size，count_obj，count_endobj</w:t>
      </w:r>
      <w:r>
        <w:rPr>
          <w:rFonts w:ascii="宋体" w:hAnsi="宋体" w:cs="宋体"/>
          <w:kern w:val="0"/>
          <w:szCs w:val="21"/>
        </w:rPr>
        <w:t xml:space="preserve"> account for more weights in the classification. They are really easy to be exploited by attackers to </w:t>
      </w:r>
      <w:r>
        <w:rPr>
          <w:rFonts w:ascii="宋体" w:hAnsi="宋体" w:cs="宋体" w:hint="eastAsia"/>
          <w:kern w:val="0"/>
          <w:szCs w:val="21"/>
        </w:rPr>
        <w:t>evad</w:t>
      </w:r>
      <w:r>
        <w:rPr>
          <w:rFonts w:ascii="宋体" w:hAnsi="宋体" w:cs="宋体"/>
          <w:kern w:val="0"/>
          <w:szCs w:val="21"/>
        </w:rPr>
        <w:t xml:space="preserve">e parser and classifier. Therefore, we delete these features and then retrain the </w:t>
      </w:r>
      <w:ins w:id="449" w:author="Maggie Wei" w:date="2018-07-09T13:55:00Z">
        <w:r w:rsidR="006B0603">
          <w:rPr>
            <w:rFonts w:ascii="宋体" w:hAnsi="宋体" w:cs="宋体" w:hint="eastAsia"/>
            <w:kern w:val="0"/>
            <w:szCs w:val="21"/>
          </w:rPr>
          <w:t>M</w:t>
        </w:r>
      </w:ins>
      <w:del w:id="450" w:author="Maggie Wei" w:date="2018-07-09T13:55:00Z">
        <w:r w:rsidDel="006B0603">
          <w:rPr>
            <w:rFonts w:ascii="宋体" w:hAnsi="宋体" w:cs="宋体"/>
            <w:kern w:val="0"/>
            <w:szCs w:val="21"/>
          </w:rPr>
          <w:delText>m</w:delText>
        </w:r>
      </w:del>
      <w:r>
        <w:rPr>
          <w:rFonts w:ascii="宋体" w:hAnsi="宋体" w:cs="宋体"/>
          <w:kern w:val="0"/>
          <w:szCs w:val="21"/>
        </w:rPr>
        <w:t>odel</w:t>
      </w:r>
      <w:ins w:id="451" w:author="Maggie Wei" w:date="2018-07-09T13:55:00Z">
        <w:r w:rsidR="006B0603">
          <w:rPr>
            <w:rFonts w:ascii="宋体" w:hAnsi="宋体" w:cs="宋体" w:hint="eastAsia"/>
            <w:kern w:val="0"/>
            <w:szCs w:val="21"/>
          </w:rPr>
          <w:t xml:space="preserve"> 3</w:t>
        </w:r>
      </w:ins>
      <w:r>
        <w:rPr>
          <w:rFonts w:ascii="宋体" w:hAnsi="宋体" w:cs="宋体"/>
          <w:kern w:val="0"/>
          <w:szCs w:val="21"/>
        </w:rPr>
        <w:t>, outputting the prediction result shown in Figure 7.</w:t>
      </w:r>
    </w:p>
    <w:p w14:paraId="644ADA46" w14:textId="77777777" w:rsidR="00E44971" w:rsidRPr="003D1DB4" w:rsidRDefault="00E44971" w:rsidP="00E44971">
      <w:pPr>
        <w:ind w:firstLine="420"/>
        <w:rPr>
          <w:rFonts w:cs="宋体"/>
          <w:color w:val="000000"/>
          <w:kern w:val="0"/>
          <w:szCs w:val="21"/>
        </w:rPr>
      </w:pPr>
    </w:p>
    <w:p w14:paraId="26A48D8B" w14:textId="69F450DB" w:rsidR="00E44971" w:rsidRDefault="006B0603" w:rsidP="00E44971">
      <w:pPr>
        <w:jc w:val="center"/>
        <w:rPr>
          <w:sz w:val="18"/>
          <w:szCs w:val="18"/>
        </w:rPr>
      </w:pPr>
      <w:ins w:id="452" w:author="Maggie Wei" w:date="2018-07-09T13:55:00Z">
        <w:r>
          <w:rPr>
            <w:rFonts w:hint="eastAsia"/>
            <w:sz w:val="18"/>
            <w:szCs w:val="18"/>
          </w:rPr>
          <w:t xml:space="preserve">Figure </w:t>
        </w:r>
      </w:ins>
      <w:del w:id="453" w:author="Maggie Wei" w:date="2018-07-09T13:55:00Z">
        <w:r w:rsidR="00E44971" w:rsidDel="006B0603">
          <w:rPr>
            <w:rFonts w:hint="eastAsia"/>
            <w:sz w:val="18"/>
            <w:szCs w:val="18"/>
          </w:rPr>
          <w:delText>图</w:delText>
        </w:r>
      </w:del>
      <w:r w:rsidR="00E44971">
        <w:rPr>
          <w:rFonts w:hint="eastAsia"/>
          <w:sz w:val="18"/>
          <w:szCs w:val="18"/>
        </w:rPr>
        <w:t xml:space="preserve">2 </w:t>
      </w:r>
      <w:ins w:id="454" w:author="Maggie Wei" w:date="2018-07-09T13:55:00Z">
        <w:r>
          <w:rPr>
            <w:rFonts w:ascii="宋体" w:hAnsi="宋体" w:cs="宋体"/>
            <w:kern w:val="0"/>
            <w:szCs w:val="21"/>
          </w:rPr>
          <w:t>The Top 30 features</w:t>
        </w:r>
        <w:r>
          <w:rPr>
            <w:rFonts w:ascii="宋体" w:hAnsi="宋体" w:cs="宋体" w:hint="eastAsia"/>
            <w:kern w:val="0"/>
            <w:szCs w:val="21"/>
          </w:rPr>
          <w:t xml:space="preserve"> Distribution</w:t>
        </w:r>
      </w:ins>
      <w:del w:id="455" w:author="Maggie Wei" w:date="2018-07-09T13:55:00Z">
        <w:r w:rsidR="00E44971" w:rsidDel="006B0603">
          <w:rPr>
            <w:rFonts w:hint="eastAsia"/>
            <w:sz w:val="18"/>
            <w:szCs w:val="18"/>
          </w:rPr>
          <w:delText>前</w:delText>
        </w:r>
        <w:r w:rsidR="00E44971" w:rsidDel="006B0603">
          <w:rPr>
            <w:rFonts w:hint="eastAsia"/>
            <w:sz w:val="18"/>
            <w:szCs w:val="18"/>
          </w:rPr>
          <w:delText>30</w:delText>
        </w:r>
        <w:r w:rsidR="00E44971" w:rsidDel="006B0603">
          <w:rPr>
            <w:rFonts w:hint="eastAsia"/>
            <w:sz w:val="18"/>
            <w:szCs w:val="18"/>
          </w:rPr>
          <w:delText>个重要特征分布图</w:delText>
        </w:r>
      </w:del>
    </w:p>
    <w:p w14:paraId="11D6C65F" w14:textId="77777777" w:rsidR="00E44971" w:rsidRDefault="00E44971" w:rsidP="00E44971">
      <w:pPr>
        <w:jc w:val="center"/>
        <w:rPr>
          <w:sz w:val="18"/>
          <w:szCs w:val="18"/>
        </w:rPr>
      </w:pPr>
      <w:r>
        <w:rPr>
          <w:noProof/>
        </w:rPr>
        <w:lastRenderedPageBreak/>
        <w:drawing>
          <wp:inline distT="0" distB="0" distL="0" distR="0" wp14:anchorId="6F20F1A4" wp14:editId="5DE32400">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9048" cy="4323809"/>
                    </a:xfrm>
                    <a:prstGeom prst="rect">
                      <a:avLst/>
                    </a:prstGeom>
                  </pic:spPr>
                </pic:pic>
              </a:graphicData>
            </a:graphic>
          </wp:inline>
        </w:drawing>
      </w:r>
    </w:p>
    <w:p w14:paraId="7784D8D0" w14:textId="77777777" w:rsidR="00E44971" w:rsidRDefault="00E44971" w:rsidP="00E44971">
      <w:pPr>
        <w:jc w:val="center"/>
        <w:rPr>
          <w:sz w:val="18"/>
          <w:szCs w:val="18"/>
        </w:rPr>
      </w:pPr>
    </w:p>
    <w:p w14:paraId="3E7EAD82" w14:textId="0F2BB0D5" w:rsidR="00E44971" w:rsidRPr="00E44971" w:rsidRDefault="00E44971" w:rsidP="00A10884">
      <w:pPr>
        <w:ind w:firstLine="420"/>
      </w:pPr>
      <w:r>
        <w:t>Table 7 shows the detection accuracy of</w:t>
      </w:r>
      <w:del w:id="456" w:author="Maggie Wei" w:date="2018-07-09T13:55:00Z">
        <w:r w:rsidDel="006B0603">
          <w:delText xml:space="preserve"> </w:delText>
        </w:r>
      </w:del>
      <w:ins w:id="457" w:author="Maggie Wei" w:date="2018-07-02T09:27:00Z">
        <w:r w:rsidR="00373407">
          <w:t xml:space="preserve"> </w:t>
        </w:r>
      </w:ins>
      <w:ins w:id="458" w:author="Maggie Wei" w:date="2018-07-09T13:55:00Z">
        <w:r w:rsidR="006B0603">
          <w:rPr>
            <w:rFonts w:hint="eastAsia"/>
          </w:rPr>
          <w:t>M</w:t>
        </w:r>
      </w:ins>
      <w:del w:id="459" w:author="Maggie Wei" w:date="2018-07-09T13:55:00Z">
        <w:r w:rsidDel="006B0603">
          <w:delText>m</w:delText>
        </w:r>
      </w:del>
      <w:r>
        <w:t xml:space="preserve">odel </w:t>
      </w:r>
      <w:ins w:id="460" w:author="Maggie Wei" w:date="2018-07-09T13:55:00Z">
        <w:r w:rsidR="006B0603">
          <w:rPr>
            <w:rFonts w:hint="eastAsia"/>
          </w:rPr>
          <w:t xml:space="preserve">3 </w:t>
        </w:r>
      </w:ins>
      <w:r>
        <w:t>after deleting the above 5 features.</w:t>
      </w:r>
      <w:r>
        <w:rPr>
          <w:rFonts w:hint="eastAsia"/>
        </w:rPr>
        <w:t xml:space="preserve"> As</w:t>
      </w:r>
      <w:r>
        <w:t xml:space="preserve"> shown in this table, when the classifier is trained by all features, the </w:t>
      </w:r>
      <w:del w:id="461" w:author="Maggie Wei" w:date="2018-07-09T13:56:00Z">
        <w:r w:rsidDel="007B2C0D">
          <w:delText xml:space="preserve">model </w:delText>
        </w:r>
      </w:del>
      <w:r>
        <w:t>accuracy rate</w:t>
      </w:r>
      <w:ins w:id="462" w:author="Maggie Wei" w:date="2018-07-09T13:56:00Z">
        <w:r w:rsidR="007B2C0D">
          <w:rPr>
            <w:rFonts w:hint="eastAsia"/>
          </w:rPr>
          <w:t xml:space="preserve"> of model</w:t>
        </w:r>
      </w:ins>
      <w:r>
        <w:t xml:space="preserve"> is up to </w:t>
      </w:r>
      <w:r>
        <w:rPr>
          <w:rFonts w:hint="eastAsia"/>
        </w:rPr>
        <w:t>99.82%</w:t>
      </w:r>
      <w:r>
        <w:t xml:space="preserve">. If we delete the first feature even the top five features, the rate is almost stable. That said, our model </w:t>
      </w:r>
      <w:r>
        <w:rPr>
          <w:rFonts w:hint="eastAsia"/>
        </w:rPr>
        <w:t>can confront the attacks based on these features</w:t>
      </w:r>
      <w:r>
        <w:t>. Despite attackers have the knowledge of features for training model, the accuracy rate can maintain at the level of 99%.</w:t>
      </w:r>
    </w:p>
    <w:p w14:paraId="1CD31724" w14:textId="77777777" w:rsidR="00E44971" w:rsidRPr="003D1DB4" w:rsidRDefault="00E44971" w:rsidP="00E44971">
      <w:pPr>
        <w:jc w:val="center"/>
        <w:rPr>
          <w:sz w:val="18"/>
          <w:szCs w:val="18"/>
        </w:rPr>
      </w:pPr>
      <w:r>
        <w:rPr>
          <w:sz w:val="18"/>
          <w:szCs w:val="18"/>
        </w:rPr>
        <w:t>Figure 7 Accuracy Rate of Model after deleting the top 5 features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0"/>
        <w:gridCol w:w="570"/>
      </w:tblGrid>
      <w:tr w:rsidR="00E44971" w:rsidRPr="00C26F49" w14:paraId="35158BE3"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92B7B6B" w14:textId="77777777" w:rsidR="00E44971" w:rsidRPr="00DE3CE5" w:rsidRDefault="00E44971" w:rsidP="005B4D6E">
            <w:pPr>
              <w:widowControl/>
              <w:jc w:val="left"/>
              <w:rPr>
                <w:rFonts w:ascii="Times New Roman" w:hAnsi="Times New Roman"/>
                <w:kern w:val="0"/>
                <w:sz w:val="18"/>
                <w:szCs w:val="18"/>
              </w:rPr>
            </w:pPr>
            <w:r w:rsidRPr="00DE3CE5">
              <w:rPr>
                <w:rFonts w:ascii="Times New Roman" w:hAnsi="Times New Roman"/>
                <w:kern w:val="0"/>
                <w:sz w:val="18"/>
                <w:szCs w:val="18"/>
              </w:rPr>
              <w:t>Feature delete train</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AB2AE" w14:textId="77777777" w:rsidR="00E44971" w:rsidRPr="00B80E09" w:rsidRDefault="00E44971" w:rsidP="005B4D6E">
            <w:pPr>
              <w:widowControl/>
              <w:jc w:val="left"/>
              <w:rPr>
                <w:rFonts w:ascii="宋体" w:hAnsi="宋体" w:cs="宋体"/>
                <w:kern w:val="0"/>
                <w:sz w:val="18"/>
                <w:szCs w:val="18"/>
              </w:rPr>
            </w:pPr>
            <w:r w:rsidRPr="00B80E09">
              <w:rPr>
                <w:rFonts w:ascii="宋体" w:hAnsi="宋体" w:cs="宋体" w:hint="eastAsia"/>
                <w:kern w:val="0"/>
                <w:sz w:val="18"/>
                <w:szCs w:val="18"/>
              </w:rPr>
              <w:t>准确率</w:t>
            </w:r>
          </w:p>
        </w:tc>
      </w:tr>
      <w:tr w:rsidR="00E44971" w:rsidRPr="00C26F49" w14:paraId="6DE7A8A4"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6A452AB" w14:textId="77777777" w:rsidR="00E44971" w:rsidRPr="00DE3CE5" w:rsidRDefault="00E44971" w:rsidP="005B4D6E">
            <w:pPr>
              <w:widowControl/>
              <w:jc w:val="left"/>
              <w:rPr>
                <w:rFonts w:ascii="Times New Roman" w:hAnsi="Times New Roman"/>
                <w:kern w:val="0"/>
                <w:sz w:val="18"/>
                <w:szCs w:val="18"/>
              </w:rPr>
            </w:pPr>
            <w:r w:rsidRPr="00DE3CE5">
              <w:rPr>
                <w:rFonts w:ascii="Times New Roman" w:hAnsi="Times New Roman"/>
                <w:kern w:val="0"/>
                <w:sz w:val="18"/>
                <w:szCs w:val="18"/>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41D5F" w14:textId="77777777" w:rsidR="00E44971" w:rsidRPr="00B80E09" w:rsidRDefault="00E44971" w:rsidP="005B4D6E">
            <w:pPr>
              <w:widowControl/>
              <w:jc w:val="left"/>
              <w:rPr>
                <w:rFonts w:ascii="宋体" w:hAnsi="宋体" w:cs="宋体"/>
                <w:kern w:val="0"/>
                <w:sz w:val="18"/>
                <w:szCs w:val="18"/>
              </w:rPr>
            </w:pPr>
            <w:r w:rsidRPr="00B80E09">
              <w:rPr>
                <w:rFonts w:ascii="宋体" w:hAnsi="宋体" w:cs="宋体"/>
                <w:kern w:val="0"/>
                <w:sz w:val="18"/>
                <w:szCs w:val="18"/>
              </w:rPr>
              <w:t>99.82</w:t>
            </w:r>
            <w:r>
              <w:rPr>
                <w:rFonts w:ascii="宋体" w:hAnsi="宋体" w:cs="宋体"/>
                <w:kern w:val="0"/>
                <w:sz w:val="18"/>
                <w:szCs w:val="18"/>
              </w:rPr>
              <w:t>%</w:t>
            </w:r>
          </w:p>
        </w:tc>
      </w:tr>
      <w:tr w:rsidR="00E44971" w:rsidRPr="00C26F49" w14:paraId="185C4152"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B3D8154" w14:textId="77777777" w:rsidR="00E44971" w:rsidRPr="00DE3CE5" w:rsidRDefault="00E44971" w:rsidP="005B4D6E">
            <w:pPr>
              <w:widowControl/>
              <w:jc w:val="left"/>
              <w:rPr>
                <w:rFonts w:ascii="Times New Roman" w:hAnsi="Times New Roman"/>
                <w:kern w:val="0"/>
                <w:sz w:val="18"/>
                <w:szCs w:val="18"/>
              </w:rPr>
            </w:pPr>
            <w:r w:rsidRPr="00DE3CE5">
              <w:rPr>
                <w:rFonts w:ascii="Times New Roman" w:hAnsi="Times New Roman"/>
                <w:kern w:val="0"/>
                <w:sz w:val="18"/>
                <w:szCs w:val="18"/>
              </w:rPr>
              <w:t>count_font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76722" w14:textId="77777777" w:rsidR="00E44971" w:rsidRPr="00B80E09" w:rsidRDefault="00E44971" w:rsidP="005B4D6E">
            <w:pPr>
              <w:widowControl/>
              <w:jc w:val="left"/>
              <w:rPr>
                <w:rFonts w:ascii="宋体" w:hAnsi="宋体" w:cs="宋体"/>
                <w:kern w:val="0"/>
                <w:sz w:val="18"/>
                <w:szCs w:val="18"/>
              </w:rPr>
            </w:pPr>
            <w:r w:rsidRPr="00B80E09">
              <w:rPr>
                <w:rFonts w:ascii="宋体" w:hAnsi="宋体" w:cs="宋体"/>
                <w:kern w:val="0"/>
                <w:sz w:val="18"/>
                <w:szCs w:val="18"/>
              </w:rPr>
              <w:t>99.52</w:t>
            </w:r>
            <w:r>
              <w:rPr>
                <w:rFonts w:ascii="宋体" w:hAnsi="宋体" w:cs="宋体"/>
                <w:kern w:val="0"/>
                <w:sz w:val="18"/>
                <w:szCs w:val="18"/>
              </w:rPr>
              <w:t>%</w:t>
            </w:r>
          </w:p>
        </w:tc>
      </w:tr>
      <w:tr w:rsidR="00E44971" w:rsidRPr="00C26F49" w14:paraId="4947CA21"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642A295" w14:textId="77777777" w:rsidR="00E44971" w:rsidRPr="00DE3CE5" w:rsidRDefault="00E44971" w:rsidP="005B4D6E">
            <w:pPr>
              <w:widowControl/>
              <w:jc w:val="left"/>
              <w:rPr>
                <w:rFonts w:ascii="Times New Roman" w:hAnsi="Times New Roman"/>
                <w:kern w:val="0"/>
                <w:sz w:val="18"/>
                <w:szCs w:val="18"/>
              </w:rPr>
            </w:pPr>
            <w:r w:rsidRPr="00DE3CE5">
              <w:rPr>
                <w:rFonts w:ascii="Times New Roman" w:hAnsi="Times New Roman"/>
                <w:kern w:val="0"/>
                <w:sz w:val="18"/>
                <w:szCs w:val="18"/>
              </w:rPr>
              <w:t>count_javascript</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40605" w14:textId="77777777" w:rsidR="00E44971" w:rsidRPr="00B80E09" w:rsidRDefault="00E44971" w:rsidP="005B4D6E">
            <w:pPr>
              <w:widowControl/>
              <w:jc w:val="left"/>
              <w:rPr>
                <w:rFonts w:ascii="宋体" w:hAnsi="宋体" w:cs="宋体"/>
                <w:kern w:val="0"/>
                <w:sz w:val="18"/>
                <w:szCs w:val="18"/>
              </w:rPr>
            </w:pPr>
            <w:r w:rsidRPr="00B80E09">
              <w:rPr>
                <w:rFonts w:ascii="宋体" w:hAnsi="宋体" w:cs="宋体"/>
                <w:kern w:val="0"/>
                <w:sz w:val="18"/>
                <w:szCs w:val="18"/>
              </w:rPr>
              <w:t>99.52</w:t>
            </w:r>
            <w:r>
              <w:rPr>
                <w:rFonts w:ascii="宋体" w:hAnsi="宋体" w:cs="宋体"/>
                <w:kern w:val="0"/>
                <w:sz w:val="18"/>
                <w:szCs w:val="18"/>
              </w:rPr>
              <w:t>%</w:t>
            </w:r>
          </w:p>
        </w:tc>
      </w:tr>
      <w:tr w:rsidR="00E44971" w:rsidRPr="00C26F49" w14:paraId="34DDB893"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222256F" w14:textId="77777777" w:rsidR="00E44971" w:rsidRPr="00DE3CE5" w:rsidRDefault="00E44971" w:rsidP="005B4D6E">
            <w:pPr>
              <w:widowControl/>
              <w:jc w:val="left"/>
              <w:rPr>
                <w:rFonts w:ascii="Times New Roman" w:hAnsi="Times New Roman"/>
                <w:kern w:val="0"/>
                <w:sz w:val="18"/>
                <w:szCs w:val="18"/>
              </w:rPr>
            </w:pPr>
            <w:r w:rsidRPr="00DE3CE5">
              <w:rPr>
                <w:rFonts w:ascii="Times New Roman" w:hAnsi="Times New Roman"/>
                <w:kern w:val="0"/>
                <w:sz w:val="18"/>
                <w:szCs w:val="18"/>
              </w:rPr>
              <w:t>Size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2FE2C" w14:textId="77777777" w:rsidR="00E44971" w:rsidRPr="00B80E09" w:rsidRDefault="00E44971" w:rsidP="005B4D6E">
            <w:pPr>
              <w:widowControl/>
              <w:jc w:val="left"/>
              <w:rPr>
                <w:rFonts w:ascii="宋体" w:hAnsi="宋体" w:cs="宋体"/>
                <w:kern w:val="0"/>
                <w:sz w:val="18"/>
                <w:szCs w:val="18"/>
              </w:rPr>
            </w:pPr>
            <w:r w:rsidRPr="00B80E09">
              <w:rPr>
                <w:rFonts w:ascii="宋体" w:hAnsi="宋体" w:cs="宋体"/>
                <w:kern w:val="0"/>
                <w:sz w:val="18"/>
                <w:szCs w:val="18"/>
              </w:rPr>
              <w:t>99.64</w:t>
            </w:r>
            <w:r>
              <w:rPr>
                <w:rFonts w:ascii="宋体" w:hAnsi="宋体" w:cs="宋体"/>
                <w:kern w:val="0"/>
                <w:sz w:val="18"/>
                <w:szCs w:val="18"/>
              </w:rPr>
              <w:t>%</w:t>
            </w:r>
          </w:p>
        </w:tc>
      </w:tr>
      <w:tr w:rsidR="00E44971" w:rsidRPr="00C26F49" w14:paraId="1E02CCC0"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8FEAA08" w14:textId="77777777" w:rsidR="00E44971" w:rsidRPr="00DE3CE5" w:rsidRDefault="00E44971" w:rsidP="005B4D6E">
            <w:pPr>
              <w:widowControl/>
              <w:jc w:val="left"/>
              <w:rPr>
                <w:rFonts w:ascii="Times New Roman" w:hAnsi="Times New Roman"/>
                <w:kern w:val="0"/>
                <w:sz w:val="18"/>
                <w:szCs w:val="18"/>
              </w:rPr>
            </w:pPr>
            <w:r w:rsidRPr="00DE3CE5">
              <w:rPr>
                <w:rFonts w:ascii="Times New Roman" w:hAnsi="Times New Roman"/>
                <w:kern w:val="0"/>
                <w:sz w:val="18"/>
                <w:szCs w:val="18"/>
              </w:rPr>
              <w:t>count_obj</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DCB73" w14:textId="77777777" w:rsidR="00E44971" w:rsidRPr="00B80E09" w:rsidRDefault="00E44971" w:rsidP="005B4D6E">
            <w:pPr>
              <w:widowControl/>
              <w:jc w:val="left"/>
              <w:rPr>
                <w:rFonts w:ascii="宋体" w:hAnsi="宋体" w:cs="宋体"/>
                <w:kern w:val="0"/>
                <w:sz w:val="18"/>
                <w:szCs w:val="18"/>
              </w:rPr>
            </w:pPr>
            <w:r w:rsidRPr="00B80E09">
              <w:rPr>
                <w:rFonts w:ascii="宋体" w:hAnsi="宋体" w:cs="宋体"/>
                <w:kern w:val="0"/>
                <w:sz w:val="18"/>
                <w:szCs w:val="18"/>
              </w:rPr>
              <w:t>99.64</w:t>
            </w:r>
            <w:r>
              <w:rPr>
                <w:rFonts w:ascii="宋体" w:hAnsi="宋体" w:cs="宋体"/>
                <w:kern w:val="0"/>
                <w:sz w:val="18"/>
                <w:szCs w:val="18"/>
              </w:rPr>
              <w:t>%</w:t>
            </w:r>
          </w:p>
        </w:tc>
      </w:tr>
      <w:tr w:rsidR="00E44971" w:rsidRPr="00C26F49" w14:paraId="6E43ED65"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75B0A6" w14:textId="77777777" w:rsidR="00E44971" w:rsidRPr="00DE3CE5" w:rsidRDefault="00E44971" w:rsidP="005B4D6E">
            <w:pPr>
              <w:widowControl/>
              <w:jc w:val="left"/>
              <w:rPr>
                <w:rFonts w:ascii="Times New Roman" w:hAnsi="Times New Roman"/>
                <w:kern w:val="0"/>
                <w:sz w:val="18"/>
                <w:szCs w:val="18"/>
              </w:rPr>
            </w:pPr>
            <w:r w:rsidRPr="00DE3CE5">
              <w:rPr>
                <w:rFonts w:ascii="Times New Roman" w:hAnsi="Times New Roman"/>
                <w:kern w:val="0"/>
                <w:sz w:val="18"/>
                <w:szCs w:val="18"/>
              </w:rPr>
              <w:t>count_endobj</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6B468" w14:textId="77777777" w:rsidR="00E44971" w:rsidRPr="00DE3CE5" w:rsidRDefault="00E44971" w:rsidP="005B4D6E">
            <w:pPr>
              <w:widowControl/>
              <w:jc w:val="left"/>
              <w:rPr>
                <w:rFonts w:ascii="宋体" w:hAnsi="宋体" w:cs="宋体"/>
                <w:kern w:val="0"/>
                <w:sz w:val="18"/>
                <w:szCs w:val="18"/>
              </w:rPr>
            </w:pPr>
            <w:r w:rsidRPr="00DE3CE5">
              <w:rPr>
                <w:rFonts w:ascii="宋体" w:hAnsi="宋体" w:cs="宋体"/>
                <w:kern w:val="0"/>
                <w:sz w:val="18"/>
                <w:szCs w:val="18"/>
              </w:rPr>
              <w:t>99.64</w:t>
            </w:r>
            <w:r>
              <w:rPr>
                <w:rFonts w:ascii="宋体" w:hAnsi="宋体" w:cs="宋体"/>
                <w:kern w:val="0"/>
                <w:sz w:val="18"/>
                <w:szCs w:val="18"/>
              </w:rPr>
              <w:t>%</w:t>
            </w:r>
          </w:p>
        </w:tc>
      </w:tr>
    </w:tbl>
    <w:p w14:paraId="3EF72005" w14:textId="77777777" w:rsidR="00E44971" w:rsidRDefault="00E44971" w:rsidP="00E44971">
      <w:pPr>
        <w:jc w:val="center"/>
        <w:rPr>
          <w:sz w:val="18"/>
          <w:szCs w:val="18"/>
        </w:rPr>
      </w:pPr>
    </w:p>
    <w:p w14:paraId="2994420D" w14:textId="71D0BE81" w:rsidR="00E44971" w:rsidRDefault="00E44971" w:rsidP="00E44971">
      <w:pPr>
        <w:ind w:firstLine="420"/>
      </w:pPr>
      <w:r>
        <w:t xml:space="preserve">Besides, we assess the model robustness </w:t>
      </w:r>
      <w:r>
        <w:rPr>
          <w:rFonts w:hint="eastAsia"/>
        </w:rPr>
        <w:t>by</w:t>
      </w:r>
      <w:r>
        <w:t xml:space="preserve"> </w:t>
      </w:r>
      <w:r>
        <w:rPr>
          <w:rFonts w:hint="eastAsia"/>
        </w:rPr>
        <w:t>the</w:t>
      </w:r>
      <w:r>
        <w:t xml:space="preserve"> effectiveness of classification of features.     First, we sequence the features based on their importance, and then delete the most important features </w:t>
      </w:r>
      <w:r>
        <w:rPr>
          <w:rFonts w:hint="eastAsia"/>
        </w:rPr>
        <w:t>one</w:t>
      </w:r>
      <w:r>
        <w:t xml:space="preserve"> by one to create new feature sets which are used for model retraining. As shown in Figure 3, the curve represents the accuracy rate of</w:t>
      </w:r>
      <w:ins w:id="463" w:author="Maggie Wei" w:date="2018-07-02T09:28:00Z">
        <w:r w:rsidR="00373407">
          <w:t xml:space="preserve"> </w:t>
        </w:r>
      </w:ins>
      <w:del w:id="464" w:author="Maggie Wei" w:date="2018-07-09T13:58:00Z">
        <w:r w:rsidDel="007B2C0D">
          <w:delText xml:space="preserve"> </w:delText>
        </w:r>
      </w:del>
      <w:ins w:id="465" w:author="Maggie Wei" w:date="2018-07-09T13:58:00Z">
        <w:r w:rsidR="007B2C0D">
          <w:rPr>
            <w:rFonts w:hint="eastAsia"/>
          </w:rPr>
          <w:t>the m</w:t>
        </w:r>
      </w:ins>
      <w:del w:id="466" w:author="Maggie Wei" w:date="2018-07-09T13:58:00Z">
        <w:r w:rsidDel="007B2C0D">
          <w:delText>m</w:delText>
        </w:r>
      </w:del>
      <w:r>
        <w:t xml:space="preserve">odel when features are deleted one by one. When the features are decreased to 100, the accuracy rate of </w:t>
      </w:r>
      <w:ins w:id="467" w:author="Maggie Wei" w:date="2018-07-02T09:28:00Z">
        <w:r w:rsidR="00373407">
          <w:t xml:space="preserve">the </w:t>
        </w:r>
      </w:ins>
      <w:r>
        <w:t>retrained model still maintain</w:t>
      </w:r>
      <w:ins w:id="468" w:author="Maggie Wei" w:date="2018-07-02T09:28:00Z">
        <w:r w:rsidR="00373407">
          <w:t>s</w:t>
        </w:r>
      </w:ins>
      <w:r>
        <w:t xml:space="preserve"> at 90%. This demonstrates:</w:t>
      </w:r>
    </w:p>
    <w:p w14:paraId="37B6A538" w14:textId="50A0DC51" w:rsidR="00E44971" w:rsidRDefault="00E44971" w:rsidP="00E44971">
      <w:pPr>
        <w:ind w:firstLine="420"/>
      </w:pPr>
      <w:r>
        <w:t xml:space="preserve">Despite the high weight of an individual feature, if it is deleted, </w:t>
      </w:r>
      <w:ins w:id="469" w:author="Maggie Wei" w:date="2018-07-02T09:28:00Z">
        <w:r w:rsidR="00373407">
          <w:t xml:space="preserve">the </w:t>
        </w:r>
      </w:ins>
      <w:r>
        <w:t xml:space="preserve">accuracy rate of model </w:t>
      </w:r>
      <w:r>
        <w:lastRenderedPageBreak/>
        <w:t>dec</w:t>
      </w:r>
      <w:r>
        <w:rPr>
          <w:rFonts w:hint="eastAsia"/>
        </w:rPr>
        <w:t>line</w:t>
      </w:r>
      <w:r>
        <w:t>s moderately.</w:t>
      </w:r>
    </w:p>
    <w:p w14:paraId="74ED2D88" w14:textId="4630EB5D" w:rsidR="00E44971" w:rsidRDefault="00E44971" w:rsidP="00E44971">
      <w:pPr>
        <w:ind w:firstLine="420"/>
      </w:pPr>
      <w:r>
        <w:t xml:space="preserve">The </w:t>
      </w:r>
      <w:r>
        <w:rPr>
          <w:rFonts w:hint="eastAsia"/>
        </w:rPr>
        <w:t>interaction and</w:t>
      </w:r>
      <w:r>
        <w:t xml:space="preserve"> </w:t>
      </w:r>
      <w:r w:rsidRPr="00311AED">
        <w:t xml:space="preserve">superposition </w:t>
      </w:r>
      <w:r>
        <w:rPr>
          <w:rFonts w:hint="eastAsia"/>
        </w:rPr>
        <w:t>of</w:t>
      </w:r>
      <w:r>
        <w:t xml:space="preserve"> “</w:t>
      </w:r>
      <w:r>
        <w:rPr>
          <w:rFonts w:hint="eastAsia"/>
        </w:rPr>
        <w:t>Medium</w:t>
      </w:r>
      <w:r>
        <w:t xml:space="preserve"> Weight” can</w:t>
      </w:r>
      <w:r>
        <w:rPr>
          <w:rFonts w:hint="eastAsia"/>
        </w:rPr>
        <w:t xml:space="preserve"> make</w:t>
      </w:r>
      <w:r>
        <w:t xml:space="preserve"> the model robust, and reduce the </w:t>
      </w:r>
      <w:r>
        <w:rPr>
          <w:rFonts w:hint="eastAsia"/>
        </w:rPr>
        <w:t>effect</w:t>
      </w:r>
      <w:r>
        <w:t xml:space="preserve"> cause</w:t>
      </w:r>
      <w:ins w:id="470" w:author="Maggie Wei" w:date="2018-07-02T09:28:00Z">
        <w:r w:rsidR="00373407">
          <w:t>d</w:t>
        </w:r>
      </w:ins>
      <w:del w:id="471" w:author="Maggie Wei" w:date="2018-07-02T09:28:00Z">
        <w:r w:rsidDel="00373407">
          <w:delText>s</w:delText>
        </w:r>
      </w:del>
      <w:r>
        <w:t xml:space="preserve"> by the </w:t>
      </w:r>
      <w:r w:rsidRPr="00311AED">
        <w:t>de</w:t>
      </w:r>
      <w:r>
        <w:t>letion of individual impo</w:t>
      </w:r>
      <w:r>
        <w:rPr>
          <w:rFonts w:hint="eastAsia"/>
        </w:rPr>
        <w:t>rtant</w:t>
      </w:r>
      <w:r>
        <w:t xml:space="preserve"> features.</w:t>
      </w:r>
    </w:p>
    <w:p w14:paraId="49F8B297" w14:textId="4D1EBECE" w:rsidR="00E44971" w:rsidRDefault="00E44971" w:rsidP="00E44971">
      <w:pPr>
        <w:ind w:firstLine="420"/>
      </w:pPr>
      <w:r>
        <w:t>“</w:t>
      </w:r>
      <w:r>
        <w:rPr>
          <w:rFonts w:hint="eastAsia"/>
        </w:rPr>
        <w:t>Medium</w:t>
      </w:r>
      <w:r>
        <w:t xml:space="preserve"> Weight” can help to effectively prevent classification </w:t>
      </w:r>
      <w:del w:id="472" w:author="Maggie Wei" w:date="2018-07-09T14:01:00Z">
        <w:r w:rsidDel="007B2C0D">
          <w:delText xml:space="preserve">attack </w:delText>
        </w:r>
      </w:del>
      <w:ins w:id="473" w:author="Maggie Wei" w:date="2018-07-09T14:01:00Z">
        <w:r w:rsidR="007B2C0D">
          <w:rPr>
            <w:rFonts w:hint="eastAsia"/>
          </w:rPr>
          <w:t>evasion</w:t>
        </w:r>
        <w:r w:rsidR="007B2C0D">
          <w:t xml:space="preserve"> </w:t>
        </w:r>
      </w:ins>
      <w:r>
        <w:t>caused by modifying the value of feature</w:t>
      </w:r>
      <w:ins w:id="474" w:author="Maggie Wei" w:date="2018-07-02T09:28:00Z">
        <w:r w:rsidR="00373407">
          <w:t>s</w:t>
        </w:r>
      </w:ins>
      <w:r>
        <w:t>.</w:t>
      </w:r>
    </w:p>
    <w:p w14:paraId="64E8322E" w14:textId="510B6C70" w:rsidR="00E44971" w:rsidRPr="00C035F2" w:rsidRDefault="007B2C0D" w:rsidP="00E44971">
      <w:pPr>
        <w:jc w:val="center"/>
      </w:pPr>
      <w:ins w:id="475" w:author="Maggie Wei" w:date="2018-07-09T14:01:00Z">
        <w:r>
          <w:rPr>
            <w:rFonts w:hint="eastAsia"/>
            <w:sz w:val="18"/>
            <w:szCs w:val="18"/>
          </w:rPr>
          <w:t xml:space="preserve">Figure </w:t>
        </w:r>
      </w:ins>
      <w:del w:id="476" w:author="Maggie Wei" w:date="2018-07-09T14:01:00Z">
        <w:r w:rsidR="00E44971" w:rsidDel="007B2C0D">
          <w:rPr>
            <w:rFonts w:hint="eastAsia"/>
            <w:sz w:val="18"/>
            <w:szCs w:val="18"/>
          </w:rPr>
          <w:delText>图</w:delText>
        </w:r>
      </w:del>
      <w:r w:rsidR="00E44971">
        <w:rPr>
          <w:rFonts w:hint="eastAsia"/>
          <w:sz w:val="18"/>
          <w:szCs w:val="18"/>
        </w:rPr>
        <w:t xml:space="preserve">3 </w:t>
      </w:r>
      <w:del w:id="477" w:author="Maggie Wei" w:date="2018-07-09T14:01:00Z">
        <w:r w:rsidR="00E44971" w:rsidDel="007B2C0D">
          <w:rPr>
            <w:rFonts w:hint="eastAsia"/>
            <w:sz w:val="18"/>
            <w:szCs w:val="18"/>
          </w:rPr>
          <w:delText>特征自减后的识别率</w:delText>
        </w:r>
      </w:del>
      <w:ins w:id="478" w:author="Maggie Wei" w:date="2018-07-09T14:01:00Z">
        <w:r>
          <w:rPr>
            <w:rFonts w:hint="eastAsia"/>
            <w:sz w:val="18"/>
            <w:szCs w:val="18"/>
          </w:rPr>
          <w:t>Detection Accuracy Rate when</w:t>
        </w:r>
        <w:r>
          <w:rPr>
            <w:sz w:val="18"/>
            <w:szCs w:val="18"/>
          </w:rPr>
          <w:t xml:space="preserve"> features are deleted</w:t>
        </w:r>
      </w:ins>
      <w:del w:id="479" w:author="Maggie Wei" w:date="2018-07-09T14:00:00Z">
        <w:r w:rsidR="00E44971" w:rsidDel="007B2C0D">
          <w:rPr>
            <w:rFonts w:hint="eastAsia"/>
            <w:sz w:val="18"/>
            <w:szCs w:val="18"/>
          </w:rPr>
          <w:delText>（模型</w:delText>
        </w:r>
        <w:r w:rsidR="00E44971" w:rsidDel="007B2C0D">
          <w:rPr>
            <w:rFonts w:hint="eastAsia"/>
            <w:sz w:val="18"/>
            <w:szCs w:val="18"/>
          </w:rPr>
          <w:delText>3</w:delText>
        </w:r>
        <w:r w:rsidR="00E44971" w:rsidDel="007B2C0D">
          <w:rPr>
            <w:rFonts w:hint="eastAsia"/>
            <w:sz w:val="18"/>
            <w:szCs w:val="18"/>
          </w:rPr>
          <w:delText>）</w:delText>
        </w:r>
      </w:del>
    </w:p>
    <w:p w14:paraId="3AD9FB0F" w14:textId="77777777" w:rsidR="00E44971" w:rsidRDefault="00E44971" w:rsidP="00E44971">
      <w:pPr>
        <w:jc w:val="center"/>
      </w:pPr>
      <w:r>
        <w:rPr>
          <w:noProof/>
        </w:rPr>
        <w:drawing>
          <wp:inline distT="0" distB="0" distL="0" distR="0" wp14:anchorId="6DE904EA" wp14:editId="1F6E7AF3">
            <wp:extent cx="4106174" cy="2335862"/>
            <wp:effectExtent l="0" t="0" r="889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9177" cy="2343259"/>
                    </a:xfrm>
                    <a:prstGeom prst="rect">
                      <a:avLst/>
                    </a:prstGeom>
                  </pic:spPr>
                </pic:pic>
              </a:graphicData>
            </a:graphic>
          </wp:inline>
        </w:drawing>
      </w:r>
    </w:p>
    <w:p w14:paraId="57813AF3" w14:textId="77777777" w:rsidR="00E44971" w:rsidRPr="00E44971" w:rsidRDefault="00E44971" w:rsidP="00E44971"/>
    <w:p w14:paraId="13BF6794" w14:textId="77777777" w:rsidR="00E44971" w:rsidRDefault="00E44971" w:rsidP="00E44971">
      <w:pPr>
        <w:pStyle w:val="3"/>
      </w:pPr>
      <w:r>
        <w:t xml:space="preserve">4.4 </w:t>
      </w:r>
      <w:r>
        <w:rPr>
          <w:rFonts w:hint="eastAsia"/>
          <w:b w:val="0"/>
        </w:rPr>
        <w:t>Performance</w:t>
      </w:r>
      <w:r>
        <w:rPr>
          <w:b w:val="0"/>
        </w:rPr>
        <w:t xml:space="preserve"> Assessment</w:t>
      </w:r>
    </w:p>
    <w:p w14:paraId="30F55070" w14:textId="011A61E8" w:rsidR="00E44971" w:rsidRDefault="00E44971" w:rsidP="00E44971">
      <w:pPr>
        <w:ind w:firstLine="420"/>
      </w:pPr>
      <w:r>
        <w:t xml:space="preserve">In order to assess the prediction performance of </w:t>
      </w:r>
      <w:ins w:id="480" w:author="Maggie Wei" w:date="2018-07-02T09:29:00Z">
        <w:r w:rsidR="00373407">
          <w:t xml:space="preserve">the </w:t>
        </w:r>
      </w:ins>
      <w:r>
        <w:t xml:space="preserve">model, we divide dataset randomly into </w:t>
      </w:r>
      <w:r>
        <w:rPr>
          <w:rFonts w:hint="eastAsia"/>
        </w:rPr>
        <w:t>two</w:t>
      </w:r>
      <w:r>
        <w:t xml:space="preserve"> categories including training (90%) and testing (10%) samples</w:t>
      </w:r>
      <w:ins w:id="481" w:author="Maggie Wei" w:date="2018-07-09T14:02:00Z">
        <w:r w:rsidR="007B2C0D">
          <w:t>,</w:t>
        </w:r>
      </w:ins>
      <w:del w:id="482" w:author="Maggie Wei" w:date="2018-07-02T09:29:00Z">
        <w:r w:rsidDel="00373407">
          <w:delText>,</w:delText>
        </w:r>
      </w:del>
      <w:r>
        <w:t xml:space="preserve"> and apply Cross Validation method to assess model. As shown in Figure 4, the</w:t>
      </w:r>
      <w:r>
        <w:rPr>
          <w:rFonts w:hint="eastAsia"/>
        </w:rPr>
        <w:t xml:space="preserve"> area below</w:t>
      </w:r>
      <w:r>
        <w:t xml:space="preserve"> ROC curve is about 1, which represent</w:t>
      </w:r>
      <w:ins w:id="483" w:author="Maggie Wei" w:date="2018-07-09T14:02:00Z">
        <w:r w:rsidR="007B2C0D">
          <w:t>s</w:t>
        </w:r>
      </w:ins>
      <w:r>
        <w:t xml:space="preserve"> the good prediction performance of </w:t>
      </w:r>
      <w:r>
        <w:rPr>
          <w:rFonts w:hint="eastAsia"/>
        </w:rPr>
        <w:t>M</w:t>
      </w:r>
      <w:r>
        <w:t>odel</w:t>
      </w:r>
      <w:r>
        <w:rPr>
          <w:rFonts w:hint="eastAsia"/>
        </w:rPr>
        <w:t xml:space="preserve"> 3</w:t>
      </w:r>
      <w:r>
        <w:t>.</w:t>
      </w:r>
    </w:p>
    <w:p w14:paraId="4E1BB0F4" w14:textId="1CDAB56C" w:rsidR="00E44971" w:rsidRPr="00E11325" w:rsidRDefault="00E44971" w:rsidP="00E44971">
      <w:pPr>
        <w:jc w:val="center"/>
        <w:rPr>
          <w:sz w:val="18"/>
          <w:szCs w:val="18"/>
        </w:rPr>
      </w:pPr>
      <w:r>
        <w:rPr>
          <w:rFonts w:hint="eastAsia"/>
          <w:sz w:val="18"/>
          <w:szCs w:val="18"/>
        </w:rPr>
        <w:t>图</w:t>
      </w:r>
      <w:r>
        <w:rPr>
          <w:rFonts w:hint="eastAsia"/>
          <w:sz w:val="18"/>
          <w:szCs w:val="18"/>
        </w:rPr>
        <w:t xml:space="preserve">4 </w:t>
      </w:r>
      <w:r>
        <w:rPr>
          <w:sz w:val="18"/>
          <w:szCs w:val="18"/>
        </w:rPr>
        <w:t xml:space="preserve"> </w:t>
      </w:r>
      <w:r>
        <w:rPr>
          <w:rFonts w:hint="eastAsia"/>
          <w:sz w:val="18"/>
          <w:szCs w:val="18"/>
        </w:rPr>
        <w:t>ROC</w:t>
      </w:r>
      <w:ins w:id="484" w:author="Maggie Wei" w:date="2018-07-09T14:02:00Z">
        <w:r w:rsidR="007B2C0D">
          <w:rPr>
            <w:sz w:val="18"/>
            <w:szCs w:val="18"/>
          </w:rPr>
          <w:t xml:space="preserve"> Curve</w:t>
        </w:r>
      </w:ins>
      <w:del w:id="485" w:author="Maggie Wei" w:date="2018-07-09T14:02:00Z">
        <w:r w:rsidDel="007B2C0D">
          <w:rPr>
            <w:rFonts w:hint="eastAsia"/>
            <w:sz w:val="18"/>
            <w:szCs w:val="18"/>
          </w:rPr>
          <w:delText>曲线图</w:delText>
        </w:r>
      </w:del>
    </w:p>
    <w:p w14:paraId="1760596F" w14:textId="77777777" w:rsidR="00E44971" w:rsidRPr="00040846" w:rsidRDefault="00E44971" w:rsidP="00E44971">
      <w:pPr>
        <w:widowControl/>
        <w:jc w:val="center"/>
        <w:rPr>
          <w:rFonts w:ascii="宋体" w:hAnsi="宋体" w:cs="宋体"/>
          <w:kern w:val="0"/>
          <w:sz w:val="24"/>
          <w:szCs w:val="24"/>
        </w:rPr>
      </w:pPr>
      <w:r w:rsidRPr="00040846">
        <w:rPr>
          <w:rFonts w:ascii="宋体" w:hAnsi="宋体" w:cs="宋体"/>
          <w:noProof/>
          <w:kern w:val="0"/>
          <w:sz w:val="24"/>
          <w:szCs w:val="24"/>
        </w:rPr>
        <w:drawing>
          <wp:inline distT="0" distB="0" distL="0" distR="0" wp14:anchorId="6C6F6C27" wp14:editId="099516FF">
            <wp:extent cx="4002656" cy="3020521"/>
            <wp:effectExtent l="0" t="0" r="0" b="8890"/>
            <wp:docPr id="11" name="图片 11" descr="E://Youdaotemp/qq32DC46947E646DAA836347D24D5DAE62/be28d0bbab784007ac77c03229e3b47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be28d0bbab784007ac77c03229e3b47d/clipboa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4527" cy="3037026"/>
                    </a:xfrm>
                    <a:prstGeom prst="rect">
                      <a:avLst/>
                    </a:prstGeom>
                    <a:noFill/>
                    <a:ln>
                      <a:noFill/>
                    </a:ln>
                  </pic:spPr>
                </pic:pic>
              </a:graphicData>
            </a:graphic>
          </wp:inline>
        </w:drawing>
      </w:r>
    </w:p>
    <w:p w14:paraId="6653B42A" w14:textId="37DD6357" w:rsidR="00E44971" w:rsidRPr="00D113AD" w:rsidRDefault="00373407" w:rsidP="00E44971">
      <w:pPr>
        <w:widowControl/>
        <w:spacing w:after="4" w:line="214" w:lineRule="atLeast"/>
        <w:ind w:left="-4" w:firstLine="229"/>
        <w:rPr>
          <w:rFonts w:ascii="Times New Roman" w:hAnsi="Times New Roman"/>
          <w:kern w:val="0"/>
          <w:sz w:val="20"/>
          <w:szCs w:val="20"/>
        </w:rPr>
      </w:pPr>
      <w:ins w:id="486" w:author="Maggie Wei" w:date="2018-07-02T09:30:00Z">
        <w:r>
          <w:rPr>
            <w:rFonts w:ascii="Times New Roman" w:hAnsi="Times New Roman"/>
            <w:kern w:val="0"/>
            <w:sz w:val="20"/>
            <w:szCs w:val="20"/>
          </w:rPr>
          <w:lastRenderedPageBreak/>
          <w:t>The f</w:t>
        </w:r>
      </w:ins>
      <w:del w:id="487" w:author="Maggie Wei" w:date="2018-07-02T09:29:00Z">
        <w:r w:rsidR="00E44971" w:rsidDel="00373407">
          <w:rPr>
            <w:rFonts w:ascii="Times New Roman" w:hAnsi="Times New Roman" w:hint="eastAsia"/>
            <w:kern w:val="0"/>
            <w:sz w:val="20"/>
            <w:szCs w:val="20"/>
          </w:rPr>
          <w:delText>F</w:delText>
        </w:r>
      </w:del>
      <w:r w:rsidR="00E44971">
        <w:rPr>
          <w:rFonts w:ascii="Times New Roman" w:hAnsi="Times New Roman" w:hint="eastAsia"/>
          <w:kern w:val="0"/>
          <w:sz w:val="20"/>
          <w:szCs w:val="20"/>
        </w:rPr>
        <w:t xml:space="preserve">eature attraction is time-consuming because it needs to load all files </w:t>
      </w:r>
      <w:ins w:id="488" w:author="Maggie Wei" w:date="2018-07-09T14:03:00Z">
        <w:r w:rsidR="007B2C0D">
          <w:rPr>
            <w:rFonts w:ascii="Times New Roman" w:hAnsi="Times New Roman"/>
            <w:kern w:val="0"/>
            <w:sz w:val="20"/>
            <w:szCs w:val="20"/>
          </w:rPr>
          <w:t xml:space="preserve">from the disk </w:t>
        </w:r>
      </w:ins>
      <w:r w:rsidR="00E44971">
        <w:rPr>
          <w:rFonts w:ascii="Times New Roman" w:hAnsi="Times New Roman" w:hint="eastAsia"/>
          <w:kern w:val="0"/>
          <w:sz w:val="20"/>
          <w:szCs w:val="20"/>
        </w:rPr>
        <w:t>and</w:t>
      </w:r>
      <w:r w:rsidR="00E44971">
        <w:rPr>
          <w:rFonts w:ascii="Times New Roman" w:hAnsi="Times New Roman"/>
          <w:kern w:val="0"/>
          <w:sz w:val="20"/>
          <w:szCs w:val="20"/>
        </w:rPr>
        <w:t xml:space="preserve"> then parses them one by one. Therefore, we choose stepped processing: parsing files firstly, saving the feature sets extracted from the files</w:t>
      </w:r>
      <w:r w:rsidR="00E44971">
        <w:rPr>
          <w:rFonts w:ascii="Times New Roman" w:hAnsi="Times New Roman" w:hint="eastAsia"/>
          <w:kern w:val="0"/>
          <w:sz w:val="20"/>
          <w:szCs w:val="20"/>
        </w:rPr>
        <w:t>, and then using</w:t>
      </w:r>
      <w:ins w:id="489" w:author="Maggie Wei" w:date="2018-07-09T14:03:00Z">
        <w:r w:rsidR="007B2C0D">
          <w:rPr>
            <w:rFonts w:ascii="Times New Roman" w:hAnsi="Times New Roman"/>
            <w:kern w:val="0"/>
            <w:sz w:val="20"/>
            <w:szCs w:val="20"/>
          </w:rPr>
          <w:t xml:space="preserve"> these</w:t>
        </w:r>
      </w:ins>
      <w:r w:rsidR="00E44971">
        <w:rPr>
          <w:rFonts w:ascii="Times New Roman" w:hAnsi="Times New Roman" w:hint="eastAsia"/>
          <w:kern w:val="0"/>
          <w:sz w:val="20"/>
          <w:szCs w:val="20"/>
        </w:rPr>
        <w:t xml:space="preserve"> </w:t>
      </w:r>
      <w:r w:rsidR="00E44971">
        <w:rPr>
          <w:rFonts w:ascii="Times New Roman" w:hAnsi="Times New Roman"/>
          <w:kern w:val="0"/>
          <w:sz w:val="20"/>
          <w:szCs w:val="20"/>
        </w:rPr>
        <w:t xml:space="preserve">feature sets for model training. In this way, CPU occupation can be reduced while training time of model can be </w:t>
      </w:r>
      <w:r w:rsidR="00E44971">
        <w:rPr>
          <w:rFonts w:ascii="Times New Roman" w:hAnsi="Times New Roman" w:hint="eastAsia"/>
          <w:kern w:val="0"/>
          <w:sz w:val="20"/>
          <w:szCs w:val="20"/>
        </w:rPr>
        <w:t xml:space="preserve">much </w:t>
      </w:r>
      <w:r w:rsidR="00E44971">
        <w:rPr>
          <w:rFonts w:ascii="Times New Roman" w:hAnsi="Times New Roman"/>
          <w:kern w:val="0"/>
          <w:sz w:val="20"/>
          <w:szCs w:val="20"/>
        </w:rPr>
        <w:t>shorter.</w:t>
      </w:r>
      <w:r w:rsidR="00E44971">
        <w:rPr>
          <w:rFonts w:ascii="Times New Roman" w:hAnsi="Times New Roman" w:hint="eastAsia"/>
          <w:kern w:val="0"/>
          <w:sz w:val="20"/>
          <w:szCs w:val="20"/>
        </w:rPr>
        <w:t xml:space="preserve"> For exampl</w:t>
      </w:r>
      <w:r w:rsidR="00E44971">
        <w:rPr>
          <w:rFonts w:ascii="Times New Roman" w:hAnsi="Times New Roman"/>
          <w:kern w:val="0"/>
          <w:sz w:val="20"/>
          <w:szCs w:val="20"/>
        </w:rPr>
        <w:t xml:space="preserve">e, it takes only about 22 minutes to parse the training samples at </w:t>
      </w:r>
      <w:ins w:id="490" w:author="Maggie Wei" w:date="2018-07-09T14:04:00Z">
        <w:r w:rsidR="007B2C0D">
          <w:rPr>
            <w:rFonts w:ascii="Times New Roman" w:hAnsi="Times New Roman"/>
            <w:kern w:val="0"/>
            <w:sz w:val="20"/>
            <w:szCs w:val="20"/>
          </w:rPr>
          <w:t xml:space="preserve">a </w:t>
        </w:r>
      </w:ins>
      <w:r w:rsidR="00E44971">
        <w:rPr>
          <w:rFonts w:ascii="Times New Roman" w:hAnsi="Times New Roman"/>
          <w:kern w:val="0"/>
          <w:sz w:val="20"/>
          <w:szCs w:val="20"/>
        </w:rPr>
        <w:t xml:space="preserve">ten-thousand level. As shown in Figure 8, </w:t>
      </w:r>
      <w:r w:rsidR="00E44971">
        <w:rPr>
          <w:rFonts w:ascii="Times New Roman" w:hAnsi="Times New Roman" w:hint="eastAsia"/>
          <w:kern w:val="0"/>
          <w:sz w:val="20"/>
          <w:szCs w:val="20"/>
        </w:rPr>
        <w:t>we</w:t>
      </w:r>
      <w:r w:rsidR="00E44971">
        <w:rPr>
          <w:rFonts w:ascii="Times New Roman" w:hAnsi="Times New Roman"/>
          <w:kern w:val="0"/>
          <w:sz w:val="20"/>
          <w:szCs w:val="20"/>
        </w:rPr>
        <w:t xml:space="preserve"> compare training and prediction time as well as accuracy rate of Model 3 by applying different algorithm</w:t>
      </w:r>
      <w:ins w:id="491" w:author="Maggie Wei" w:date="2018-07-02T09:30:00Z">
        <w:r>
          <w:rPr>
            <w:rFonts w:ascii="Times New Roman" w:hAnsi="Times New Roman"/>
            <w:kern w:val="0"/>
            <w:sz w:val="20"/>
            <w:szCs w:val="20"/>
          </w:rPr>
          <w:t>s</w:t>
        </w:r>
      </w:ins>
      <w:r w:rsidR="00E44971">
        <w:rPr>
          <w:rFonts w:ascii="Times New Roman" w:hAnsi="Times New Roman"/>
          <w:kern w:val="0"/>
          <w:sz w:val="20"/>
          <w:szCs w:val="20"/>
        </w:rPr>
        <w:t>. The result shows that applying Random Forest Algorithm can achieve higher accuracy rate and short prediction time</w:t>
      </w:r>
      <w:del w:id="492" w:author="Maggie Wei" w:date="2018-07-09T14:05:00Z">
        <w:r w:rsidR="00E44971" w:rsidDel="007B2C0D">
          <w:rPr>
            <w:rFonts w:ascii="Times New Roman" w:hAnsi="Times New Roman"/>
            <w:kern w:val="0"/>
            <w:sz w:val="20"/>
            <w:szCs w:val="20"/>
          </w:rPr>
          <w:delText xml:space="preserve"> </w:delText>
        </w:r>
      </w:del>
      <w:ins w:id="493" w:author="Maggie Wei" w:date="2018-07-09T14:05:00Z">
        <w:r w:rsidR="007B2C0D">
          <w:rPr>
            <w:rFonts w:ascii="Times New Roman" w:hAnsi="Times New Roman"/>
            <w:kern w:val="0"/>
            <w:sz w:val="20"/>
            <w:szCs w:val="20"/>
          </w:rPr>
          <w:t xml:space="preserve"> being 1 second</w:t>
        </w:r>
      </w:ins>
      <w:del w:id="494" w:author="Maggie Wei" w:date="2018-07-09T14:05:00Z">
        <w:r w:rsidR="00E44971" w:rsidDel="007B2C0D">
          <w:rPr>
            <w:rFonts w:ascii="Times New Roman" w:hAnsi="Times New Roman"/>
            <w:kern w:val="0"/>
            <w:sz w:val="20"/>
            <w:szCs w:val="20"/>
          </w:rPr>
          <w:delText xml:space="preserve">which maintain at </w:delText>
        </w:r>
        <w:r w:rsidR="00E44971" w:rsidRPr="006A0838" w:rsidDel="007B2C0D">
          <w:rPr>
            <w:rFonts w:ascii="Times New Roman" w:hAnsi="Times New Roman"/>
            <w:color w:val="FF0000"/>
            <w:kern w:val="0"/>
            <w:sz w:val="20"/>
            <w:szCs w:val="20"/>
          </w:rPr>
          <w:delText>second level</w:delText>
        </w:r>
      </w:del>
      <w:r w:rsidR="00E44971">
        <w:rPr>
          <w:rFonts w:ascii="Times New Roman" w:hAnsi="Times New Roman"/>
          <w:kern w:val="0"/>
          <w:sz w:val="20"/>
          <w:szCs w:val="20"/>
        </w:rPr>
        <w:t>.</w:t>
      </w:r>
    </w:p>
    <w:p w14:paraId="34339BFB" w14:textId="77777777" w:rsidR="00E44971" w:rsidRPr="00500156" w:rsidRDefault="00E44971" w:rsidP="00E44971">
      <w:pPr>
        <w:jc w:val="center"/>
        <w:rPr>
          <w:sz w:val="18"/>
        </w:rPr>
      </w:pPr>
      <w:r w:rsidRPr="00500156">
        <w:rPr>
          <w:rFonts w:hint="eastAsia"/>
          <w:sz w:val="18"/>
        </w:rPr>
        <w:t>表</w:t>
      </w:r>
      <w:r>
        <w:rPr>
          <w:sz w:val="18"/>
          <w:szCs w:val="18"/>
        </w:rPr>
        <w:t>8</w:t>
      </w:r>
      <w:r w:rsidRPr="00500156">
        <w:rPr>
          <w:rFonts w:hint="eastAsia"/>
          <w:sz w:val="18"/>
        </w:rPr>
        <w:t xml:space="preserve"> </w:t>
      </w:r>
      <w:r w:rsidRPr="00500156">
        <w:rPr>
          <w:rFonts w:hint="eastAsia"/>
          <w:sz w:val="18"/>
        </w:rPr>
        <w:t>训练时间与预测时间</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35"/>
        <w:gridCol w:w="975"/>
        <w:gridCol w:w="975"/>
        <w:gridCol w:w="795"/>
      </w:tblGrid>
      <w:tr w:rsidR="00E44971" w:rsidRPr="000775AA" w14:paraId="56681992" w14:textId="77777777" w:rsidTr="005B4D6E">
        <w:trPr>
          <w:trHeight w:val="361"/>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AF3B52A" w14:textId="77777777" w:rsidR="00E44971" w:rsidRPr="00500156" w:rsidRDefault="00E44971" w:rsidP="005B4D6E">
            <w:pPr>
              <w:widowControl/>
              <w:spacing w:after="4" w:line="214" w:lineRule="atLeast"/>
              <w:ind w:left="-4" w:firstLine="229"/>
              <w:rPr>
                <w:rFonts w:ascii="Times New Roman" w:hAnsi="Times New Roman"/>
                <w:kern w:val="0"/>
                <w:sz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279E2F3"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训练时间</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46430"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预测时间</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44C19"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hint="eastAsia"/>
                <w:kern w:val="0"/>
                <w:sz w:val="18"/>
                <w:szCs w:val="18"/>
              </w:rPr>
              <w:t>准确</w:t>
            </w:r>
            <w:r>
              <w:rPr>
                <w:rFonts w:ascii="Times New Roman" w:hAnsi="Times New Roman" w:hint="eastAsia"/>
                <w:kern w:val="0"/>
                <w:sz w:val="18"/>
                <w:szCs w:val="18"/>
              </w:rPr>
              <w:t>率</w:t>
            </w:r>
          </w:p>
        </w:tc>
      </w:tr>
      <w:tr w:rsidR="00E44971" w:rsidRPr="000775AA" w14:paraId="0D4FBE83"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2A9E29B" w14:textId="77777777" w:rsidR="00E44971" w:rsidRPr="00A352D1" w:rsidRDefault="00E44971" w:rsidP="005B4D6E">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Random Forest</w:t>
            </w:r>
          </w:p>
        </w:tc>
        <w:tc>
          <w:tcPr>
            <w:tcW w:w="0" w:type="auto"/>
            <w:tcBorders>
              <w:top w:val="outset" w:sz="6" w:space="0" w:color="auto"/>
              <w:left w:val="outset" w:sz="6" w:space="0" w:color="auto"/>
              <w:bottom w:val="outset" w:sz="6" w:space="0" w:color="auto"/>
              <w:right w:val="outset" w:sz="6" w:space="0" w:color="auto"/>
            </w:tcBorders>
            <w:vAlign w:val="center"/>
            <w:hideMark/>
          </w:tcPr>
          <w:p w14:paraId="7A675C13"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56s</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44A33"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F65C3"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99%</w:t>
            </w:r>
          </w:p>
        </w:tc>
      </w:tr>
      <w:tr w:rsidR="00E44971" w:rsidRPr="000775AA" w14:paraId="6E9BDCB2"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74C64CE" w14:textId="77777777" w:rsidR="00E44971" w:rsidRPr="00A352D1" w:rsidRDefault="00E44971" w:rsidP="005B4D6E">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Decision Tree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41C09"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4s</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46001"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4054A"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97%</w:t>
            </w:r>
          </w:p>
        </w:tc>
      </w:tr>
      <w:tr w:rsidR="00E44971" w:rsidRPr="000775AA" w14:paraId="0F3D49E4" w14:textId="77777777" w:rsidTr="005B4D6E">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6E7952" w14:textId="77777777" w:rsidR="00E44971" w:rsidRPr="00A352D1" w:rsidRDefault="00E44971" w:rsidP="005B4D6E">
            <w:pPr>
              <w:widowControl/>
              <w:spacing w:after="4" w:line="214" w:lineRule="atLeast"/>
              <w:rPr>
                <w:rFonts w:ascii="Times New Roman" w:hAnsi="Times New Roman"/>
                <w:kern w:val="0"/>
                <w:sz w:val="18"/>
                <w:szCs w:val="18"/>
              </w:rPr>
            </w:pPr>
            <w:r w:rsidRPr="00A352D1">
              <w:rPr>
                <w:rFonts w:ascii="Times New Roman" w:hAnsi="Times New Roman"/>
                <w:kern w:val="0"/>
                <w:sz w:val="18"/>
                <w:szCs w:val="18"/>
              </w:rPr>
              <w:t>SVM</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124EA"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58m 18s</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21507"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12s</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D7639" w14:textId="77777777" w:rsidR="00E44971" w:rsidRPr="00A352D1" w:rsidRDefault="00E44971" w:rsidP="005B4D6E">
            <w:pPr>
              <w:widowControl/>
              <w:spacing w:after="4" w:line="214" w:lineRule="atLeast"/>
              <w:ind w:left="-4" w:firstLine="229"/>
              <w:rPr>
                <w:rFonts w:ascii="Times New Roman" w:hAnsi="Times New Roman"/>
                <w:kern w:val="0"/>
                <w:sz w:val="18"/>
                <w:szCs w:val="18"/>
              </w:rPr>
            </w:pPr>
            <w:r w:rsidRPr="00A352D1">
              <w:rPr>
                <w:rFonts w:ascii="Times New Roman" w:hAnsi="Times New Roman"/>
                <w:kern w:val="0"/>
                <w:sz w:val="18"/>
                <w:szCs w:val="18"/>
              </w:rPr>
              <w:t>75%</w:t>
            </w:r>
          </w:p>
        </w:tc>
      </w:tr>
    </w:tbl>
    <w:p w14:paraId="3D4879DC" w14:textId="77777777" w:rsidR="00953BB0" w:rsidRDefault="00953BB0" w:rsidP="00953BB0"/>
    <w:p w14:paraId="2077B215" w14:textId="77777777" w:rsidR="00953BB0" w:rsidRPr="00953BB0" w:rsidRDefault="00953BB0" w:rsidP="00953BB0"/>
    <w:p w14:paraId="2AF79C35" w14:textId="77777777" w:rsidR="00953BB0" w:rsidRDefault="00E96744" w:rsidP="00953BB0">
      <w:pPr>
        <w:pStyle w:val="2"/>
        <w:numPr>
          <w:ilvl w:val="0"/>
          <w:numId w:val="2"/>
        </w:numPr>
      </w:pPr>
      <w:r>
        <w:t>Application</w:t>
      </w:r>
      <w:r>
        <w:t>：</w:t>
      </w:r>
      <w:r>
        <w:t>Bluedon AI Firewall</w:t>
      </w:r>
    </w:p>
    <w:p w14:paraId="78306927" w14:textId="77777777" w:rsidR="00953BB0" w:rsidRDefault="00953BB0" w:rsidP="00953BB0"/>
    <w:p w14:paraId="743EFD71" w14:textId="0F3374CB" w:rsidR="00E96744" w:rsidRDefault="00E96744" w:rsidP="00E96744">
      <w:r>
        <w:t xml:space="preserve">According to the design principle of modulation, we </w:t>
      </w:r>
      <w:del w:id="495" w:author="Maggie Wei" w:date="2018-07-06T10:04:00Z">
        <w:r w:rsidDel="001312A3">
          <w:delText xml:space="preserve">wrap and </w:delText>
        </w:r>
      </w:del>
      <w:r>
        <w:t xml:space="preserve">regard the AI-based maldoc detector as one independent detection module that can be easily </w:t>
      </w:r>
      <w:ins w:id="496" w:author="Maggie Wei" w:date="2018-07-06T10:05:00Z">
        <w:r w:rsidR="00161821">
          <w:t>integrat</w:t>
        </w:r>
      </w:ins>
      <w:del w:id="497" w:author="Maggie Wei" w:date="2018-07-06T10:05:00Z">
        <w:r w:rsidDel="00161821">
          <w:delText>us</w:delText>
        </w:r>
      </w:del>
      <w:r>
        <w:t>ed in our security product</w:t>
      </w:r>
      <w:ins w:id="498" w:author="Maggie Wei" w:date="2018-07-06T10:05:00Z">
        <w:r w:rsidR="00161821">
          <w:rPr>
            <w:rFonts w:hint="eastAsia"/>
          </w:rPr>
          <w:t>s</w:t>
        </w:r>
      </w:ins>
      <w:del w:id="499" w:author="Maggie Wei" w:date="2018-07-06T10:05:00Z">
        <w:r w:rsidDel="00161821">
          <w:delText xml:space="preserve"> lines</w:delText>
        </w:r>
      </w:del>
      <w:ins w:id="500" w:author="Maggie Wei" w:date="2018-07-06T10:05:00Z">
        <w:r w:rsidR="00161821">
          <w:t>,</w:t>
        </w:r>
      </w:ins>
      <w:del w:id="501" w:author="Maggie Wei" w:date="2018-07-06T10:05:00Z">
        <w:r w:rsidDel="00161821">
          <w:delText>.</w:delText>
        </w:r>
      </w:del>
      <w:r>
        <w:t xml:space="preserve"> </w:t>
      </w:r>
      <w:del w:id="502" w:author="Maggie Wei" w:date="2018-07-06T10:05:00Z">
        <w:r w:rsidDel="00161821">
          <w:delText xml:space="preserve">This module can then be easily integrated into our security products </w:delText>
        </w:r>
      </w:del>
      <w:r>
        <w:t xml:space="preserve">such as </w:t>
      </w:r>
      <w:ins w:id="503" w:author="Maggie Wei" w:date="2018-07-02T09:30:00Z">
        <w:r w:rsidR="00373407">
          <w:t xml:space="preserve">the </w:t>
        </w:r>
      </w:ins>
      <w:r>
        <w:t>next-generation firewall. An interesting question here is: How Bluedon manages to apply AI technology seamlessly to a 30</w:t>
      </w:r>
      <w:ins w:id="504" w:author="Maggie Wei" w:date="2018-07-06T10:06:00Z">
        <w:r w:rsidR="00161821">
          <w:t>-</w:t>
        </w:r>
      </w:ins>
      <w:del w:id="505" w:author="Maggie Wei" w:date="2018-07-06T10:06:00Z">
        <w:r w:rsidDel="00161821">
          <w:delText xml:space="preserve"> </w:delText>
        </w:r>
      </w:del>
      <w:r>
        <w:t>years</w:t>
      </w:r>
      <w:ins w:id="506" w:author="Maggie Wei" w:date="2018-07-06T10:06:00Z">
        <w:r w:rsidR="00161821">
          <w:t>-</w:t>
        </w:r>
      </w:ins>
      <w:del w:id="507" w:author="Maggie Wei" w:date="2018-07-06T10:06:00Z">
        <w:r w:rsidDel="00161821">
          <w:delText xml:space="preserve"> </w:delText>
        </w:r>
      </w:del>
      <w:r>
        <w:t>old security product?</w:t>
      </w:r>
    </w:p>
    <w:p w14:paraId="2F8DD70E" w14:textId="77777777" w:rsidR="00E96744" w:rsidRDefault="00E96744" w:rsidP="00E96744"/>
    <w:p w14:paraId="6F80096D" w14:textId="79BCC1BB" w:rsidR="00E96744" w:rsidRDefault="00E96744" w:rsidP="00E96744">
      <w:r>
        <w:t>In the current development of Network and Gateway Security products</w:t>
      </w:r>
      <w:ins w:id="508" w:author="Maggie Wei" w:date="2018-07-06T10:26:00Z">
        <w:r w:rsidR="00AF52EF">
          <w:t>,</w:t>
        </w:r>
      </w:ins>
      <w:del w:id="509" w:author="Maggie Wei" w:date="2018-07-06T10:26:00Z">
        <w:r w:rsidDel="00AF52EF">
          <w:delText>.</w:delText>
        </w:r>
      </w:del>
      <w:r>
        <w:t xml:space="preserve"> </w:t>
      </w:r>
      <w:ins w:id="510" w:author="Maggie Wei" w:date="2018-07-06T10:26:00Z">
        <w:r w:rsidR="00AF52EF">
          <w:t>t</w:t>
        </w:r>
      </w:ins>
      <w:del w:id="511" w:author="Maggie Wei" w:date="2018-07-06T10:26:00Z">
        <w:r w:rsidDel="00AF52EF">
          <w:delText>T</w:delText>
        </w:r>
      </w:del>
      <w:r>
        <w:t xml:space="preserve">he capability of performing malicious file scanning effectively and efficiently at layer7 (the network application layer) is the international standard. The industry has strict demand on this product feature. A good detection module should </w:t>
      </w:r>
      <w:del w:id="512" w:author="Maggie Wei" w:date="2018-07-06T10:27:00Z">
        <w:r w:rsidDel="00AF3924">
          <w:delText xml:space="preserve">have </w:delText>
        </w:r>
      </w:del>
      <w:ins w:id="513" w:author="Maggie Wei" w:date="2018-07-06T10:27:00Z">
        <w:r w:rsidR="00AF3924">
          <w:t xml:space="preserve">include </w:t>
        </w:r>
      </w:ins>
      <w:r>
        <w:t xml:space="preserve">(1) millisecond latency for single file detection; (2) 99% accuracy while maintaining FP rate </w:t>
      </w:r>
      <w:ins w:id="514" w:author="Maggie Wei" w:date="2018-07-06T10:27:00Z">
        <w:r w:rsidR="00AF3924">
          <w:t xml:space="preserve">which is </w:t>
        </w:r>
      </w:ins>
      <w:del w:id="515" w:author="Maggie Wei" w:date="2018-07-06T10:27:00Z">
        <w:r w:rsidDel="00AF3924">
          <w:delText xml:space="preserve">to be </w:delText>
        </w:r>
      </w:del>
      <w:r>
        <w:t>less than 0.01%.</w:t>
      </w:r>
    </w:p>
    <w:p w14:paraId="1DF69688" w14:textId="77777777" w:rsidR="00E96744" w:rsidRDefault="00E96744" w:rsidP="00E96744"/>
    <w:p w14:paraId="17F9A3AB" w14:textId="31810781" w:rsidR="00E96744" w:rsidRDefault="00E96744" w:rsidP="00E96744">
      <w:r>
        <w:t xml:space="preserve">The reason behind the demand </w:t>
      </w:r>
      <w:ins w:id="516" w:author="Maggie Wei" w:date="2018-07-02T09:31:00Z">
        <w:r w:rsidR="00373407">
          <w:t>for</w:t>
        </w:r>
      </w:ins>
      <w:del w:id="517" w:author="Maggie Wei" w:date="2018-07-02T09:31:00Z">
        <w:r w:rsidDel="00373407">
          <w:delText>of</w:delText>
        </w:r>
      </w:del>
      <w:r>
        <w:t xml:space="preserve"> low-latency is obvious: The module has sequentially been placed into the working pipeline, high-latency will lead to the increase of Packet Drop Rate(PDR) and occasionally data loss. This is strictly forbidden for security devices. In the past few years, as the rapid development of malwares, the formal industry best practice – the pattern matching engine </w:t>
      </w:r>
      <w:r w:rsidRPr="00F21D0F">
        <w:rPr>
          <w:u w:val="single"/>
        </w:rPr>
        <w:t>has gradually fade away from the mainstream</w:t>
      </w:r>
      <w:r>
        <w:rPr>
          <w:u w:val="single"/>
        </w:rPr>
        <w:t xml:space="preserve"> recently</w:t>
      </w:r>
      <w:r>
        <w:t>. Two main reasons can be roughly seen: (1) In order to meet the requirement of having high detection accuracy, a large number of security analysts are needed for pattern writing but this manual process is not scale</w:t>
      </w:r>
      <w:ins w:id="518" w:author="Maggie Wei" w:date="2018-07-02T09:31:00Z">
        <w:r w:rsidR="00373407">
          <w:t>d</w:t>
        </w:r>
      </w:ins>
      <w:r>
        <w:t xml:space="preserve"> at all; (2) As the fast</w:t>
      </w:r>
      <w:ins w:id="519" w:author="Maggie Wei" w:date="2018-07-02T09:31:00Z">
        <w:r w:rsidR="00373407">
          <w:t>-</w:t>
        </w:r>
      </w:ins>
      <w:del w:id="520" w:author="Maggie Wei" w:date="2018-07-02T09:31:00Z">
        <w:r w:rsidDel="00373407">
          <w:delText xml:space="preserve"> </w:delText>
        </w:r>
      </w:del>
      <w:r>
        <w:t>growing size of the core database, the time for core operation – Pattern Matching (PM) grows exponentially. The above two strong pieces of evidence inspire us to discover better engine rooted from AI.</w:t>
      </w:r>
    </w:p>
    <w:p w14:paraId="5F089CCE" w14:textId="77777777" w:rsidR="00E96744" w:rsidRDefault="00E96744" w:rsidP="00E96744"/>
    <w:p w14:paraId="687461D3" w14:textId="725F7039" w:rsidR="00E96744" w:rsidRDefault="00E96744" w:rsidP="00E96744">
      <w:r>
        <w:t>By the year</w:t>
      </w:r>
      <w:del w:id="521" w:author="Maggie Wei" w:date="2018-07-02T09:31:00Z">
        <w:r w:rsidDel="00373407">
          <w:delText xml:space="preserve"> of</w:delText>
        </w:r>
      </w:del>
      <w:r>
        <w:t xml:space="preserve"> 2018, we have managed to integrate our AI maldoc detector into firewall</w:t>
      </w:r>
      <w:del w:id="522" w:author="Maggie Wei" w:date="2018-07-09T13:42:00Z">
        <w:r w:rsidDel="003F7B3B">
          <w:delText xml:space="preserve"> </w:delText>
        </w:r>
        <w:r w:rsidDel="003F7B3B">
          <w:rPr>
            <w:u w:val="single"/>
          </w:rPr>
          <w:delText>inline</w:delText>
        </w:r>
      </w:del>
      <w:r>
        <w:t xml:space="preserve">, in the hope of replacing the old engine. </w:t>
      </w:r>
      <w:r w:rsidRPr="003F7B3B">
        <w:rPr>
          <w:highlight w:val="yellow"/>
          <w:rPrChange w:id="523" w:author="Maggie Wei" w:date="2018-07-09T13:42:00Z">
            <w:rPr/>
          </w:rPrChange>
        </w:rPr>
        <w:t>Although both of the</w:t>
      </w:r>
      <w:del w:id="524" w:author="Maggie Wei" w:date="2018-07-09T13:40:00Z">
        <w:r w:rsidRPr="003F7B3B" w:rsidDel="006B2720">
          <w:rPr>
            <w:highlight w:val="yellow"/>
            <w:rPrChange w:id="525" w:author="Maggie Wei" w:date="2018-07-09T13:42:00Z">
              <w:rPr/>
            </w:rPrChange>
          </w:rPr>
          <w:delText xml:space="preserve"> 2</w:delText>
        </w:r>
      </w:del>
      <w:r w:rsidRPr="003F7B3B">
        <w:rPr>
          <w:highlight w:val="yellow"/>
          <w:rPrChange w:id="526" w:author="Maggie Wei" w:date="2018-07-09T13:42:00Z">
            <w:rPr/>
          </w:rPrChange>
        </w:rPr>
        <w:t xml:space="preserve"> engines belong to the category of static analysis</w:t>
      </w:r>
      <w:ins w:id="527" w:author="Maggie Wei" w:date="2018-07-09T13:41:00Z">
        <w:r w:rsidR="003F7B3B" w:rsidRPr="003F7B3B">
          <w:rPr>
            <w:highlight w:val="yellow"/>
            <w:rPrChange w:id="528" w:author="Maggie Wei" w:date="2018-07-09T13:42:00Z">
              <w:rPr/>
            </w:rPrChange>
          </w:rPr>
          <w:t>-</w:t>
        </w:r>
      </w:ins>
      <w:del w:id="529" w:author="Maggie Wei" w:date="2018-07-09T13:41:00Z">
        <w:r w:rsidRPr="003F7B3B" w:rsidDel="003F7B3B">
          <w:rPr>
            <w:highlight w:val="yellow"/>
            <w:rPrChange w:id="530" w:author="Maggie Wei" w:date="2018-07-09T13:42:00Z">
              <w:rPr/>
            </w:rPrChange>
          </w:rPr>
          <w:lastRenderedPageBreak/>
          <w:delText xml:space="preserve"> </w:delText>
        </w:r>
      </w:del>
      <w:r w:rsidRPr="003F7B3B">
        <w:rPr>
          <w:highlight w:val="yellow"/>
          <w:rPrChange w:id="531" w:author="Maggie Wei" w:date="2018-07-09T13:42:00Z">
            <w:rPr/>
          </w:rPrChange>
        </w:rPr>
        <w:t xml:space="preserve">based engine, the improvement </w:t>
      </w:r>
      <w:del w:id="532" w:author="Maggie Wei" w:date="2018-07-09T13:41:00Z">
        <w:r w:rsidRPr="003F7B3B" w:rsidDel="003F7B3B">
          <w:rPr>
            <w:highlight w:val="yellow"/>
            <w:rPrChange w:id="533" w:author="Maggie Wei" w:date="2018-07-09T13:42:00Z">
              <w:rPr/>
            </w:rPrChange>
          </w:rPr>
          <w:delText xml:space="preserve">from </w:delText>
        </w:r>
      </w:del>
      <w:ins w:id="534" w:author="Maggie Wei" w:date="2018-07-09T13:41:00Z">
        <w:r w:rsidR="003F7B3B" w:rsidRPr="003F7B3B">
          <w:rPr>
            <w:highlight w:val="yellow"/>
            <w:rPrChange w:id="535" w:author="Maggie Wei" w:date="2018-07-09T13:42:00Z">
              <w:rPr/>
            </w:rPrChange>
          </w:rPr>
          <w:t xml:space="preserve">of </w:t>
        </w:r>
      </w:ins>
      <w:r w:rsidRPr="003F7B3B">
        <w:rPr>
          <w:highlight w:val="yellow"/>
          <w:rPrChange w:id="536" w:author="Maggie Wei" w:date="2018-07-09T13:42:00Z">
            <w:rPr/>
          </w:rPrChange>
        </w:rPr>
        <w:t xml:space="preserve">shifting from the old to the new AI engine is </w:t>
      </w:r>
      <w:r w:rsidRPr="003F7B3B">
        <w:rPr>
          <w:highlight w:val="yellow"/>
          <w:u w:val="single"/>
          <w:rPrChange w:id="537" w:author="Maggie Wei" w:date="2018-07-09T13:42:00Z">
            <w:rPr>
              <w:u w:val="single"/>
            </w:rPr>
          </w:rPrChange>
        </w:rPr>
        <w:t>tremendous</w:t>
      </w:r>
      <w:r w:rsidRPr="003F7B3B">
        <w:rPr>
          <w:highlight w:val="yellow"/>
          <w:rPrChange w:id="538" w:author="Maggie Wei" w:date="2018-07-09T13:42:00Z">
            <w:rPr/>
          </w:rPrChange>
        </w:rPr>
        <w:t>.</w:t>
      </w:r>
      <w:r>
        <w:t xml:space="preserve"> On one side, the AI engine do</w:t>
      </w:r>
      <w:ins w:id="539" w:author="Maggie Wei" w:date="2018-07-02T09:32:00Z">
        <w:r w:rsidR="00373407">
          <w:t>es</w:t>
        </w:r>
      </w:ins>
      <w:r>
        <w:t xml:space="preserve"> </w:t>
      </w:r>
      <w:ins w:id="540" w:author="Maggie Wei" w:date="2018-07-02T09:32:00Z">
        <w:r w:rsidR="00373407">
          <w:t>not</w:t>
        </w:r>
      </w:ins>
      <w:del w:id="541" w:author="Maggie Wei" w:date="2018-07-02T09:32:00Z">
        <w:r w:rsidDel="00373407">
          <w:delText>NOT</w:delText>
        </w:r>
      </w:del>
      <w:r>
        <w:t xml:space="preserve"> need to update frequently, </w:t>
      </w:r>
      <w:del w:id="542" w:author="Maggie Wei" w:date="2018-07-09T13:43:00Z">
        <w:r w:rsidDel="0014101F">
          <w:delText xml:space="preserve">since </w:delText>
        </w:r>
      </w:del>
      <w:ins w:id="543" w:author="Maggie Wei" w:date="2018-07-09T13:43:00Z">
        <w:r w:rsidR="0014101F">
          <w:rPr>
            <w:rFonts w:hint="eastAsia"/>
          </w:rPr>
          <w:t>because</w:t>
        </w:r>
        <w:r w:rsidR="0014101F">
          <w:t xml:space="preserve"> </w:t>
        </w:r>
      </w:ins>
      <w:r>
        <w:t>it can detect unseen malwares effectively for years. According to our experiment results, the average updating frequency for our AI engine is half a year</w:t>
      </w:r>
      <w:ins w:id="544" w:author="Maggie Wei" w:date="2018-07-09T13:43:00Z">
        <w:r w:rsidR="0014101F">
          <w:rPr>
            <w:rFonts w:hint="eastAsia"/>
          </w:rPr>
          <w:t>, which is longer</w:t>
        </w:r>
      </w:ins>
      <w:ins w:id="545" w:author="Maggie Wei" w:date="2018-07-09T13:44:00Z">
        <w:r w:rsidR="0014101F">
          <w:rPr>
            <w:rFonts w:hint="eastAsia"/>
          </w:rPr>
          <w:t xml:space="preserve"> if</w:t>
        </w:r>
      </w:ins>
      <w:del w:id="546" w:author="Maggie Wei" w:date="2018-07-09T13:44:00Z">
        <w:r w:rsidDel="0014101F">
          <w:delText xml:space="preserve"> as</w:delText>
        </w:r>
      </w:del>
      <w:r>
        <w:t xml:space="preserve"> compared to </w:t>
      </w:r>
      <w:ins w:id="547" w:author="Maggie Wei" w:date="2018-07-09T13:44:00Z">
        <w:r w:rsidR="0014101F">
          <w:rPr>
            <w:rFonts w:hint="eastAsia"/>
          </w:rPr>
          <w:t xml:space="preserve">the </w:t>
        </w:r>
      </w:ins>
      <w:r>
        <w:t>2</w:t>
      </w:r>
      <w:ins w:id="548" w:author="Maggie Wei" w:date="2018-07-09T13:44:00Z">
        <w:r w:rsidR="0014101F">
          <w:rPr>
            <w:rFonts w:hint="eastAsia"/>
          </w:rPr>
          <w:t>-</w:t>
        </w:r>
      </w:ins>
      <w:del w:id="549" w:author="Maggie Wei" w:date="2018-07-09T13:44:00Z">
        <w:r w:rsidDel="0014101F">
          <w:delText xml:space="preserve"> </w:delText>
        </w:r>
      </w:del>
      <w:r>
        <w:t>week</w:t>
      </w:r>
      <w:del w:id="550" w:author="Maggie Wei" w:date="2018-07-09T13:44:00Z">
        <w:r w:rsidDel="0014101F">
          <w:delText>s</w:delText>
        </w:r>
      </w:del>
      <w:r>
        <w:t xml:space="preserve"> </w:t>
      </w:r>
      <w:ins w:id="551" w:author="Maggie Wei" w:date="2018-07-09T13:44:00Z">
        <w:r w:rsidR="0014101F">
          <w:rPr>
            <w:rFonts w:hint="eastAsia"/>
          </w:rPr>
          <w:t xml:space="preserve">period </w:t>
        </w:r>
      </w:ins>
      <w:del w:id="552" w:author="Maggie Wei" w:date="2018-07-09T13:44:00Z">
        <w:r w:rsidDel="0014101F">
          <w:delText xml:space="preserve">for </w:delText>
        </w:r>
      </w:del>
      <w:ins w:id="553" w:author="Maggie Wei" w:date="2018-07-09T13:44:00Z">
        <w:r w:rsidR="0014101F">
          <w:rPr>
            <w:rFonts w:hint="eastAsia"/>
          </w:rPr>
          <w:t>of</w:t>
        </w:r>
        <w:r w:rsidR="0014101F">
          <w:t xml:space="preserve"> </w:t>
        </w:r>
      </w:ins>
      <w:r>
        <w:t>the old pattern matching engine; On the other side, AI engine enjoys low resource consumption when execut</w:t>
      </w:r>
      <w:ins w:id="554" w:author="Maggie Wei" w:date="2018-07-09T13:44:00Z">
        <w:r w:rsidR="0014101F">
          <w:rPr>
            <w:rFonts w:hint="eastAsia"/>
          </w:rPr>
          <w:t>ing</w:t>
        </w:r>
      </w:ins>
      <w:del w:id="555" w:author="Maggie Wei" w:date="2018-07-09T13:44:00Z">
        <w:r w:rsidDel="0014101F">
          <w:delText>ion</w:delText>
        </w:r>
      </w:del>
      <w:r>
        <w:t xml:space="preserve">. According to our study, during the phase of model prediction, AI engine can </w:t>
      </w:r>
      <w:del w:id="556" w:author="Maggie Wei" w:date="2018-07-09T13:45:00Z">
        <w:r w:rsidDel="0014101F">
          <w:delText xml:space="preserve">ONLY </w:delText>
        </w:r>
      </w:del>
      <w:ins w:id="557" w:author="Maggie Wei" w:date="2018-07-09T13:45:00Z">
        <w:r w:rsidR="0014101F">
          <w:rPr>
            <w:rFonts w:hint="eastAsia"/>
          </w:rPr>
          <w:t>only</w:t>
        </w:r>
        <w:r w:rsidR="0014101F">
          <w:t xml:space="preserve"> </w:t>
        </w:r>
      </w:ins>
      <w:r>
        <w:t xml:space="preserve">take up as much as 1/3 of CPU and 50% of memory consumption. The portion from CPU is mainly </w:t>
      </w:r>
      <w:del w:id="558" w:author="Maggie Wei" w:date="2018-07-09T13:45:00Z">
        <w:r w:rsidDel="0014101F">
          <w:delText>due to</w:delText>
        </w:r>
      </w:del>
      <w:ins w:id="559" w:author="Maggie Wei" w:date="2018-07-09T13:45:00Z">
        <w:r w:rsidR="0014101F">
          <w:rPr>
            <w:rFonts w:hint="eastAsia"/>
          </w:rPr>
          <w:t>caused by</w:t>
        </w:r>
      </w:ins>
      <w:r>
        <w:t xml:space="preserve"> the computations such as feature extraction and confidence score computation. The portion from memory is mostly </w:t>
      </w:r>
      <w:del w:id="560" w:author="Maggie Wei" w:date="2018-07-09T13:46:00Z">
        <w:r w:rsidDel="0014101F">
          <w:delText>due to</w:delText>
        </w:r>
      </w:del>
      <w:ins w:id="561" w:author="Maggie Wei" w:date="2018-07-09T13:46:00Z">
        <w:r w:rsidR="0014101F">
          <w:rPr>
            <w:rFonts w:hint="eastAsia"/>
          </w:rPr>
          <w:t>because of</w:t>
        </w:r>
      </w:ins>
      <w:r>
        <w:t xml:space="preserve"> the fact that AI model is needed to be sited entirely in main memory when for prediction.</w:t>
      </w:r>
    </w:p>
    <w:p w14:paraId="53D9D76F" w14:textId="77777777" w:rsidR="00E96744" w:rsidRDefault="00E96744" w:rsidP="00E96744"/>
    <w:p w14:paraId="672A99DC" w14:textId="606A5F7E" w:rsidR="00E96744" w:rsidRDefault="00E96744" w:rsidP="00E96744">
      <w:r>
        <w:t xml:space="preserve">In the context of </w:t>
      </w:r>
      <w:ins w:id="562" w:author="Maggie Wei" w:date="2018-07-02T09:32:00Z">
        <w:r w:rsidR="00373407">
          <w:t xml:space="preserve">the </w:t>
        </w:r>
      </w:ins>
      <w:r>
        <w:t>firewall, different actions are triggered based on the probability and reasons output from the AI maldoc detection module. For instance, if the output probability is great</w:t>
      </w:r>
      <w:ins w:id="563" w:author="Maggie Wei" w:date="2018-07-02T09:34:00Z">
        <w:r w:rsidR="00373407">
          <w:t>er</w:t>
        </w:r>
      </w:ins>
      <w:r>
        <w:t xml:space="preserve"> than a certain threshold </w:t>
      </w:r>
      <w:del w:id="564" w:author="Maggie Wei" w:date="2018-07-02T09:35:00Z">
        <w:r w:rsidDel="00373407">
          <w:delText xml:space="preserve">say </w:delText>
        </w:r>
      </w:del>
      <w:ins w:id="565" w:author="Maggie Wei" w:date="2018-07-02T09:35:00Z">
        <w:r w:rsidR="00373407">
          <w:t xml:space="preserve">of </w:t>
        </w:r>
      </w:ins>
      <w:r>
        <w:t>0.9, this indicates the AI module has high confidence that this document is malicious</w:t>
      </w:r>
      <w:ins w:id="566" w:author="Maggie Wei" w:date="2018-07-09T13:47:00Z">
        <w:r w:rsidR="0014101F">
          <w:rPr>
            <w:rFonts w:hint="eastAsia"/>
          </w:rPr>
          <w:t>;</w:t>
        </w:r>
      </w:ins>
      <w:del w:id="567" w:author="Maggie Wei" w:date="2018-07-09T13:47:00Z">
        <w:r w:rsidDel="0014101F">
          <w:delText>,</w:delText>
        </w:r>
      </w:del>
      <w:r>
        <w:t xml:space="preserve"> </w:t>
      </w:r>
      <w:ins w:id="568" w:author="Maggie Wei" w:date="2018-07-09T13:47:00Z">
        <w:r w:rsidR="0014101F">
          <w:rPr>
            <w:rFonts w:hint="eastAsia"/>
          </w:rPr>
          <w:t xml:space="preserve">then </w:t>
        </w:r>
      </w:ins>
      <w:r>
        <w:t>a blocking operation is triggered, connection is dropped and an alert is raised for further investigation</w:t>
      </w:r>
      <w:ins w:id="569" w:author="Maggie Wei" w:date="2018-07-09T13:47:00Z">
        <w:r w:rsidR="0014101F">
          <w:rPr>
            <w:rFonts w:hint="eastAsia"/>
          </w:rPr>
          <w:t>.</w:t>
        </w:r>
      </w:ins>
      <w:del w:id="570" w:author="Maggie Wei" w:date="2018-07-09T13:47:00Z">
        <w:r w:rsidDel="0014101F">
          <w:delText>;</w:delText>
        </w:r>
      </w:del>
      <w:r>
        <w:t xml:space="preserve"> If the output probability is less than a certain threshold </w:t>
      </w:r>
      <w:ins w:id="571" w:author="Maggie Wei" w:date="2018-07-09T13:47:00Z">
        <w:r w:rsidR="0014101F">
          <w:rPr>
            <w:rFonts w:hint="eastAsia"/>
          </w:rPr>
          <w:t xml:space="preserve">of </w:t>
        </w:r>
      </w:ins>
      <w:del w:id="572" w:author="Maggie Wei" w:date="2018-07-09T13:47:00Z">
        <w:r w:rsidDel="0014101F">
          <w:delText xml:space="preserve">say </w:delText>
        </w:r>
      </w:del>
      <w:r>
        <w:t>0.1, this indicates that the AI module has high confidence that this document is ben</w:t>
      </w:r>
      <w:r w:rsidRPr="00E37615">
        <w:t>ign</w:t>
      </w:r>
      <w:r>
        <w:t xml:space="preserve">, </w:t>
      </w:r>
      <w:ins w:id="573" w:author="Maggie Wei" w:date="2018-07-09T13:47:00Z">
        <w:r w:rsidR="0014101F">
          <w:rPr>
            <w:rFonts w:hint="eastAsia"/>
          </w:rPr>
          <w:t xml:space="preserve">and then </w:t>
        </w:r>
      </w:ins>
      <w:r>
        <w:t xml:space="preserve">we will </w:t>
      </w:r>
      <w:del w:id="574" w:author="Maggie Wei" w:date="2018-07-09T13:48:00Z">
        <w:r w:rsidDel="0014101F">
          <w:delText xml:space="preserve">by default </w:delText>
        </w:r>
      </w:del>
      <w:r>
        <w:t>allow and monitor this connection as normal</w:t>
      </w:r>
      <w:ins w:id="575" w:author="Maggie Wei" w:date="2018-07-09T13:48:00Z">
        <w:r w:rsidR="0014101F">
          <w:rPr>
            <w:rFonts w:hint="eastAsia"/>
          </w:rPr>
          <w:t xml:space="preserve"> </w:t>
        </w:r>
        <w:r w:rsidR="0014101F">
          <w:t>by default</w:t>
        </w:r>
      </w:ins>
      <w:r>
        <w:t xml:space="preserve">. </w:t>
      </w:r>
    </w:p>
    <w:p w14:paraId="685D7346" w14:textId="77777777" w:rsidR="00E96744" w:rsidRDefault="00E96744" w:rsidP="00E96744"/>
    <w:p w14:paraId="641C22EA" w14:textId="2DB2C458" w:rsidR="00E96744" w:rsidRDefault="00E96744" w:rsidP="00E96744">
      <w:r>
        <w:t xml:space="preserve">The truly interesting part lies when the output probability is in the range </w:t>
      </w:r>
      <w:del w:id="576" w:author="Maggie Wei" w:date="2018-07-02T09:35:00Z">
        <w:r w:rsidDel="00373407">
          <w:delText xml:space="preserve">from </w:delText>
        </w:r>
      </w:del>
      <w:ins w:id="577" w:author="Maggie Wei" w:date="2018-07-02T09:35:00Z">
        <w:r w:rsidR="00373407">
          <w:t xml:space="preserve">of </w:t>
        </w:r>
      </w:ins>
      <w:r>
        <w:t xml:space="preserve">0.1 to 0.9. If this happens, we will by default upload the samples to our Threat Intelligence Cloud where multiple dynamic analysis will be performed with Sandbox, Threat Intelligence and Security Team. According to our heuristics in a typical usage scenario, 95% of the files are being processed inline while about 5% of the files are uploaded. Dynamic analysis from our TI cloud plays a great complementary role </w:t>
      </w:r>
      <w:del w:id="578" w:author="Maggie Wei" w:date="2018-07-09T13:49:00Z">
        <w:r w:rsidDel="00C07501">
          <w:delText xml:space="preserve">to </w:delText>
        </w:r>
      </w:del>
      <w:ins w:id="579" w:author="Maggie Wei" w:date="2018-07-09T13:49:00Z">
        <w:r w:rsidR="00C07501">
          <w:rPr>
            <w:rFonts w:hint="eastAsia"/>
          </w:rPr>
          <w:t>in</w:t>
        </w:r>
        <w:r w:rsidR="00C07501">
          <w:t xml:space="preserve"> </w:t>
        </w:r>
      </w:ins>
      <w:r>
        <w:t xml:space="preserve">the static analysis method inline. By means of combination </w:t>
      </w:r>
      <w:del w:id="580" w:author="Maggie Wei" w:date="2018-07-09T13:50:00Z">
        <w:r w:rsidDel="00C07501">
          <w:delText xml:space="preserve">between </w:delText>
        </w:r>
      </w:del>
      <w:ins w:id="581" w:author="Maggie Wei" w:date="2018-07-09T13:50:00Z">
        <w:r w:rsidR="00C07501">
          <w:rPr>
            <w:rFonts w:hint="eastAsia"/>
          </w:rPr>
          <w:t>of</w:t>
        </w:r>
        <w:r w:rsidR="00C07501">
          <w:t xml:space="preserve"> </w:t>
        </w:r>
      </w:ins>
      <w:r>
        <w:t>the two</w:t>
      </w:r>
      <w:ins w:id="582" w:author="Maggie Wei" w:date="2018-07-09T13:50:00Z">
        <w:r w:rsidR="00C07501">
          <w:rPr>
            <w:rFonts w:hint="eastAsia"/>
          </w:rPr>
          <w:t xml:space="preserve"> engines</w:t>
        </w:r>
      </w:ins>
      <w:r>
        <w:t xml:space="preserve">, we can now completely </w:t>
      </w:r>
      <w:del w:id="583" w:author="Maggie Wei" w:date="2018-07-09T13:50:00Z">
        <w:r w:rsidDel="00C07501">
          <w:delText xml:space="preserve">offer </w:delText>
        </w:r>
      </w:del>
      <w:ins w:id="584" w:author="Maggie Wei" w:date="2018-07-09T13:50:00Z">
        <w:r w:rsidR="00C07501">
          <w:rPr>
            <w:rFonts w:hint="eastAsia"/>
          </w:rPr>
          <w:t>provide</w:t>
        </w:r>
        <w:r w:rsidR="00C07501">
          <w:t xml:space="preserve"> </w:t>
        </w:r>
      </w:ins>
      <w:r>
        <w:t>the end users</w:t>
      </w:r>
      <w:ins w:id="585" w:author="Maggie Wei" w:date="2018-07-09T13:50:00Z">
        <w:r w:rsidR="00C07501">
          <w:rPr>
            <w:rFonts w:hint="eastAsia"/>
          </w:rPr>
          <w:t xml:space="preserve"> with</w:t>
        </w:r>
      </w:ins>
      <w:r>
        <w:t xml:space="preserve"> the more advanced AI-enabled security solution. We make our cloud service a subscription service and freely open the research community.</w:t>
      </w:r>
    </w:p>
    <w:p w14:paraId="267446B9" w14:textId="77777777" w:rsidR="00953BB0" w:rsidRPr="00953BB0" w:rsidRDefault="00953BB0" w:rsidP="00953BB0"/>
    <w:p w14:paraId="55C9E745" w14:textId="77777777" w:rsidR="00953BB0" w:rsidRDefault="00953BB0" w:rsidP="00953BB0">
      <w:pPr>
        <w:pStyle w:val="2"/>
        <w:numPr>
          <w:ilvl w:val="0"/>
          <w:numId w:val="2"/>
        </w:numPr>
      </w:pPr>
      <w:r>
        <w:t>C</w:t>
      </w:r>
      <w:r w:rsidRPr="00953BB0">
        <w:t>onclusion</w:t>
      </w:r>
    </w:p>
    <w:p w14:paraId="3DBA2785" w14:textId="7E540635" w:rsidR="00E44971" w:rsidRDefault="00E44971" w:rsidP="00A10884">
      <w:pPr>
        <w:ind w:firstLine="360"/>
      </w:pPr>
      <w:r>
        <w:t xml:space="preserve">In this paper, we introduce the design and </w:t>
      </w:r>
      <w:r w:rsidRPr="008809A9">
        <w:t>implement</w:t>
      </w:r>
      <w:r>
        <w:t xml:space="preserve">ation of PDF file classifier based on machine learning. Our experiment results reveal that </w:t>
      </w:r>
      <w:ins w:id="586" w:author="Maggie Wei" w:date="2018-07-09T14:11:00Z">
        <w:r w:rsidR="00D671ED">
          <w:t>with</w:t>
        </w:r>
      </w:ins>
      <w:del w:id="587" w:author="Maggie Wei" w:date="2018-07-09T14:11:00Z">
        <w:r w:rsidDel="00D671ED">
          <w:delText>in</w:delText>
        </w:r>
      </w:del>
      <w:r>
        <w:t xml:space="preserve"> the dataset at a hundred level, we can achieve a detection accuracy </w:t>
      </w:r>
      <w:r>
        <w:rPr>
          <w:rFonts w:hint="eastAsia"/>
        </w:rPr>
        <w:t>which is</w:t>
      </w:r>
      <w:r>
        <w:t xml:space="preserve"> larger than 99% and a false positive rate that is less than 0.01%. Besides, compared with the </w:t>
      </w:r>
      <w:ins w:id="588" w:author="Maggie Wei" w:date="2018-07-09T14:12:00Z">
        <w:r w:rsidR="00D671ED">
          <w:t xml:space="preserve">rule-based </w:t>
        </w:r>
      </w:ins>
      <w:r>
        <w:t>model</w:t>
      </w:r>
      <w:del w:id="589" w:author="Maggie Wei" w:date="2018-07-09T14:12:00Z">
        <w:r w:rsidDel="00D671ED">
          <w:delText xml:space="preserve"> based on rules</w:delText>
        </w:r>
      </w:del>
      <w:r>
        <w:t xml:space="preserve">, the Time and Space Performance of CPU and memory </w:t>
      </w:r>
      <w:ins w:id="590" w:author="Maggie Wei" w:date="2018-07-02T09:35:00Z">
        <w:r w:rsidR="00373407">
          <w:t>are</w:t>
        </w:r>
      </w:ins>
      <w:del w:id="591" w:author="Maggie Wei" w:date="2018-07-02T09:35:00Z">
        <w:r w:rsidDel="00373407">
          <w:delText>is</w:delText>
        </w:r>
      </w:del>
      <w:r>
        <w:t xml:space="preserve"> improved</w:t>
      </w:r>
      <w:r w:rsidRPr="00E94A17">
        <w:t xml:space="preserve"> </w:t>
      </w:r>
      <w:r>
        <w:t>significantly when the classifier is running in real time.</w:t>
      </w:r>
    </w:p>
    <w:p w14:paraId="298AF0E9" w14:textId="2B69D223" w:rsidR="00E44971" w:rsidRDefault="00E44971" w:rsidP="00A10884">
      <w:pPr>
        <w:ind w:firstLine="360"/>
      </w:pPr>
      <w:r>
        <w:rPr>
          <w:rFonts w:hint="eastAsia"/>
        </w:rPr>
        <w:t>We u</w:t>
      </w:r>
      <w:r>
        <w:t>se a great amount of data to study the application security based on artificial intelligence and at the same time give equal weight to the security of artificial intelligence itself. Through a lot of experimen</w:t>
      </w:r>
      <w:r w:rsidRPr="00C43895">
        <w:t>ts, we</w:t>
      </w:r>
      <w:r>
        <w:t xml:space="preserve"> have done the following works: 1)</w:t>
      </w:r>
      <w:ins w:id="592" w:author="Maggie Wei" w:date="2018-07-09T14:14:00Z">
        <w:r w:rsidR="00D671ED">
          <w:t xml:space="preserve"> </w:t>
        </w:r>
      </w:ins>
      <w:ins w:id="593" w:author="Maggie Wei" w:date="2018-07-09T14:13:00Z">
        <w:r w:rsidR="00D671ED">
          <w:t xml:space="preserve">simulation of scenario </w:t>
        </w:r>
      </w:ins>
      <w:ins w:id="594" w:author="Maggie Wei" w:date="2018-07-09T14:14:00Z">
        <w:r w:rsidR="00D671ED">
          <w:t>in which</w:t>
        </w:r>
      </w:ins>
      <w:r>
        <w:t xml:space="preserve"> attackers change the malicious sample</w:t>
      </w:r>
      <w:ins w:id="595" w:author="Maggie Wei" w:date="2018-07-09T14:14:00Z">
        <w:r w:rsidR="00D671ED">
          <w:t>s</w:t>
        </w:r>
      </w:ins>
      <w:r>
        <w:t xml:space="preserve"> (such as modify the value of features) so as to </w:t>
      </w:r>
      <w:r>
        <w:rPr>
          <w:rFonts w:hint="eastAsia"/>
        </w:rPr>
        <w:t>confuse classifier and</w:t>
      </w:r>
      <w:r>
        <w:t xml:space="preserve"> the</w:t>
      </w:r>
      <w:ins w:id="596" w:author="Maggie Wei" w:date="2018-07-09T14:14:00Z">
        <w:r w:rsidR="00D671ED">
          <w:t>n</w:t>
        </w:r>
      </w:ins>
      <w:del w:id="597" w:author="Maggie Wei" w:date="2018-07-09T14:14:00Z">
        <w:r w:rsidDel="00D671ED">
          <w:delText>n can</w:delText>
        </w:r>
      </w:del>
      <w:r>
        <w:t xml:space="preserve"> evade it; 2) </w:t>
      </w:r>
      <w:del w:id="598" w:author="Maggie Wei" w:date="2018-07-09T14:15:00Z">
        <w:r w:rsidDel="00D671ED">
          <w:delText xml:space="preserve">the </w:delText>
        </w:r>
      </w:del>
      <w:ins w:id="599" w:author="Maggie Wei" w:date="2018-07-09T14:15:00Z">
        <w:r w:rsidR="00D671ED">
          <w:t xml:space="preserve">our </w:t>
        </w:r>
      </w:ins>
      <w:r>
        <w:t xml:space="preserve">classifier </w:t>
      </w:r>
      <w:r>
        <w:rPr>
          <w:rFonts w:hint="eastAsia"/>
        </w:rPr>
        <w:t>conduct self</w:t>
      </w:r>
      <w:r>
        <w:t>-revision by retraining the model and eliminat</w:t>
      </w:r>
      <w:r>
        <w:rPr>
          <w:rFonts w:hint="eastAsia"/>
        </w:rPr>
        <w:t>ing</w:t>
      </w:r>
      <w:r>
        <w:t xml:space="preserve"> the features that have been exploited by attackers in order to maintain the model robustness.</w:t>
      </w:r>
    </w:p>
    <w:p w14:paraId="5248DB15" w14:textId="77777777" w:rsidR="00E44971" w:rsidRDefault="00E44971" w:rsidP="00E44971"/>
    <w:p w14:paraId="5009968F" w14:textId="15AF5452" w:rsidR="00E44971" w:rsidRDefault="00E44971" w:rsidP="00E44971">
      <w:r>
        <w:t xml:space="preserve">The learning-based classifier is an important research topic in the field of social engineering, </w:t>
      </w:r>
      <w:r>
        <w:lastRenderedPageBreak/>
        <w:t xml:space="preserve">malware analysis, etc. In the future, we will </w:t>
      </w:r>
      <w:ins w:id="600" w:author="Maggie Wei" w:date="2018-07-09T14:15:00Z">
        <w:r w:rsidR="00D671ED">
          <w:t xml:space="preserve">move forward and </w:t>
        </w:r>
      </w:ins>
      <w:r>
        <w:t xml:space="preserve">try to </w:t>
      </w:r>
      <w:r>
        <w:rPr>
          <w:rFonts w:hint="eastAsia"/>
        </w:rPr>
        <w:t>focus on</w:t>
      </w:r>
      <w:r>
        <w:t xml:space="preserve"> the following </w:t>
      </w:r>
      <w:r>
        <w:rPr>
          <w:rFonts w:hint="eastAsia"/>
        </w:rPr>
        <w:t>topics</w:t>
      </w:r>
      <w:r>
        <w:t>:</w:t>
      </w:r>
    </w:p>
    <w:p w14:paraId="1AE1D54D" w14:textId="77777777" w:rsidR="00E44971" w:rsidRDefault="00E44971" w:rsidP="00E44971">
      <w:pPr>
        <w:pStyle w:val="a5"/>
        <w:numPr>
          <w:ilvl w:val="0"/>
          <w:numId w:val="8"/>
        </w:numPr>
        <w:ind w:firstLineChars="0"/>
      </w:pPr>
      <w:r>
        <w:rPr>
          <w:rFonts w:hint="eastAsia"/>
        </w:rPr>
        <w:t>Mal</w:t>
      </w:r>
      <w:r>
        <w:t>icious PDF file detection based on deep learning</w:t>
      </w:r>
    </w:p>
    <w:p w14:paraId="64C0AD48" w14:textId="141F364E" w:rsidR="00E44971" w:rsidRDefault="00E44971" w:rsidP="00E44971">
      <w:pPr>
        <w:pStyle w:val="a5"/>
        <w:numPr>
          <w:ilvl w:val="0"/>
          <w:numId w:val="8"/>
        </w:numPr>
        <w:ind w:firstLineChars="0"/>
      </w:pPr>
      <w:r>
        <w:t>O</w:t>
      </w:r>
      <w:r w:rsidRPr="00C43895">
        <w:t>ptimization</w:t>
      </w:r>
      <w:r>
        <w:t xml:space="preserve"> of </w:t>
      </w:r>
      <w:ins w:id="601" w:author="Maggie Wei" w:date="2018-07-02T09:36:00Z">
        <w:r w:rsidR="00373407">
          <w:t xml:space="preserve">the </w:t>
        </w:r>
      </w:ins>
      <w:r>
        <w:t>static and dynamic analysis engine</w:t>
      </w:r>
    </w:p>
    <w:p w14:paraId="4EC499D8" w14:textId="4DFB2D24" w:rsidR="00E44971" w:rsidRDefault="00D671ED" w:rsidP="00E44971">
      <w:pPr>
        <w:pStyle w:val="a5"/>
        <w:numPr>
          <w:ilvl w:val="0"/>
          <w:numId w:val="8"/>
        </w:numPr>
        <w:ind w:firstLineChars="0"/>
      </w:pPr>
      <w:ins w:id="602" w:author="Maggie Wei" w:date="2018-07-09T14:15:00Z">
        <w:r>
          <w:t xml:space="preserve">Analysis of </w:t>
        </w:r>
      </w:ins>
      <w:ins w:id="603" w:author="Maggie Wei" w:date="2018-07-09T14:16:00Z">
        <w:r>
          <w:t>m</w:t>
        </w:r>
      </w:ins>
      <w:del w:id="604" w:author="Maggie Wei" w:date="2018-07-09T14:16:00Z">
        <w:r w:rsidR="00E44971" w:rsidDel="00D671ED">
          <w:delText>M</w:delText>
        </w:r>
      </w:del>
      <w:r w:rsidR="00E44971">
        <w:t xml:space="preserve">ore file formats such as </w:t>
      </w:r>
      <w:r w:rsidR="00E44971">
        <w:rPr>
          <w:rFonts w:hint="eastAsia"/>
        </w:rPr>
        <w:t>Microsoft Office</w:t>
      </w:r>
      <w:r w:rsidR="00E44971">
        <w:t xml:space="preserve"> including </w:t>
      </w:r>
      <w:r w:rsidR="00E44971">
        <w:rPr>
          <w:rFonts w:hint="eastAsia"/>
        </w:rPr>
        <w:t>docx, pptx</w:t>
      </w:r>
      <w:r w:rsidR="00E44971">
        <w:t>, etc.</w:t>
      </w:r>
    </w:p>
    <w:p w14:paraId="674EC284" w14:textId="77777777" w:rsidR="00953BB0" w:rsidRPr="00E44971" w:rsidRDefault="00953BB0" w:rsidP="00953BB0"/>
    <w:p w14:paraId="538933FE" w14:textId="77777777" w:rsidR="00953BB0" w:rsidRDefault="00953BB0" w:rsidP="00953BB0"/>
    <w:p w14:paraId="519C82A5" w14:textId="77777777" w:rsidR="00953BB0" w:rsidRDefault="00953BB0" w:rsidP="00953BB0"/>
    <w:p w14:paraId="7C4CD8F1" w14:textId="77777777" w:rsidR="00953BB0" w:rsidRDefault="00953BB0" w:rsidP="00953BB0">
      <w:pPr>
        <w:rPr>
          <w:b/>
          <w:sz w:val="24"/>
          <w:szCs w:val="24"/>
        </w:rPr>
      </w:pPr>
      <w:r w:rsidRPr="00953BB0">
        <w:rPr>
          <w:rFonts w:hint="eastAsia"/>
          <w:b/>
          <w:sz w:val="24"/>
          <w:szCs w:val="24"/>
        </w:rPr>
        <w:t>References</w:t>
      </w:r>
    </w:p>
    <w:p w14:paraId="2B2B900F" w14:textId="77777777" w:rsidR="00953BB0" w:rsidRDefault="00953BB0" w:rsidP="00953BB0">
      <w:pPr>
        <w:rPr>
          <w:b/>
          <w:sz w:val="24"/>
          <w:szCs w:val="24"/>
        </w:rPr>
      </w:pPr>
    </w:p>
    <w:p w14:paraId="414268B0" w14:textId="77777777"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Nedim ˇ Srndic and Pavel Laskov. Detection of Malicious Pdf Files Based on Hierarchical Document Structure. In </w:t>
      </w:r>
      <w:r w:rsidRPr="00275493">
        <w:rPr>
          <w:rFonts w:asciiTheme="minorHAnsi" w:hAnsiTheme="minorHAnsi" w:cs="NimbusRomNo9L-ReguItal"/>
          <w:color w:val="000000" w:themeColor="text1"/>
          <w:kern w:val="0"/>
          <w:sz w:val="20"/>
          <w:szCs w:val="20"/>
        </w:rPr>
        <w:t>20th Network and Distributed System Security Symposium (NDSS)</w:t>
      </w:r>
      <w:r w:rsidRPr="00275493">
        <w:rPr>
          <w:rFonts w:asciiTheme="minorHAnsi" w:hAnsiTheme="minorHAnsi" w:cs="NimbusRomNo9L-Regu"/>
          <w:color w:val="000000" w:themeColor="text1"/>
          <w:kern w:val="0"/>
          <w:sz w:val="20"/>
          <w:szCs w:val="20"/>
        </w:rPr>
        <w:t>, 2013</w:t>
      </w:r>
    </w:p>
    <w:p w14:paraId="2BB70E97" w14:textId="77777777"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Nedim ˇ Srndic and Pavel Laskov. Mimicus: A Library for Adversarial Classifier Evasion. </w:t>
      </w:r>
      <w:hyperlink r:id="rId15" w:history="1">
        <w:r w:rsidRPr="00275493">
          <w:rPr>
            <w:rStyle w:val="a6"/>
            <w:rFonts w:asciiTheme="minorHAnsi" w:hAnsiTheme="minorHAnsi" w:cs="NimbusSanL-Regu"/>
            <w:color w:val="000000" w:themeColor="text1"/>
            <w:kern w:val="0"/>
            <w:sz w:val="20"/>
            <w:szCs w:val="20"/>
          </w:rPr>
          <w:t>https://github.com/srndic/</w:t>
        </w:r>
        <w:r>
          <w:rPr>
            <w:rStyle w:val="a6"/>
            <w:rFonts w:asciiTheme="minorHAnsi" w:hAnsiTheme="minorHAnsi" w:cs="NimbusSanL-Regu"/>
            <w:color w:val="000000" w:themeColor="text1"/>
            <w:kern w:val="0"/>
            <w:sz w:val="20"/>
            <w:szCs w:val="20"/>
          </w:rPr>
          <w:t xml:space="preserve"> </w:t>
        </w:r>
        <w:r w:rsidRPr="00275493">
          <w:rPr>
            <w:rStyle w:val="a6"/>
            <w:rFonts w:asciiTheme="minorHAnsi" w:hAnsiTheme="minorHAnsi" w:cs="NimbusSanL-Regu"/>
            <w:color w:val="000000" w:themeColor="text1"/>
            <w:kern w:val="0"/>
            <w:sz w:val="20"/>
            <w:szCs w:val="20"/>
          </w:rPr>
          <w:t>mimicus</w:t>
        </w:r>
      </w:hyperlink>
      <w:r w:rsidRPr="00275493">
        <w:rPr>
          <w:rFonts w:asciiTheme="minorHAnsi" w:hAnsiTheme="minorHAnsi" w:cs="NimbusRomNo9L-Regu"/>
          <w:color w:val="000000" w:themeColor="text1"/>
          <w:kern w:val="0"/>
          <w:sz w:val="20"/>
          <w:szCs w:val="20"/>
        </w:rPr>
        <w:t>.</w:t>
      </w:r>
    </w:p>
    <w:p w14:paraId="28B78ADA" w14:textId="77777777"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bookmarkStart w:id="605" w:name="_Ref510014683"/>
      <w:r w:rsidRPr="00275493">
        <w:rPr>
          <w:rFonts w:asciiTheme="minorHAnsi" w:hAnsiTheme="minorHAnsi"/>
          <w:color w:val="000000" w:themeColor="text1"/>
          <w:sz w:val="20"/>
          <w:szCs w:val="20"/>
        </w:rPr>
        <w:t>Nedim Šrndic and Pavel Laskov . Hidost: a static machine-learning-based detector of malicious files, Šrndi′c and Laskov EURASIP Journal on Information Security (2016) 2016</w:t>
      </w:r>
      <w:bookmarkEnd w:id="605"/>
    </w:p>
    <w:p w14:paraId="2456986D" w14:textId="77777777"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Nedim Srndic and Pavel Laskov. Practical Evasion of a Learning- Based Classifier: A Case Study. In Proceedings of the 35th IEEE Symposium on Security and Privacy (Oakland), San Jose, CA, May 2014</w:t>
      </w:r>
    </w:p>
    <w:p w14:paraId="29224F29" w14:textId="77777777"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C5301D">
        <w:rPr>
          <w:rFonts w:asciiTheme="minorHAnsi" w:hAnsiTheme="minorHAnsi"/>
          <w:color w:val="000000" w:themeColor="text1"/>
          <w:sz w:val="20"/>
          <w:szCs w:val="20"/>
        </w:rPr>
        <w:t>Pavel Laskov and Nedim Srndic. Static Detection of Malicious JavaScript-Bearing PDF Documents. In Proceedings of the Annual Computer Security Applications Conference (ACSAC), 2011</w:t>
      </w:r>
    </w:p>
    <w:p w14:paraId="2443AF43" w14:textId="77777777"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Davide Balzarotti, Marco Cova, Christoph Karlberger, Christopher Kruegel, Engin Kirda, and Giovann Vigna. Efficient Detection of Split Personalities in Malware. In Proceedings of the 17th Annual Network and Distributed System Security Symposium (NDSS), San Diego, CA, February–March 2010</w:t>
      </w:r>
    </w:p>
    <w:p w14:paraId="53A76F3C" w14:textId="77777777"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Igino Corona, </w:t>
      </w:r>
      <w:bookmarkStart w:id="606" w:name="OLE_LINK3"/>
      <w:bookmarkStart w:id="607" w:name="OLE_LINK4"/>
      <w:r w:rsidRPr="00275493">
        <w:rPr>
          <w:rFonts w:asciiTheme="minorHAnsi" w:hAnsiTheme="minorHAnsi" w:cs="NimbusRomNo9L-Regu"/>
          <w:color w:val="000000" w:themeColor="text1"/>
          <w:kern w:val="0"/>
          <w:sz w:val="20"/>
          <w:szCs w:val="20"/>
        </w:rPr>
        <w:t>Davide Maiorca</w:t>
      </w:r>
      <w:bookmarkEnd w:id="606"/>
      <w:bookmarkEnd w:id="607"/>
      <w:r w:rsidRPr="00275493">
        <w:rPr>
          <w:rFonts w:asciiTheme="minorHAnsi" w:hAnsiTheme="minorHAnsi" w:cs="NimbusRomNo9L-Regu"/>
          <w:color w:val="000000" w:themeColor="text1"/>
          <w:kern w:val="0"/>
          <w:sz w:val="20"/>
          <w:szCs w:val="20"/>
        </w:rPr>
        <w:t xml:space="preserve">, Davide Ariu, and Giorgio Giacinto. Lux0R: Detection of Malicious PDF-embedded JavaScript Code through Discriminant Analysis of API References. In </w:t>
      </w:r>
      <w:r w:rsidRPr="00275493">
        <w:rPr>
          <w:rFonts w:asciiTheme="minorHAnsi" w:hAnsiTheme="minorHAnsi" w:cs="NimbusRomNo9L-ReguItal"/>
          <w:color w:val="000000" w:themeColor="text1"/>
          <w:kern w:val="0"/>
          <w:sz w:val="20"/>
          <w:szCs w:val="20"/>
        </w:rPr>
        <w:t>Proceedings of the Artificial Intelligent and Security Workshop (AISec)</w:t>
      </w:r>
      <w:r w:rsidRPr="00275493">
        <w:rPr>
          <w:rFonts w:asciiTheme="minorHAnsi" w:hAnsiTheme="minorHAnsi" w:cs="NimbusRomNo9L-Regu"/>
          <w:color w:val="000000" w:themeColor="text1"/>
          <w:kern w:val="0"/>
          <w:sz w:val="20"/>
          <w:szCs w:val="20"/>
        </w:rPr>
        <w:t>, 2014.PDFrate</w:t>
      </w:r>
    </w:p>
    <w:p w14:paraId="59633F17" w14:textId="77777777"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 xml:space="preserve">Davide Maiorca, Davide Ariu, Igino Corona, and Giorgio Giac- into. A Structural and Content-based Approach for a Precise and Robust Detection of Malicious PDF Files. In </w:t>
      </w:r>
      <w:r w:rsidRPr="00275493">
        <w:rPr>
          <w:rFonts w:asciiTheme="minorHAnsi" w:eastAsiaTheme="minorEastAsia" w:hAnsiTheme="minorHAnsi" w:cs="Times"/>
          <w:i/>
          <w:iCs/>
          <w:color w:val="000000" w:themeColor="text1"/>
          <w:kern w:val="0"/>
          <w:sz w:val="20"/>
          <w:szCs w:val="20"/>
        </w:rPr>
        <w:t>Proceedings of the International Conference on Information Systems Security and Privacy (ICISSP)</w:t>
      </w:r>
      <w:r w:rsidRPr="00275493">
        <w:rPr>
          <w:rFonts w:asciiTheme="minorHAnsi" w:eastAsiaTheme="minorEastAsia" w:hAnsiTheme="minorHAnsi" w:cs="Times"/>
          <w:color w:val="000000" w:themeColor="text1"/>
          <w:kern w:val="0"/>
          <w:sz w:val="20"/>
          <w:szCs w:val="20"/>
        </w:rPr>
        <w:t>, 2015.</w:t>
      </w:r>
    </w:p>
    <w:p w14:paraId="4F783D95" w14:textId="77777777"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DavideMaiorca, DavideAriu, IginoCorona, andGiorgioGiacinto. An Evasion Resilient Approach to the Detection of Malicious PDF Files. In Proceedings of the International Conference on Information Systems Security and Privacy (ICISSP), 2016.</w:t>
      </w:r>
    </w:p>
    <w:p w14:paraId="52DF4A01" w14:textId="77777777"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Davide</w:t>
      </w:r>
      <w:r>
        <w:rPr>
          <w:rFonts w:asciiTheme="minorHAnsi" w:hAnsiTheme="minorHAnsi"/>
          <w:color w:val="000000" w:themeColor="text1"/>
          <w:sz w:val="20"/>
          <w:szCs w:val="20"/>
        </w:rPr>
        <w:t xml:space="preserve"> </w:t>
      </w:r>
      <w:r w:rsidRPr="00275493">
        <w:rPr>
          <w:rFonts w:asciiTheme="minorHAnsi" w:hAnsiTheme="minorHAnsi"/>
          <w:color w:val="000000" w:themeColor="text1"/>
          <w:sz w:val="20"/>
          <w:szCs w:val="20"/>
        </w:rPr>
        <w:t>Maiorca,IginoCorona,andGiorgioGiacinto.Lookingat the Bag is not Enough to Find the Bomb: An Evasion of Structural Methods for Malicious PDF Files Detection. In Proceedings of the 8th ACM Symposium on Information, Computer and Commu- nications Security (ASIACCS), Hangzhou, China, March 2013.</w:t>
      </w:r>
    </w:p>
    <w:p w14:paraId="5B26F023" w14:textId="77777777"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Davide</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Maiorca,Giorgio</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Giacinto,and</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Igino</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Corona.</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 xml:space="preserve">APattern Recognition System for Malicious PDF Files Detection. In </w:t>
      </w:r>
      <w:r w:rsidRPr="00275493">
        <w:rPr>
          <w:rFonts w:asciiTheme="minorHAnsi" w:eastAsiaTheme="minorEastAsia" w:hAnsiTheme="minorHAnsi" w:cs="Times"/>
          <w:i/>
          <w:iCs/>
          <w:color w:val="000000" w:themeColor="text1"/>
          <w:kern w:val="0"/>
          <w:sz w:val="20"/>
          <w:szCs w:val="20"/>
        </w:rPr>
        <w:t>Pro- ceedings of the 8th International Conference on Machine Learning and Data Mining in Pattern Recognition (MLDM)</w:t>
      </w:r>
      <w:r w:rsidRPr="00275493">
        <w:rPr>
          <w:rFonts w:asciiTheme="minorHAnsi" w:eastAsiaTheme="minorEastAsia" w:hAnsiTheme="minorHAnsi" w:cs="Times"/>
          <w:color w:val="000000" w:themeColor="text1"/>
          <w:kern w:val="0"/>
          <w:sz w:val="20"/>
          <w:szCs w:val="20"/>
        </w:rPr>
        <w:t>, 2012.</w:t>
      </w:r>
    </w:p>
    <w:p w14:paraId="7FD75E81" w14:textId="77777777"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D96F82">
        <w:rPr>
          <w:rFonts w:asciiTheme="minorHAnsi" w:hAnsiTheme="minorHAnsi"/>
          <w:color w:val="000000" w:themeColor="text1"/>
          <w:sz w:val="20"/>
          <w:szCs w:val="20"/>
        </w:rPr>
        <w:t>Cristina Vatamanu, Drago¸s Gavrilu ¸ T, and R˘azvan Benchea. A Practical Approach on Clustering Malicious PDF Documents. Journal in Computer Virology, June 2012.</w:t>
      </w:r>
    </w:p>
    <w:p w14:paraId="04517B5F" w14:textId="77777777"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 xml:space="preserve">Xun Lu, Jianwei Zhuge, Ruoyu Wang, Yinzhi Cao, and Yan Chen. De-obfuscation and Detection of Malicious PDF Files with High Accuracy. In </w:t>
      </w:r>
      <w:r w:rsidRPr="00275493">
        <w:rPr>
          <w:rFonts w:asciiTheme="minorHAnsi" w:eastAsiaTheme="minorEastAsia" w:hAnsiTheme="minorHAnsi" w:cs="Times"/>
          <w:i/>
          <w:iCs/>
          <w:color w:val="000000" w:themeColor="text1"/>
          <w:kern w:val="0"/>
          <w:sz w:val="20"/>
          <w:szCs w:val="20"/>
        </w:rPr>
        <w:t xml:space="preserve">Proceedings of the 46th Hawaii International Con- </w:t>
      </w:r>
      <w:r w:rsidRPr="00275493">
        <w:rPr>
          <w:rFonts w:asciiTheme="minorHAnsi" w:eastAsiaTheme="minorEastAsia" w:hAnsiTheme="minorHAnsi" w:cs="Times"/>
          <w:i/>
          <w:iCs/>
          <w:color w:val="000000" w:themeColor="text1"/>
          <w:kern w:val="0"/>
          <w:sz w:val="20"/>
          <w:szCs w:val="20"/>
        </w:rPr>
        <w:lastRenderedPageBreak/>
        <w:t>ference on System Sciences (HICSS)</w:t>
      </w:r>
      <w:r w:rsidRPr="00275493">
        <w:rPr>
          <w:rFonts w:asciiTheme="minorHAnsi" w:eastAsiaTheme="minorEastAsia" w:hAnsiTheme="minorHAnsi" w:cs="Times"/>
          <w:color w:val="000000" w:themeColor="text1"/>
          <w:kern w:val="0"/>
          <w:sz w:val="20"/>
          <w:szCs w:val="20"/>
        </w:rPr>
        <w:t>, 2013.</w:t>
      </w:r>
    </w:p>
    <w:p w14:paraId="44F68C68" w14:textId="77777777" w:rsidR="00953BB0" w:rsidRPr="00275493" w:rsidRDefault="00953BB0" w:rsidP="00953BB0">
      <w:pPr>
        <w:pStyle w:val="a5"/>
        <w:numPr>
          <w:ilvl w:val="0"/>
          <w:numId w:val="3"/>
        </w:numPr>
        <w:ind w:firstLineChars="0"/>
        <w:rPr>
          <w:rFonts w:asciiTheme="minorHAnsi" w:hAnsiTheme="minorHAnsi"/>
          <w:color w:val="000000" w:themeColor="text1"/>
          <w:sz w:val="20"/>
          <w:szCs w:val="20"/>
        </w:rPr>
      </w:pPr>
      <w:r w:rsidRPr="00275493">
        <w:rPr>
          <w:rFonts w:asciiTheme="minorHAnsi" w:hAnsiTheme="minorHAnsi"/>
          <w:color w:val="000000" w:themeColor="text1"/>
          <w:sz w:val="20"/>
          <w:szCs w:val="20"/>
        </w:rPr>
        <w:t>Weilin Xu, Yanjun Qi, and David Evans. Automatically Evading Classifiers: A Case Study on PDF Malware Classifiers. In Proceedings of the 2016 Annual Network and Distributed System Security Symposium (NDSS), San Diego, CA, February 2016. http://evademl.org/</w:t>
      </w:r>
    </w:p>
    <w:p w14:paraId="417541A8" w14:textId="77777777" w:rsidR="00953BB0"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7C7E43">
        <w:rPr>
          <w:rFonts w:asciiTheme="minorHAnsi" w:hAnsiTheme="minorHAnsi"/>
          <w:color w:val="000000" w:themeColor="text1"/>
          <w:sz w:val="20"/>
          <w:szCs w:val="20"/>
        </w:rPr>
        <w:t>Zacharias Tzermias, Giorgos Sykiotakis, Michalis Polychronakis, and Evangelos P. Markatos. Combining Static and Dynamic Analysis for the Detection of Malicious Documents. In Proceedings of the 4th European Workshop on System Security (EUROSEC), 2011.</w:t>
      </w:r>
    </w:p>
    <w:p w14:paraId="4A6495A2" w14:textId="77777777"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Florian Schmitt, Jan Gassen, and Elmar Gerhards-Padilla. PDF Scrutinizer: Detecting JavaScript-based Attacks in PDF Docu- ments. In </w:t>
      </w:r>
      <w:r w:rsidRPr="00275493">
        <w:rPr>
          <w:rFonts w:asciiTheme="minorHAnsi" w:eastAsiaTheme="minorEastAsia" w:hAnsiTheme="minorHAnsi" w:cs="Times"/>
          <w:i/>
          <w:iCs/>
          <w:color w:val="000000"/>
          <w:kern w:val="0"/>
          <w:sz w:val="20"/>
          <w:szCs w:val="20"/>
        </w:rPr>
        <w:t>Proceedings of the 10th Annual International Confer- ence on Privacy, Security and Trust (PST)</w:t>
      </w:r>
      <w:r w:rsidRPr="00275493">
        <w:rPr>
          <w:rFonts w:asciiTheme="minorHAnsi" w:eastAsiaTheme="minorEastAsia" w:hAnsiTheme="minorHAnsi" w:cs="Times"/>
          <w:color w:val="000000"/>
          <w:kern w:val="0"/>
          <w:sz w:val="20"/>
          <w:szCs w:val="20"/>
        </w:rPr>
        <w:t>, 2012.</w:t>
      </w:r>
    </w:p>
    <w:p w14:paraId="0FCD4C42" w14:textId="77777777"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 Kevin Z. Snow, Srinivas Krishnan, Fabian Monrose, and Niels Provos. ShellOS: Enabling Fast Detection and Forensic Analysis of Code Injection Attacks. In </w:t>
      </w:r>
      <w:r w:rsidRPr="00275493">
        <w:rPr>
          <w:rFonts w:asciiTheme="minorHAnsi" w:eastAsiaTheme="minorEastAsia" w:hAnsiTheme="minorHAnsi" w:cs="Times"/>
          <w:i/>
          <w:iCs/>
          <w:color w:val="000000"/>
          <w:kern w:val="0"/>
          <w:sz w:val="20"/>
          <w:szCs w:val="20"/>
        </w:rPr>
        <w:t>Proceedings of the 20th USENIX Security Symposium (Security)</w:t>
      </w:r>
      <w:r w:rsidRPr="00275493">
        <w:rPr>
          <w:rFonts w:asciiTheme="minorHAnsi" w:eastAsiaTheme="minorEastAsia" w:hAnsiTheme="minorHAnsi" w:cs="Times"/>
          <w:color w:val="000000"/>
          <w:kern w:val="0"/>
          <w:sz w:val="20"/>
          <w:szCs w:val="20"/>
        </w:rPr>
        <w:t>, San Francisco, CA, August 2011.</w:t>
      </w:r>
    </w:p>
    <w:p w14:paraId="51F342BD" w14:textId="77777777" w:rsidR="00953BB0" w:rsidRPr="003D1DB4"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DaipingLiu,HainingWang,andAngelosStavrou.DetectingMa- licious Javascript in PDF through Document Instrumentation. In </w:t>
      </w:r>
      <w:r w:rsidRPr="00275493">
        <w:rPr>
          <w:rFonts w:asciiTheme="minorHAnsi" w:eastAsiaTheme="minorEastAsia" w:hAnsiTheme="minorHAnsi" w:cs="Times"/>
          <w:i/>
          <w:iCs/>
          <w:color w:val="000000"/>
          <w:kern w:val="0"/>
          <w:sz w:val="20"/>
          <w:szCs w:val="20"/>
        </w:rPr>
        <w:t>Proceedings of the 44th International Conference on Dependable Systems and Networks (DSN)</w:t>
      </w:r>
      <w:r w:rsidRPr="00275493">
        <w:rPr>
          <w:rFonts w:asciiTheme="minorHAnsi" w:eastAsiaTheme="minorEastAsia" w:hAnsiTheme="minorHAnsi" w:cs="Times"/>
          <w:color w:val="000000"/>
          <w:kern w:val="0"/>
          <w:sz w:val="20"/>
          <w:szCs w:val="20"/>
        </w:rPr>
        <w:t>, Atlanta, GA, 2014.</w:t>
      </w:r>
      <w:r>
        <w:rPr>
          <w:rFonts w:asciiTheme="minorHAnsi" w:eastAsiaTheme="minorEastAsia" w:hAnsiTheme="minorHAnsi" w:cs="Times"/>
          <w:color w:val="000000"/>
          <w:kern w:val="0"/>
          <w:sz w:val="20"/>
          <w:szCs w:val="20"/>
        </w:rPr>
        <w:t xml:space="preserve"> </w:t>
      </w:r>
    </w:p>
    <w:p w14:paraId="7C54206D" w14:textId="77777777"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BE71B6">
        <w:rPr>
          <w:rFonts w:asciiTheme="minorHAnsi" w:hAnsiTheme="minorHAnsi"/>
          <w:color w:val="000000" w:themeColor="text1"/>
          <w:sz w:val="20"/>
          <w:szCs w:val="20"/>
        </w:rPr>
        <w:t>Carsten Willems, Felix C. Freiling, and Thorsten Holz. Using Memory Management to Detect and Extract Illegitimate Code for Malware Analysis. In Proceedings of the Annual Computer Security Applications Conference (ACSAC), 2012.</w:t>
      </w:r>
    </w:p>
    <w:p w14:paraId="426CF8A6" w14:textId="77777777"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Curtis Carmony, Mu Zhang, Xunchao Hu, Abhishek Vasisht Bhaskar, and Heng Yin. Extract Me If You Can: Abusing PDF Parsers in Malware Detectors. In Proceedings of the 2016 Annual Network and Distributed System Security Symposium (NDSS), San Diego, CA, February 2016</w:t>
      </w:r>
    </w:p>
    <w:p w14:paraId="698BC64E" w14:textId="77777777" w:rsidR="00953BB0" w:rsidRPr="00275493" w:rsidRDefault="00953BB0" w:rsidP="00953BB0">
      <w:pPr>
        <w:pStyle w:val="a5"/>
        <w:numPr>
          <w:ilvl w:val="0"/>
          <w:numId w:val="3"/>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Meng Xu and Taesoo Kim, </w:t>
      </w:r>
      <w:r w:rsidRPr="00275493">
        <w:rPr>
          <w:rFonts w:asciiTheme="minorHAnsi" w:hAnsiTheme="minorHAnsi" w:cs="NimbusRomNo9L-Regu"/>
          <w:iCs/>
          <w:color w:val="000000" w:themeColor="text1"/>
          <w:kern w:val="0"/>
          <w:sz w:val="20"/>
          <w:szCs w:val="20"/>
        </w:rPr>
        <w:t>Georgia Institute of Technology:</w:t>
      </w:r>
      <w:r w:rsidRPr="00275493">
        <w:rPr>
          <w:rFonts w:asciiTheme="minorHAnsi" w:hAnsiTheme="minorHAnsi" w:cs="MyriadPro-Bold"/>
          <w:b/>
          <w:bCs/>
          <w:color w:val="000000" w:themeColor="text1"/>
          <w:kern w:val="0"/>
          <w:sz w:val="20"/>
          <w:szCs w:val="20"/>
        </w:rPr>
        <w:t xml:space="preserve"> </w:t>
      </w:r>
      <w:r w:rsidRPr="00275493">
        <w:rPr>
          <w:rFonts w:asciiTheme="minorHAnsi" w:hAnsiTheme="minorHAnsi" w:cs="NimbusRomNo9L-Regu"/>
          <w:bCs/>
          <w:iCs/>
          <w:color w:val="000000" w:themeColor="text1"/>
          <w:kern w:val="0"/>
          <w:sz w:val="20"/>
          <w:szCs w:val="20"/>
        </w:rPr>
        <w:t>PlatPal: Detecting Malicious Documents with Platform Diversity .</w:t>
      </w:r>
      <w:r w:rsidRPr="00275493">
        <w:rPr>
          <w:rFonts w:asciiTheme="minorHAnsi" w:hAnsiTheme="minorHAnsi" w:cs="MyriadPro-Semibold"/>
          <w:color w:val="000000" w:themeColor="text1"/>
          <w:kern w:val="0"/>
          <w:sz w:val="20"/>
          <w:szCs w:val="20"/>
        </w:rPr>
        <w:t xml:space="preserve"> </w:t>
      </w:r>
      <w:r w:rsidRPr="00275493">
        <w:rPr>
          <w:rFonts w:asciiTheme="minorHAnsi" w:hAnsiTheme="minorHAnsi" w:cs="NimbusRomNo9L-Regu"/>
          <w:bCs/>
          <w:iCs/>
          <w:color w:val="000000" w:themeColor="text1"/>
          <w:kern w:val="0"/>
          <w:sz w:val="20"/>
          <w:szCs w:val="20"/>
        </w:rPr>
        <w:t>26th USENIX Security Symposium 2017</w:t>
      </w:r>
    </w:p>
    <w:p w14:paraId="32437B8C" w14:textId="77777777" w:rsidR="00953BB0" w:rsidRPr="00275493" w:rsidRDefault="00953BB0" w:rsidP="00953BB0">
      <w:pPr>
        <w:pStyle w:val="a5"/>
        <w:numPr>
          <w:ilvl w:val="0"/>
          <w:numId w:val="3"/>
        </w:numPr>
        <w:ind w:firstLineChars="0"/>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VirusTotal. Free Online Virus, Malware and URL Scanner.</w:t>
      </w:r>
      <w:r w:rsidRPr="00275493">
        <w:rPr>
          <w:rFonts w:asciiTheme="minorHAnsi" w:hAnsiTheme="minorHAnsi" w:cs="NimbusSanL-Regu"/>
          <w:color w:val="000000" w:themeColor="text1"/>
          <w:kern w:val="0"/>
          <w:sz w:val="20"/>
          <w:szCs w:val="20"/>
        </w:rPr>
        <w:t>https://www.virustotal.com/</w:t>
      </w:r>
      <w:r w:rsidRPr="00275493">
        <w:rPr>
          <w:rFonts w:asciiTheme="minorHAnsi" w:hAnsiTheme="minorHAnsi" w:cs="NimbusRomNo9L-Regu"/>
          <w:color w:val="000000" w:themeColor="text1"/>
          <w:kern w:val="0"/>
          <w:sz w:val="20"/>
          <w:szCs w:val="20"/>
        </w:rPr>
        <w:t>.</w:t>
      </w:r>
    </w:p>
    <w:p w14:paraId="61E78233" w14:textId="77777777" w:rsidR="00953BB0" w:rsidRPr="00275493" w:rsidRDefault="00953BB0" w:rsidP="00953BB0">
      <w:pPr>
        <w:pStyle w:val="a5"/>
        <w:numPr>
          <w:ilvl w:val="0"/>
          <w:numId w:val="3"/>
        </w:numPr>
        <w:ind w:firstLineChars="0"/>
        <w:rPr>
          <w:rFonts w:asciiTheme="minorHAnsi" w:hAnsiTheme="minorHAnsi"/>
          <w:color w:val="000000" w:themeColor="text1"/>
          <w:sz w:val="20"/>
          <w:szCs w:val="20"/>
        </w:rPr>
      </w:pPr>
      <w:r w:rsidRPr="00275493">
        <w:rPr>
          <w:rFonts w:asciiTheme="minorHAnsi" w:hAnsiTheme="minorHAnsi"/>
          <w:color w:val="000000" w:themeColor="text1"/>
          <w:sz w:val="20"/>
          <w:szCs w:val="20"/>
        </w:rPr>
        <w:t>Stephan Chenette. Malicious Documents Archive for Signature Testing and Research - Contagio Malware Dump. http://contagiodump.blogspot.de/2010/08/ malicious-documents-archive-for.html.</w:t>
      </w:r>
    </w:p>
    <w:p w14:paraId="097ABE4A" w14:textId="77777777" w:rsidR="00953BB0" w:rsidRDefault="00953BB0" w:rsidP="00953BB0">
      <w:pPr>
        <w:pStyle w:val="a5"/>
        <w:numPr>
          <w:ilvl w:val="0"/>
          <w:numId w:val="3"/>
        </w:numPr>
        <w:ind w:firstLineChars="0"/>
        <w:rPr>
          <w:rFonts w:asciiTheme="minorHAnsi" w:hAnsiTheme="minorHAnsi"/>
          <w:color w:val="000000" w:themeColor="text1"/>
          <w:sz w:val="20"/>
          <w:szCs w:val="20"/>
        </w:rPr>
      </w:pPr>
      <w:bookmarkStart w:id="608" w:name="OLE_LINK5"/>
      <w:bookmarkStart w:id="609" w:name="OLE_LINK6"/>
      <w:r w:rsidRPr="007C7E43">
        <w:rPr>
          <w:rFonts w:asciiTheme="minorHAnsi" w:hAnsiTheme="minorHAnsi"/>
          <w:color w:val="000000" w:themeColor="text1"/>
          <w:sz w:val="20"/>
          <w:szCs w:val="20"/>
        </w:rPr>
        <w:t>Charles Smutz</w:t>
      </w:r>
      <w:bookmarkEnd w:id="608"/>
      <w:bookmarkEnd w:id="609"/>
      <w:r w:rsidRPr="007C7E43">
        <w:rPr>
          <w:rFonts w:asciiTheme="minorHAnsi" w:hAnsiTheme="minorHAnsi"/>
          <w:color w:val="000000" w:themeColor="text1"/>
          <w:sz w:val="20"/>
          <w:szCs w:val="20"/>
        </w:rPr>
        <w:t xml:space="preserve"> and Angelos Stavrou. Malicious PDF Detection using Metadata and Structural Features. In Proceedings of the Annual Computer Security Applications Conference (ACSAC), 2012.</w:t>
      </w:r>
    </w:p>
    <w:p w14:paraId="44E2D59B" w14:textId="77777777" w:rsidR="00953BB0" w:rsidRPr="00F26BCF" w:rsidRDefault="00953BB0" w:rsidP="00953BB0">
      <w:pPr>
        <w:pStyle w:val="a5"/>
        <w:widowControl/>
        <w:numPr>
          <w:ilvl w:val="0"/>
          <w:numId w:val="3"/>
        </w:numPr>
        <w:ind w:firstLineChars="0"/>
        <w:jc w:val="left"/>
        <w:rPr>
          <w:rFonts w:asciiTheme="minorHAnsi" w:hAnsiTheme="minorHAnsi"/>
          <w:color w:val="000000" w:themeColor="text1"/>
          <w:sz w:val="20"/>
          <w:szCs w:val="20"/>
          <w:u w:val="single"/>
        </w:rPr>
      </w:pPr>
      <w:r>
        <w:rPr>
          <w:rFonts w:hint="eastAsia"/>
        </w:rPr>
        <w:t>Symantec</w:t>
      </w:r>
      <w:r>
        <w:t xml:space="preserve"> 2017</w:t>
      </w:r>
      <w:r>
        <w:rPr>
          <w:rFonts w:hint="eastAsia"/>
        </w:rPr>
        <w:t>年安全威胁报告</w:t>
      </w:r>
      <w:hyperlink r:id="rId16" w:history="1">
        <w:r w:rsidR="00F26BCF" w:rsidRPr="00A30526">
          <w:rPr>
            <w:rStyle w:val="a6"/>
            <w:rFonts w:asciiTheme="minorHAnsi" w:hAnsiTheme="minorHAnsi"/>
            <w:sz w:val="20"/>
            <w:szCs w:val="20"/>
          </w:rPr>
          <w:t>https://www.symantec.com/content/dam/symantec/docs/reports/istr-22-2017-en.pdf</w:t>
        </w:r>
      </w:hyperlink>
    </w:p>
    <w:p w14:paraId="4D29620A" w14:textId="77777777" w:rsidR="00F26BCF" w:rsidRPr="00F26BCF" w:rsidRDefault="00F26BCF" w:rsidP="00F26BCF">
      <w:pPr>
        <w:pStyle w:val="a5"/>
        <w:numPr>
          <w:ilvl w:val="0"/>
          <w:numId w:val="3"/>
        </w:numPr>
        <w:ind w:firstLineChars="0"/>
        <w:rPr>
          <w:rFonts w:asciiTheme="minorHAnsi" w:hAnsiTheme="minorHAnsi"/>
          <w:color w:val="000000" w:themeColor="text1"/>
          <w:sz w:val="20"/>
          <w:szCs w:val="20"/>
        </w:rPr>
      </w:pPr>
      <w:r w:rsidRPr="00F26BCF">
        <w:rPr>
          <w:rFonts w:asciiTheme="minorHAnsi" w:hAnsiTheme="minorHAnsi"/>
          <w:color w:val="000000" w:themeColor="text1"/>
          <w:sz w:val="20"/>
          <w:szCs w:val="20"/>
        </w:rPr>
        <w:t>M.Polychronakis,K.Anagnostakis,andE.Markatos.Com- prehensive shellcode detection using runtime heuristics. In Annual Computer Security Applications Conference (AC- SAC), pages 287–296, 2010.</w:t>
      </w:r>
    </w:p>
    <w:p w14:paraId="47A30574" w14:textId="77777777" w:rsidR="00F26BCF" w:rsidRPr="0090715A" w:rsidRDefault="00F26BCF" w:rsidP="00F26BCF">
      <w:pPr>
        <w:pStyle w:val="a5"/>
        <w:widowControl/>
        <w:numPr>
          <w:ilvl w:val="0"/>
          <w:numId w:val="3"/>
        </w:numPr>
        <w:ind w:firstLineChars="0"/>
        <w:jc w:val="left"/>
        <w:rPr>
          <w:rFonts w:asciiTheme="minorHAnsi" w:hAnsiTheme="minorHAnsi"/>
          <w:color w:val="000000" w:themeColor="text1"/>
          <w:sz w:val="20"/>
          <w:szCs w:val="20"/>
        </w:rPr>
      </w:pPr>
      <w:r w:rsidRPr="005A641E">
        <w:rPr>
          <w:rFonts w:asciiTheme="minorHAnsi" w:hAnsiTheme="minorHAnsi"/>
          <w:color w:val="000000" w:themeColor="text1"/>
          <w:sz w:val="20"/>
          <w:szCs w:val="20"/>
        </w:rPr>
        <w:t xml:space="preserve">Charles Smutz, Angelos Stavrou </w:t>
      </w:r>
      <w:r>
        <w:rPr>
          <w:rFonts w:asciiTheme="minorHAnsi" w:hAnsiTheme="minorHAnsi"/>
          <w:color w:val="000000" w:themeColor="text1"/>
          <w:sz w:val="20"/>
          <w:szCs w:val="20"/>
        </w:rPr>
        <w:t xml:space="preserve">. </w:t>
      </w:r>
      <w:r w:rsidRPr="005A641E">
        <w:rPr>
          <w:rFonts w:asciiTheme="minorHAnsi" w:hAnsiTheme="minorHAnsi"/>
          <w:color w:val="000000" w:themeColor="text1"/>
          <w:sz w:val="20"/>
          <w:szCs w:val="20"/>
        </w:rPr>
        <w:t>When a Tree Falls: Using Diversity in Ensemble Classifiers to Identify Evasion in Malware Detectors.</w:t>
      </w:r>
      <w:r>
        <w:rPr>
          <w:rFonts w:asciiTheme="minorHAnsi" w:hAnsiTheme="minorHAnsi"/>
          <w:color w:val="000000" w:themeColor="text1"/>
          <w:sz w:val="20"/>
          <w:szCs w:val="20"/>
        </w:rPr>
        <w:t xml:space="preserve"> </w:t>
      </w:r>
      <w:r w:rsidRPr="0090715A">
        <w:rPr>
          <w:rFonts w:asciiTheme="minorHAnsi" w:hAnsiTheme="minorHAnsi"/>
          <w:color w:val="000000" w:themeColor="text1"/>
          <w:sz w:val="20"/>
          <w:szCs w:val="20"/>
        </w:rPr>
        <w:t>C Smutz, A Stavrou - NDSS, 2016</w:t>
      </w:r>
    </w:p>
    <w:p w14:paraId="54151B97" w14:textId="77777777" w:rsidR="00F26BCF" w:rsidRPr="009A3E05" w:rsidRDefault="00F26BCF" w:rsidP="00F26BCF">
      <w:pPr>
        <w:pStyle w:val="a5"/>
        <w:widowControl/>
        <w:ind w:left="420" w:firstLineChars="0" w:firstLine="0"/>
        <w:jc w:val="left"/>
        <w:rPr>
          <w:rStyle w:val="a6"/>
          <w:rFonts w:asciiTheme="minorHAnsi" w:hAnsiTheme="minorHAnsi"/>
          <w:color w:val="000000" w:themeColor="text1"/>
          <w:sz w:val="20"/>
          <w:szCs w:val="20"/>
        </w:rPr>
      </w:pPr>
    </w:p>
    <w:p w14:paraId="48D051A3" w14:textId="77777777" w:rsidR="00F26BCF" w:rsidRPr="00953BB0" w:rsidRDefault="00F26BCF" w:rsidP="00953BB0">
      <w:pPr>
        <w:rPr>
          <w:b/>
          <w:sz w:val="24"/>
          <w:szCs w:val="24"/>
        </w:rPr>
      </w:pPr>
    </w:p>
    <w:sectPr w:rsidR="00F26BCF" w:rsidRPr="00953BB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Maggie Wei" w:date="2018-07-03T09:20:00Z" w:initials="MaggieW">
    <w:p w14:paraId="3B9FB7A9" w14:textId="639584E3" w:rsidR="00911FE6" w:rsidRDefault="00911FE6">
      <w:pPr>
        <w:pStyle w:val="ab"/>
      </w:pPr>
      <w:r>
        <w:rPr>
          <w:rStyle w:val="aa"/>
        </w:rPr>
        <w:annotationRef/>
      </w:r>
      <w:r>
        <w:rPr>
          <w:rFonts w:hint="eastAsia"/>
        </w:rPr>
        <w:t>为何是</w:t>
      </w:r>
      <w:r>
        <w:rPr>
          <w:rFonts w:hint="eastAsia"/>
        </w:rPr>
        <w:t xml:space="preserve">wise up </w:t>
      </w:r>
      <w:r>
        <w:t xml:space="preserve">to </w:t>
      </w:r>
    </w:p>
  </w:comment>
  <w:comment w:id="41" w:author="Maggie Wei" w:date="2018-06-29T14:24:00Z" w:initials="MaggieW">
    <w:p w14:paraId="328E2BF0" w14:textId="42B005E0" w:rsidR="00911FE6" w:rsidRDefault="00911FE6">
      <w:pPr>
        <w:pStyle w:val="ab"/>
      </w:pPr>
      <w:r>
        <w:rPr>
          <w:rStyle w:val="aa"/>
        </w:rPr>
        <w:annotationRef/>
      </w:r>
      <w:r>
        <w:t>can not understand what the author want to explain.</w:t>
      </w:r>
    </w:p>
  </w:comment>
  <w:comment w:id="95" w:author="Maggie Wei" w:date="2018-07-02T17:02:00Z" w:initials="MaggieW">
    <w:p w14:paraId="1835DF05" w14:textId="61C13E23" w:rsidR="00911FE6" w:rsidRDefault="00911FE6">
      <w:pPr>
        <w:pStyle w:val="ab"/>
      </w:pPr>
      <w:r>
        <w:rPr>
          <w:rStyle w:val="aa"/>
        </w:rPr>
        <w:annotationRef/>
      </w:r>
      <w:r>
        <w:t>can not understand</w:t>
      </w:r>
    </w:p>
  </w:comment>
  <w:comment w:id="108" w:author="Maggie Wei" w:date="2018-07-02T17:43:00Z" w:initials="MaggieW">
    <w:p w14:paraId="02BD20E6" w14:textId="21B98EB4" w:rsidR="00911FE6" w:rsidRDefault="00911FE6">
      <w:pPr>
        <w:pStyle w:val="ab"/>
      </w:pPr>
      <w:r>
        <w:rPr>
          <w:rStyle w:val="aa"/>
        </w:rPr>
        <w:annotationRef/>
      </w:r>
      <w:r>
        <w:t>should be more clear</w:t>
      </w:r>
    </w:p>
  </w:comment>
  <w:comment w:id="213" w:author="Maggie Wei" w:date="2018-07-05T16:09:00Z" w:initials="MaggieW">
    <w:p w14:paraId="76D7D162" w14:textId="0EFEF4E7" w:rsidR="00911FE6" w:rsidRDefault="00911FE6">
      <w:pPr>
        <w:pStyle w:val="ab"/>
      </w:pPr>
      <w:r>
        <w:rPr>
          <w:rStyle w:val="aa"/>
        </w:rPr>
        <w:annotationRef/>
      </w:r>
      <w:r>
        <w:rPr>
          <w:rFonts w:hint="eastAsia"/>
        </w:rPr>
        <w:t>can not</w:t>
      </w:r>
      <w:r>
        <w:t xml:space="preserve"> sure </w:t>
      </w:r>
    </w:p>
  </w:comment>
  <w:comment w:id="299" w:author="Maggie Wei" w:date="2018-07-05T16:46:00Z" w:initials="MaggieW">
    <w:p w14:paraId="270F6946" w14:textId="7F65C24A" w:rsidR="00911FE6" w:rsidRDefault="00911FE6">
      <w:pPr>
        <w:pStyle w:val="ab"/>
      </w:pPr>
      <w:r>
        <w:rPr>
          <w:rStyle w:val="aa"/>
        </w:rPr>
        <w:annotationRef/>
      </w:r>
      <w:r>
        <w:t>should be reviewed again</w:t>
      </w:r>
    </w:p>
  </w:comment>
  <w:comment w:id="350" w:author="Maggie Wei" w:date="2018-07-05T17:30:00Z" w:initials="MaggieW">
    <w:p w14:paraId="0EFBE481" w14:textId="620D68B8" w:rsidR="00911FE6" w:rsidRDefault="00911FE6">
      <w:pPr>
        <w:pStyle w:val="ab"/>
      </w:pPr>
      <w:r>
        <w:rPr>
          <w:rStyle w:val="aa"/>
        </w:rPr>
        <w:annotationRef/>
      </w:r>
      <w:r>
        <w:t>should be reviewed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9FB7A9" w15:done="0"/>
  <w15:commentEx w15:paraId="328E2BF0" w15:done="0"/>
  <w15:commentEx w15:paraId="1835DF05" w15:done="0"/>
  <w15:commentEx w15:paraId="02BD20E6" w15:done="0"/>
  <w15:commentEx w15:paraId="76D7D162" w15:done="0"/>
  <w15:commentEx w15:paraId="270F6946" w15:done="0"/>
  <w15:commentEx w15:paraId="0EFBE48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4D5341" w14:textId="77777777" w:rsidR="004E282E" w:rsidRDefault="004E282E" w:rsidP="009E1D5E">
      <w:r>
        <w:separator/>
      </w:r>
    </w:p>
  </w:endnote>
  <w:endnote w:type="continuationSeparator" w:id="0">
    <w:p w14:paraId="281F8354" w14:textId="77777777" w:rsidR="004E282E" w:rsidRDefault="004E282E" w:rsidP="009E1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auto"/>
    <w:pitch w:val="variable"/>
    <w:sig w:usb0="00000003" w:usb1="00000000" w:usb2="00000000" w:usb3="00000000" w:csb0="00000001" w:csb1="00000000"/>
  </w:font>
  <w:font w:name="华文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NimbusSanL-Regu">
    <w:altName w:val="Arial"/>
    <w:panose1 w:val="00000000000000000000"/>
    <w:charset w:val="00"/>
    <w:family w:val="swiss"/>
    <w:notTrueType/>
    <w:pitch w:val="default"/>
    <w:sig w:usb0="00000003" w:usb1="00000000" w:usb2="00000000" w:usb3="00000000" w:csb0="00000001" w:csb1="00000000"/>
  </w:font>
  <w:font w:name="MyriadPro-Bold">
    <w:charset w:val="00"/>
    <w:family w:val="auto"/>
    <w:pitch w:val="variable"/>
    <w:sig w:usb0="20000287" w:usb1="00000001" w:usb2="00000000" w:usb3="00000000" w:csb0="0000019F" w:csb1="00000000"/>
  </w:font>
  <w:font w:name="MyriadPro-Semibold">
    <w:charset w:val="00"/>
    <w:family w:val="auto"/>
    <w:pitch w:val="variable"/>
    <w:sig w:usb0="20000287" w:usb1="00000001"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7FEB9D" w14:textId="77777777" w:rsidR="004E282E" w:rsidRDefault="004E282E" w:rsidP="009E1D5E">
      <w:r>
        <w:separator/>
      </w:r>
    </w:p>
  </w:footnote>
  <w:footnote w:type="continuationSeparator" w:id="0">
    <w:p w14:paraId="1543752E" w14:textId="77777777" w:rsidR="004E282E" w:rsidRDefault="004E282E" w:rsidP="009E1D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535FB"/>
    <w:multiLevelType w:val="hybridMultilevel"/>
    <w:tmpl w:val="5042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B156AE"/>
    <w:multiLevelType w:val="hybridMultilevel"/>
    <w:tmpl w:val="9C18F280"/>
    <w:lvl w:ilvl="0" w:tplc="D924E5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69424A"/>
    <w:multiLevelType w:val="hybridMultilevel"/>
    <w:tmpl w:val="B4A00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CF2E31"/>
    <w:multiLevelType w:val="hybridMultilevel"/>
    <w:tmpl w:val="97F2AE1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D4D2F24"/>
    <w:multiLevelType w:val="multilevel"/>
    <w:tmpl w:val="7F66E176"/>
    <w:lvl w:ilvl="0">
      <w:start w:val="1"/>
      <w:numFmt w:val="decimal"/>
      <w:lvlText w:val="%1."/>
      <w:lvlJc w:val="left"/>
      <w:pPr>
        <w:ind w:left="360" w:hanging="360"/>
      </w:pPr>
      <w:rPr>
        <w:rFonts w:hint="default"/>
      </w:rPr>
    </w:lvl>
    <w:lvl w:ilvl="1">
      <w:start w:val="3"/>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2B13149"/>
    <w:multiLevelType w:val="hybridMultilevel"/>
    <w:tmpl w:val="E87095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758F467F"/>
    <w:multiLevelType w:val="hybridMultilevel"/>
    <w:tmpl w:val="58F6635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4"/>
  </w:num>
  <w:num w:numId="3">
    <w:abstractNumId w:val="5"/>
  </w:num>
  <w:num w:numId="4">
    <w:abstractNumId w:val="7"/>
  </w:num>
  <w:num w:numId="5">
    <w:abstractNumId w:val="2"/>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B61"/>
    <w:rsid w:val="0000118B"/>
    <w:rsid w:val="000302A5"/>
    <w:rsid w:val="000336A9"/>
    <w:rsid w:val="000972C7"/>
    <w:rsid w:val="000A6F5F"/>
    <w:rsid w:val="000E1799"/>
    <w:rsid w:val="000E2251"/>
    <w:rsid w:val="000E30E2"/>
    <w:rsid w:val="001105ED"/>
    <w:rsid w:val="00124106"/>
    <w:rsid w:val="001312A3"/>
    <w:rsid w:val="00134B79"/>
    <w:rsid w:val="0014101F"/>
    <w:rsid w:val="00150D85"/>
    <w:rsid w:val="00152E8B"/>
    <w:rsid w:val="001576A7"/>
    <w:rsid w:val="00161821"/>
    <w:rsid w:val="0016453E"/>
    <w:rsid w:val="00164712"/>
    <w:rsid w:val="001B31F5"/>
    <w:rsid w:val="001E618D"/>
    <w:rsid w:val="001F1200"/>
    <w:rsid w:val="001F2F10"/>
    <w:rsid w:val="001F3E56"/>
    <w:rsid w:val="002007DA"/>
    <w:rsid w:val="00217A3F"/>
    <w:rsid w:val="002273B9"/>
    <w:rsid w:val="00234A2C"/>
    <w:rsid w:val="00235D2B"/>
    <w:rsid w:val="00255AFB"/>
    <w:rsid w:val="00266575"/>
    <w:rsid w:val="00277A3D"/>
    <w:rsid w:val="00277F44"/>
    <w:rsid w:val="002935C2"/>
    <w:rsid w:val="002B298B"/>
    <w:rsid w:val="002D1033"/>
    <w:rsid w:val="0030661D"/>
    <w:rsid w:val="00330589"/>
    <w:rsid w:val="00332AA4"/>
    <w:rsid w:val="003525F7"/>
    <w:rsid w:val="003539C6"/>
    <w:rsid w:val="0037150A"/>
    <w:rsid w:val="00373407"/>
    <w:rsid w:val="003751B6"/>
    <w:rsid w:val="003764A7"/>
    <w:rsid w:val="003858A2"/>
    <w:rsid w:val="003912C7"/>
    <w:rsid w:val="003A5AAA"/>
    <w:rsid w:val="003E5A25"/>
    <w:rsid w:val="003F35D6"/>
    <w:rsid w:val="003F7B3B"/>
    <w:rsid w:val="003F7EF3"/>
    <w:rsid w:val="004026A1"/>
    <w:rsid w:val="00444F3D"/>
    <w:rsid w:val="00483923"/>
    <w:rsid w:val="00486DE8"/>
    <w:rsid w:val="004871BF"/>
    <w:rsid w:val="004915DB"/>
    <w:rsid w:val="00495204"/>
    <w:rsid w:val="004B0EEA"/>
    <w:rsid w:val="004C5EF2"/>
    <w:rsid w:val="004D56DF"/>
    <w:rsid w:val="004E282E"/>
    <w:rsid w:val="00553EBD"/>
    <w:rsid w:val="0057520B"/>
    <w:rsid w:val="005824E0"/>
    <w:rsid w:val="00594D15"/>
    <w:rsid w:val="005A3604"/>
    <w:rsid w:val="005B2A97"/>
    <w:rsid w:val="005B4D6E"/>
    <w:rsid w:val="005F5778"/>
    <w:rsid w:val="00617BBC"/>
    <w:rsid w:val="00636AD1"/>
    <w:rsid w:val="006405ED"/>
    <w:rsid w:val="00653AE4"/>
    <w:rsid w:val="006544AA"/>
    <w:rsid w:val="006561F0"/>
    <w:rsid w:val="00657F41"/>
    <w:rsid w:val="00662ACA"/>
    <w:rsid w:val="006673AF"/>
    <w:rsid w:val="00672CC5"/>
    <w:rsid w:val="00697ED5"/>
    <w:rsid w:val="006A4FB3"/>
    <w:rsid w:val="006B0603"/>
    <w:rsid w:val="006B12E0"/>
    <w:rsid w:val="006B2720"/>
    <w:rsid w:val="006D39F9"/>
    <w:rsid w:val="006D3DE7"/>
    <w:rsid w:val="006F1908"/>
    <w:rsid w:val="00750747"/>
    <w:rsid w:val="00767C4D"/>
    <w:rsid w:val="00784791"/>
    <w:rsid w:val="00785567"/>
    <w:rsid w:val="00786373"/>
    <w:rsid w:val="007B2C0D"/>
    <w:rsid w:val="007C07E5"/>
    <w:rsid w:val="007C347B"/>
    <w:rsid w:val="007D7C99"/>
    <w:rsid w:val="007F196F"/>
    <w:rsid w:val="00800383"/>
    <w:rsid w:val="008073A1"/>
    <w:rsid w:val="00816683"/>
    <w:rsid w:val="008172F3"/>
    <w:rsid w:val="00836133"/>
    <w:rsid w:val="00842A0C"/>
    <w:rsid w:val="008623EE"/>
    <w:rsid w:val="00881A5F"/>
    <w:rsid w:val="00893241"/>
    <w:rsid w:val="008B184C"/>
    <w:rsid w:val="008B5176"/>
    <w:rsid w:val="008E589E"/>
    <w:rsid w:val="008E5D5A"/>
    <w:rsid w:val="008E75B5"/>
    <w:rsid w:val="00902126"/>
    <w:rsid w:val="00905832"/>
    <w:rsid w:val="00911FE6"/>
    <w:rsid w:val="009351EC"/>
    <w:rsid w:val="00950417"/>
    <w:rsid w:val="00953BB0"/>
    <w:rsid w:val="009848FC"/>
    <w:rsid w:val="009B0CE7"/>
    <w:rsid w:val="009C166C"/>
    <w:rsid w:val="009E1D5E"/>
    <w:rsid w:val="009E5FCC"/>
    <w:rsid w:val="00A10884"/>
    <w:rsid w:val="00A22DB6"/>
    <w:rsid w:val="00A41D70"/>
    <w:rsid w:val="00A66D7A"/>
    <w:rsid w:val="00A7329E"/>
    <w:rsid w:val="00A77817"/>
    <w:rsid w:val="00AA0F42"/>
    <w:rsid w:val="00AC324B"/>
    <w:rsid w:val="00AC53C0"/>
    <w:rsid w:val="00AD6B3B"/>
    <w:rsid w:val="00AF0147"/>
    <w:rsid w:val="00AF3924"/>
    <w:rsid w:val="00AF52EF"/>
    <w:rsid w:val="00B000BF"/>
    <w:rsid w:val="00B01FC1"/>
    <w:rsid w:val="00B23029"/>
    <w:rsid w:val="00B678E4"/>
    <w:rsid w:val="00B7238E"/>
    <w:rsid w:val="00B76A5D"/>
    <w:rsid w:val="00B834E1"/>
    <w:rsid w:val="00BB0D03"/>
    <w:rsid w:val="00BE240C"/>
    <w:rsid w:val="00BE6A40"/>
    <w:rsid w:val="00BF204F"/>
    <w:rsid w:val="00BF3E4E"/>
    <w:rsid w:val="00C07501"/>
    <w:rsid w:val="00C114BB"/>
    <w:rsid w:val="00C1772D"/>
    <w:rsid w:val="00C70D17"/>
    <w:rsid w:val="00C80888"/>
    <w:rsid w:val="00C837F8"/>
    <w:rsid w:val="00C9116E"/>
    <w:rsid w:val="00CB143C"/>
    <w:rsid w:val="00CB5419"/>
    <w:rsid w:val="00CB7362"/>
    <w:rsid w:val="00CC54B7"/>
    <w:rsid w:val="00D00B33"/>
    <w:rsid w:val="00D03921"/>
    <w:rsid w:val="00D0510B"/>
    <w:rsid w:val="00D07FDA"/>
    <w:rsid w:val="00D51273"/>
    <w:rsid w:val="00D671ED"/>
    <w:rsid w:val="00D722EB"/>
    <w:rsid w:val="00D73658"/>
    <w:rsid w:val="00D84390"/>
    <w:rsid w:val="00D910EE"/>
    <w:rsid w:val="00D978DF"/>
    <w:rsid w:val="00DA5B61"/>
    <w:rsid w:val="00DA6249"/>
    <w:rsid w:val="00DB619E"/>
    <w:rsid w:val="00DE2665"/>
    <w:rsid w:val="00E05B1F"/>
    <w:rsid w:val="00E16F9F"/>
    <w:rsid w:val="00E309E5"/>
    <w:rsid w:val="00E44971"/>
    <w:rsid w:val="00E542D8"/>
    <w:rsid w:val="00E6068F"/>
    <w:rsid w:val="00E611EC"/>
    <w:rsid w:val="00E7277E"/>
    <w:rsid w:val="00E733A5"/>
    <w:rsid w:val="00E73D18"/>
    <w:rsid w:val="00E82D62"/>
    <w:rsid w:val="00E912DE"/>
    <w:rsid w:val="00E96744"/>
    <w:rsid w:val="00EB463F"/>
    <w:rsid w:val="00EB7D97"/>
    <w:rsid w:val="00ED5917"/>
    <w:rsid w:val="00ED738E"/>
    <w:rsid w:val="00EE5A53"/>
    <w:rsid w:val="00EF0373"/>
    <w:rsid w:val="00F140BC"/>
    <w:rsid w:val="00F26BCF"/>
    <w:rsid w:val="00F34EAA"/>
    <w:rsid w:val="00F42DCD"/>
    <w:rsid w:val="00F610F7"/>
    <w:rsid w:val="00F81F93"/>
    <w:rsid w:val="00FB3097"/>
    <w:rsid w:val="00FC27EF"/>
    <w:rsid w:val="00FF3C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23875"/>
  <w15:chartTrackingRefBased/>
  <w15:docId w15:val="{165B4BEE-3DF3-4615-B699-BD20F8E17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1D5E"/>
    <w:pPr>
      <w:widowControl w:val="0"/>
      <w:jc w:val="both"/>
    </w:pPr>
    <w:rPr>
      <w:rFonts w:ascii="Calibri" w:eastAsia="宋体" w:hAnsi="Calibri" w:cs="Times New Roman"/>
    </w:rPr>
  </w:style>
  <w:style w:type="paragraph" w:styleId="1">
    <w:name w:val="heading 1"/>
    <w:basedOn w:val="a"/>
    <w:next w:val="a"/>
    <w:link w:val="1Char"/>
    <w:uiPriority w:val="9"/>
    <w:qFormat/>
    <w:rsid w:val="006673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673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105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1D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1D5E"/>
    <w:rPr>
      <w:sz w:val="18"/>
      <w:szCs w:val="18"/>
    </w:rPr>
  </w:style>
  <w:style w:type="paragraph" w:styleId="a4">
    <w:name w:val="footer"/>
    <w:basedOn w:val="a"/>
    <w:link w:val="Char0"/>
    <w:uiPriority w:val="99"/>
    <w:unhideWhenUsed/>
    <w:rsid w:val="009E1D5E"/>
    <w:pPr>
      <w:tabs>
        <w:tab w:val="center" w:pos="4153"/>
        <w:tab w:val="right" w:pos="8306"/>
      </w:tabs>
      <w:snapToGrid w:val="0"/>
      <w:jc w:val="left"/>
    </w:pPr>
    <w:rPr>
      <w:sz w:val="18"/>
      <w:szCs w:val="18"/>
    </w:rPr>
  </w:style>
  <w:style w:type="character" w:customStyle="1" w:styleId="Char0">
    <w:name w:val="页脚 Char"/>
    <w:basedOn w:val="a0"/>
    <w:link w:val="a4"/>
    <w:uiPriority w:val="99"/>
    <w:rsid w:val="009E1D5E"/>
    <w:rPr>
      <w:sz w:val="18"/>
      <w:szCs w:val="18"/>
    </w:rPr>
  </w:style>
  <w:style w:type="character" w:customStyle="1" w:styleId="1Char">
    <w:name w:val="标题 1 Char"/>
    <w:basedOn w:val="a0"/>
    <w:link w:val="1"/>
    <w:uiPriority w:val="9"/>
    <w:rsid w:val="006673AF"/>
    <w:rPr>
      <w:rFonts w:ascii="Calibri" w:eastAsia="宋体" w:hAnsi="Calibri" w:cs="Times New Roman"/>
      <w:b/>
      <w:bCs/>
      <w:kern w:val="44"/>
      <w:sz w:val="44"/>
      <w:szCs w:val="44"/>
    </w:rPr>
  </w:style>
  <w:style w:type="character" w:customStyle="1" w:styleId="2Char">
    <w:name w:val="标题 2 Char"/>
    <w:basedOn w:val="a0"/>
    <w:link w:val="2"/>
    <w:uiPriority w:val="9"/>
    <w:rsid w:val="006673AF"/>
    <w:rPr>
      <w:rFonts w:asciiTheme="majorHAnsi" w:eastAsiaTheme="majorEastAsia" w:hAnsiTheme="majorHAnsi" w:cstheme="majorBidi"/>
      <w:b/>
      <w:bCs/>
      <w:sz w:val="32"/>
      <w:szCs w:val="32"/>
    </w:rPr>
  </w:style>
  <w:style w:type="paragraph" w:styleId="a5">
    <w:name w:val="List Paragraph"/>
    <w:basedOn w:val="a"/>
    <w:uiPriority w:val="34"/>
    <w:qFormat/>
    <w:rsid w:val="006673AF"/>
    <w:pPr>
      <w:ind w:firstLineChars="200" w:firstLine="420"/>
    </w:pPr>
  </w:style>
  <w:style w:type="character" w:styleId="a6">
    <w:name w:val="Hyperlink"/>
    <w:basedOn w:val="a0"/>
    <w:uiPriority w:val="99"/>
    <w:unhideWhenUsed/>
    <w:rsid w:val="00953BB0"/>
    <w:rPr>
      <w:color w:val="0563C1" w:themeColor="hyperlink"/>
      <w:u w:val="single"/>
    </w:rPr>
  </w:style>
  <w:style w:type="paragraph" w:styleId="a7">
    <w:name w:val="caption"/>
    <w:basedOn w:val="a"/>
    <w:next w:val="a"/>
    <w:uiPriority w:val="35"/>
    <w:unhideWhenUsed/>
    <w:qFormat/>
    <w:rsid w:val="001105ED"/>
    <w:pPr>
      <w:widowControl/>
      <w:jc w:val="center"/>
    </w:pPr>
    <w:rPr>
      <w:rFonts w:ascii="Times New Roman" w:eastAsiaTheme="minorEastAsia" w:hAnsi="Times New Roman" w:cstheme="minorBidi"/>
      <w:iCs/>
      <w:kern w:val="0"/>
      <w:szCs w:val="18"/>
    </w:rPr>
  </w:style>
  <w:style w:type="character" w:customStyle="1" w:styleId="3Char">
    <w:name w:val="标题 3 Char"/>
    <w:basedOn w:val="a0"/>
    <w:link w:val="3"/>
    <w:uiPriority w:val="9"/>
    <w:rsid w:val="001105ED"/>
    <w:rPr>
      <w:rFonts w:ascii="Calibri" w:eastAsia="宋体" w:hAnsi="Calibri" w:cs="Times New Roman"/>
      <w:b/>
      <w:bCs/>
      <w:sz w:val="32"/>
      <w:szCs w:val="32"/>
    </w:rPr>
  </w:style>
  <w:style w:type="table" w:styleId="a8">
    <w:name w:val="Table Grid"/>
    <w:basedOn w:val="a1"/>
    <w:uiPriority w:val="39"/>
    <w:rsid w:val="00110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Char1"/>
    <w:uiPriority w:val="99"/>
    <w:semiHidden/>
    <w:unhideWhenUsed/>
    <w:rsid w:val="00DA6249"/>
    <w:rPr>
      <w:rFonts w:ascii="PMingLiU" w:eastAsia="PMingLiU"/>
      <w:sz w:val="18"/>
      <w:szCs w:val="18"/>
    </w:rPr>
  </w:style>
  <w:style w:type="character" w:customStyle="1" w:styleId="Char1">
    <w:name w:val="批注框文本 Char"/>
    <w:basedOn w:val="a0"/>
    <w:link w:val="a9"/>
    <w:uiPriority w:val="99"/>
    <w:semiHidden/>
    <w:rsid w:val="00DA6249"/>
    <w:rPr>
      <w:rFonts w:ascii="PMingLiU" w:eastAsia="PMingLiU" w:hAnsi="Calibri" w:cs="Times New Roman"/>
      <w:sz w:val="18"/>
      <w:szCs w:val="18"/>
    </w:rPr>
  </w:style>
  <w:style w:type="character" w:styleId="aa">
    <w:name w:val="annotation reference"/>
    <w:basedOn w:val="a0"/>
    <w:uiPriority w:val="99"/>
    <w:semiHidden/>
    <w:unhideWhenUsed/>
    <w:rsid w:val="00C837F8"/>
    <w:rPr>
      <w:sz w:val="18"/>
      <w:szCs w:val="18"/>
    </w:rPr>
  </w:style>
  <w:style w:type="paragraph" w:styleId="ab">
    <w:name w:val="annotation text"/>
    <w:basedOn w:val="a"/>
    <w:link w:val="Char2"/>
    <w:uiPriority w:val="99"/>
    <w:semiHidden/>
    <w:unhideWhenUsed/>
    <w:rsid w:val="00C837F8"/>
    <w:pPr>
      <w:jc w:val="left"/>
    </w:pPr>
  </w:style>
  <w:style w:type="character" w:customStyle="1" w:styleId="Char2">
    <w:name w:val="批注文字 Char"/>
    <w:basedOn w:val="a0"/>
    <w:link w:val="ab"/>
    <w:uiPriority w:val="99"/>
    <w:semiHidden/>
    <w:rsid w:val="00C837F8"/>
    <w:rPr>
      <w:rFonts w:ascii="Calibri" w:eastAsia="宋体" w:hAnsi="Calibri" w:cs="Times New Roman"/>
    </w:rPr>
  </w:style>
  <w:style w:type="paragraph" w:styleId="ac">
    <w:name w:val="annotation subject"/>
    <w:basedOn w:val="ab"/>
    <w:next w:val="ab"/>
    <w:link w:val="Char3"/>
    <w:uiPriority w:val="99"/>
    <w:semiHidden/>
    <w:unhideWhenUsed/>
    <w:rsid w:val="00C837F8"/>
    <w:rPr>
      <w:b/>
      <w:bCs/>
    </w:rPr>
  </w:style>
  <w:style w:type="character" w:customStyle="1" w:styleId="Char3">
    <w:name w:val="批注主题 Char"/>
    <w:basedOn w:val="Char2"/>
    <w:link w:val="ac"/>
    <w:uiPriority w:val="99"/>
    <w:semiHidden/>
    <w:rsid w:val="00C837F8"/>
    <w:rPr>
      <w:rFonts w:ascii="Calibri" w:eastAsia="宋体"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962917">
      <w:bodyDiv w:val="1"/>
      <w:marLeft w:val="0"/>
      <w:marRight w:val="0"/>
      <w:marTop w:val="0"/>
      <w:marBottom w:val="0"/>
      <w:divBdr>
        <w:top w:val="none" w:sz="0" w:space="0" w:color="auto"/>
        <w:left w:val="none" w:sz="0" w:space="0" w:color="auto"/>
        <w:bottom w:val="none" w:sz="0" w:space="0" w:color="auto"/>
        <w:right w:val="none" w:sz="0" w:space="0" w:color="auto"/>
      </w:divBdr>
    </w:div>
    <w:div w:id="147274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jiang@nyu.edu"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onald_yang@126.com"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ymantec.com/content/dam/symantec/docs/reports/istr-22-2017-en.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github.com/srndic/mimicus" TargetMode="Externa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2614</TotalTime>
  <Pages>18</Pages>
  <Words>6889</Words>
  <Characters>39271</Characters>
  <Application>Microsoft Office Word</Application>
  <DocSecurity>0</DocSecurity>
  <Lines>327</Lines>
  <Paragraphs>92</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46068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74</cp:revision>
  <dcterms:created xsi:type="dcterms:W3CDTF">2018-06-08T03:33:00Z</dcterms:created>
  <dcterms:modified xsi:type="dcterms:W3CDTF">2018-07-11T06:27:00Z</dcterms:modified>
</cp:coreProperties>
</file>