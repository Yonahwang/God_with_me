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6F2" w:rsidRDefault="00765A30" w:rsidP="003536F2">
      <w:pPr>
        <w:pStyle w:val="1"/>
        <w:jc w:val="center"/>
      </w:pPr>
      <w:bookmarkStart w:id="0" w:name="_Toc509910834"/>
      <w:bookmarkStart w:id="1" w:name="_Toc513753292"/>
      <w:r>
        <w:rPr>
          <w:rFonts w:hint="eastAsia"/>
        </w:rPr>
        <w:t>Fengjiao</w:t>
      </w:r>
      <w:r w:rsidR="003536F2">
        <w:rPr>
          <w:rFonts w:hint="eastAsia"/>
        </w:rPr>
        <w:t>研究方向规划</w:t>
      </w:r>
      <w:bookmarkEnd w:id="0"/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6852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6F0" w:rsidRDefault="006C26F0">
          <w:pPr>
            <w:pStyle w:val="TOC"/>
          </w:pPr>
          <w:r>
            <w:rPr>
              <w:lang w:val="zh-CN"/>
            </w:rPr>
            <w:t>目录</w:t>
          </w:r>
        </w:p>
        <w:p w:rsidR="006D63F0" w:rsidRDefault="006C26F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53292" w:history="1">
            <w:r w:rsidR="006D63F0" w:rsidRPr="000663F9">
              <w:rPr>
                <w:rStyle w:val="a3"/>
                <w:noProof/>
              </w:rPr>
              <w:t>Fengjiao</w:t>
            </w:r>
            <w:r w:rsidR="006D63F0" w:rsidRPr="000663F9">
              <w:rPr>
                <w:rStyle w:val="a3"/>
                <w:rFonts w:hint="eastAsia"/>
                <w:noProof/>
              </w:rPr>
              <w:t>研究方向规划</w:t>
            </w:r>
            <w:r w:rsidR="006D63F0">
              <w:rPr>
                <w:noProof/>
                <w:webHidden/>
              </w:rPr>
              <w:tab/>
            </w:r>
            <w:r w:rsidR="006D63F0">
              <w:rPr>
                <w:noProof/>
                <w:webHidden/>
              </w:rPr>
              <w:fldChar w:fldCharType="begin"/>
            </w:r>
            <w:r w:rsidR="006D63F0">
              <w:rPr>
                <w:noProof/>
                <w:webHidden/>
              </w:rPr>
              <w:instrText xml:space="preserve"> PAGEREF _Toc513753292 \h </w:instrText>
            </w:r>
            <w:r w:rsidR="006D63F0">
              <w:rPr>
                <w:noProof/>
                <w:webHidden/>
              </w:rPr>
            </w:r>
            <w:r w:rsidR="006D63F0">
              <w:rPr>
                <w:noProof/>
                <w:webHidden/>
              </w:rPr>
              <w:fldChar w:fldCharType="separate"/>
            </w:r>
            <w:r w:rsidR="006D63F0">
              <w:rPr>
                <w:noProof/>
                <w:webHidden/>
              </w:rPr>
              <w:t>1</w:t>
            </w:r>
            <w:r w:rsidR="006D63F0">
              <w:rPr>
                <w:noProof/>
                <w:webHidden/>
              </w:rPr>
              <w:fldChar w:fldCharType="end"/>
            </w:r>
          </w:hyperlink>
        </w:p>
        <w:p w:rsidR="006D63F0" w:rsidRDefault="0043772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53293" w:history="1">
            <w:r w:rsidR="006D63F0" w:rsidRPr="000663F9">
              <w:rPr>
                <w:rStyle w:val="a3"/>
                <w:rFonts w:hint="eastAsia"/>
                <w:noProof/>
              </w:rPr>
              <w:t>人工智能赋能文档检测</w:t>
            </w:r>
            <w:r w:rsidR="006D63F0">
              <w:rPr>
                <w:noProof/>
                <w:webHidden/>
              </w:rPr>
              <w:tab/>
            </w:r>
            <w:r w:rsidR="006D63F0">
              <w:rPr>
                <w:noProof/>
                <w:webHidden/>
              </w:rPr>
              <w:fldChar w:fldCharType="begin"/>
            </w:r>
            <w:r w:rsidR="006D63F0">
              <w:rPr>
                <w:noProof/>
                <w:webHidden/>
              </w:rPr>
              <w:instrText xml:space="preserve"> PAGEREF _Toc513753293 \h </w:instrText>
            </w:r>
            <w:r w:rsidR="006D63F0">
              <w:rPr>
                <w:noProof/>
                <w:webHidden/>
              </w:rPr>
            </w:r>
            <w:r w:rsidR="006D63F0">
              <w:rPr>
                <w:noProof/>
                <w:webHidden/>
              </w:rPr>
              <w:fldChar w:fldCharType="separate"/>
            </w:r>
            <w:r w:rsidR="006D63F0">
              <w:rPr>
                <w:noProof/>
                <w:webHidden/>
              </w:rPr>
              <w:t>1</w:t>
            </w:r>
            <w:r w:rsidR="006D63F0">
              <w:rPr>
                <w:noProof/>
                <w:webHidden/>
              </w:rPr>
              <w:fldChar w:fldCharType="end"/>
            </w:r>
          </w:hyperlink>
        </w:p>
        <w:p w:rsidR="006D63F0" w:rsidRDefault="0043772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53294" w:history="1">
            <w:r w:rsidR="006D63F0" w:rsidRPr="000663F9">
              <w:rPr>
                <w:rStyle w:val="a3"/>
                <w:rFonts w:hint="eastAsia"/>
                <w:noProof/>
              </w:rPr>
              <w:t>工作概述</w:t>
            </w:r>
            <w:r w:rsidR="006D63F0">
              <w:rPr>
                <w:noProof/>
                <w:webHidden/>
              </w:rPr>
              <w:tab/>
            </w:r>
            <w:r w:rsidR="006D63F0">
              <w:rPr>
                <w:noProof/>
                <w:webHidden/>
              </w:rPr>
              <w:fldChar w:fldCharType="begin"/>
            </w:r>
            <w:r w:rsidR="006D63F0">
              <w:rPr>
                <w:noProof/>
                <w:webHidden/>
              </w:rPr>
              <w:instrText xml:space="preserve"> PAGEREF _Toc513753294 \h </w:instrText>
            </w:r>
            <w:r w:rsidR="006D63F0">
              <w:rPr>
                <w:noProof/>
                <w:webHidden/>
              </w:rPr>
            </w:r>
            <w:r w:rsidR="006D63F0">
              <w:rPr>
                <w:noProof/>
                <w:webHidden/>
              </w:rPr>
              <w:fldChar w:fldCharType="separate"/>
            </w:r>
            <w:r w:rsidR="006D63F0">
              <w:rPr>
                <w:noProof/>
                <w:webHidden/>
              </w:rPr>
              <w:t>1</w:t>
            </w:r>
            <w:r w:rsidR="006D63F0">
              <w:rPr>
                <w:noProof/>
                <w:webHidden/>
              </w:rPr>
              <w:fldChar w:fldCharType="end"/>
            </w:r>
          </w:hyperlink>
        </w:p>
        <w:p w:rsidR="006D63F0" w:rsidRDefault="0043772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53295" w:history="1">
            <w:r w:rsidR="006D63F0" w:rsidRPr="000663F9">
              <w:rPr>
                <w:rStyle w:val="a3"/>
                <w:rFonts w:hint="eastAsia"/>
                <w:noProof/>
              </w:rPr>
              <w:t>目标</w:t>
            </w:r>
            <w:r w:rsidR="006D63F0" w:rsidRPr="000663F9">
              <w:rPr>
                <w:rStyle w:val="a3"/>
                <w:noProof/>
              </w:rPr>
              <w:t xml:space="preserve">O </w:t>
            </w:r>
            <w:r w:rsidR="006D63F0" w:rsidRPr="000663F9">
              <w:rPr>
                <w:rStyle w:val="a3"/>
                <w:rFonts w:hint="eastAsia"/>
                <w:noProof/>
              </w:rPr>
              <w:t>：</w:t>
            </w:r>
            <w:r w:rsidR="006D63F0">
              <w:rPr>
                <w:noProof/>
                <w:webHidden/>
              </w:rPr>
              <w:tab/>
            </w:r>
            <w:r w:rsidR="006D63F0">
              <w:rPr>
                <w:noProof/>
                <w:webHidden/>
              </w:rPr>
              <w:fldChar w:fldCharType="begin"/>
            </w:r>
            <w:r w:rsidR="006D63F0">
              <w:rPr>
                <w:noProof/>
                <w:webHidden/>
              </w:rPr>
              <w:instrText xml:space="preserve"> PAGEREF _Toc513753295 \h </w:instrText>
            </w:r>
            <w:r w:rsidR="006D63F0">
              <w:rPr>
                <w:noProof/>
                <w:webHidden/>
              </w:rPr>
            </w:r>
            <w:r w:rsidR="006D63F0">
              <w:rPr>
                <w:noProof/>
                <w:webHidden/>
              </w:rPr>
              <w:fldChar w:fldCharType="separate"/>
            </w:r>
            <w:r w:rsidR="006D63F0">
              <w:rPr>
                <w:noProof/>
                <w:webHidden/>
              </w:rPr>
              <w:t>1</w:t>
            </w:r>
            <w:r w:rsidR="006D63F0">
              <w:rPr>
                <w:noProof/>
                <w:webHidden/>
              </w:rPr>
              <w:fldChar w:fldCharType="end"/>
            </w:r>
          </w:hyperlink>
        </w:p>
        <w:p w:rsidR="006D63F0" w:rsidRDefault="0043772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53296" w:history="1">
            <w:r w:rsidR="006D63F0" w:rsidRPr="000663F9">
              <w:rPr>
                <w:rStyle w:val="a3"/>
                <w:rFonts w:hint="eastAsia"/>
                <w:noProof/>
              </w:rPr>
              <w:t>时间范围：</w:t>
            </w:r>
            <w:r w:rsidR="006D63F0">
              <w:rPr>
                <w:noProof/>
                <w:webHidden/>
              </w:rPr>
              <w:tab/>
            </w:r>
            <w:r w:rsidR="006D63F0">
              <w:rPr>
                <w:noProof/>
                <w:webHidden/>
              </w:rPr>
              <w:fldChar w:fldCharType="begin"/>
            </w:r>
            <w:r w:rsidR="006D63F0">
              <w:rPr>
                <w:noProof/>
                <w:webHidden/>
              </w:rPr>
              <w:instrText xml:space="preserve"> PAGEREF _Toc513753296 \h </w:instrText>
            </w:r>
            <w:r w:rsidR="006D63F0">
              <w:rPr>
                <w:noProof/>
                <w:webHidden/>
              </w:rPr>
            </w:r>
            <w:r w:rsidR="006D63F0">
              <w:rPr>
                <w:noProof/>
                <w:webHidden/>
              </w:rPr>
              <w:fldChar w:fldCharType="separate"/>
            </w:r>
            <w:r w:rsidR="006D63F0">
              <w:rPr>
                <w:noProof/>
                <w:webHidden/>
              </w:rPr>
              <w:t>1</w:t>
            </w:r>
            <w:r w:rsidR="006D63F0">
              <w:rPr>
                <w:noProof/>
                <w:webHidden/>
              </w:rPr>
              <w:fldChar w:fldCharType="end"/>
            </w:r>
          </w:hyperlink>
        </w:p>
        <w:p w:rsidR="006D63F0" w:rsidRDefault="0043772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3753297" w:history="1">
            <w:r w:rsidR="006D63F0" w:rsidRPr="000663F9">
              <w:rPr>
                <w:rStyle w:val="a3"/>
                <w:noProof/>
              </w:rPr>
              <w:t xml:space="preserve">Q2 </w:t>
            </w:r>
            <w:r w:rsidR="006D63F0" w:rsidRPr="000663F9">
              <w:rPr>
                <w:rStyle w:val="a3"/>
                <w:rFonts w:hint="eastAsia"/>
                <w:noProof/>
              </w:rPr>
              <w:t>季度</w:t>
            </w:r>
            <w:r w:rsidR="006D63F0" w:rsidRPr="000663F9">
              <w:rPr>
                <w:rStyle w:val="a3"/>
                <w:noProof/>
              </w:rPr>
              <w:t>KR</w:t>
            </w:r>
            <w:r w:rsidR="006D63F0" w:rsidRPr="000663F9">
              <w:rPr>
                <w:rStyle w:val="a3"/>
                <w:rFonts w:hint="eastAsia"/>
                <w:noProof/>
              </w:rPr>
              <w:t>：</w:t>
            </w:r>
            <w:r w:rsidR="006D63F0">
              <w:rPr>
                <w:noProof/>
                <w:webHidden/>
              </w:rPr>
              <w:tab/>
            </w:r>
            <w:r w:rsidR="006D63F0">
              <w:rPr>
                <w:noProof/>
                <w:webHidden/>
              </w:rPr>
              <w:fldChar w:fldCharType="begin"/>
            </w:r>
            <w:r w:rsidR="006D63F0">
              <w:rPr>
                <w:noProof/>
                <w:webHidden/>
              </w:rPr>
              <w:instrText xml:space="preserve"> PAGEREF _Toc513753297 \h </w:instrText>
            </w:r>
            <w:r w:rsidR="006D63F0">
              <w:rPr>
                <w:noProof/>
                <w:webHidden/>
              </w:rPr>
            </w:r>
            <w:r w:rsidR="006D63F0">
              <w:rPr>
                <w:noProof/>
                <w:webHidden/>
              </w:rPr>
              <w:fldChar w:fldCharType="separate"/>
            </w:r>
            <w:r w:rsidR="006D63F0">
              <w:rPr>
                <w:noProof/>
                <w:webHidden/>
              </w:rPr>
              <w:t>1</w:t>
            </w:r>
            <w:r w:rsidR="006D63F0">
              <w:rPr>
                <w:noProof/>
                <w:webHidden/>
              </w:rPr>
              <w:fldChar w:fldCharType="end"/>
            </w:r>
          </w:hyperlink>
        </w:p>
        <w:p w:rsidR="003536F2" w:rsidRDefault="006C26F0">
          <w:r>
            <w:rPr>
              <w:b/>
              <w:bCs/>
              <w:lang w:val="zh-CN"/>
            </w:rPr>
            <w:fldChar w:fldCharType="end"/>
          </w:r>
        </w:p>
      </w:sdtContent>
    </w:sdt>
    <w:p w:rsidR="003536F2" w:rsidRDefault="00765A30" w:rsidP="006C26F0">
      <w:pPr>
        <w:pStyle w:val="1"/>
        <w:jc w:val="center"/>
      </w:pPr>
      <w:bookmarkStart w:id="2" w:name="_Toc513753293"/>
      <w:r w:rsidRPr="00765A30">
        <w:rPr>
          <w:rFonts w:hint="eastAsia"/>
        </w:rPr>
        <w:t>人工智能赋能文档检测</w:t>
      </w:r>
      <w:bookmarkEnd w:id="2"/>
      <w:r>
        <w:t xml:space="preserve"> </w:t>
      </w:r>
    </w:p>
    <w:p w:rsidR="00765A30" w:rsidRPr="00765A30" w:rsidRDefault="00765A30" w:rsidP="00765A30">
      <w:bookmarkStart w:id="3" w:name="OLE_LINK6"/>
      <w:bookmarkStart w:id="4" w:name="OLE_LINK7"/>
      <w:bookmarkStart w:id="5" w:name="_GoBack"/>
      <w:r>
        <w:rPr>
          <w:rFonts w:hint="eastAsia"/>
        </w:rPr>
        <w:t>摘要：</w:t>
      </w:r>
    </w:p>
    <w:p w:rsidR="00531D2C" w:rsidRPr="008C715B" w:rsidRDefault="003C78C3" w:rsidP="00765A30">
      <w:pPr>
        <w:ind w:firstLine="420"/>
      </w:pPr>
      <w:r w:rsidRPr="003801C0">
        <w:rPr>
          <w:rFonts w:hint="eastAsia"/>
        </w:rPr>
        <w:t>恶意文档（如</w:t>
      </w:r>
      <w:r w:rsidRPr="003801C0">
        <w:rPr>
          <w:rFonts w:hint="eastAsia"/>
        </w:rPr>
        <w:t>pdf</w:t>
      </w:r>
      <w:r w:rsidRPr="003801C0">
        <w:rPr>
          <w:rFonts w:hint="eastAsia"/>
        </w:rPr>
        <w:t>）的检测是工业界和学术界的难题，</w:t>
      </w:r>
      <w:r w:rsidR="00765A30">
        <w:rPr>
          <w:rFonts w:hint="eastAsia"/>
        </w:rPr>
        <w:t>并且</w:t>
      </w:r>
      <w:r w:rsidR="00765A30" w:rsidRPr="003801C0">
        <w:rPr>
          <w:rFonts w:hint="eastAsia"/>
        </w:rPr>
        <w:t>四大安全会议还是把重心放在</w:t>
      </w:r>
      <w:r w:rsidR="00765A30" w:rsidRPr="003801C0">
        <w:rPr>
          <w:rFonts w:hint="eastAsia"/>
        </w:rPr>
        <w:t>pdf</w:t>
      </w:r>
      <w:r w:rsidR="00765A30">
        <w:rPr>
          <w:rFonts w:hint="eastAsia"/>
        </w:rPr>
        <w:t>上</w:t>
      </w:r>
      <w:r w:rsidR="00765A30">
        <w:t>，</w:t>
      </w:r>
      <w:r w:rsidRPr="008C715B">
        <w:rPr>
          <w:rFonts w:hint="eastAsia"/>
        </w:rPr>
        <w:t>原因之一在于其</w:t>
      </w:r>
      <w:r w:rsidRPr="008C715B">
        <w:rPr>
          <w:rFonts w:hint="eastAsia"/>
          <w:b/>
        </w:rPr>
        <w:t>结构与形式的多样</w:t>
      </w:r>
      <w:r w:rsidR="00765A30" w:rsidRPr="008C715B">
        <w:rPr>
          <w:rFonts w:hint="eastAsia"/>
        </w:rPr>
        <w:t>，</w:t>
      </w:r>
      <w:r w:rsidR="00765A30" w:rsidRPr="008C715B">
        <w:rPr>
          <w:rFonts w:ascii="宋体" w:eastAsia="宋体" w:hAnsi="宋体" w:cs="宋体"/>
          <w:kern w:val="0"/>
          <w:szCs w:val="21"/>
        </w:rPr>
        <w:t>更灵活地隐藏恶意有效载荷（例如，</w:t>
      </w:r>
      <w:r w:rsidR="00765A30" w:rsidRPr="008C715B">
        <w:rPr>
          <w:rFonts w:ascii="宋体" w:eastAsia="宋体" w:hAnsi="宋体" w:cs="宋体"/>
          <w:b/>
          <w:kern w:val="0"/>
          <w:szCs w:val="21"/>
        </w:rPr>
        <w:t>加密，隐藏为图像，字体或Flash内容</w:t>
      </w:r>
      <w:r w:rsidR="00765A30" w:rsidRPr="008C715B">
        <w:rPr>
          <w:rFonts w:ascii="宋体" w:eastAsia="宋体" w:hAnsi="宋体" w:cs="宋体"/>
          <w:kern w:val="0"/>
          <w:szCs w:val="21"/>
        </w:rPr>
        <w:t>）并逃避检测</w:t>
      </w:r>
      <w:r w:rsidRPr="008C715B">
        <w:rPr>
          <w:rFonts w:hint="eastAsia"/>
        </w:rPr>
        <w:t>，攻击者手段之丰富（如通过</w:t>
      </w:r>
      <w:r w:rsidRPr="008C715B">
        <w:rPr>
          <w:rFonts w:hint="eastAsia"/>
          <w:b/>
        </w:rPr>
        <w:t>电子邮件的附件传播</w:t>
      </w:r>
      <w:r w:rsidRPr="008C715B">
        <w:rPr>
          <w:rFonts w:hint="eastAsia"/>
        </w:rPr>
        <w:t>，</w:t>
      </w:r>
      <w:r w:rsidRPr="008C715B">
        <w:rPr>
          <w:rFonts w:hint="eastAsia"/>
          <w:b/>
        </w:rPr>
        <w:t>钓鱼网站加密混淆等</w:t>
      </w:r>
      <w:r w:rsidRPr="008C715B">
        <w:rPr>
          <w:rFonts w:hint="eastAsia"/>
        </w:rPr>
        <w:t>）（如：</w:t>
      </w:r>
      <w:r w:rsidRPr="008C715B">
        <w:rPr>
          <w:rFonts w:hint="eastAsia"/>
        </w:rPr>
        <w:t>CVE</w:t>
      </w:r>
      <w:r w:rsidRPr="008C715B">
        <w:rPr>
          <w:rFonts w:hint="eastAsia"/>
        </w:rPr>
        <w:t>的漏洞）。</w:t>
      </w:r>
      <w:r w:rsidR="00765A30" w:rsidRPr="008C715B">
        <w:rPr>
          <w:rFonts w:hint="eastAsia"/>
        </w:rPr>
        <w:t>其次</w:t>
      </w:r>
      <w:r w:rsidR="00531D2C" w:rsidRPr="008C715B">
        <w:rPr>
          <w:rFonts w:ascii="宋体" w:eastAsia="宋体" w:hAnsi="宋体" w:cs="宋体"/>
          <w:kern w:val="0"/>
          <w:szCs w:val="21"/>
        </w:rPr>
        <w:t>网络攻击者正在</w:t>
      </w:r>
      <w:r w:rsidR="00531D2C" w:rsidRPr="008C715B">
        <w:rPr>
          <w:rFonts w:ascii="宋体" w:eastAsia="宋体" w:hAnsi="宋体" w:cs="宋体"/>
          <w:b/>
          <w:kern w:val="0"/>
          <w:szCs w:val="21"/>
        </w:rPr>
        <w:t>转向基于文件的恶意软件</w:t>
      </w:r>
      <w:r w:rsidR="00531D2C" w:rsidRPr="008C715B">
        <w:rPr>
          <w:rFonts w:ascii="宋体" w:eastAsia="宋体" w:hAnsi="宋体" w:cs="宋体"/>
          <w:kern w:val="0"/>
          <w:szCs w:val="21"/>
        </w:rPr>
        <w:t>，PDF规格已经改变。增加的脚本功能可以使文档以与可执行文件几乎相同的方式工作，包括连接到Internet的能力，</w:t>
      </w:r>
      <w:r w:rsidR="00531D2C" w:rsidRPr="008C715B">
        <w:rPr>
          <w:rFonts w:ascii="宋体" w:eastAsia="宋体" w:hAnsi="宋体" w:cs="宋体"/>
          <w:b/>
          <w:kern w:val="0"/>
          <w:szCs w:val="21"/>
        </w:rPr>
        <w:t>运行进程</w:t>
      </w:r>
      <w:r w:rsidR="00531D2C" w:rsidRPr="008C715B">
        <w:rPr>
          <w:rFonts w:ascii="宋体" w:eastAsia="宋体" w:hAnsi="宋体" w:cs="宋体"/>
          <w:kern w:val="0"/>
          <w:szCs w:val="21"/>
        </w:rPr>
        <w:t>以及与其他文件/程序进行交互。</w:t>
      </w:r>
    </w:p>
    <w:p w:rsidR="00765A30" w:rsidRPr="008C715B" w:rsidRDefault="003C78C3" w:rsidP="00765A30">
      <w:pPr>
        <w:ind w:firstLine="420"/>
      </w:pPr>
      <w:r w:rsidRPr="008C715B">
        <w:rPr>
          <w:rFonts w:hint="eastAsia"/>
        </w:rPr>
        <w:t>此研究项目的目标旨在为工业界（如蓝盾）和学术界提供一个基于</w:t>
      </w:r>
      <w:r w:rsidRPr="008C715B">
        <w:rPr>
          <w:rFonts w:hint="eastAsia"/>
        </w:rPr>
        <w:t>AI</w:t>
      </w:r>
      <w:r w:rsidRPr="008C715B">
        <w:rPr>
          <w:rFonts w:hint="eastAsia"/>
        </w:rPr>
        <w:t>的文档（</w:t>
      </w:r>
      <w:r w:rsidRPr="008C715B">
        <w:rPr>
          <w:rFonts w:hint="eastAsia"/>
        </w:rPr>
        <w:t>PDF</w:t>
      </w:r>
      <w:r w:rsidRPr="008C715B">
        <w:rPr>
          <w:rFonts w:hint="eastAsia"/>
        </w:rPr>
        <w:t>，</w:t>
      </w:r>
      <w:r w:rsidRPr="008C715B">
        <w:rPr>
          <w:rFonts w:hint="eastAsia"/>
        </w:rPr>
        <w:t>word</w:t>
      </w:r>
      <w:r w:rsidRPr="008C715B">
        <w:rPr>
          <w:rFonts w:hint="eastAsia"/>
        </w:rPr>
        <w:t>等）分类器，此分类器具有</w:t>
      </w:r>
      <w:r w:rsidRPr="008C715B">
        <w:rPr>
          <w:rFonts w:hint="eastAsia"/>
        </w:rPr>
        <w:t xml:space="preserve"> </w:t>
      </w:r>
      <w:r w:rsidRPr="008C715B">
        <w:rPr>
          <w:rFonts w:hint="eastAsia"/>
        </w:rPr>
        <w:t>准确度极高，误报率极低和抗逃逸能力强三大特点。通过对文档领域特征的挖掘，并结合数据科学中的复杂建模，模型成功被构建。此模型可广泛应用于蓝盾多条产品线上，如在</w:t>
      </w:r>
      <w:r w:rsidRPr="008C715B">
        <w:rPr>
          <w:rFonts w:hint="eastAsia"/>
          <w:b/>
        </w:rPr>
        <w:t>终端安全产品</w:t>
      </w:r>
      <w:r w:rsidRPr="008C715B">
        <w:rPr>
          <w:rFonts w:hint="eastAsia"/>
        </w:rPr>
        <w:t>上加入此模组，又或者</w:t>
      </w:r>
      <w:r w:rsidRPr="008C715B">
        <w:rPr>
          <w:rFonts w:hint="eastAsia"/>
          <w:b/>
        </w:rPr>
        <w:t>在邮件服务器</w:t>
      </w:r>
      <w:r w:rsidRPr="008C715B">
        <w:rPr>
          <w:rFonts w:hint="eastAsia"/>
        </w:rPr>
        <w:t>上加入此模组，均是非常有意义的应用场景</w:t>
      </w:r>
      <w:r w:rsidR="00765A30" w:rsidRPr="008C715B">
        <w:t>，</w:t>
      </w:r>
      <w:r w:rsidRPr="008C715B">
        <w:rPr>
          <w:rFonts w:hint="eastAsia"/>
        </w:rPr>
        <w:t>AI</w:t>
      </w:r>
      <w:r w:rsidRPr="008C715B">
        <w:rPr>
          <w:rFonts w:hint="eastAsia"/>
        </w:rPr>
        <w:t>文档分类器不仅限于</w:t>
      </w:r>
      <w:r w:rsidRPr="008C715B">
        <w:rPr>
          <w:rFonts w:hint="eastAsia"/>
        </w:rPr>
        <w:t>pdf</w:t>
      </w:r>
      <w:r w:rsidRPr="008C715B">
        <w:rPr>
          <w:rFonts w:hint="eastAsia"/>
        </w:rPr>
        <w:t>，如可扩展到</w:t>
      </w:r>
      <w:r w:rsidRPr="008C715B">
        <w:rPr>
          <w:rFonts w:hint="eastAsia"/>
        </w:rPr>
        <w:t>word</w:t>
      </w:r>
      <w:r w:rsidRPr="008C715B">
        <w:rPr>
          <w:rFonts w:hint="eastAsia"/>
        </w:rPr>
        <w:t>，</w:t>
      </w:r>
      <w:r w:rsidRPr="008C715B">
        <w:rPr>
          <w:rFonts w:hint="eastAsia"/>
        </w:rPr>
        <w:t>execl</w:t>
      </w:r>
      <w:r w:rsidRPr="008C715B">
        <w:rPr>
          <w:rFonts w:hint="eastAsia"/>
        </w:rPr>
        <w:t>，</w:t>
      </w:r>
      <w:r w:rsidRPr="008C715B">
        <w:rPr>
          <w:rFonts w:hint="eastAsia"/>
        </w:rPr>
        <w:t>ppt</w:t>
      </w:r>
      <w:r w:rsidR="00765A30" w:rsidRPr="008C715B">
        <w:rPr>
          <w:rFonts w:hint="eastAsia"/>
        </w:rPr>
        <w:t>等有结构的文档。</w:t>
      </w:r>
    </w:p>
    <w:bookmarkEnd w:id="3"/>
    <w:bookmarkEnd w:id="4"/>
    <w:bookmarkEnd w:id="5"/>
    <w:p w:rsidR="003C78C3" w:rsidRDefault="00765A30" w:rsidP="00765A30">
      <w:pPr>
        <w:ind w:firstLine="420"/>
      </w:pPr>
      <w:r w:rsidRPr="003C78C3">
        <w:t xml:space="preserve"> </w:t>
      </w:r>
    </w:p>
    <w:p w:rsidR="00765A30" w:rsidRDefault="00765A30" w:rsidP="00765A30">
      <w:pPr>
        <w:pStyle w:val="2"/>
      </w:pPr>
      <w:bookmarkStart w:id="6" w:name="_Toc513753294"/>
      <w:r w:rsidRPr="00765A30">
        <w:rPr>
          <w:rFonts w:hint="eastAsia"/>
        </w:rPr>
        <w:t>工作概述</w:t>
      </w:r>
      <w:bookmarkEnd w:id="6"/>
    </w:p>
    <w:p w:rsidR="00765A30" w:rsidRPr="00ED3ADC" w:rsidRDefault="00765A30" w:rsidP="00765A3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ab/>
      </w:r>
      <w:r>
        <w:rPr>
          <w:rFonts w:ascii="Segoe UI" w:hAnsi="Segoe UI" w:cs="Segoe UI" w:hint="eastAsia"/>
          <w:color w:val="24292E"/>
          <w:shd w:val="clear" w:color="auto" w:fill="FFFFFF"/>
        </w:rPr>
        <w:t>收集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现有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数据集，使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其总数据集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规模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达</w:t>
      </w:r>
      <w:r w:rsidRPr="008C715B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Pr="008C715B">
        <w:rPr>
          <w:rFonts w:ascii="Segoe UI" w:hAnsi="Segoe UI" w:cs="Segoe UI"/>
          <w:b/>
          <w:color w:val="FF0000"/>
          <w:shd w:val="clear" w:color="auto" w:fill="FFFFFF"/>
        </w:rPr>
        <w:t>20</w:t>
      </w:r>
      <w:r w:rsidRPr="008C715B">
        <w:rPr>
          <w:rFonts w:ascii="Segoe UI" w:hAnsi="Segoe UI" w:cs="Segoe UI"/>
          <w:b/>
          <w:color w:val="FF0000"/>
          <w:shd w:val="clear" w:color="auto" w:fill="FFFFFF"/>
        </w:rPr>
        <w:t>万</w:t>
      </w:r>
      <w:r w:rsidRPr="008C715B">
        <w:rPr>
          <w:rFonts w:ascii="Segoe UI" w:hAnsi="Segoe UI" w:cs="Segoe UI"/>
          <w:b/>
          <w:color w:val="FF0000"/>
          <w:shd w:val="clear" w:color="auto" w:fill="FFFFFF"/>
        </w:rPr>
        <w:t xml:space="preserve"> </w:t>
      </w:r>
      <w:r w:rsidRPr="008C715B">
        <w:rPr>
          <w:rFonts w:ascii="Segoe UI" w:hAnsi="Segoe UI" w:cs="Segoe UI"/>
          <w:b/>
          <w:color w:val="FF0000"/>
          <w:shd w:val="clear" w:color="auto" w:fill="FFFFFF"/>
        </w:rPr>
        <w:t>级别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765A30" w:rsidRDefault="00765A30" w:rsidP="00765A30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ab/>
      </w:r>
      <w:r>
        <w:rPr>
          <w:rFonts w:ascii="Segoe UI" w:hAnsi="Segoe UI" w:cs="Segoe UI"/>
          <w:color w:val="24292E"/>
          <w:shd w:val="clear" w:color="auto" w:fill="FFFFFF"/>
        </w:rPr>
        <w:t>添加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新近的，自己生成的</w:t>
      </w:r>
      <w:r w:rsidRPr="008C715B">
        <w:rPr>
          <w:rFonts w:ascii="Segoe UI" w:hAnsi="Segoe UI" w:cs="Segoe UI"/>
          <w:b/>
          <w:color w:val="24292E"/>
          <w:shd w:val="clear" w:color="auto" w:fill="FFFFFF"/>
        </w:rPr>
        <w:t>，变异</w:t>
      </w:r>
      <w:r w:rsidRPr="008C715B">
        <w:rPr>
          <w:rFonts w:ascii="Segoe UI" w:hAnsi="Segoe UI" w:cs="Segoe UI"/>
          <w:b/>
          <w:color w:val="24292E"/>
          <w:shd w:val="clear" w:color="auto" w:fill="FFFFFF"/>
        </w:rPr>
        <w:t xml:space="preserve"> PDF</w:t>
      </w:r>
      <w:r w:rsidRPr="008C715B">
        <w:rPr>
          <w:rFonts w:ascii="Segoe UI" w:hAnsi="Segoe UI" w:cs="Segoe UI"/>
          <w:b/>
          <w:color w:val="24292E"/>
          <w:shd w:val="clear" w:color="auto" w:fill="FFFFFF"/>
        </w:rPr>
        <w:t>恶意样本</w:t>
      </w:r>
      <w:r>
        <w:rPr>
          <w:rFonts w:ascii="Segoe UI" w:hAnsi="Segoe UI" w:cs="Segoe UI"/>
          <w:color w:val="24292E"/>
          <w:shd w:val="clear" w:color="auto" w:fill="FFFFFF"/>
        </w:rPr>
        <w:t>约</w:t>
      </w:r>
      <w:r w:rsidRPr="008C715B">
        <w:rPr>
          <w:rFonts w:ascii="Segoe UI" w:hAnsi="Segoe UI" w:cs="Segoe UI"/>
          <w:b/>
          <w:color w:val="FF0000"/>
          <w:shd w:val="clear" w:color="auto" w:fill="FFFFFF"/>
        </w:rPr>
        <w:t>7000</w:t>
      </w:r>
      <w:r w:rsidRPr="008C715B">
        <w:rPr>
          <w:rFonts w:ascii="Segoe UI" w:hAnsi="Segoe UI" w:cs="Segoe UI"/>
          <w:b/>
          <w:color w:val="FF0000"/>
          <w:shd w:val="clear" w:color="auto" w:fill="FFFFFF"/>
        </w:rPr>
        <w:t>个</w:t>
      </w:r>
      <w:r>
        <w:rPr>
          <w:rFonts w:ascii="Segoe UI" w:hAnsi="Segoe UI" w:cs="Segoe UI"/>
          <w:color w:val="24292E"/>
          <w:shd w:val="clear" w:color="auto" w:fill="FFFFFF"/>
        </w:rPr>
        <w:t>（级别）</w:t>
      </w:r>
    </w:p>
    <w:p w:rsidR="00765A30" w:rsidRDefault="00765A30" w:rsidP="00034C76">
      <w:pPr>
        <w:ind w:firstLine="42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利用人工智能生成</w:t>
      </w:r>
      <w:r>
        <w:rPr>
          <w:rFonts w:hint="eastAsia"/>
        </w:rPr>
        <w:t xml:space="preserve"> </w:t>
      </w:r>
      <w:r>
        <w:rPr>
          <w:rFonts w:hint="eastAsia"/>
        </w:rPr>
        <w:t>基于文档</w:t>
      </w:r>
      <w:r>
        <w:rPr>
          <w:rFonts w:hint="eastAsia"/>
        </w:rPr>
        <w:t xml:space="preserve"> </w:t>
      </w:r>
      <w:r>
        <w:rPr>
          <w:rFonts w:hint="eastAsia"/>
        </w:rPr>
        <w:t>的检测模型</w:t>
      </w:r>
      <w:r>
        <w:rPr>
          <w:rFonts w:hint="eastAsia"/>
        </w:rPr>
        <w:t xml:space="preserve"> </w:t>
      </w:r>
      <w:r w:rsidRPr="008C715B">
        <w:rPr>
          <w:rFonts w:hint="eastAsia"/>
          <w:b/>
          <w:color w:val="FF0000"/>
        </w:rPr>
        <w:t>准确率</w:t>
      </w:r>
      <w:r w:rsidRPr="008C715B">
        <w:rPr>
          <w:rFonts w:hint="eastAsia"/>
          <w:b/>
          <w:color w:val="FF0000"/>
        </w:rPr>
        <w:t xml:space="preserve"> &gt;=</w:t>
      </w:r>
      <w:r w:rsidRPr="008C715B">
        <w:rPr>
          <w:b/>
          <w:color w:val="FF0000"/>
        </w:rPr>
        <w:t xml:space="preserve"> 99.6%</w:t>
      </w:r>
      <w:r>
        <w:t xml:space="preserve"> </w:t>
      </w:r>
      <w:r>
        <w:t>，</w:t>
      </w:r>
      <w:r>
        <w:rPr>
          <w:rFonts w:hint="eastAsia"/>
        </w:rPr>
        <w:t>误报率</w:t>
      </w:r>
      <w:r>
        <w:rPr>
          <w:rFonts w:hint="eastAsia"/>
        </w:rPr>
        <w:t xml:space="preserve"> &lt;= </w:t>
      </w:r>
      <w:r>
        <w:t xml:space="preserve"> </w:t>
      </w:r>
      <w:r>
        <w:rPr>
          <w:rFonts w:hint="eastAsia"/>
        </w:rPr>
        <w:t>0.</w:t>
      </w:r>
      <w:r>
        <w:t>020%</w:t>
      </w:r>
      <w:r w:rsidR="00034C76">
        <w:t>（</w:t>
      </w:r>
      <w:bookmarkStart w:id="7" w:name="OLE_LINK4"/>
      <w:bookmarkStart w:id="8" w:name="OLE_LINK5"/>
      <w:r w:rsidR="00B50F15" w:rsidRPr="00034C76">
        <w:rPr>
          <w:rFonts w:hint="eastAsia"/>
          <w:b/>
          <w:bCs/>
        </w:rPr>
        <w:t>时间：</w:t>
      </w:r>
      <w:r w:rsidR="00034C76" w:rsidRPr="00034C76">
        <w:rPr>
          <w:b/>
          <w:bCs/>
        </w:rPr>
        <w:t>单机版预测</w:t>
      </w:r>
      <w:r w:rsidR="00034C76" w:rsidRPr="00034C76">
        <w:rPr>
          <w:b/>
          <w:bCs/>
        </w:rPr>
        <w:t xml:space="preserve"> 200</w:t>
      </w:r>
      <w:r w:rsidR="00034C76" w:rsidRPr="00034C76">
        <w:rPr>
          <w:rFonts w:hint="eastAsia"/>
          <w:b/>
          <w:bCs/>
        </w:rPr>
        <w:t>个</w:t>
      </w:r>
      <w:r w:rsidR="00034C76" w:rsidRPr="00034C76">
        <w:rPr>
          <w:rFonts w:hint="eastAsia"/>
          <w:b/>
          <w:bCs/>
        </w:rPr>
        <w:t xml:space="preserve"> </w:t>
      </w:r>
      <w:r w:rsidR="00034C76" w:rsidRPr="00034C76">
        <w:rPr>
          <w:rFonts w:hint="eastAsia"/>
          <w:b/>
          <w:bCs/>
        </w:rPr>
        <w:t>样本需要</w:t>
      </w:r>
      <w:r w:rsidR="00034C76" w:rsidRPr="00034C76">
        <w:rPr>
          <w:rFonts w:hint="eastAsia"/>
          <w:b/>
          <w:bCs/>
        </w:rPr>
        <w:t xml:space="preserve"> </w:t>
      </w:r>
      <w:r w:rsidR="00034C76" w:rsidRPr="00034C76">
        <w:rPr>
          <w:b/>
          <w:bCs/>
        </w:rPr>
        <w:t xml:space="preserve">10s </w:t>
      </w:r>
      <w:r w:rsidR="00B50F15" w:rsidRPr="00034C76">
        <w:rPr>
          <w:rFonts w:hint="eastAsia"/>
          <w:b/>
          <w:bCs/>
        </w:rPr>
        <w:t>，</w:t>
      </w:r>
      <w:r w:rsidR="00034C76" w:rsidRPr="00034C76">
        <w:rPr>
          <w:b/>
          <w:bCs/>
        </w:rPr>
        <w:t xml:space="preserve">Spark </w:t>
      </w:r>
      <w:r w:rsidR="00034C76" w:rsidRPr="00034C76">
        <w:rPr>
          <w:rFonts w:hint="eastAsia"/>
          <w:b/>
          <w:bCs/>
        </w:rPr>
        <w:t>上运行</w:t>
      </w:r>
      <w:r w:rsidR="00034C76" w:rsidRPr="00034C76">
        <w:rPr>
          <w:rFonts w:hint="eastAsia"/>
          <w:b/>
          <w:bCs/>
        </w:rPr>
        <w:t xml:space="preserve"> </w:t>
      </w:r>
      <w:r w:rsidR="00034C76" w:rsidRPr="00034C76">
        <w:rPr>
          <w:b/>
          <w:bCs/>
        </w:rPr>
        <w:t>2</w:t>
      </w:r>
      <w:r w:rsidR="00034C76" w:rsidRPr="00034C76">
        <w:rPr>
          <w:rFonts w:hint="eastAsia"/>
          <w:b/>
          <w:bCs/>
        </w:rPr>
        <w:t>千多个</w:t>
      </w:r>
      <w:r w:rsidR="00034C76" w:rsidRPr="00034C76">
        <w:rPr>
          <w:rFonts w:hint="eastAsia"/>
          <w:b/>
          <w:bCs/>
        </w:rPr>
        <w:t xml:space="preserve"> </w:t>
      </w:r>
      <w:r w:rsidR="00034C76" w:rsidRPr="00034C76">
        <w:rPr>
          <w:rFonts w:hint="eastAsia"/>
          <w:b/>
          <w:bCs/>
        </w:rPr>
        <w:t>预测需要</w:t>
      </w:r>
      <w:r w:rsidR="00034C76">
        <w:rPr>
          <w:b/>
          <w:bCs/>
        </w:rPr>
        <w:t>1.4s</w:t>
      </w:r>
      <w:r w:rsidR="00034C76">
        <w:t>）</w:t>
      </w:r>
      <w:bookmarkEnd w:id="7"/>
      <w:bookmarkEnd w:id="8"/>
    </w:p>
    <w:p w:rsidR="00765A30" w:rsidRDefault="00765A30" w:rsidP="00034C76">
      <w:pPr>
        <w:ind w:firstLine="4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>
        <w:tab/>
      </w:r>
      <w:r>
        <w:rPr>
          <w:rFonts w:ascii="Segoe UI" w:hAnsi="Segoe UI" w:cs="Segoe UI"/>
          <w:color w:val="24292E"/>
          <w:shd w:val="clear" w:color="auto" w:fill="FFFFFF"/>
        </w:rPr>
        <w:t>阅读并收集</w:t>
      </w:r>
      <w:r w:rsidRPr="008C715B">
        <w:rPr>
          <w:rFonts w:ascii="Segoe UI" w:hAnsi="Segoe UI" w:cs="Segoe UI"/>
          <w:b/>
          <w:color w:val="24292E"/>
          <w:shd w:val="clear" w:color="auto" w:fill="FFFFFF"/>
        </w:rPr>
        <w:t xml:space="preserve"> 10</w:t>
      </w:r>
      <w:r w:rsidRPr="008C715B">
        <w:rPr>
          <w:rFonts w:ascii="Segoe UI" w:hAnsi="Segoe UI" w:cs="Segoe UI"/>
          <w:b/>
          <w:color w:val="24292E"/>
          <w:shd w:val="clear" w:color="auto" w:fill="FFFFFF"/>
        </w:rPr>
        <w:t>份</w:t>
      </w:r>
      <w:r w:rsidRPr="008C715B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Pr="008C715B">
        <w:rPr>
          <w:rFonts w:ascii="Segoe UI" w:hAnsi="Segoe UI" w:cs="Segoe UI"/>
          <w:b/>
          <w:color w:val="24292E"/>
          <w:shd w:val="clear" w:color="auto" w:fill="FFFFFF"/>
        </w:rPr>
        <w:t>顶会论文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并有读书笔记上次</w:t>
      </w:r>
    </w:p>
    <w:p w:rsidR="00034C76" w:rsidRPr="00ED3ADC" w:rsidRDefault="00034C76" w:rsidP="00765A30">
      <w:pPr>
        <w:ind w:firstLine="420"/>
      </w:pPr>
      <w:r>
        <w:rPr>
          <w:rFonts w:asciiTheme="minorEastAsia" w:hAnsiTheme="minorEastAsia" w:hint="eastAsia"/>
        </w:rPr>
        <w:t xml:space="preserve">●  </w:t>
      </w:r>
      <w:r w:rsidR="00F30E30" w:rsidRPr="00F30E30">
        <w:rPr>
          <w:rFonts w:asciiTheme="minorEastAsia" w:hAnsiTheme="minorEastAsia" w:hint="eastAsia"/>
        </w:rPr>
        <w:t>基于人工智能的恶意软件检测引擎 的 </w:t>
      </w:r>
      <w:r w:rsidR="00F30E30" w:rsidRPr="00F30E30">
        <w:rPr>
          <w:rFonts w:asciiTheme="minorEastAsia" w:hAnsiTheme="minorEastAsia" w:hint="eastAsia"/>
          <w:b/>
        </w:rPr>
        <w:t>技术文稿</w:t>
      </w:r>
      <w:r w:rsidR="00F30E30">
        <w:rPr>
          <w:rFonts w:asciiTheme="minorEastAsia" w:hAnsiTheme="minorEastAsia" w:hint="eastAsia"/>
          <w:b/>
        </w:rPr>
        <w:t xml:space="preserve"> </w:t>
      </w:r>
      <w:r w:rsidR="00F30E30">
        <w:rPr>
          <w:rFonts w:asciiTheme="minorEastAsia" w:hAnsiTheme="minorEastAsia" w:hint="eastAsia"/>
        </w:rPr>
        <w:t>发表于蓝盾公众号</w:t>
      </w:r>
    </w:p>
    <w:p w:rsidR="00765A30" w:rsidRDefault="00765A30" w:rsidP="00765A30"/>
    <w:p w:rsidR="00765A30" w:rsidRPr="00765A30" w:rsidRDefault="00765A30" w:rsidP="00765A30"/>
    <w:p w:rsidR="003536F2" w:rsidRDefault="006C26F0" w:rsidP="006C26F0">
      <w:pPr>
        <w:pStyle w:val="2"/>
      </w:pPr>
      <w:bookmarkStart w:id="9" w:name="_Toc513753295"/>
      <w:r>
        <w:rPr>
          <w:rFonts w:hint="eastAsia"/>
        </w:rPr>
        <w:t>目标</w:t>
      </w:r>
      <w:r>
        <w:rPr>
          <w:rFonts w:hint="eastAsia"/>
        </w:rPr>
        <w:t>O</w:t>
      </w:r>
      <w:r>
        <w:t xml:space="preserve"> </w:t>
      </w:r>
      <w:r>
        <w:t>：</w:t>
      </w:r>
      <w:bookmarkEnd w:id="9"/>
    </w:p>
    <w:p w:rsidR="006C26F0" w:rsidRDefault="006C26F0" w:rsidP="006C26F0">
      <w:pPr>
        <w:ind w:firstLineChars="200" w:firstLine="420"/>
      </w:pPr>
      <w:bookmarkStart w:id="10" w:name="OLE_LINK1"/>
      <w:bookmarkStart w:id="11" w:name="OLE_LINK2"/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="00765A30">
        <w:rPr>
          <w:rFonts w:hint="eastAsia"/>
        </w:rPr>
        <w:t>实现基于</w:t>
      </w:r>
      <w:r w:rsidR="00765A30">
        <w:rPr>
          <w:rFonts w:hint="eastAsia"/>
        </w:rPr>
        <w:t>AI</w:t>
      </w:r>
      <w:r w:rsidR="00765A30">
        <w:rPr>
          <w:rFonts w:hint="eastAsia"/>
        </w:rPr>
        <w:t>的文档分类引擎和对抗模型</w:t>
      </w:r>
      <w:r>
        <w:rPr>
          <w:rFonts w:hint="eastAsia"/>
        </w:rPr>
        <w:t>，使其</w:t>
      </w:r>
      <w:r w:rsidR="00765A30">
        <w:rPr>
          <w:rFonts w:hint="eastAsia"/>
        </w:rPr>
        <w:t>广泛应用于蓝盾</w:t>
      </w:r>
      <w:r w:rsidRPr="003801C0">
        <w:rPr>
          <w:rFonts w:hint="eastAsia"/>
        </w:rPr>
        <w:t>产品线上</w:t>
      </w:r>
    </w:p>
    <w:bookmarkEnd w:id="10"/>
    <w:bookmarkEnd w:id="11"/>
    <w:p w:rsidR="006C26F0" w:rsidRDefault="006C26F0"/>
    <w:p w:rsidR="006C26F0" w:rsidRDefault="006C26F0" w:rsidP="006C26F0">
      <w:pPr>
        <w:pStyle w:val="2"/>
      </w:pPr>
      <w:bookmarkStart w:id="12" w:name="_Toc513753296"/>
      <w:r>
        <w:rPr>
          <w:rFonts w:hint="eastAsia"/>
        </w:rPr>
        <w:t>时间范围：</w:t>
      </w:r>
      <w:bookmarkEnd w:id="12"/>
    </w:p>
    <w:p w:rsidR="006C26F0" w:rsidRDefault="006C26F0" w:rsidP="006C26F0">
      <w:pPr>
        <w:ind w:firstLineChars="200" w:firstLine="420"/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2018</w:t>
      </w:r>
      <w:r>
        <w:t xml:space="preserve"> Q2-</w:t>
      </w:r>
      <w:r>
        <w:rPr>
          <w:rFonts w:hint="eastAsia"/>
        </w:rPr>
        <w:t>Q4</w:t>
      </w:r>
    </w:p>
    <w:p w:rsidR="002C7112" w:rsidRDefault="002C7112" w:rsidP="003C78C3"/>
    <w:p w:rsidR="002C7112" w:rsidRPr="003C78C3" w:rsidRDefault="002C7112" w:rsidP="003C78C3"/>
    <w:p w:rsidR="003C78C3" w:rsidRDefault="003C78C3" w:rsidP="00B62285">
      <w:pPr>
        <w:pStyle w:val="2"/>
      </w:pPr>
      <w:bookmarkStart w:id="13" w:name="_Toc513753297"/>
      <w:r>
        <w:rPr>
          <w:rFonts w:hint="eastAsia"/>
        </w:rPr>
        <w:t>Q2</w:t>
      </w:r>
      <w:r>
        <w:t xml:space="preserve"> </w:t>
      </w:r>
      <w:r>
        <w:rPr>
          <w:rFonts w:hint="eastAsia"/>
        </w:rPr>
        <w:t>季度</w:t>
      </w:r>
      <w:r>
        <w:rPr>
          <w:rFonts w:hint="eastAsia"/>
        </w:rPr>
        <w:t>KR</w:t>
      </w:r>
      <w:r>
        <w:rPr>
          <w:rFonts w:hint="eastAsia"/>
        </w:rPr>
        <w:t>：</w:t>
      </w:r>
      <w:bookmarkEnd w:id="13"/>
    </w:p>
    <w:p w:rsidR="00B62285" w:rsidRPr="00B62285" w:rsidRDefault="00B62285" w:rsidP="00B62285"/>
    <w:p w:rsidR="006C26F0" w:rsidRPr="006C26F0" w:rsidRDefault="006C26F0" w:rsidP="006C26F0">
      <w:pPr>
        <w:numPr>
          <w:ilvl w:val="0"/>
          <w:numId w:val="1"/>
        </w:numPr>
      </w:pPr>
      <w:bookmarkStart w:id="14" w:name="OLE_LINK3"/>
      <w:r>
        <w:t>1</w:t>
      </w:r>
      <w:r>
        <w:t>）</w:t>
      </w:r>
      <w:r w:rsidRPr="006C26F0">
        <w:t>（基础）</w:t>
      </w:r>
      <w:r w:rsidRPr="00B62285">
        <w:rPr>
          <w:b/>
          <w:color w:val="000000" w:themeColor="text1"/>
        </w:rPr>
        <w:t>加固</w:t>
      </w:r>
      <w:r w:rsidRPr="006C26F0">
        <w:t xml:space="preserve"> </w:t>
      </w:r>
      <w:r w:rsidRPr="006C26F0">
        <w:t>分类器</w:t>
      </w:r>
      <w:r w:rsidRPr="006C26F0">
        <w:t xml:space="preserve"> </w:t>
      </w:r>
      <w:r w:rsidRPr="006C26F0">
        <w:t>的方法（参考</w:t>
      </w:r>
      <w:r w:rsidRPr="006C26F0">
        <w:t>Feature Squeezing</w:t>
      </w:r>
      <w:r w:rsidRPr="006C26F0">
        <w:t>一文）</w:t>
      </w:r>
    </w:p>
    <w:p w:rsidR="006C26F0" w:rsidRPr="006C26F0" w:rsidRDefault="006C26F0" w:rsidP="006C26F0">
      <w:pPr>
        <w:numPr>
          <w:ilvl w:val="0"/>
          <w:numId w:val="1"/>
        </w:numPr>
      </w:pPr>
      <w:r w:rsidRPr="006C26F0">
        <w:t>2</w:t>
      </w:r>
      <w:r w:rsidRPr="006C26F0">
        <w:t>）（基础）阅读并收集</w:t>
      </w:r>
      <w:r w:rsidRPr="006C26F0">
        <w:t xml:space="preserve"> </w:t>
      </w:r>
      <w:r w:rsidRPr="00B62285">
        <w:rPr>
          <w:b/>
        </w:rPr>
        <w:t>至少</w:t>
      </w:r>
      <w:r w:rsidRPr="00B62285">
        <w:rPr>
          <w:b/>
        </w:rPr>
        <w:t xml:space="preserve"> 5</w:t>
      </w:r>
      <w:r w:rsidRPr="00B62285">
        <w:rPr>
          <w:b/>
        </w:rPr>
        <w:t>份</w:t>
      </w:r>
      <w:r w:rsidRPr="00B62285">
        <w:rPr>
          <w:b/>
        </w:rPr>
        <w:t xml:space="preserve"> </w:t>
      </w:r>
      <w:r w:rsidRPr="00B62285">
        <w:rPr>
          <w:b/>
        </w:rPr>
        <w:t>顶会论文</w:t>
      </w:r>
      <w:r w:rsidRPr="006C26F0">
        <w:t>，每周</w:t>
      </w:r>
      <w:r w:rsidR="00600B83">
        <w:t xml:space="preserve"> 1-2</w:t>
      </w:r>
      <w:r w:rsidRPr="006C26F0">
        <w:t xml:space="preserve"> </w:t>
      </w:r>
      <w:r w:rsidRPr="006C26F0">
        <w:t>个读书笔记分享</w:t>
      </w:r>
    </w:p>
    <w:p w:rsidR="006C26F0" w:rsidRPr="006C26F0" w:rsidRDefault="006C26F0" w:rsidP="006C26F0">
      <w:pPr>
        <w:numPr>
          <w:ilvl w:val="0"/>
          <w:numId w:val="1"/>
        </w:numPr>
      </w:pPr>
      <w:r w:rsidRPr="006C26F0">
        <w:t>3</w:t>
      </w:r>
      <w:r w:rsidRPr="006C26F0">
        <w:t>）（中级）根据现有技术，对已经选取的</w:t>
      </w:r>
      <w:r w:rsidRPr="00B62285">
        <w:rPr>
          <w:b/>
        </w:rPr>
        <w:t>特征进行计算合并</w:t>
      </w:r>
      <w:r w:rsidRPr="006C26F0">
        <w:t>，并且在新的模型中</w:t>
      </w:r>
      <w:r w:rsidRPr="006C26F0">
        <w:t xml:space="preserve"> </w:t>
      </w:r>
      <w:r w:rsidR="002C7112">
        <w:rPr>
          <w:rFonts w:hint="eastAsia"/>
        </w:rPr>
        <w:t>优化现有特征</w:t>
      </w:r>
    </w:p>
    <w:p w:rsidR="006C26F0" w:rsidRPr="006C26F0" w:rsidRDefault="006C26F0" w:rsidP="006C26F0">
      <w:pPr>
        <w:numPr>
          <w:ilvl w:val="0"/>
          <w:numId w:val="1"/>
        </w:numPr>
      </w:pPr>
      <w:r w:rsidRPr="006C26F0">
        <w:t>4</w:t>
      </w:r>
      <w:r w:rsidRPr="006C26F0">
        <w:t>）（中级）在</w:t>
      </w:r>
      <w:r w:rsidRPr="006C26F0">
        <w:t>5</w:t>
      </w:r>
      <w:r w:rsidR="00FB7416">
        <w:t>月</w:t>
      </w:r>
      <w:r w:rsidRPr="006C26F0">
        <w:t xml:space="preserve"> </w:t>
      </w:r>
      <w:r w:rsidRPr="00B62285">
        <w:rPr>
          <w:b/>
        </w:rPr>
        <w:t>完成中文论文的修稿工作</w:t>
      </w:r>
      <w:r w:rsidRPr="006C26F0">
        <w:t>，以及图表制作，数据整理，模型训练等</w:t>
      </w:r>
    </w:p>
    <w:p w:rsidR="006C26F0" w:rsidRPr="006C26F0" w:rsidRDefault="006C26F0" w:rsidP="006C26F0">
      <w:pPr>
        <w:numPr>
          <w:ilvl w:val="0"/>
          <w:numId w:val="1"/>
        </w:numPr>
      </w:pPr>
      <w:r w:rsidRPr="006C26F0">
        <w:t>5</w:t>
      </w:r>
      <w:r w:rsidRPr="006C26F0">
        <w:t>）（中级）研究现有攻击逃逸的技术，并针对现有的逃逸技术，训练一个</w:t>
      </w:r>
      <w:r w:rsidRPr="006C26F0">
        <w:t> </w:t>
      </w:r>
      <w:r w:rsidRPr="006C26F0">
        <w:rPr>
          <w:b/>
          <w:bCs/>
        </w:rPr>
        <w:t>具有抗逃逸</w:t>
      </w:r>
      <w:r w:rsidRPr="006C26F0">
        <w:t> </w:t>
      </w:r>
      <w:r w:rsidRPr="006C26F0">
        <w:t>的分类器</w:t>
      </w:r>
      <w:r w:rsidRPr="006C26F0">
        <w:t xml:space="preserve"> </w:t>
      </w:r>
      <w:r w:rsidRPr="006C26F0">
        <w:t>一个</w:t>
      </w:r>
    </w:p>
    <w:p w:rsidR="006C26F0" w:rsidRDefault="006C26F0" w:rsidP="00637C35">
      <w:pPr>
        <w:numPr>
          <w:ilvl w:val="0"/>
          <w:numId w:val="1"/>
        </w:numPr>
        <w:tabs>
          <w:tab w:val="num" w:pos="1440"/>
        </w:tabs>
      </w:pPr>
      <w:r>
        <w:t>6</w:t>
      </w:r>
      <w:r>
        <w:t>）</w:t>
      </w:r>
      <w:r w:rsidRPr="006C26F0">
        <w:t>（高级</w:t>
      </w:r>
      <w:r w:rsidRPr="006C26F0">
        <w:t xml:space="preserve"> </w:t>
      </w:r>
      <w:r w:rsidRPr="006C26F0">
        <w:t>）完成</w:t>
      </w:r>
      <w:r w:rsidRPr="006C26F0">
        <w:t xml:space="preserve"> </w:t>
      </w:r>
      <w:r w:rsidRPr="00B62285">
        <w:rPr>
          <w:b/>
        </w:rPr>
        <w:t>一篇</w:t>
      </w:r>
      <w:r w:rsidRPr="00B62285">
        <w:rPr>
          <w:b/>
        </w:rPr>
        <w:t xml:space="preserve"> </w:t>
      </w:r>
      <w:r w:rsidRPr="00B62285">
        <w:rPr>
          <w:b/>
        </w:rPr>
        <w:t>论文</w:t>
      </w:r>
      <w:r w:rsidRPr="006C26F0">
        <w:t xml:space="preserve"> </w:t>
      </w:r>
      <w:r w:rsidRPr="006C26F0">
        <w:t>并</w:t>
      </w:r>
      <w:r w:rsidRPr="006C26F0">
        <w:t xml:space="preserve"> </w:t>
      </w:r>
      <w:r w:rsidRPr="00B62285">
        <w:rPr>
          <w:b/>
        </w:rPr>
        <w:t>提交</w:t>
      </w:r>
      <w:r w:rsidRPr="006C26F0">
        <w:t xml:space="preserve"> </w:t>
      </w:r>
      <w:r w:rsidRPr="006C26F0">
        <w:t>到</w:t>
      </w:r>
      <w:r w:rsidRPr="006C26F0">
        <w:t xml:space="preserve"> </w:t>
      </w:r>
      <w:r w:rsidRPr="006C26F0">
        <w:t>合适的会议</w:t>
      </w:r>
      <w:r w:rsidRPr="006C26F0">
        <w:t xml:space="preserve"> </w:t>
      </w:r>
      <w:r w:rsidRPr="006C26F0">
        <w:t>中</w:t>
      </w:r>
    </w:p>
    <w:bookmarkEnd w:id="14"/>
    <w:p w:rsidR="002C7112" w:rsidRDefault="002C7112" w:rsidP="00531D2C">
      <w:pPr>
        <w:tabs>
          <w:tab w:val="num" w:pos="1440"/>
        </w:tabs>
        <w:ind w:left="720"/>
      </w:pPr>
    </w:p>
    <w:p w:rsidR="006C26F0" w:rsidRDefault="006C26F0" w:rsidP="002C7112"/>
    <w:sectPr w:rsidR="006C2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016" w:rsidRDefault="00646016" w:rsidP="00531D2C">
      <w:r>
        <w:separator/>
      </w:r>
    </w:p>
  </w:endnote>
  <w:endnote w:type="continuationSeparator" w:id="0">
    <w:p w:rsidR="00646016" w:rsidRDefault="00646016" w:rsidP="0053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016" w:rsidRDefault="00646016" w:rsidP="00531D2C">
      <w:r>
        <w:separator/>
      </w:r>
    </w:p>
  </w:footnote>
  <w:footnote w:type="continuationSeparator" w:id="0">
    <w:p w:rsidR="00646016" w:rsidRDefault="00646016" w:rsidP="00531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F5BE0"/>
    <w:multiLevelType w:val="multilevel"/>
    <w:tmpl w:val="D7E0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E54B90"/>
    <w:multiLevelType w:val="hybridMultilevel"/>
    <w:tmpl w:val="34CE4654"/>
    <w:lvl w:ilvl="0" w:tplc="6106B29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5878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E72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E5E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AA24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58D8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801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BE2A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2C2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9724A25"/>
    <w:multiLevelType w:val="hybridMultilevel"/>
    <w:tmpl w:val="63A66634"/>
    <w:lvl w:ilvl="0" w:tplc="50E02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E1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CC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5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AE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EA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E8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EC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585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  <w:lvlOverride w:ilvl="1">
      <w:startOverride w:val="6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0D"/>
    <w:rsid w:val="00034C76"/>
    <w:rsid w:val="001B5E0D"/>
    <w:rsid w:val="00290ADB"/>
    <w:rsid w:val="002C7112"/>
    <w:rsid w:val="003536F2"/>
    <w:rsid w:val="00357A85"/>
    <w:rsid w:val="003C78C3"/>
    <w:rsid w:val="00431226"/>
    <w:rsid w:val="00437723"/>
    <w:rsid w:val="00531D2C"/>
    <w:rsid w:val="00600B83"/>
    <w:rsid w:val="00646016"/>
    <w:rsid w:val="006C26F0"/>
    <w:rsid w:val="006D011B"/>
    <w:rsid w:val="006D63F0"/>
    <w:rsid w:val="007439A0"/>
    <w:rsid w:val="00765A30"/>
    <w:rsid w:val="008C715B"/>
    <w:rsid w:val="008F40D1"/>
    <w:rsid w:val="00956304"/>
    <w:rsid w:val="009A04AE"/>
    <w:rsid w:val="00B50F15"/>
    <w:rsid w:val="00B62285"/>
    <w:rsid w:val="00B70789"/>
    <w:rsid w:val="00BA4F99"/>
    <w:rsid w:val="00D77187"/>
    <w:rsid w:val="00ED3ADC"/>
    <w:rsid w:val="00EE5DFC"/>
    <w:rsid w:val="00F30E30"/>
    <w:rsid w:val="00F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CCA1B54-A150-4C63-B4DB-FB5F65EA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6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6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8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36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6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C26F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C26F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C26F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6C26F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C26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78C3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C71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711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31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1D2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1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1D2C"/>
    <w:rPr>
      <w:sz w:val="18"/>
      <w:szCs w:val="18"/>
    </w:rPr>
  </w:style>
  <w:style w:type="paragraph" w:styleId="a7">
    <w:name w:val="List Paragraph"/>
    <w:basedOn w:val="a"/>
    <w:uiPriority w:val="34"/>
    <w:qFormat/>
    <w:rsid w:val="00034C7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6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1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31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29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95F8-CDD2-455D-8F50-2A21E89B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18</cp:revision>
  <cp:lastPrinted>2018-05-10T08:58:00Z</cp:lastPrinted>
  <dcterms:created xsi:type="dcterms:W3CDTF">2018-05-10T08:10:00Z</dcterms:created>
  <dcterms:modified xsi:type="dcterms:W3CDTF">2018-05-11T10:47:00Z</dcterms:modified>
</cp:coreProperties>
</file>